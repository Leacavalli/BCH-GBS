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C56AA" w14:textId="5FBF811A" w:rsidR="00B07C52" w:rsidRDefault="00B07C52" w:rsidP="00B07C52">
      <w:pPr>
        <w:pStyle w:val="NoSpacing"/>
        <w:jc w:val="right"/>
        <w:rPr>
          <w:rFonts w:ascii="Times New Roman" w:hAnsi="Times New Roman" w:cs="Times New Roman"/>
          <w:lang w:val="en-IN" w:eastAsia="en-GB"/>
        </w:rPr>
      </w:pPr>
      <w:r>
        <w:rPr>
          <w:rFonts w:ascii="Times New Roman" w:hAnsi="Times New Roman" w:cs="Times New Roman"/>
          <w:lang w:val="en-IN" w:eastAsia="en-GB"/>
        </w:rPr>
        <w:t>May 8</w:t>
      </w:r>
      <w:r w:rsidRPr="00B07C52">
        <w:rPr>
          <w:rFonts w:ascii="Times New Roman" w:hAnsi="Times New Roman" w:cs="Times New Roman"/>
          <w:vertAlign w:val="superscript"/>
          <w:lang w:val="en-IN" w:eastAsia="en-GB"/>
        </w:rPr>
        <w:t>th</w:t>
      </w:r>
      <w:r>
        <w:rPr>
          <w:rFonts w:ascii="Times New Roman" w:hAnsi="Times New Roman" w:cs="Times New Roman"/>
          <w:lang w:val="en-IN" w:eastAsia="en-GB"/>
        </w:rPr>
        <w:t xml:space="preserve"> 2025</w:t>
      </w:r>
    </w:p>
    <w:p w14:paraId="7436B76B" w14:textId="69EB8338" w:rsidR="00B07C52" w:rsidRPr="00B07C52" w:rsidRDefault="00B07C52" w:rsidP="00B07C52">
      <w:pPr>
        <w:pStyle w:val="NoSpacing"/>
        <w:rPr>
          <w:rFonts w:ascii="Times New Roman" w:hAnsi="Times New Roman" w:cs="Times New Roman"/>
          <w:lang w:val="en-IN" w:eastAsia="en-GB"/>
        </w:rPr>
      </w:pPr>
      <w:r w:rsidRPr="00B07C52">
        <w:rPr>
          <w:rFonts w:ascii="Times New Roman" w:hAnsi="Times New Roman" w:cs="Times New Roman"/>
          <w:lang w:val="en-IN" w:eastAsia="en-GB"/>
        </w:rPr>
        <w:t xml:space="preserve">To, </w:t>
      </w:r>
    </w:p>
    <w:p w14:paraId="72276965" w14:textId="77777777" w:rsidR="00B07C52" w:rsidRPr="00B07C52" w:rsidRDefault="00B07C52" w:rsidP="00B07C52">
      <w:pPr>
        <w:pStyle w:val="NoSpacing"/>
        <w:rPr>
          <w:rFonts w:ascii="Times New Roman" w:hAnsi="Times New Roman" w:cs="Times New Roman"/>
          <w:lang w:val="en-IN" w:eastAsia="en-GB"/>
        </w:rPr>
      </w:pPr>
      <w:r w:rsidRPr="00B07C52">
        <w:rPr>
          <w:rFonts w:ascii="Times New Roman" w:hAnsi="Times New Roman" w:cs="Times New Roman"/>
          <w:lang w:val="en-IN" w:eastAsia="en-GB"/>
        </w:rPr>
        <w:t xml:space="preserve">Dr Paul Sax, </w:t>
      </w:r>
    </w:p>
    <w:p w14:paraId="75DDD462" w14:textId="3288B056" w:rsidR="00B07C52" w:rsidRDefault="00B07C52" w:rsidP="00B07C52">
      <w:pPr>
        <w:pStyle w:val="NoSpacing"/>
        <w:rPr>
          <w:rFonts w:ascii="Times New Roman" w:hAnsi="Times New Roman" w:cs="Times New Roman"/>
          <w:lang w:val="en-IN" w:eastAsia="en-GB"/>
        </w:rPr>
      </w:pPr>
      <w:r w:rsidRPr="00B07C52">
        <w:rPr>
          <w:rFonts w:ascii="Times New Roman" w:hAnsi="Times New Roman" w:cs="Times New Roman"/>
          <w:lang w:val="en-IN" w:eastAsia="en-GB"/>
        </w:rPr>
        <w:t>Editor</w:t>
      </w:r>
      <w:r>
        <w:rPr>
          <w:rFonts w:ascii="Times New Roman" w:hAnsi="Times New Roman" w:cs="Times New Roman"/>
          <w:lang w:val="en-IN" w:eastAsia="en-GB"/>
        </w:rPr>
        <w:t>-in-chief</w:t>
      </w:r>
    </w:p>
    <w:p w14:paraId="29A9139C" w14:textId="4AEA5883" w:rsidR="00B07C52" w:rsidRPr="00B07C52" w:rsidRDefault="00B07C52" w:rsidP="00B07C52">
      <w:pPr>
        <w:pStyle w:val="NoSpacing"/>
        <w:rPr>
          <w:rFonts w:ascii="Times New Roman" w:hAnsi="Times New Roman" w:cs="Times New Roman"/>
          <w:lang w:val="en-IN" w:eastAsia="en-GB"/>
        </w:rPr>
      </w:pPr>
      <w:r>
        <w:rPr>
          <w:rFonts w:ascii="Times New Roman" w:hAnsi="Times New Roman" w:cs="Times New Roman"/>
          <w:lang w:val="en-IN" w:eastAsia="en-GB"/>
        </w:rPr>
        <w:t>Clinical Infectious Diseases</w:t>
      </w:r>
    </w:p>
    <w:p w14:paraId="7F116DD8" w14:textId="5FE004B1" w:rsidR="00653D09" w:rsidRPr="00653D09" w:rsidRDefault="00B07C52" w:rsidP="00653D09">
      <w:pPr>
        <w:spacing w:before="100" w:beforeAutospacing="1" w:after="100" w:afterAutospacing="1"/>
        <w:rPr>
          <w:rFonts w:ascii="Times New Roman" w:eastAsia="Times New Roman" w:hAnsi="Times New Roman" w:cs="Times New Roman"/>
          <w:kern w:val="0"/>
          <w:lang w:val="en-IN" w:eastAsia="en-GB"/>
          <w14:ligatures w14:val="none"/>
        </w:rPr>
      </w:pPr>
      <w:r>
        <w:rPr>
          <w:rFonts w:ascii="Times New Roman" w:eastAsia="Times New Roman" w:hAnsi="Times New Roman" w:cs="Times New Roman"/>
          <w:kern w:val="0"/>
          <w:lang w:val="en-IN" w:eastAsia="en-GB"/>
          <w14:ligatures w14:val="none"/>
        </w:rPr>
        <w:t>W</w:t>
      </w:r>
      <w:r w:rsidR="00653D09" w:rsidRPr="00653D09">
        <w:rPr>
          <w:rFonts w:ascii="Times New Roman" w:eastAsia="Times New Roman" w:hAnsi="Times New Roman" w:cs="Times New Roman"/>
          <w:kern w:val="0"/>
          <w:lang w:val="en-IN" w:eastAsia="en-GB"/>
          <w14:ligatures w14:val="none"/>
        </w:rPr>
        <w:t xml:space="preserve">e are pleased to submit our manuscript entitled </w:t>
      </w:r>
      <w:r w:rsidR="00653D09" w:rsidRPr="00653D09">
        <w:rPr>
          <w:rFonts w:ascii="Times New Roman" w:eastAsia="Times New Roman" w:hAnsi="Times New Roman" w:cs="Times New Roman"/>
          <w:b/>
          <w:bCs/>
          <w:kern w:val="0"/>
          <w:lang w:val="en-IN" w:eastAsia="en-GB"/>
          <w14:ligatures w14:val="none"/>
        </w:rPr>
        <w:t>“Clinical and Genomic Features of Post-Early-Onset Disease Invasive Group B Streptococcal Infections in Infants: A 15-Year Retrospective Study”</w:t>
      </w:r>
      <w:r w:rsidR="00653D09" w:rsidRPr="00653D09">
        <w:rPr>
          <w:rFonts w:ascii="Times New Roman" w:eastAsia="Times New Roman" w:hAnsi="Times New Roman" w:cs="Times New Roman"/>
          <w:kern w:val="0"/>
          <w:lang w:val="en-IN" w:eastAsia="en-GB"/>
          <w14:ligatures w14:val="none"/>
        </w:rPr>
        <w:t xml:space="preserve"> for consideration as an Original Article in </w:t>
      </w:r>
      <w:r w:rsidR="00653D09" w:rsidRPr="00653D09">
        <w:rPr>
          <w:rFonts w:ascii="Times New Roman" w:eastAsia="Times New Roman" w:hAnsi="Times New Roman" w:cs="Times New Roman"/>
          <w:i/>
          <w:iCs/>
          <w:kern w:val="0"/>
          <w:lang w:val="en-IN" w:eastAsia="en-GB"/>
          <w14:ligatures w14:val="none"/>
        </w:rPr>
        <w:t>Clinical Infectious Diseases</w:t>
      </w:r>
      <w:r w:rsidR="00653D09" w:rsidRPr="00653D09">
        <w:rPr>
          <w:rFonts w:ascii="Times New Roman" w:eastAsia="Times New Roman" w:hAnsi="Times New Roman" w:cs="Times New Roman"/>
          <w:kern w:val="0"/>
          <w:lang w:val="en-IN" w:eastAsia="en-GB"/>
          <w14:ligatures w14:val="none"/>
        </w:rPr>
        <w:t>.</w:t>
      </w:r>
    </w:p>
    <w:p w14:paraId="5AAFF499" w14:textId="4578AE66" w:rsidR="00653D09" w:rsidRDefault="00653D09" w:rsidP="00653D09">
      <w:pPr>
        <w:spacing w:before="100" w:beforeAutospacing="1" w:after="100" w:afterAutospacing="1"/>
        <w:rPr>
          <w:rFonts w:ascii="Times New Roman" w:eastAsia="Times New Roman" w:hAnsi="Times New Roman" w:cs="Times New Roman"/>
          <w:kern w:val="0"/>
          <w:lang w:val="en-IN" w:eastAsia="en-GB"/>
          <w14:ligatures w14:val="none"/>
        </w:rPr>
      </w:pPr>
      <w:r w:rsidRPr="00653D09">
        <w:rPr>
          <w:rFonts w:ascii="Times New Roman" w:eastAsia="Times New Roman" w:hAnsi="Times New Roman" w:cs="Times New Roman"/>
          <w:kern w:val="0"/>
          <w:lang w:val="en-IN" w:eastAsia="en-GB"/>
          <w14:ligatures w14:val="none"/>
        </w:rPr>
        <w:t xml:space="preserve">This study presents a comprehensive 15-year analysis of infant invasive GBS disease beyond early-onset disease (EOD) at </w:t>
      </w:r>
      <w:r w:rsidR="00B07C52">
        <w:rPr>
          <w:rFonts w:ascii="Times New Roman" w:eastAsia="Times New Roman" w:hAnsi="Times New Roman" w:cs="Times New Roman"/>
          <w:kern w:val="0"/>
          <w:lang w:val="en-IN" w:eastAsia="en-GB"/>
          <w14:ligatures w14:val="none"/>
        </w:rPr>
        <w:t>Boston Children’s Hospital, a</w:t>
      </w:r>
      <w:r w:rsidRPr="00653D09">
        <w:rPr>
          <w:rFonts w:ascii="Times New Roman" w:eastAsia="Times New Roman" w:hAnsi="Times New Roman" w:cs="Times New Roman"/>
          <w:kern w:val="0"/>
          <w:lang w:val="en-IN" w:eastAsia="en-GB"/>
          <w14:ligatures w14:val="none"/>
        </w:rPr>
        <w:t xml:space="preserve"> large, freestanding </w:t>
      </w:r>
      <w:proofErr w:type="spellStart"/>
      <w:r w:rsidRPr="00653D09">
        <w:rPr>
          <w:rFonts w:ascii="Times New Roman" w:eastAsia="Times New Roman" w:hAnsi="Times New Roman" w:cs="Times New Roman"/>
          <w:kern w:val="0"/>
          <w:lang w:val="en-IN" w:eastAsia="en-GB"/>
          <w14:ligatures w14:val="none"/>
        </w:rPr>
        <w:t>pediatric</w:t>
      </w:r>
      <w:proofErr w:type="spellEnd"/>
      <w:r w:rsidRPr="00653D09">
        <w:rPr>
          <w:rFonts w:ascii="Times New Roman" w:eastAsia="Times New Roman" w:hAnsi="Times New Roman" w:cs="Times New Roman"/>
          <w:kern w:val="0"/>
          <w:lang w:val="en-IN" w:eastAsia="en-GB"/>
          <w14:ligatures w14:val="none"/>
        </w:rPr>
        <w:t xml:space="preserve"> referral hospital</w:t>
      </w:r>
      <w:r>
        <w:rPr>
          <w:rFonts w:ascii="Times New Roman" w:eastAsia="Times New Roman" w:hAnsi="Times New Roman" w:cs="Times New Roman"/>
          <w:kern w:val="0"/>
          <w:lang w:val="en-IN" w:eastAsia="en-GB"/>
          <w14:ligatures w14:val="none"/>
        </w:rPr>
        <w:t xml:space="preserve"> in </w:t>
      </w:r>
      <w:r w:rsidR="005178D9">
        <w:rPr>
          <w:rFonts w:ascii="Times New Roman" w:eastAsia="Times New Roman" w:hAnsi="Times New Roman" w:cs="Times New Roman"/>
          <w:kern w:val="0"/>
          <w:lang w:val="en-IN" w:eastAsia="en-GB"/>
          <w14:ligatures w14:val="none"/>
        </w:rPr>
        <w:t>the United States of America</w:t>
      </w:r>
      <w:r w:rsidRPr="00653D09">
        <w:rPr>
          <w:rFonts w:ascii="Times New Roman" w:eastAsia="Times New Roman" w:hAnsi="Times New Roman" w:cs="Times New Roman"/>
          <w:kern w:val="0"/>
          <w:lang w:val="en-IN" w:eastAsia="en-GB"/>
          <w14:ligatures w14:val="none"/>
        </w:rPr>
        <w:t xml:space="preserve">. We integrate clinical data with genomic sequencing of </w:t>
      </w:r>
      <w:r w:rsidRPr="00653D09">
        <w:rPr>
          <w:rFonts w:ascii="Times New Roman" w:eastAsia="Times New Roman" w:hAnsi="Times New Roman" w:cs="Times New Roman"/>
          <w:i/>
          <w:iCs/>
          <w:kern w:val="0"/>
          <w:lang w:val="en-IN" w:eastAsia="en-GB"/>
          <w14:ligatures w14:val="none"/>
        </w:rPr>
        <w:t>Streptococcus agalactiae</w:t>
      </w:r>
      <w:r w:rsidRPr="00653D09">
        <w:rPr>
          <w:rFonts w:ascii="Times New Roman" w:eastAsia="Times New Roman" w:hAnsi="Times New Roman" w:cs="Times New Roman"/>
          <w:kern w:val="0"/>
          <w:lang w:val="en-IN" w:eastAsia="en-GB"/>
          <w14:ligatures w14:val="none"/>
        </w:rPr>
        <w:t xml:space="preserve"> isolates to examine pathogen diversity, antimicrobial resistance patterns, and associations with severe clinical outcomes such as ICU admission and meningitis.</w:t>
      </w:r>
    </w:p>
    <w:p w14:paraId="1755F860" w14:textId="51A4D63B" w:rsidR="00B07C52" w:rsidRPr="00653D09" w:rsidRDefault="00B07C52" w:rsidP="00653D09">
      <w:pPr>
        <w:spacing w:before="100" w:beforeAutospacing="1" w:after="100" w:afterAutospacing="1"/>
        <w:rPr>
          <w:rFonts w:ascii="Times New Roman" w:eastAsia="Times New Roman" w:hAnsi="Times New Roman" w:cs="Times New Roman"/>
          <w:kern w:val="0"/>
          <w:lang w:val="en-IN" w:eastAsia="en-GB"/>
          <w14:ligatures w14:val="none"/>
        </w:rPr>
      </w:pPr>
      <w:r w:rsidRPr="00B07C52">
        <w:rPr>
          <w:rFonts w:ascii="Times New Roman" w:eastAsia="Times New Roman" w:hAnsi="Times New Roman" w:cs="Times New Roman"/>
          <w:kern w:val="0"/>
          <w:lang w:val="en-IN" w:eastAsia="en-GB"/>
          <w14:ligatures w14:val="none"/>
        </w:rPr>
        <w:t>Our dataset provides comprehensive clinical information on infant GBS invasive disease beyond the early-onset period, including both late-onset (LOD) and very late-onset disease (VLOD). Using whole-genome sequencing, we characterize the genetic diversity of GBS isolates, estimate the potential coverage of current vaccine candidates, and assess antimicrobial resistance profiles. We compare genomic features between LOD and VLOD isolates and present a case study of a twin pair to explore possible transmission pathways for VLOD. Additionally, we describe the clinical manifestations of severe disease—defined by ICU admission and meningitis presentation</w:t>
      </w:r>
      <w:del w:id="0" w:author="Cavalli, Lea" w:date="2025-05-19T14:39:00Z" w16du:dateUtc="2025-05-19T18:39:00Z">
        <w:r w:rsidRPr="00B07C52" w:rsidDel="003559F8">
          <w:rPr>
            <w:rFonts w:ascii="Times New Roman" w:eastAsia="Times New Roman" w:hAnsi="Times New Roman" w:cs="Times New Roman"/>
            <w:kern w:val="0"/>
            <w:lang w:val="en-IN" w:eastAsia="en-GB"/>
            <w14:ligatures w14:val="none"/>
          </w:rPr>
          <w:delText>—in the context of pathogen characteristics</w:delText>
        </w:r>
      </w:del>
      <w:r w:rsidRPr="00B07C52">
        <w:rPr>
          <w:rFonts w:ascii="Times New Roman" w:eastAsia="Times New Roman" w:hAnsi="Times New Roman" w:cs="Times New Roman"/>
          <w:kern w:val="0"/>
          <w:lang w:val="en-IN" w:eastAsia="en-GB"/>
          <w14:ligatures w14:val="none"/>
        </w:rPr>
        <w:t xml:space="preserve">. Finally, we examine associations between molecular determinants and key clinical outcomes, including ICU admission, meningitis, and abnormal laboratory </w:t>
      </w:r>
      <w:del w:id="1" w:author="Cavalli, Lea" w:date="2025-05-19T14:41:00Z" w16du:dateUtc="2025-05-19T18:41:00Z">
        <w:r w:rsidRPr="00B07C52" w:rsidDel="003559F8">
          <w:rPr>
            <w:rFonts w:ascii="Times New Roman" w:eastAsia="Times New Roman" w:hAnsi="Times New Roman" w:cs="Times New Roman"/>
            <w:kern w:val="0"/>
            <w:lang w:val="en-IN" w:eastAsia="en-GB"/>
            <w14:ligatures w14:val="none"/>
          </w:rPr>
          <w:delText>findings</w:delText>
        </w:r>
      </w:del>
      <w:ins w:id="2" w:author="Cavalli, Lea" w:date="2025-05-19T14:41:00Z" w16du:dateUtc="2025-05-19T18:41:00Z">
        <w:r w:rsidR="003559F8">
          <w:rPr>
            <w:rFonts w:ascii="Times New Roman" w:eastAsia="Times New Roman" w:hAnsi="Times New Roman" w:cs="Times New Roman"/>
            <w:kern w:val="0"/>
            <w:lang w:val="en-IN" w:eastAsia="en-GB"/>
            <w14:ligatures w14:val="none"/>
          </w:rPr>
          <w:t>indicators</w:t>
        </w:r>
      </w:ins>
      <w:r w:rsidRPr="00B07C52">
        <w:rPr>
          <w:rFonts w:ascii="Times New Roman" w:eastAsia="Times New Roman" w:hAnsi="Times New Roman" w:cs="Times New Roman"/>
          <w:kern w:val="0"/>
          <w:lang w:val="en-IN" w:eastAsia="en-GB"/>
          <w14:ligatures w14:val="none"/>
        </w:rPr>
        <w:t>.</w:t>
      </w:r>
    </w:p>
    <w:p w14:paraId="2B47789C" w14:textId="77777777" w:rsidR="00653D09" w:rsidRPr="00653D09" w:rsidRDefault="00653D09" w:rsidP="00653D09">
      <w:pPr>
        <w:spacing w:before="100" w:beforeAutospacing="1" w:after="100" w:afterAutospacing="1"/>
        <w:rPr>
          <w:rFonts w:ascii="Times New Roman" w:eastAsia="Times New Roman" w:hAnsi="Times New Roman" w:cs="Times New Roman"/>
          <w:kern w:val="0"/>
          <w:lang w:val="en-IN" w:eastAsia="en-GB"/>
          <w14:ligatures w14:val="none"/>
        </w:rPr>
      </w:pPr>
      <w:r w:rsidRPr="00653D09">
        <w:rPr>
          <w:rFonts w:ascii="Times New Roman" w:eastAsia="Times New Roman" w:hAnsi="Times New Roman" w:cs="Times New Roman"/>
          <w:kern w:val="0"/>
          <w:lang w:val="en-IN" w:eastAsia="en-GB"/>
          <w14:ligatures w14:val="none"/>
        </w:rPr>
        <w:t>Our findings underscore the role of host responses in driving clinical severity, as we found no consistent bacterial genomic predictors of poor outcomes. Notably, all isolates encoded targets of current maternal vaccine candidates, and our data suggest that both late-onset disease (LOD) and very late-onset disease (VLOD) share similar clinical and genomic profiles—highlighting the arbitrary nature of current temporal disease definitions. These insights have important implications for diagnostics, vaccine implementation, and public health surveillance.</w:t>
      </w:r>
    </w:p>
    <w:p w14:paraId="6FEAC924" w14:textId="77777777" w:rsidR="00653D09" w:rsidRPr="00653D09" w:rsidRDefault="00653D09" w:rsidP="00653D09">
      <w:pPr>
        <w:spacing w:before="100" w:beforeAutospacing="1" w:after="100" w:afterAutospacing="1"/>
        <w:rPr>
          <w:rFonts w:ascii="Times New Roman" w:eastAsia="Times New Roman" w:hAnsi="Times New Roman" w:cs="Times New Roman"/>
          <w:kern w:val="0"/>
          <w:lang w:val="en-IN" w:eastAsia="en-GB"/>
          <w14:ligatures w14:val="none"/>
        </w:rPr>
      </w:pPr>
      <w:r w:rsidRPr="00653D09">
        <w:rPr>
          <w:rFonts w:ascii="Times New Roman" w:eastAsia="Times New Roman" w:hAnsi="Times New Roman" w:cs="Times New Roman"/>
          <w:kern w:val="0"/>
          <w:lang w:val="en-IN" w:eastAsia="en-GB"/>
          <w14:ligatures w14:val="none"/>
        </w:rPr>
        <w:t>We believe this work will be of interest to your readership given the journal’s focus on translational infectious disease research and its commitment to advancing clinical and genomic understanding of bacterial pathogens. This manuscript has not been published or submitted elsewhere, and all authors have read and approved the final version.</w:t>
      </w:r>
    </w:p>
    <w:p w14:paraId="3FAF9139" w14:textId="28C9287D" w:rsidR="00653D09" w:rsidRDefault="00653D09" w:rsidP="00B07C52">
      <w:pPr>
        <w:spacing w:before="100" w:beforeAutospacing="1" w:after="100" w:afterAutospacing="1"/>
        <w:rPr>
          <w:rFonts w:ascii="Times New Roman" w:eastAsia="Times New Roman" w:hAnsi="Times New Roman" w:cs="Times New Roman"/>
          <w:kern w:val="0"/>
          <w:lang w:val="en-IN" w:eastAsia="en-GB"/>
          <w14:ligatures w14:val="none"/>
        </w:rPr>
      </w:pPr>
      <w:r w:rsidRPr="00653D09">
        <w:rPr>
          <w:rFonts w:ascii="Times New Roman" w:eastAsia="Times New Roman" w:hAnsi="Times New Roman" w:cs="Times New Roman"/>
          <w:kern w:val="0"/>
          <w:lang w:val="en-IN" w:eastAsia="en-GB"/>
          <w14:ligatures w14:val="none"/>
        </w:rPr>
        <w:t>Thank you for considering our work</w:t>
      </w:r>
      <w:r w:rsidR="00B07C52">
        <w:rPr>
          <w:rFonts w:ascii="Times New Roman" w:eastAsia="Times New Roman" w:hAnsi="Times New Roman" w:cs="Times New Roman"/>
          <w:kern w:val="0"/>
          <w:lang w:val="en-IN" w:eastAsia="en-GB"/>
          <w14:ligatures w14:val="none"/>
        </w:rPr>
        <w:t xml:space="preserve"> and we hope that these findings can be disseminated through the pages of your journal. </w:t>
      </w:r>
    </w:p>
    <w:p w14:paraId="3563260E" w14:textId="46D1E719" w:rsidR="00B07C52" w:rsidRDefault="00B07C52" w:rsidP="00B07C52">
      <w:pPr>
        <w:spacing w:before="100" w:beforeAutospacing="1" w:after="100" w:afterAutospacing="1"/>
        <w:rPr>
          <w:rFonts w:ascii="Times New Roman" w:eastAsia="Times New Roman" w:hAnsi="Times New Roman" w:cs="Times New Roman"/>
          <w:kern w:val="0"/>
          <w:lang w:val="en-IN" w:eastAsia="en-GB"/>
          <w14:ligatures w14:val="none"/>
        </w:rPr>
      </w:pPr>
      <w:r>
        <w:rPr>
          <w:rFonts w:ascii="Times New Roman" w:eastAsia="Times New Roman" w:hAnsi="Times New Roman" w:cs="Times New Roman"/>
          <w:kern w:val="0"/>
          <w:lang w:val="en-IN" w:eastAsia="en-GB"/>
          <w14:ligatures w14:val="none"/>
        </w:rPr>
        <w:t>Sincerely</w:t>
      </w:r>
    </w:p>
    <w:p w14:paraId="25088DE6" w14:textId="77777777" w:rsidR="00B07C52" w:rsidRPr="00B07C52" w:rsidRDefault="00B07C52" w:rsidP="00B07C52">
      <w:pPr>
        <w:shd w:val="clear" w:color="auto" w:fill="FFFFFF"/>
        <w:textAlignment w:val="baseline"/>
        <w:rPr>
          <w:rFonts w:ascii="Times" w:eastAsia="Times New Roman" w:hAnsi="Times" w:cs="Times New Roman"/>
          <w:color w:val="242424"/>
          <w:kern w:val="0"/>
          <w:sz w:val="20"/>
          <w:szCs w:val="20"/>
          <w:lang w:val="en-IN" w:eastAsia="en-GB"/>
          <w14:ligatures w14:val="none"/>
        </w:rPr>
      </w:pPr>
      <w:r w:rsidRPr="00B07C52">
        <w:rPr>
          <w:rFonts w:ascii="Times" w:eastAsia="Times New Roman" w:hAnsi="Times" w:cs="Times New Roman"/>
          <w:color w:val="242424"/>
          <w:kern w:val="0"/>
          <w:sz w:val="20"/>
          <w:szCs w:val="20"/>
          <w:lang w:val="en-IN" w:eastAsia="en-GB"/>
          <w14:ligatures w14:val="none"/>
        </w:rPr>
        <w:t>Carl Britto MD PhD</w:t>
      </w:r>
    </w:p>
    <w:p w14:paraId="543886F2" w14:textId="77777777" w:rsidR="00B07C52" w:rsidRPr="00B07C52" w:rsidRDefault="00B07C52" w:rsidP="00B07C52">
      <w:pPr>
        <w:shd w:val="clear" w:color="auto" w:fill="FFFFFF"/>
        <w:textAlignment w:val="baseline"/>
        <w:rPr>
          <w:rFonts w:ascii="Times" w:eastAsia="Times New Roman" w:hAnsi="Times" w:cs="Times New Roman"/>
          <w:color w:val="242424"/>
          <w:kern w:val="0"/>
          <w:sz w:val="20"/>
          <w:szCs w:val="20"/>
          <w:lang w:val="en-IN" w:eastAsia="en-GB"/>
          <w14:ligatures w14:val="none"/>
        </w:rPr>
      </w:pPr>
      <w:r w:rsidRPr="00B07C52">
        <w:rPr>
          <w:rFonts w:ascii="Times" w:eastAsia="Times New Roman" w:hAnsi="Times" w:cs="Times New Roman"/>
          <w:color w:val="242424"/>
          <w:kern w:val="0"/>
          <w:sz w:val="20"/>
          <w:szCs w:val="20"/>
          <w:lang w:val="en-IN" w:eastAsia="en-GB"/>
          <w14:ligatures w14:val="none"/>
        </w:rPr>
        <w:t>Fellow in Critical Care Medicine</w:t>
      </w:r>
    </w:p>
    <w:p w14:paraId="179DDC51" w14:textId="77777777" w:rsidR="00B07C52" w:rsidRPr="00B07C52" w:rsidRDefault="00B07C52" w:rsidP="00B07C52">
      <w:pPr>
        <w:shd w:val="clear" w:color="auto" w:fill="FFFFFF"/>
        <w:textAlignment w:val="baseline"/>
        <w:rPr>
          <w:rFonts w:ascii="Times" w:eastAsia="Times New Roman" w:hAnsi="Times" w:cs="Times New Roman"/>
          <w:color w:val="242424"/>
          <w:kern w:val="0"/>
          <w:sz w:val="20"/>
          <w:szCs w:val="20"/>
          <w:lang w:val="en-IN" w:eastAsia="en-GB"/>
          <w14:ligatures w14:val="none"/>
        </w:rPr>
      </w:pPr>
      <w:r w:rsidRPr="00B07C52">
        <w:rPr>
          <w:rFonts w:ascii="Times" w:eastAsia="Times New Roman" w:hAnsi="Times" w:cs="Times New Roman"/>
          <w:color w:val="242424"/>
          <w:kern w:val="0"/>
          <w:sz w:val="20"/>
          <w:szCs w:val="20"/>
          <w:lang w:val="en-IN" w:eastAsia="en-GB"/>
          <w14:ligatures w14:val="none"/>
        </w:rPr>
        <w:t>Division of Critical Care</w:t>
      </w:r>
    </w:p>
    <w:p w14:paraId="1E19C035" w14:textId="77777777" w:rsidR="00B07C52" w:rsidRPr="00B07C52" w:rsidRDefault="00B07C52" w:rsidP="00B07C52">
      <w:pPr>
        <w:shd w:val="clear" w:color="auto" w:fill="FFFFFF"/>
        <w:textAlignment w:val="baseline"/>
        <w:rPr>
          <w:rFonts w:ascii="Times" w:eastAsia="Times New Roman" w:hAnsi="Times" w:cs="Times New Roman"/>
          <w:color w:val="242424"/>
          <w:kern w:val="0"/>
          <w:sz w:val="20"/>
          <w:szCs w:val="20"/>
          <w:lang w:val="en-IN" w:eastAsia="en-GB"/>
          <w14:ligatures w14:val="none"/>
        </w:rPr>
      </w:pPr>
      <w:r w:rsidRPr="00B07C52">
        <w:rPr>
          <w:rFonts w:ascii="Times" w:eastAsia="Times New Roman" w:hAnsi="Times" w:cs="Times New Roman"/>
          <w:color w:val="242424"/>
          <w:kern w:val="0"/>
          <w:sz w:val="20"/>
          <w:szCs w:val="20"/>
          <w:lang w:val="en-IN" w:eastAsia="en-GB"/>
          <w14:ligatures w14:val="none"/>
        </w:rPr>
        <w:t>Department of Anaesthesiology, Critical Care and Pain Medicine</w:t>
      </w:r>
    </w:p>
    <w:p w14:paraId="5CEF6E3E" w14:textId="77777777" w:rsidR="00B07C52" w:rsidRPr="00B07C52" w:rsidRDefault="00B07C52" w:rsidP="00B07C52">
      <w:pPr>
        <w:shd w:val="clear" w:color="auto" w:fill="FFFFFF"/>
        <w:textAlignment w:val="baseline"/>
        <w:rPr>
          <w:rFonts w:ascii="Times" w:eastAsia="Times New Roman" w:hAnsi="Times" w:cs="Times New Roman"/>
          <w:color w:val="242424"/>
          <w:kern w:val="0"/>
          <w:sz w:val="20"/>
          <w:szCs w:val="20"/>
          <w:lang w:val="en-IN" w:eastAsia="en-GB"/>
          <w14:ligatures w14:val="none"/>
        </w:rPr>
      </w:pPr>
      <w:r w:rsidRPr="00B07C52">
        <w:rPr>
          <w:rFonts w:ascii="Times" w:eastAsia="Times New Roman" w:hAnsi="Times" w:cs="Times New Roman"/>
          <w:color w:val="242424"/>
          <w:kern w:val="0"/>
          <w:sz w:val="20"/>
          <w:szCs w:val="20"/>
          <w:lang w:val="en-IN" w:eastAsia="en-GB"/>
          <w14:ligatures w14:val="none"/>
        </w:rPr>
        <w:lastRenderedPageBreak/>
        <w:t>Boston Children's Hospital</w:t>
      </w:r>
    </w:p>
    <w:p w14:paraId="68653B2E" w14:textId="77777777" w:rsidR="00B07C52" w:rsidRPr="00B07C52" w:rsidRDefault="00B07C52" w:rsidP="00B07C52">
      <w:pPr>
        <w:shd w:val="clear" w:color="auto" w:fill="FFFFFF"/>
        <w:textAlignment w:val="baseline"/>
        <w:rPr>
          <w:rFonts w:ascii="Times" w:eastAsia="Times New Roman" w:hAnsi="Times" w:cs="Times New Roman"/>
          <w:color w:val="242424"/>
          <w:kern w:val="0"/>
          <w:sz w:val="20"/>
          <w:szCs w:val="20"/>
          <w:lang w:val="en-IN" w:eastAsia="en-GB"/>
          <w14:ligatures w14:val="none"/>
        </w:rPr>
      </w:pPr>
      <w:r w:rsidRPr="00B07C52">
        <w:rPr>
          <w:rFonts w:ascii="Times" w:eastAsia="Times New Roman" w:hAnsi="Times" w:cs="Times New Roman"/>
          <w:color w:val="242424"/>
          <w:kern w:val="0"/>
          <w:sz w:val="20"/>
          <w:szCs w:val="20"/>
          <w:bdr w:val="none" w:sz="0" w:space="0" w:color="auto" w:frame="1"/>
          <w:shd w:val="clear" w:color="auto" w:fill="FFFFFF"/>
          <w:lang w:val="en-IN" w:eastAsia="en-GB"/>
          <w14:ligatures w14:val="none"/>
        </w:rPr>
        <w:t xml:space="preserve">Clinical Fellow of </w:t>
      </w:r>
      <w:proofErr w:type="spellStart"/>
      <w:r w:rsidRPr="00B07C52">
        <w:rPr>
          <w:rFonts w:ascii="Times" w:eastAsia="Times New Roman" w:hAnsi="Times" w:cs="Times New Roman"/>
          <w:color w:val="242424"/>
          <w:kern w:val="0"/>
          <w:sz w:val="20"/>
          <w:szCs w:val="20"/>
          <w:bdr w:val="none" w:sz="0" w:space="0" w:color="auto" w:frame="1"/>
          <w:shd w:val="clear" w:color="auto" w:fill="FFFFFF"/>
          <w:lang w:val="en-IN" w:eastAsia="en-GB"/>
          <w14:ligatures w14:val="none"/>
        </w:rPr>
        <w:t>Anesthesia</w:t>
      </w:r>
      <w:proofErr w:type="spellEnd"/>
      <w:r w:rsidRPr="00B07C52">
        <w:rPr>
          <w:rFonts w:ascii="Times" w:eastAsia="Times New Roman" w:hAnsi="Times" w:cs="Times New Roman"/>
          <w:color w:val="242424"/>
          <w:kern w:val="0"/>
          <w:sz w:val="20"/>
          <w:szCs w:val="20"/>
          <w:bdr w:val="none" w:sz="0" w:space="0" w:color="auto" w:frame="1"/>
          <w:shd w:val="clear" w:color="auto" w:fill="FFFFFF"/>
          <w:lang w:val="en-IN" w:eastAsia="en-GB"/>
          <w14:ligatures w14:val="none"/>
        </w:rPr>
        <w:t xml:space="preserve"> (Critical Care) | Harvard Medical School</w:t>
      </w:r>
    </w:p>
    <w:p w14:paraId="0D3BDB63" w14:textId="77777777" w:rsidR="00B07C52" w:rsidRDefault="00B07C52" w:rsidP="00B07C52">
      <w:pPr>
        <w:spacing w:before="100" w:beforeAutospacing="1" w:after="100" w:afterAutospacing="1"/>
      </w:pPr>
    </w:p>
    <w:sectPr w:rsidR="00B07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valli, Lea">
    <w15:presenceInfo w15:providerId="AD" w15:userId="S::leacavalli@g.harvard.edu::a1b8901c-e596-4cbd-9f88-64b50cc880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4C"/>
    <w:rsid w:val="00072726"/>
    <w:rsid w:val="000A7311"/>
    <w:rsid w:val="000E182C"/>
    <w:rsid w:val="003559F8"/>
    <w:rsid w:val="005178D9"/>
    <w:rsid w:val="00653D09"/>
    <w:rsid w:val="00716CC3"/>
    <w:rsid w:val="008C3AF7"/>
    <w:rsid w:val="00AC4F3C"/>
    <w:rsid w:val="00AF7AC3"/>
    <w:rsid w:val="00B07C52"/>
    <w:rsid w:val="00BA3D6B"/>
    <w:rsid w:val="00BA427F"/>
    <w:rsid w:val="00C85F7E"/>
    <w:rsid w:val="00E87C4C"/>
    <w:rsid w:val="00F94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BD23"/>
  <w15:chartTrackingRefBased/>
  <w15:docId w15:val="{43F6E8EC-2B0C-184A-9BD0-161F47CB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87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C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C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C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C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C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C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C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C4C"/>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E87C4C"/>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E87C4C"/>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E87C4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E87C4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E87C4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87C4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87C4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87C4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87C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C4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87C4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C4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87C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7C4C"/>
    <w:rPr>
      <w:i/>
      <w:iCs/>
      <w:color w:val="404040" w:themeColor="text1" w:themeTint="BF"/>
      <w:lang w:val="en-US"/>
    </w:rPr>
  </w:style>
  <w:style w:type="paragraph" w:styleId="ListParagraph">
    <w:name w:val="List Paragraph"/>
    <w:basedOn w:val="Normal"/>
    <w:uiPriority w:val="34"/>
    <w:qFormat/>
    <w:rsid w:val="00E87C4C"/>
    <w:pPr>
      <w:ind w:left="720"/>
      <w:contextualSpacing/>
    </w:pPr>
  </w:style>
  <w:style w:type="character" w:styleId="IntenseEmphasis">
    <w:name w:val="Intense Emphasis"/>
    <w:basedOn w:val="DefaultParagraphFont"/>
    <w:uiPriority w:val="21"/>
    <w:qFormat/>
    <w:rsid w:val="00E87C4C"/>
    <w:rPr>
      <w:i/>
      <w:iCs/>
      <w:color w:val="0F4761" w:themeColor="accent1" w:themeShade="BF"/>
    </w:rPr>
  </w:style>
  <w:style w:type="paragraph" w:styleId="IntenseQuote">
    <w:name w:val="Intense Quote"/>
    <w:basedOn w:val="Normal"/>
    <w:next w:val="Normal"/>
    <w:link w:val="IntenseQuoteChar"/>
    <w:uiPriority w:val="30"/>
    <w:qFormat/>
    <w:rsid w:val="00E87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C4C"/>
    <w:rPr>
      <w:i/>
      <w:iCs/>
      <w:color w:val="0F4761" w:themeColor="accent1" w:themeShade="BF"/>
      <w:lang w:val="en-US"/>
    </w:rPr>
  </w:style>
  <w:style w:type="character" w:styleId="IntenseReference">
    <w:name w:val="Intense Reference"/>
    <w:basedOn w:val="DefaultParagraphFont"/>
    <w:uiPriority w:val="32"/>
    <w:qFormat/>
    <w:rsid w:val="00E87C4C"/>
    <w:rPr>
      <w:b/>
      <w:bCs/>
      <w:smallCaps/>
      <w:color w:val="0F4761" w:themeColor="accent1" w:themeShade="BF"/>
      <w:spacing w:val="5"/>
    </w:rPr>
  </w:style>
  <w:style w:type="character" w:styleId="Strong">
    <w:name w:val="Strong"/>
    <w:basedOn w:val="DefaultParagraphFont"/>
    <w:uiPriority w:val="22"/>
    <w:qFormat/>
    <w:rsid w:val="00653D09"/>
    <w:rPr>
      <w:b/>
      <w:bCs/>
    </w:rPr>
  </w:style>
  <w:style w:type="character" w:styleId="Emphasis">
    <w:name w:val="Emphasis"/>
    <w:basedOn w:val="DefaultParagraphFont"/>
    <w:uiPriority w:val="20"/>
    <w:qFormat/>
    <w:rsid w:val="00653D09"/>
    <w:rPr>
      <w:i/>
      <w:iCs/>
    </w:rPr>
  </w:style>
  <w:style w:type="paragraph" w:styleId="NoSpacing">
    <w:name w:val="No Spacing"/>
    <w:uiPriority w:val="1"/>
    <w:qFormat/>
    <w:rsid w:val="00B07C52"/>
    <w:rPr>
      <w:lang w:val="en-US"/>
    </w:rPr>
  </w:style>
  <w:style w:type="paragraph" w:styleId="Revision">
    <w:name w:val="Revision"/>
    <w:hidden/>
    <w:uiPriority w:val="99"/>
    <w:semiHidden/>
    <w:rsid w:val="003559F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62580">
      <w:bodyDiv w:val="1"/>
      <w:marLeft w:val="0"/>
      <w:marRight w:val="0"/>
      <w:marTop w:val="0"/>
      <w:marBottom w:val="0"/>
      <w:divBdr>
        <w:top w:val="none" w:sz="0" w:space="0" w:color="auto"/>
        <w:left w:val="none" w:sz="0" w:space="0" w:color="auto"/>
        <w:bottom w:val="none" w:sz="0" w:space="0" w:color="auto"/>
        <w:right w:val="none" w:sz="0" w:space="0" w:color="auto"/>
      </w:divBdr>
    </w:div>
    <w:div w:id="1808627908">
      <w:bodyDiv w:val="1"/>
      <w:marLeft w:val="0"/>
      <w:marRight w:val="0"/>
      <w:marTop w:val="0"/>
      <w:marBottom w:val="0"/>
      <w:divBdr>
        <w:top w:val="none" w:sz="0" w:space="0" w:color="auto"/>
        <w:left w:val="none" w:sz="0" w:space="0" w:color="auto"/>
        <w:bottom w:val="none" w:sz="0" w:space="0" w:color="auto"/>
        <w:right w:val="none" w:sz="0" w:space="0" w:color="auto"/>
      </w:divBdr>
      <w:divsChild>
        <w:div w:id="117799811">
          <w:marLeft w:val="0"/>
          <w:marRight w:val="0"/>
          <w:marTop w:val="0"/>
          <w:marBottom w:val="0"/>
          <w:divBdr>
            <w:top w:val="none" w:sz="0" w:space="0" w:color="auto"/>
            <w:left w:val="none" w:sz="0" w:space="0" w:color="auto"/>
            <w:bottom w:val="none" w:sz="0" w:space="0" w:color="auto"/>
            <w:right w:val="none" w:sz="0" w:space="0" w:color="auto"/>
          </w:divBdr>
        </w:div>
        <w:div w:id="71901612">
          <w:marLeft w:val="0"/>
          <w:marRight w:val="0"/>
          <w:marTop w:val="0"/>
          <w:marBottom w:val="0"/>
          <w:divBdr>
            <w:top w:val="none" w:sz="0" w:space="0" w:color="auto"/>
            <w:left w:val="none" w:sz="0" w:space="0" w:color="auto"/>
            <w:bottom w:val="none" w:sz="0" w:space="0" w:color="auto"/>
            <w:right w:val="none" w:sz="0" w:space="0" w:color="auto"/>
          </w:divBdr>
        </w:div>
        <w:div w:id="1601719973">
          <w:marLeft w:val="0"/>
          <w:marRight w:val="0"/>
          <w:marTop w:val="0"/>
          <w:marBottom w:val="0"/>
          <w:divBdr>
            <w:top w:val="none" w:sz="0" w:space="0" w:color="auto"/>
            <w:left w:val="none" w:sz="0" w:space="0" w:color="auto"/>
            <w:bottom w:val="none" w:sz="0" w:space="0" w:color="auto"/>
            <w:right w:val="none" w:sz="0" w:space="0" w:color="auto"/>
          </w:divBdr>
        </w:div>
        <w:div w:id="779491569">
          <w:marLeft w:val="0"/>
          <w:marRight w:val="0"/>
          <w:marTop w:val="0"/>
          <w:marBottom w:val="0"/>
          <w:divBdr>
            <w:top w:val="none" w:sz="0" w:space="0" w:color="auto"/>
            <w:left w:val="none" w:sz="0" w:space="0" w:color="auto"/>
            <w:bottom w:val="none" w:sz="0" w:space="0" w:color="auto"/>
            <w:right w:val="none" w:sz="0" w:space="0" w:color="auto"/>
          </w:divBdr>
        </w:div>
        <w:div w:id="1842889443">
          <w:marLeft w:val="0"/>
          <w:marRight w:val="0"/>
          <w:marTop w:val="0"/>
          <w:marBottom w:val="0"/>
          <w:divBdr>
            <w:top w:val="none" w:sz="0" w:space="0" w:color="auto"/>
            <w:left w:val="none" w:sz="0" w:space="0" w:color="auto"/>
            <w:bottom w:val="none" w:sz="0" w:space="0" w:color="auto"/>
            <w:right w:val="none" w:sz="0" w:space="0" w:color="auto"/>
          </w:divBdr>
        </w:div>
        <w:div w:id="340858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Britto, Carl</dc:creator>
  <cp:keywords/>
  <dc:description/>
  <cp:lastModifiedBy>Cavalli, Lea</cp:lastModifiedBy>
  <cp:revision>2</cp:revision>
  <dcterms:created xsi:type="dcterms:W3CDTF">2025-05-19T18:42:00Z</dcterms:created>
  <dcterms:modified xsi:type="dcterms:W3CDTF">2025-05-19T18:42:00Z</dcterms:modified>
</cp:coreProperties>
</file>