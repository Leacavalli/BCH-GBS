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ED7B" w14:textId="7BE3185E" w:rsidR="00041814" w:rsidRDefault="00BD1F93">
      <w:pPr>
        <w:pStyle w:val="Title"/>
        <w:spacing w:line="268" w:lineRule="auto"/>
      </w:pPr>
      <w:r>
        <w:t>A 15-year single-</w:t>
      </w:r>
      <w:proofErr w:type="spellStart"/>
      <w:r>
        <w:t>centre</w:t>
      </w:r>
      <w:proofErr w:type="spellEnd"/>
      <w:r>
        <w:t xml:space="preserve"> clinical and genomic analysis of late- </w:t>
      </w:r>
      <w:del w:id="0" w:author="Cavalli, Lea" w:date="2025-01-22T14:14:00Z" w16du:dateUtc="2025-01-22T13:14:00Z">
        <w:r w:rsidDel="005D7279">
          <w:delText>and</w:delText>
        </w:r>
        <w:r w:rsidDel="005D7279">
          <w:rPr>
            <w:spacing w:val="40"/>
          </w:rPr>
          <w:delText xml:space="preserve"> </w:delText>
        </w:r>
        <w:r w:rsidDel="005D7279">
          <w:delText>very</w:delText>
        </w:r>
        <w:r w:rsidDel="005D7279">
          <w:rPr>
            <w:spacing w:val="40"/>
          </w:rPr>
          <w:delText xml:space="preserve"> </w:delText>
        </w:r>
        <w:r w:rsidDel="005D7279">
          <w:delText>late</w:delText>
        </w:r>
      </w:del>
      <w:r>
        <w:t>-onset</w:t>
      </w:r>
      <w:r>
        <w:rPr>
          <w:spacing w:val="40"/>
        </w:rPr>
        <w:t xml:space="preserve"> </w:t>
      </w:r>
      <w:r>
        <w:t>Group</w:t>
      </w:r>
      <w:r>
        <w:rPr>
          <w:spacing w:val="40"/>
        </w:rPr>
        <w:t xml:space="preserve"> </w:t>
      </w:r>
      <w:r>
        <w:t>B</w:t>
      </w:r>
      <w:r>
        <w:rPr>
          <w:spacing w:val="40"/>
        </w:rPr>
        <w:t xml:space="preserve"> </w:t>
      </w:r>
      <w:r>
        <w:t>Streptococcus</w:t>
      </w:r>
      <w:r>
        <w:rPr>
          <w:spacing w:val="40"/>
        </w:rPr>
        <w:t xml:space="preserve"> </w:t>
      </w:r>
      <w:r>
        <w:t>infection.</w:t>
      </w:r>
    </w:p>
    <w:p w14:paraId="5EAA4F63" w14:textId="77777777" w:rsidR="00041814" w:rsidRDefault="00BD1F93">
      <w:pPr>
        <w:spacing w:before="229" w:line="228" w:lineRule="auto"/>
        <w:ind w:left="101" w:right="119"/>
        <w:jc w:val="center"/>
        <w:rPr>
          <w:rFonts w:ascii="Trebuchet MS" w:hAnsi="Trebuchet MS"/>
          <w:sz w:val="16"/>
        </w:rPr>
      </w:pPr>
      <w:r>
        <w:rPr>
          <w:rFonts w:ascii="Times New Roman" w:hAnsi="Times New Roman"/>
          <w:w w:val="105"/>
          <w:sz w:val="24"/>
        </w:rPr>
        <w:t>Carl Britto</w:t>
      </w:r>
      <w:r>
        <w:rPr>
          <w:rFonts w:ascii="Trebuchet MS" w:hAnsi="Trebuchet MS"/>
          <w:w w:val="105"/>
          <w:position w:val="9"/>
          <w:sz w:val="16"/>
        </w:rPr>
        <w:t>1</w:t>
      </w:r>
      <w:r>
        <w:rPr>
          <w:rFonts w:ascii="Times New Roman" w:hAnsi="Times New Roman"/>
          <w:w w:val="105"/>
          <w:sz w:val="24"/>
        </w:rPr>
        <w:t>, Léa Cavalli</w:t>
      </w:r>
      <w:r>
        <w:rPr>
          <w:rFonts w:ascii="Trebuchet MS" w:hAnsi="Trebuchet MS"/>
          <w:w w:val="105"/>
          <w:position w:val="9"/>
          <w:sz w:val="16"/>
        </w:rPr>
        <w:t>2</w:t>
      </w:r>
      <w:r>
        <w:rPr>
          <w:rFonts w:ascii="Times New Roman" w:hAnsi="Times New Roman"/>
          <w:w w:val="105"/>
          <w:sz w:val="24"/>
        </w:rPr>
        <w:t xml:space="preserve">, </w:t>
      </w:r>
      <w:proofErr w:type="spellStart"/>
      <w:r>
        <w:rPr>
          <w:rFonts w:ascii="Times New Roman" w:hAnsi="Times New Roman"/>
          <w:w w:val="105"/>
          <w:sz w:val="24"/>
        </w:rPr>
        <w:t>Madikay</w:t>
      </w:r>
      <w:proofErr w:type="spellEnd"/>
      <w:r>
        <w:rPr>
          <w:rFonts w:ascii="Times New Roman" w:hAnsi="Times New Roman"/>
          <w:w w:val="105"/>
          <w:sz w:val="24"/>
        </w:rPr>
        <w:t xml:space="preserve"> Senghore</w:t>
      </w:r>
      <w:r>
        <w:rPr>
          <w:rFonts w:ascii="Trebuchet MS" w:hAnsi="Trebuchet MS"/>
          <w:w w:val="105"/>
          <w:position w:val="9"/>
          <w:sz w:val="16"/>
        </w:rPr>
        <w:t>2</w:t>
      </w:r>
      <w:r>
        <w:rPr>
          <w:rFonts w:ascii="Times New Roman" w:hAnsi="Times New Roman"/>
          <w:w w:val="105"/>
          <w:sz w:val="24"/>
        </w:rPr>
        <w:t>, Alexander McAdam</w:t>
      </w:r>
      <w:r>
        <w:rPr>
          <w:rFonts w:ascii="Trebuchet MS" w:hAnsi="Trebuchet MS"/>
          <w:w w:val="105"/>
          <w:position w:val="9"/>
          <w:sz w:val="16"/>
        </w:rPr>
        <w:t>3</w:t>
      </w:r>
      <w:r>
        <w:rPr>
          <w:rFonts w:ascii="Times New Roman" w:hAnsi="Times New Roman"/>
          <w:w w:val="105"/>
          <w:sz w:val="24"/>
        </w:rPr>
        <w:t xml:space="preserve">, William P. </w:t>
      </w:r>
      <w:proofErr w:type="spellStart"/>
      <w:r>
        <w:rPr>
          <w:rFonts w:ascii="Times New Roman" w:hAnsi="Times New Roman"/>
          <w:w w:val="105"/>
          <w:sz w:val="24"/>
        </w:rPr>
        <w:t>Hanage</w:t>
      </w:r>
      <w:proofErr w:type="spellEnd"/>
      <w:r>
        <w:rPr>
          <w:rFonts w:ascii="Trebuchet MS" w:hAnsi="Trebuchet MS"/>
          <w:w w:val="105"/>
          <w:position w:val="9"/>
          <w:sz w:val="16"/>
        </w:rPr>
        <w:t>2</w:t>
      </w:r>
      <w:r>
        <w:rPr>
          <w:rFonts w:ascii="Times New Roman" w:hAnsi="Times New Roman"/>
          <w:w w:val="105"/>
          <w:sz w:val="24"/>
        </w:rPr>
        <w:t>, Ying-Jie Lu</w:t>
      </w:r>
      <w:r>
        <w:rPr>
          <w:rFonts w:ascii="Trebuchet MS" w:hAnsi="Trebuchet MS"/>
          <w:w w:val="105"/>
          <w:position w:val="9"/>
          <w:sz w:val="16"/>
        </w:rPr>
        <w:t>4</w:t>
      </w:r>
      <w:r>
        <w:rPr>
          <w:rFonts w:ascii="Times New Roman" w:hAnsi="Times New Roman"/>
          <w:w w:val="105"/>
          <w:sz w:val="24"/>
        </w:rPr>
        <w:t>, and Richard Malley</w:t>
      </w:r>
      <w:r>
        <w:rPr>
          <w:rFonts w:ascii="Trebuchet MS" w:hAnsi="Trebuchet MS"/>
          <w:w w:val="105"/>
          <w:position w:val="9"/>
          <w:sz w:val="16"/>
        </w:rPr>
        <w:t>4</w:t>
      </w:r>
    </w:p>
    <w:p w14:paraId="46B482A6" w14:textId="77777777" w:rsidR="00041814" w:rsidRDefault="00BD1F93">
      <w:pPr>
        <w:spacing w:before="189" w:line="242" w:lineRule="auto"/>
        <w:ind w:left="98" w:right="119"/>
        <w:jc w:val="center"/>
        <w:rPr>
          <w:rFonts w:ascii="Times New Roman" w:hAnsi="Times New Roman"/>
          <w:sz w:val="24"/>
        </w:rPr>
      </w:pPr>
      <w:r>
        <w:rPr>
          <w:rFonts w:ascii="Trebuchet MS" w:hAnsi="Trebuchet MS"/>
          <w:w w:val="105"/>
          <w:position w:val="9"/>
          <w:sz w:val="16"/>
        </w:rPr>
        <w:t>1</w:t>
      </w:r>
      <w:r>
        <w:rPr>
          <w:rFonts w:ascii="Times New Roman" w:hAnsi="Times New Roman"/>
          <w:w w:val="105"/>
          <w:sz w:val="24"/>
        </w:rPr>
        <w:t xml:space="preserve">Division of Critical Care, Department of </w:t>
      </w:r>
      <w:proofErr w:type="spellStart"/>
      <w:r>
        <w:rPr>
          <w:rFonts w:ascii="Times New Roman" w:hAnsi="Times New Roman"/>
          <w:w w:val="105"/>
          <w:sz w:val="24"/>
        </w:rPr>
        <w:t>Anaesthesiology</w:t>
      </w:r>
      <w:proofErr w:type="spellEnd"/>
      <w:r>
        <w:rPr>
          <w:rFonts w:ascii="Times New Roman" w:hAnsi="Times New Roman"/>
          <w:w w:val="105"/>
          <w:sz w:val="24"/>
        </w:rPr>
        <w:t>, Critical Care and Pain Medicine Boston Children’s Hospital.</w:t>
      </w:r>
    </w:p>
    <w:p w14:paraId="1604F38C" w14:textId="77777777" w:rsidR="00041814" w:rsidRDefault="00BD1F93">
      <w:pPr>
        <w:spacing w:before="2" w:line="278" w:lineRule="exact"/>
        <w:ind w:left="99" w:right="119"/>
        <w:jc w:val="center"/>
        <w:rPr>
          <w:rFonts w:ascii="Times New Roman"/>
          <w:sz w:val="24"/>
        </w:rPr>
      </w:pPr>
      <w:r>
        <w:rPr>
          <w:rFonts w:ascii="Trebuchet MS"/>
          <w:w w:val="105"/>
          <w:position w:val="9"/>
          <w:sz w:val="16"/>
        </w:rPr>
        <w:t>2</w:t>
      </w:r>
      <w:r>
        <w:rPr>
          <w:rFonts w:ascii="Times New Roman"/>
          <w:w w:val="105"/>
          <w:sz w:val="24"/>
        </w:rPr>
        <w:t>Center</w:t>
      </w:r>
      <w:r>
        <w:rPr>
          <w:rFonts w:ascii="Times New Roman"/>
          <w:spacing w:val="-6"/>
          <w:w w:val="105"/>
          <w:sz w:val="24"/>
        </w:rPr>
        <w:t xml:space="preserve"> </w:t>
      </w:r>
      <w:r>
        <w:rPr>
          <w:rFonts w:ascii="Times New Roman"/>
          <w:w w:val="105"/>
          <w:sz w:val="24"/>
        </w:rPr>
        <w:t>for</w:t>
      </w:r>
      <w:r>
        <w:rPr>
          <w:rFonts w:ascii="Times New Roman"/>
          <w:spacing w:val="-6"/>
          <w:w w:val="105"/>
          <w:sz w:val="24"/>
        </w:rPr>
        <w:t xml:space="preserve"> </w:t>
      </w:r>
      <w:r>
        <w:rPr>
          <w:rFonts w:ascii="Times New Roman"/>
          <w:w w:val="105"/>
          <w:sz w:val="24"/>
        </w:rPr>
        <w:t>Communicable</w:t>
      </w:r>
      <w:r>
        <w:rPr>
          <w:rFonts w:ascii="Times New Roman"/>
          <w:spacing w:val="-5"/>
          <w:w w:val="105"/>
          <w:sz w:val="24"/>
        </w:rPr>
        <w:t xml:space="preserve"> </w:t>
      </w:r>
      <w:r>
        <w:rPr>
          <w:rFonts w:ascii="Times New Roman"/>
          <w:w w:val="105"/>
          <w:sz w:val="24"/>
        </w:rPr>
        <w:t>Disease</w:t>
      </w:r>
      <w:r>
        <w:rPr>
          <w:rFonts w:ascii="Times New Roman"/>
          <w:spacing w:val="-6"/>
          <w:w w:val="105"/>
          <w:sz w:val="24"/>
        </w:rPr>
        <w:t xml:space="preserve"> </w:t>
      </w:r>
      <w:r>
        <w:rPr>
          <w:rFonts w:ascii="Times New Roman"/>
          <w:w w:val="105"/>
          <w:sz w:val="24"/>
        </w:rPr>
        <w:t>Dynamics,</w:t>
      </w:r>
      <w:r>
        <w:rPr>
          <w:rFonts w:ascii="Times New Roman"/>
          <w:spacing w:val="-6"/>
          <w:w w:val="105"/>
          <w:sz w:val="24"/>
        </w:rPr>
        <w:t xml:space="preserve"> </w:t>
      </w:r>
      <w:r>
        <w:rPr>
          <w:rFonts w:ascii="Times New Roman"/>
          <w:w w:val="105"/>
          <w:sz w:val="24"/>
        </w:rPr>
        <w:t>Department</w:t>
      </w:r>
      <w:r>
        <w:rPr>
          <w:rFonts w:ascii="Times New Roman"/>
          <w:spacing w:val="-6"/>
          <w:w w:val="105"/>
          <w:sz w:val="24"/>
        </w:rPr>
        <w:t xml:space="preserve"> </w:t>
      </w:r>
      <w:r>
        <w:rPr>
          <w:rFonts w:ascii="Times New Roman"/>
          <w:w w:val="105"/>
          <w:sz w:val="24"/>
        </w:rPr>
        <w:t>of</w:t>
      </w:r>
      <w:r>
        <w:rPr>
          <w:rFonts w:ascii="Times New Roman"/>
          <w:spacing w:val="-5"/>
          <w:w w:val="105"/>
          <w:sz w:val="24"/>
        </w:rPr>
        <w:t xml:space="preserve"> </w:t>
      </w:r>
      <w:r>
        <w:rPr>
          <w:rFonts w:ascii="Times New Roman"/>
          <w:w w:val="105"/>
          <w:sz w:val="24"/>
        </w:rPr>
        <w:t>Epidemiology, Harvard T.H. Chan School of Public Health, Boston, MA, USA.</w:t>
      </w:r>
    </w:p>
    <w:p w14:paraId="57000226" w14:textId="77777777" w:rsidR="00041814" w:rsidRDefault="00BD1F93">
      <w:pPr>
        <w:spacing w:before="2" w:line="278" w:lineRule="exact"/>
        <w:ind w:left="99" w:right="119"/>
        <w:jc w:val="center"/>
        <w:rPr>
          <w:rFonts w:ascii="Times New Roman" w:hAnsi="Times New Roman"/>
          <w:sz w:val="24"/>
        </w:rPr>
      </w:pPr>
      <w:r>
        <w:rPr>
          <w:rFonts w:ascii="Trebuchet MS" w:hAnsi="Trebuchet MS"/>
          <w:w w:val="105"/>
          <w:position w:val="9"/>
          <w:sz w:val="16"/>
        </w:rPr>
        <w:t>3</w:t>
      </w:r>
      <w:r>
        <w:rPr>
          <w:rFonts w:ascii="Times New Roman" w:hAnsi="Times New Roman"/>
          <w:w w:val="105"/>
          <w:sz w:val="24"/>
        </w:rPr>
        <w:t>Infectious Diseases Diagnostic Laboratory, Department of Laboratory Medicine, Boston Children’s Hospital.</w:t>
      </w:r>
    </w:p>
    <w:p w14:paraId="365F3FCD" w14:textId="77777777" w:rsidR="00041814" w:rsidRDefault="00BD1F93">
      <w:pPr>
        <w:spacing w:before="2" w:line="278" w:lineRule="exact"/>
        <w:ind w:left="100" w:right="119"/>
        <w:jc w:val="center"/>
        <w:rPr>
          <w:rFonts w:ascii="Times New Roman" w:hAnsi="Times New Roman"/>
          <w:sz w:val="24"/>
        </w:rPr>
      </w:pPr>
      <w:r>
        <w:rPr>
          <w:rFonts w:ascii="Trebuchet MS" w:hAnsi="Trebuchet MS"/>
          <w:position w:val="9"/>
          <w:sz w:val="16"/>
        </w:rPr>
        <w:t>4</w:t>
      </w:r>
      <w:r>
        <w:rPr>
          <w:rFonts w:ascii="Times New Roman" w:hAnsi="Times New Roman"/>
          <w:sz w:val="24"/>
        </w:rPr>
        <w:t>Division</w:t>
      </w:r>
      <w:r>
        <w:rPr>
          <w:rFonts w:ascii="Times New Roman" w:hAnsi="Times New Roman"/>
          <w:spacing w:val="40"/>
          <w:sz w:val="24"/>
        </w:rPr>
        <w:t xml:space="preserve"> </w:t>
      </w:r>
      <w:r>
        <w:rPr>
          <w:rFonts w:ascii="Times New Roman" w:hAnsi="Times New Roman"/>
          <w:sz w:val="24"/>
        </w:rPr>
        <w:t>of</w:t>
      </w:r>
      <w:r>
        <w:rPr>
          <w:rFonts w:ascii="Times New Roman" w:hAnsi="Times New Roman"/>
          <w:spacing w:val="40"/>
          <w:sz w:val="24"/>
        </w:rPr>
        <w:t xml:space="preserve"> </w:t>
      </w:r>
      <w:r>
        <w:rPr>
          <w:rFonts w:ascii="Times New Roman" w:hAnsi="Times New Roman"/>
          <w:sz w:val="24"/>
        </w:rPr>
        <w:t>Infectious</w:t>
      </w:r>
      <w:r>
        <w:rPr>
          <w:rFonts w:ascii="Times New Roman" w:hAnsi="Times New Roman"/>
          <w:spacing w:val="40"/>
          <w:sz w:val="24"/>
        </w:rPr>
        <w:t xml:space="preserve"> </w:t>
      </w:r>
      <w:r>
        <w:rPr>
          <w:rFonts w:ascii="Times New Roman" w:hAnsi="Times New Roman"/>
          <w:sz w:val="24"/>
        </w:rPr>
        <w:t>Diseases,</w:t>
      </w:r>
      <w:r>
        <w:rPr>
          <w:rFonts w:ascii="Times New Roman" w:hAnsi="Times New Roman"/>
          <w:spacing w:val="40"/>
          <w:sz w:val="24"/>
        </w:rPr>
        <w:t xml:space="preserve"> </w:t>
      </w:r>
      <w:r>
        <w:rPr>
          <w:rFonts w:ascii="Times New Roman" w:hAnsi="Times New Roman"/>
          <w:sz w:val="24"/>
        </w:rPr>
        <w:t>Boston</w:t>
      </w:r>
      <w:r>
        <w:rPr>
          <w:rFonts w:ascii="Times New Roman" w:hAnsi="Times New Roman"/>
          <w:spacing w:val="40"/>
          <w:sz w:val="24"/>
        </w:rPr>
        <w:t xml:space="preserve"> </w:t>
      </w:r>
      <w:r>
        <w:rPr>
          <w:rFonts w:ascii="Times New Roman" w:hAnsi="Times New Roman"/>
          <w:sz w:val="24"/>
        </w:rPr>
        <w:t>Children’s</w:t>
      </w:r>
      <w:r>
        <w:rPr>
          <w:rFonts w:ascii="Times New Roman" w:hAnsi="Times New Roman"/>
          <w:spacing w:val="40"/>
          <w:sz w:val="24"/>
        </w:rPr>
        <w:t xml:space="preserve"> </w:t>
      </w:r>
      <w:r>
        <w:rPr>
          <w:rFonts w:ascii="Times New Roman" w:hAnsi="Times New Roman"/>
          <w:sz w:val="24"/>
        </w:rPr>
        <w:t>Hospital</w:t>
      </w:r>
      <w:r>
        <w:rPr>
          <w:rFonts w:ascii="Times New Roman" w:hAnsi="Times New Roman"/>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Harvard</w:t>
      </w:r>
      <w:r>
        <w:rPr>
          <w:rFonts w:ascii="Times New Roman" w:hAnsi="Times New Roman"/>
          <w:spacing w:val="40"/>
          <w:sz w:val="24"/>
        </w:rPr>
        <w:t xml:space="preserve"> </w:t>
      </w:r>
      <w:r>
        <w:rPr>
          <w:rFonts w:ascii="Times New Roman" w:hAnsi="Times New Roman"/>
          <w:sz w:val="24"/>
        </w:rPr>
        <w:t xml:space="preserve">Medical </w:t>
      </w:r>
      <w:r>
        <w:rPr>
          <w:rFonts w:ascii="Times New Roman" w:hAnsi="Times New Roman"/>
          <w:spacing w:val="-2"/>
          <w:sz w:val="24"/>
        </w:rPr>
        <w:t>School.</w:t>
      </w:r>
    </w:p>
    <w:p w14:paraId="7F1F66B2" w14:textId="77777777" w:rsidR="00041814" w:rsidRDefault="00041814">
      <w:pPr>
        <w:pStyle w:val="BodyText"/>
        <w:jc w:val="left"/>
        <w:rPr>
          <w:rFonts w:ascii="Times New Roman"/>
          <w:sz w:val="24"/>
        </w:rPr>
      </w:pPr>
    </w:p>
    <w:p w14:paraId="72B3C8F3" w14:textId="77777777" w:rsidR="00041814" w:rsidRDefault="00041814">
      <w:pPr>
        <w:pStyle w:val="BodyText"/>
        <w:spacing w:before="65"/>
        <w:jc w:val="left"/>
        <w:rPr>
          <w:rFonts w:ascii="Times New Roman"/>
          <w:sz w:val="24"/>
        </w:rPr>
      </w:pPr>
    </w:p>
    <w:p w14:paraId="76311014" w14:textId="77777777" w:rsidR="00041814" w:rsidRDefault="00BD1F93">
      <w:pPr>
        <w:ind w:left="102" w:right="119"/>
        <w:jc w:val="center"/>
        <w:rPr>
          <w:b/>
          <w:sz w:val="18"/>
        </w:rPr>
      </w:pPr>
      <w:r>
        <w:rPr>
          <w:b/>
          <w:spacing w:val="-2"/>
          <w:w w:val="105"/>
          <w:sz w:val="18"/>
        </w:rPr>
        <w:t>Abstract</w:t>
      </w:r>
    </w:p>
    <w:p w14:paraId="5342CE91" w14:textId="4C823F9F" w:rsidR="00041814" w:rsidRDefault="00BD1F93">
      <w:pPr>
        <w:spacing w:before="67" w:line="256" w:lineRule="auto"/>
        <w:ind w:left="598" w:right="615" w:firstLine="276"/>
        <w:jc w:val="both"/>
        <w:rPr>
          <w:sz w:val="18"/>
        </w:rPr>
      </w:pPr>
      <w:r>
        <w:rPr>
          <w:b/>
          <w:sz w:val="18"/>
        </w:rPr>
        <w:t>Background:</w:t>
      </w:r>
      <w:r>
        <w:rPr>
          <w:b/>
          <w:spacing w:val="40"/>
          <w:sz w:val="18"/>
        </w:rPr>
        <w:t xml:space="preserve"> </w:t>
      </w:r>
      <w:r>
        <w:rPr>
          <w:sz w:val="18"/>
        </w:rPr>
        <w:t>Group B Streptococcus (GBS) is a major cause of meningitis in infants, often</w:t>
      </w:r>
      <w:r>
        <w:rPr>
          <w:spacing w:val="-4"/>
          <w:sz w:val="18"/>
        </w:rPr>
        <w:t xml:space="preserve"> </w:t>
      </w:r>
      <w:r>
        <w:rPr>
          <w:sz w:val="18"/>
        </w:rPr>
        <w:t>prompting</w:t>
      </w:r>
      <w:r>
        <w:rPr>
          <w:spacing w:val="-4"/>
          <w:sz w:val="18"/>
        </w:rPr>
        <w:t xml:space="preserve"> </w:t>
      </w:r>
      <w:r>
        <w:rPr>
          <w:sz w:val="18"/>
        </w:rPr>
        <w:t>intensive</w:t>
      </w:r>
      <w:r>
        <w:rPr>
          <w:spacing w:val="-4"/>
          <w:sz w:val="18"/>
        </w:rPr>
        <w:t xml:space="preserve"> </w:t>
      </w:r>
      <w:r>
        <w:rPr>
          <w:sz w:val="18"/>
        </w:rPr>
        <w:t>care.</w:t>
      </w:r>
      <w:r>
        <w:rPr>
          <w:spacing w:val="18"/>
          <w:sz w:val="18"/>
        </w:rPr>
        <w:t xml:space="preserve"> </w:t>
      </w:r>
      <w:r>
        <w:rPr>
          <w:sz w:val="18"/>
        </w:rPr>
        <w:t>The</w:t>
      </w:r>
      <w:ins w:id="1" w:author="Cavalli, Lea" w:date="2025-01-23T14:38:00Z" w16du:dateUtc="2025-01-23T13:38:00Z">
        <w:r w:rsidR="00FB7A3A">
          <w:rPr>
            <w:sz w:val="18"/>
          </w:rPr>
          <w:t xml:space="preserve"> molecular</w:t>
        </w:r>
      </w:ins>
      <w:r>
        <w:rPr>
          <w:spacing w:val="-4"/>
          <w:sz w:val="18"/>
        </w:rPr>
        <w:t xml:space="preserve"> </w:t>
      </w:r>
      <w:r>
        <w:rPr>
          <w:sz w:val="18"/>
        </w:rPr>
        <w:t>factors</w:t>
      </w:r>
      <w:r>
        <w:rPr>
          <w:spacing w:val="-4"/>
          <w:sz w:val="18"/>
        </w:rPr>
        <w:t xml:space="preserve"> </w:t>
      </w:r>
      <w:r>
        <w:rPr>
          <w:sz w:val="18"/>
        </w:rPr>
        <w:t>leading</w:t>
      </w:r>
      <w:r>
        <w:rPr>
          <w:spacing w:val="-4"/>
          <w:sz w:val="18"/>
        </w:rPr>
        <w:t xml:space="preserve"> </w:t>
      </w:r>
      <w:r>
        <w:rPr>
          <w:sz w:val="18"/>
        </w:rPr>
        <w:t>to</w:t>
      </w:r>
      <w:ins w:id="2" w:author="Britto, Carl" w:date="2025-01-09T08:59:00Z" w16du:dateUtc="2025-01-09T13:59:00Z">
        <w:r w:rsidR="007C3C14">
          <w:rPr>
            <w:sz w:val="18"/>
          </w:rPr>
          <w:t xml:space="preserve"> meningitis</w:t>
        </w:r>
      </w:ins>
      <w:r>
        <w:rPr>
          <w:spacing w:val="-4"/>
          <w:sz w:val="18"/>
        </w:rPr>
        <w:t xml:space="preserve"> </w:t>
      </w:r>
      <w:ins w:id="3" w:author="Britto, Carl" w:date="2025-01-09T08:59:00Z" w16du:dateUtc="2025-01-09T13:59:00Z">
        <w:r w:rsidR="007C3C14">
          <w:rPr>
            <w:spacing w:val="-4"/>
            <w:sz w:val="18"/>
          </w:rPr>
          <w:t xml:space="preserve">and other </w:t>
        </w:r>
      </w:ins>
      <w:ins w:id="4" w:author="Britto, Carl" w:date="2025-01-09T09:00:00Z" w16du:dateUtc="2025-01-09T14:00:00Z">
        <w:r w:rsidR="007C3C14">
          <w:rPr>
            <w:spacing w:val="-4"/>
            <w:sz w:val="18"/>
          </w:rPr>
          <w:t>manifestations</w:t>
        </w:r>
      </w:ins>
      <w:ins w:id="5" w:author="Britto, Carl" w:date="2025-01-09T08:59:00Z" w16du:dateUtc="2025-01-09T13:59:00Z">
        <w:r w:rsidR="007C3C14">
          <w:rPr>
            <w:spacing w:val="-4"/>
            <w:sz w:val="18"/>
          </w:rPr>
          <w:t xml:space="preserve"> of </w:t>
        </w:r>
      </w:ins>
      <w:r>
        <w:rPr>
          <w:sz w:val="18"/>
        </w:rPr>
        <w:t>severe</w:t>
      </w:r>
      <w:r>
        <w:rPr>
          <w:spacing w:val="-4"/>
          <w:sz w:val="18"/>
        </w:rPr>
        <w:t xml:space="preserve"> </w:t>
      </w:r>
      <w:r>
        <w:rPr>
          <w:sz w:val="18"/>
        </w:rPr>
        <w:t>infant</w:t>
      </w:r>
      <w:r>
        <w:rPr>
          <w:spacing w:val="-4"/>
          <w:sz w:val="18"/>
        </w:rPr>
        <w:t xml:space="preserve"> </w:t>
      </w:r>
      <w:r>
        <w:rPr>
          <w:sz w:val="18"/>
        </w:rPr>
        <w:t>disease</w:t>
      </w:r>
      <w:r>
        <w:rPr>
          <w:spacing w:val="-4"/>
          <w:sz w:val="18"/>
        </w:rPr>
        <w:t xml:space="preserve"> </w:t>
      </w:r>
      <w:ins w:id="6" w:author="Cavalli, Lea" w:date="2025-01-22T09:13:00Z" w16du:dateUtc="2025-01-22T08:13:00Z">
        <w:r w:rsidR="00C702B6">
          <w:rPr>
            <w:spacing w:val="-4"/>
            <w:sz w:val="18"/>
          </w:rPr>
          <w:t xml:space="preserve">are poorly understood. </w:t>
        </w:r>
      </w:ins>
      <w:ins w:id="7" w:author="Cavalli, Lea" w:date="2025-01-22T09:57:00Z" w16du:dateUtc="2025-01-22T08:57:00Z">
        <w:r w:rsidR="004B69F6" w:rsidRPr="004B69F6">
          <w:rPr>
            <w:spacing w:val="-4"/>
            <w:sz w:val="18"/>
          </w:rPr>
          <w:t xml:space="preserve">Furthermore, although Late-Onset Disease (LOD) and Very Late-Onset Disease (VLOD) are </w:t>
        </w:r>
      </w:ins>
      <w:ins w:id="8" w:author="Cavalli, Lea" w:date="2025-01-23T14:38:00Z" w16du:dateUtc="2025-01-23T13:38:00Z">
        <w:r w:rsidR="00FB7A3A">
          <w:rPr>
            <w:spacing w:val="-4"/>
            <w:sz w:val="18"/>
          </w:rPr>
          <w:t>clinically</w:t>
        </w:r>
      </w:ins>
      <w:ins w:id="9" w:author="Cavalli, Lea" w:date="2025-01-22T09:57:00Z" w16du:dateUtc="2025-01-22T08:57:00Z">
        <w:r w:rsidR="004B69F6" w:rsidRPr="004B69F6">
          <w:rPr>
            <w:spacing w:val="-4"/>
            <w:sz w:val="18"/>
          </w:rPr>
          <w:t xml:space="preserve"> </w:t>
        </w:r>
      </w:ins>
      <w:ins w:id="10" w:author="Cavalli, Lea" w:date="2025-01-23T14:38:00Z" w16du:dateUtc="2025-01-23T13:38:00Z">
        <w:r w:rsidR="00FB7A3A">
          <w:rPr>
            <w:spacing w:val="-4"/>
            <w:sz w:val="18"/>
          </w:rPr>
          <w:t>equivalent</w:t>
        </w:r>
      </w:ins>
      <w:ins w:id="11" w:author="Cavalli, Lea" w:date="2025-01-22T09:57:00Z" w16du:dateUtc="2025-01-22T08:57:00Z">
        <w:r w:rsidR="004B69F6" w:rsidRPr="004B69F6">
          <w:rPr>
            <w:spacing w:val="-4"/>
            <w:sz w:val="18"/>
          </w:rPr>
          <w:t xml:space="preserve">, the genomic </w:t>
        </w:r>
      </w:ins>
      <w:commentRangeStart w:id="12"/>
      <w:commentRangeStart w:id="13"/>
      <w:commentRangeStart w:id="14"/>
      <w:ins w:id="15" w:author="Cavalli, Lea" w:date="2025-01-23T14:39:00Z" w16du:dateUtc="2025-01-23T13:39:00Z">
        <w:r w:rsidR="00FB7A3A">
          <w:rPr>
            <w:sz w:val="18"/>
          </w:rPr>
          <w:t xml:space="preserve">differences </w:t>
        </w:r>
        <w:commentRangeEnd w:id="12"/>
        <w:r w:rsidR="00FB7A3A">
          <w:rPr>
            <w:rStyle w:val="CommentReference"/>
          </w:rPr>
          <w:commentReference w:id="12"/>
        </w:r>
        <w:commentRangeEnd w:id="13"/>
        <w:r w:rsidR="00FB7A3A">
          <w:rPr>
            <w:rStyle w:val="CommentReference"/>
          </w:rPr>
          <w:commentReference w:id="13"/>
        </w:r>
        <w:commentRangeEnd w:id="14"/>
        <w:r w:rsidR="00FB7A3A">
          <w:rPr>
            <w:rStyle w:val="CommentReference"/>
          </w:rPr>
          <w:commentReference w:id="14"/>
        </w:r>
        <w:r w:rsidR="00FB7A3A" w:rsidRPr="004B69F6">
          <w:rPr>
            <w:spacing w:val="-4"/>
            <w:sz w:val="18"/>
          </w:rPr>
          <w:t xml:space="preserve"> </w:t>
        </w:r>
      </w:ins>
      <w:ins w:id="16" w:author="Cavalli, Lea" w:date="2025-01-22T09:57:00Z" w16du:dateUtc="2025-01-22T08:57:00Z">
        <w:r w:rsidR="004B69F6" w:rsidRPr="004B69F6">
          <w:rPr>
            <w:spacing w:val="-4"/>
            <w:sz w:val="18"/>
          </w:rPr>
          <w:t>between the GBS strains in LOD and VLOD have</w:t>
        </w:r>
      </w:ins>
      <w:ins w:id="17" w:author="Cavalli, Lea" w:date="2025-01-23T14:38:00Z" w16du:dateUtc="2025-01-23T13:38:00Z">
        <w:r w:rsidR="00FB7A3A">
          <w:rPr>
            <w:spacing w:val="-4"/>
            <w:sz w:val="18"/>
          </w:rPr>
          <w:t xml:space="preserve"> yet to</w:t>
        </w:r>
      </w:ins>
      <w:ins w:id="18" w:author="Cavalli, Lea" w:date="2025-01-22T09:57:00Z" w16du:dateUtc="2025-01-22T08:57:00Z">
        <w:r w:rsidR="004B69F6" w:rsidRPr="004B69F6">
          <w:rPr>
            <w:spacing w:val="-4"/>
            <w:sz w:val="18"/>
          </w:rPr>
          <w:t xml:space="preserve"> be extensively described.</w:t>
        </w:r>
      </w:ins>
    </w:p>
    <w:p w14:paraId="44FB81E4" w14:textId="77777777" w:rsidR="00041814" w:rsidRDefault="00041814">
      <w:pPr>
        <w:pStyle w:val="BodyText"/>
        <w:spacing w:before="16"/>
        <w:jc w:val="left"/>
        <w:rPr>
          <w:sz w:val="18"/>
        </w:rPr>
      </w:pPr>
    </w:p>
    <w:p w14:paraId="7FB2F346" w14:textId="77777777" w:rsidR="00041814" w:rsidRDefault="00BD1F93">
      <w:pPr>
        <w:spacing w:line="256" w:lineRule="auto"/>
        <w:ind w:left="598" w:right="615" w:firstLine="276"/>
        <w:jc w:val="both"/>
        <w:rPr>
          <w:sz w:val="18"/>
        </w:rPr>
      </w:pPr>
      <w:r>
        <w:rPr>
          <w:b/>
          <w:sz w:val="18"/>
        </w:rPr>
        <w:t>Methods:</w:t>
      </w:r>
      <w:r>
        <w:rPr>
          <w:b/>
          <w:spacing w:val="40"/>
          <w:sz w:val="18"/>
        </w:rPr>
        <w:t xml:space="preserve"> </w:t>
      </w:r>
      <w:r>
        <w:rPr>
          <w:sz w:val="18"/>
        </w:rPr>
        <w:t>We characterized invasive GBS isolates from patients at Boston Children’s Hospital over 15 years using whole-genome sequencing.</w:t>
      </w:r>
      <w:r>
        <w:rPr>
          <w:spacing w:val="40"/>
          <w:sz w:val="18"/>
        </w:rPr>
        <w:t xml:space="preserve"> </w:t>
      </w:r>
      <w:r>
        <w:rPr>
          <w:sz w:val="18"/>
        </w:rPr>
        <w:t>We compared isolate diversity with samples representing both global and national contexts, and examined vaccine coverage and antimicrobial resistance.</w:t>
      </w:r>
      <w:r>
        <w:rPr>
          <w:spacing w:val="38"/>
          <w:sz w:val="18"/>
        </w:rPr>
        <w:t xml:space="preserve"> </w:t>
      </w:r>
      <w:r>
        <w:rPr>
          <w:sz w:val="18"/>
        </w:rPr>
        <w:t>Logistic regression and linear mixed models evaluated the relation- ships between clinical presentations or pathogen virulence factors and disease severity or age of onset, accounting for population structure and multiple testing.</w:t>
      </w:r>
    </w:p>
    <w:p w14:paraId="0F2BB068" w14:textId="77777777" w:rsidR="00041814" w:rsidRDefault="00041814">
      <w:pPr>
        <w:pStyle w:val="BodyText"/>
        <w:spacing w:before="17"/>
        <w:jc w:val="left"/>
        <w:rPr>
          <w:sz w:val="18"/>
        </w:rPr>
      </w:pPr>
    </w:p>
    <w:p w14:paraId="1A1B2F85" w14:textId="3C5AEAA4" w:rsidR="00041814" w:rsidRDefault="00BD1F93">
      <w:pPr>
        <w:spacing w:line="256" w:lineRule="auto"/>
        <w:ind w:left="598" w:right="615" w:firstLine="276"/>
        <w:jc w:val="both"/>
        <w:rPr>
          <w:sz w:val="18"/>
        </w:rPr>
      </w:pPr>
      <w:r>
        <w:rPr>
          <w:b/>
          <w:sz w:val="18"/>
        </w:rPr>
        <w:t>Results:</w:t>
      </w:r>
      <w:r>
        <w:rPr>
          <w:b/>
          <w:spacing w:val="40"/>
          <w:sz w:val="18"/>
        </w:rPr>
        <w:t xml:space="preserve"> </w:t>
      </w:r>
      <w:r>
        <w:rPr>
          <w:sz w:val="18"/>
        </w:rPr>
        <w:t>In</w:t>
      </w:r>
      <w:r>
        <w:rPr>
          <w:spacing w:val="27"/>
          <w:sz w:val="18"/>
        </w:rPr>
        <w:t xml:space="preserve"> </w:t>
      </w:r>
      <w:r>
        <w:rPr>
          <w:sz w:val="18"/>
        </w:rPr>
        <w:t>the</w:t>
      </w:r>
      <w:r>
        <w:rPr>
          <w:spacing w:val="27"/>
          <w:sz w:val="18"/>
        </w:rPr>
        <w:t xml:space="preserve"> </w:t>
      </w:r>
      <w:r>
        <w:rPr>
          <w:sz w:val="18"/>
        </w:rPr>
        <w:t>87</w:t>
      </w:r>
      <w:r>
        <w:rPr>
          <w:spacing w:val="27"/>
          <w:sz w:val="18"/>
        </w:rPr>
        <w:t xml:space="preserve"> </w:t>
      </w:r>
      <w:r>
        <w:rPr>
          <w:sz w:val="18"/>
        </w:rPr>
        <w:t>patients</w:t>
      </w:r>
      <w:r>
        <w:rPr>
          <w:spacing w:val="27"/>
          <w:sz w:val="18"/>
        </w:rPr>
        <w:t xml:space="preserve"> </w:t>
      </w:r>
      <w:r>
        <w:rPr>
          <w:sz w:val="18"/>
        </w:rPr>
        <w:t>studied,</w:t>
      </w:r>
      <w:r>
        <w:rPr>
          <w:spacing w:val="31"/>
          <w:sz w:val="18"/>
        </w:rPr>
        <w:t xml:space="preserve"> </w:t>
      </w:r>
      <w:r>
        <w:rPr>
          <w:sz w:val="18"/>
        </w:rPr>
        <w:t>44.3%</w:t>
      </w:r>
      <w:r>
        <w:rPr>
          <w:spacing w:val="27"/>
          <w:sz w:val="18"/>
        </w:rPr>
        <w:t xml:space="preserve"> </w:t>
      </w:r>
      <w:r>
        <w:rPr>
          <w:sz w:val="18"/>
        </w:rPr>
        <w:t>needed</w:t>
      </w:r>
      <w:r>
        <w:rPr>
          <w:spacing w:val="27"/>
          <w:sz w:val="18"/>
        </w:rPr>
        <w:t xml:space="preserve"> </w:t>
      </w:r>
      <w:r>
        <w:rPr>
          <w:sz w:val="18"/>
        </w:rPr>
        <w:t>ICU</w:t>
      </w:r>
      <w:r>
        <w:rPr>
          <w:spacing w:val="27"/>
          <w:sz w:val="18"/>
        </w:rPr>
        <w:t xml:space="preserve"> </w:t>
      </w:r>
      <w:r>
        <w:rPr>
          <w:sz w:val="18"/>
        </w:rPr>
        <w:t>care,</w:t>
      </w:r>
      <w:r>
        <w:rPr>
          <w:spacing w:val="31"/>
          <w:sz w:val="18"/>
        </w:rPr>
        <w:t xml:space="preserve"> </w:t>
      </w:r>
      <w:r>
        <w:rPr>
          <w:sz w:val="18"/>
        </w:rPr>
        <w:t>and</w:t>
      </w:r>
      <w:r>
        <w:rPr>
          <w:spacing w:val="27"/>
          <w:sz w:val="18"/>
        </w:rPr>
        <w:t xml:space="preserve"> </w:t>
      </w:r>
      <w:r>
        <w:rPr>
          <w:sz w:val="18"/>
        </w:rPr>
        <w:t>18.6%</w:t>
      </w:r>
      <w:r>
        <w:rPr>
          <w:spacing w:val="27"/>
          <w:sz w:val="18"/>
        </w:rPr>
        <w:t xml:space="preserve"> </w:t>
      </w:r>
      <w:r>
        <w:rPr>
          <w:sz w:val="18"/>
        </w:rPr>
        <w:t>had</w:t>
      </w:r>
      <w:r>
        <w:rPr>
          <w:spacing w:val="27"/>
          <w:sz w:val="18"/>
        </w:rPr>
        <w:t xml:space="preserve"> </w:t>
      </w:r>
      <w:proofErr w:type="spellStart"/>
      <w:r>
        <w:rPr>
          <w:sz w:val="18"/>
        </w:rPr>
        <w:t>meningi</w:t>
      </w:r>
      <w:proofErr w:type="spellEnd"/>
      <w:r>
        <w:rPr>
          <w:sz w:val="18"/>
        </w:rPr>
        <w:t>- tis. Among GBS, we identified 5 serotypes and 6 clonal complexes, with hypervirulent clones CC17/</w:t>
      </w:r>
      <w:proofErr w:type="spellStart"/>
      <w:r>
        <w:rPr>
          <w:sz w:val="18"/>
        </w:rPr>
        <w:t>cpsIII</w:t>
      </w:r>
      <w:proofErr w:type="spellEnd"/>
      <w:r>
        <w:rPr>
          <w:sz w:val="18"/>
        </w:rPr>
        <w:t xml:space="preserve"> and CC23/</w:t>
      </w:r>
      <w:proofErr w:type="spellStart"/>
      <w:r>
        <w:rPr>
          <w:sz w:val="18"/>
        </w:rPr>
        <w:t>cpsIa</w:t>
      </w:r>
      <w:proofErr w:type="spellEnd"/>
      <w:r>
        <w:rPr>
          <w:sz w:val="18"/>
        </w:rPr>
        <w:t xml:space="preserve"> being predominant.</w:t>
      </w:r>
      <w:r>
        <w:rPr>
          <w:spacing w:val="40"/>
          <w:sz w:val="18"/>
        </w:rPr>
        <w:t xml:space="preserve"> </w:t>
      </w:r>
      <w:r>
        <w:rPr>
          <w:sz w:val="18"/>
        </w:rPr>
        <w:t>All isolates contained vaccine candidate targets and were susceptible to penicillin and vancomycin, though many were resistant to erythromycin and clindamycin.</w:t>
      </w:r>
      <w:r>
        <w:rPr>
          <w:spacing w:val="38"/>
          <w:sz w:val="18"/>
        </w:rPr>
        <w:t xml:space="preserve"> </w:t>
      </w:r>
      <w:r>
        <w:rPr>
          <w:sz w:val="18"/>
        </w:rPr>
        <w:t xml:space="preserve">ICU admission correlated with specific hematological </w:t>
      </w:r>
      <w:proofErr w:type="spellStart"/>
      <w:r>
        <w:rPr>
          <w:sz w:val="18"/>
        </w:rPr>
        <w:t>abnor</w:t>
      </w:r>
      <w:proofErr w:type="spellEnd"/>
      <w:r>
        <w:rPr>
          <w:sz w:val="18"/>
        </w:rPr>
        <w:t xml:space="preserve">- </w:t>
      </w:r>
      <w:proofErr w:type="spellStart"/>
      <w:r>
        <w:rPr>
          <w:sz w:val="18"/>
        </w:rPr>
        <w:t>malities</w:t>
      </w:r>
      <w:proofErr w:type="spellEnd"/>
      <w:r>
        <w:rPr>
          <w:sz w:val="18"/>
        </w:rPr>
        <w:t>, but meningitis did not.</w:t>
      </w:r>
      <w:r>
        <w:rPr>
          <w:spacing w:val="40"/>
          <w:sz w:val="18"/>
        </w:rPr>
        <w:t xml:space="preserve"> </w:t>
      </w:r>
      <w:r>
        <w:rPr>
          <w:sz w:val="18"/>
        </w:rPr>
        <w:t>No known virulence factors were associated with ICU or meningitis.</w:t>
      </w:r>
      <w:r>
        <w:rPr>
          <w:spacing w:val="40"/>
          <w:sz w:val="18"/>
        </w:rPr>
        <w:t xml:space="preserve"> </w:t>
      </w:r>
      <w:commentRangeStart w:id="19"/>
      <w:commentRangeStart w:id="20"/>
      <w:r>
        <w:rPr>
          <w:sz w:val="18"/>
        </w:rPr>
        <w:t>LOD and VLOD did not differ bacteriologically</w:t>
      </w:r>
      <w:del w:id="21" w:author="Cavalli, Lea" w:date="2025-01-23T14:40:00Z" w16du:dateUtc="2025-01-23T13:40:00Z">
        <w:r w:rsidDel="00BB42F6">
          <w:rPr>
            <w:sz w:val="18"/>
          </w:rPr>
          <w:delText xml:space="preserve"> or clinically</w:delText>
        </w:r>
        <w:commentRangeEnd w:id="19"/>
        <w:r w:rsidR="00290367" w:rsidDel="00BB42F6">
          <w:rPr>
            <w:rStyle w:val="CommentReference"/>
          </w:rPr>
          <w:commentReference w:id="19"/>
        </w:r>
      </w:del>
      <w:commentRangeEnd w:id="20"/>
      <w:r w:rsidR="006F3C1B">
        <w:rPr>
          <w:rStyle w:val="CommentReference"/>
        </w:rPr>
        <w:commentReference w:id="20"/>
      </w:r>
      <w:r>
        <w:rPr>
          <w:sz w:val="18"/>
        </w:rPr>
        <w:t>, though the PI-2A1 pilus was linked with a higher likelihood of VLOD.</w:t>
      </w:r>
    </w:p>
    <w:p w14:paraId="1FFABB77" w14:textId="77777777" w:rsidR="00041814" w:rsidRDefault="00041814">
      <w:pPr>
        <w:pStyle w:val="BodyText"/>
        <w:spacing w:before="17"/>
        <w:jc w:val="left"/>
        <w:rPr>
          <w:sz w:val="18"/>
        </w:rPr>
      </w:pPr>
    </w:p>
    <w:p w14:paraId="70F675E8" w14:textId="440FB822" w:rsidR="00041814" w:rsidRDefault="00BD1F93" w:rsidP="00805A3E">
      <w:pPr>
        <w:spacing w:before="1" w:line="256" w:lineRule="auto"/>
        <w:ind w:left="598" w:right="615" w:firstLine="276"/>
        <w:jc w:val="both"/>
        <w:rPr>
          <w:sz w:val="18"/>
        </w:rPr>
      </w:pPr>
      <w:r>
        <w:rPr>
          <w:b/>
          <w:sz w:val="18"/>
        </w:rPr>
        <w:t>Conclusions:</w:t>
      </w:r>
      <w:r>
        <w:rPr>
          <w:b/>
          <w:spacing w:val="40"/>
          <w:sz w:val="18"/>
        </w:rPr>
        <w:t xml:space="preserve"> </w:t>
      </w:r>
      <w:commentRangeStart w:id="22"/>
      <w:commentRangeStart w:id="23"/>
      <w:commentRangeStart w:id="24"/>
      <w:del w:id="25" w:author="Cavalli, Lea" w:date="2025-01-22T09:59:00Z" w16du:dateUtc="2025-01-22T08:59:00Z">
        <w:r w:rsidDel="004B69F6">
          <w:rPr>
            <w:sz w:val="18"/>
          </w:rPr>
          <w:delText>Our study offers insights into GBS LOD and VLOD</w:delText>
        </w:r>
        <w:commentRangeEnd w:id="22"/>
        <w:r w:rsidR="00642C20" w:rsidDel="004B69F6">
          <w:rPr>
            <w:rStyle w:val="CommentReference"/>
          </w:rPr>
          <w:commentReference w:id="22"/>
        </w:r>
        <w:commentRangeEnd w:id="23"/>
        <w:r w:rsidR="00642C20" w:rsidDel="004B69F6">
          <w:rPr>
            <w:rStyle w:val="CommentReference"/>
          </w:rPr>
          <w:commentReference w:id="23"/>
        </w:r>
      </w:del>
      <w:commentRangeEnd w:id="24"/>
      <w:r w:rsidR="008740B2">
        <w:rPr>
          <w:rStyle w:val="CommentReference"/>
        </w:rPr>
        <w:commentReference w:id="24"/>
      </w:r>
      <w:del w:id="26" w:author="Cavalli, Lea" w:date="2025-01-22T09:59:00Z" w16du:dateUtc="2025-01-22T08:59:00Z">
        <w:r w:rsidDel="004B69F6">
          <w:rPr>
            <w:sz w:val="18"/>
          </w:rPr>
          <w:delText xml:space="preserve">. </w:delText>
        </w:r>
      </w:del>
      <w:r>
        <w:rPr>
          <w:sz w:val="18"/>
        </w:rPr>
        <w:t xml:space="preserve">The frequent ICU admissions and cases of meningitis </w:t>
      </w:r>
      <w:ins w:id="27" w:author="Cavalli, Lea" w:date="2025-01-22T09:59:00Z" w16du:dateUtc="2025-01-22T08:59:00Z">
        <w:r w:rsidR="004B69F6">
          <w:rPr>
            <w:sz w:val="18"/>
          </w:rPr>
          <w:t xml:space="preserve">observed in infant GBS invasive disease </w:t>
        </w:r>
      </w:ins>
      <w:r>
        <w:rPr>
          <w:sz w:val="18"/>
        </w:rPr>
        <w:t xml:space="preserve">underscore </w:t>
      </w:r>
      <w:ins w:id="28" w:author="Cavalli, Lea" w:date="2025-01-23T14:40:00Z" w16du:dateUtc="2025-01-23T13:40:00Z">
        <w:r w:rsidR="00F82BCB">
          <w:rPr>
            <w:sz w:val="18"/>
          </w:rPr>
          <w:t xml:space="preserve">its </w:t>
        </w:r>
      </w:ins>
      <w:r>
        <w:rPr>
          <w:sz w:val="18"/>
        </w:rPr>
        <w:t>significant morbidity.</w:t>
      </w:r>
      <w:ins w:id="29" w:author="Cavalli, Lea" w:date="2025-01-22T09:59:00Z" w16du:dateUtc="2025-01-22T08:59:00Z">
        <w:r w:rsidR="004B69F6">
          <w:rPr>
            <w:sz w:val="18"/>
          </w:rPr>
          <w:t xml:space="preserve"> However, the lack of molecular risk factors associated with severe </w:t>
        </w:r>
      </w:ins>
      <w:ins w:id="30" w:author="Cavalli, Lea" w:date="2025-01-22T10:00:00Z" w16du:dateUtc="2025-01-22T09:00:00Z">
        <w:r w:rsidR="004B69F6">
          <w:rPr>
            <w:sz w:val="18"/>
          </w:rPr>
          <w:t>disease highlights the need for further research into the host-pathogen interactions underlying infection</w:t>
        </w:r>
      </w:ins>
      <w:ins w:id="31" w:author="Cavalli, Lea" w:date="2025-01-23T14:46:00Z" w16du:dateUtc="2025-01-23T13:46:00Z">
        <w:r w:rsidR="00805A3E">
          <w:rPr>
            <w:sz w:val="18"/>
          </w:rPr>
          <w:t>. While clinical similarities be</w:t>
        </w:r>
      </w:ins>
      <w:ins w:id="32" w:author="Cavalli, Lea" w:date="2025-01-23T14:47:00Z" w16du:dateUtc="2025-01-23T13:47:00Z">
        <w:r w:rsidR="00805A3E">
          <w:rPr>
            <w:sz w:val="18"/>
          </w:rPr>
          <w:t xml:space="preserve">tween LOD and VLOD are widely accepted, </w:t>
        </w:r>
        <w:r w:rsidR="009C6E9F">
          <w:rPr>
            <w:sz w:val="18"/>
          </w:rPr>
          <w:t xml:space="preserve">we find that </w:t>
        </w:r>
        <w:r w:rsidR="00805A3E">
          <w:rPr>
            <w:sz w:val="18"/>
          </w:rPr>
          <w:t xml:space="preserve">the 3 month LOD cut-off </w:t>
        </w:r>
        <w:r w:rsidR="009C6E9F">
          <w:rPr>
            <w:sz w:val="18"/>
          </w:rPr>
          <w:t xml:space="preserve">is </w:t>
        </w:r>
      </w:ins>
      <w:ins w:id="33" w:author="Cavalli, Lea" w:date="2025-01-23T14:48:00Z" w16du:dateUtc="2025-01-23T13:48:00Z">
        <w:r w:rsidR="009C6D0E">
          <w:rPr>
            <w:sz w:val="18"/>
          </w:rPr>
          <w:t xml:space="preserve">also </w:t>
        </w:r>
      </w:ins>
      <w:ins w:id="34" w:author="Cavalli, Lea" w:date="2025-01-23T14:47:00Z" w16du:dateUtc="2025-01-23T13:47:00Z">
        <w:r w:rsidR="009C6E9F">
          <w:rPr>
            <w:sz w:val="18"/>
          </w:rPr>
          <w:t xml:space="preserve">arbitrary from a bacteriological perspective, </w:t>
        </w:r>
      </w:ins>
      <w:del w:id="35" w:author="Cavalli, Lea" w:date="2025-01-22T10:00:00Z" w16du:dateUtc="2025-01-22T09:00:00Z">
        <w:r w:rsidDel="004B69F6">
          <w:rPr>
            <w:spacing w:val="40"/>
            <w:sz w:val="18"/>
          </w:rPr>
          <w:delText xml:space="preserve"> </w:delText>
        </w:r>
      </w:del>
      <w:del w:id="36" w:author="Cavalli, Lea" w:date="2025-01-23T14:46:00Z" w16du:dateUtc="2025-01-23T13:46:00Z">
        <w:r w:rsidDel="00805A3E">
          <w:rPr>
            <w:sz w:val="18"/>
          </w:rPr>
          <w:delText>Clinically and bacteri</w:delText>
        </w:r>
      </w:del>
      <w:del w:id="37" w:author="Cavalli, Lea" w:date="2025-01-22T10:00:00Z" w16du:dateUtc="2025-01-22T09:00:00Z">
        <w:r w:rsidDel="004B69F6">
          <w:rPr>
            <w:sz w:val="18"/>
          </w:rPr>
          <w:delText xml:space="preserve">- </w:delText>
        </w:r>
      </w:del>
      <w:del w:id="38" w:author="Cavalli, Lea" w:date="2025-01-23T14:46:00Z" w16du:dateUtc="2025-01-23T13:46:00Z">
        <w:r w:rsidDel="00805A3E">
          <w:rPr>
            <w:sz w:val="18"/>
          </w:rPr>
          <w:delText>ologically, LOD and VLOD are similar</w:delText>
        </w:r>
      </w:del>
      <w:r>
        <w:rPr>
          <w:sz w:val="18"/>
        </w:rPr>
        <w:t xml:space="preserve">, with potential differences linked to varying immune status with age. </w:t>
      </w:r>
      <w:del w:id="39" w:author="Cavalli, Lea" w:date="2025-01-23T14:46:00Z" w16du:dateUtc="2025-01-23T13:46:00Z">
        <w:r w:rsidDel="00805A3E">
          <w:rPr>
            <w:sz w:val="18"/>
          </w:rPr>
          <w:delText>This highlights the need for further research into the host-pathogen interac- tions underlying infection.</w:delText>
        </w:r>
      </w:del>
    </w:p>
    <w:p w14:paraId="3A162F88" w14:textId="77777777" w:rsidR="00041814" w:rsidRDefault="00041814">
      <w:pPr>
        <w:pStyle w:val="BodyText"/>
        <w:jc w:val="left"/>
        <w:rPr>
          <w:sz w:val="18"/>
        </w:rPr>
      </w:pPr>
    </w:p>
    <w:p w14:paraId="002A3DC4" w14:textId="77777777" w:rsidR="00041814" w:rsidRDefault="00041814">
      <w:pPr>
        <w:pStyle w:val="BodyText"/>
        <w:spacing w:before="143"/>
        <w:jc w:val="left"/>
        <w:rPr>
          <w:sz w:val="18"/>
        </w:rPr>
      </w:pPr>
    </w:p>
    <w:p w14:paraId="6F903502" w14:textId="77777777" w:rsidR="00041814" w:rsidRDefault="00BD1F93">
      <w:pPr>
        <w:pStyle w:val="Heading1"/>
        <w:numPr>
          <w:ilvl w:val="0"/>
          <w:numId w:val="2"/>
        </w:numPr>
        <w:tabs>
          <w:tab w:val="left" w:pos="574"/>
        </w:tabs>
      </w:pPr>
      <w:bookmarkStart w:id="40" w:name="Introduction"/>
      <w:bookmarkEnd w:id="40"/>
      <w:r>
        <w:rPr>
          <w:spacing w:val="-2"/>
          <w:w w:val="105"/>
        </w:rPr>
        <w:t>Introduction</w:t>
      </w:r>
    </w:p>
    <w:p w14:paraId="0A4E7F66" w14:textId="77777777" w:rsidR="00041814" w:rsidRDefault="00BD1F93">
      <w:pPr>
        <w:pStyle w:val="BodyText"/>
        <w:spacing w:before="191" w:line="252" w:lineRule="auto"/>
        <w:ind w:left="100" w:right="117"/>
      </w:pPr>
      <w:r>
        <w:t xml:space="preserve">Streptococcus agalactiae, commonly known as Group B Streptococcus (GBS), is a pathobiont that can transition from an asymptomatic colonizer of the vaginal or gastrointestinal tract to a </w:t>
      </w:r>
      <w:r>
        <w:rPr>
          <w:spacing w:val="-4"/>
        </w:rPr>
        <w:t>virulent</w:t>
      </w:r>
      <w:r>
        <w:rPr>
          <w:spacing w:val="-6"/>
        </w:rPr>
        <w:t xml:space="preserve"> </w:t>
      </w:r>
      <w:r>
        <w:rPr>
          <w:spacing w:val="-4"/>
        </w:rPr>
        <w:t>pathogen, causing</w:t>
      </w:r>
      <w:r>
        <w:rPr>
          <w:spacing w:val="-6"/>
        </w:rPr>
        <w:t xml:space="preserve"> </w:t>
      </w:r>
      <w:r>
        <w:rPr>
          <w:spacing w:val="-4"/>
        </w:rPr>
        <w:t>severe</w:t>
      </w:r>
      <w:r>
        <w:rPr>
          <w:spacing w:val="-6"/>
        </w:rPr>
        <w:t xml:space="preserve"> </w:t>
      </w:r>
      <w:r>
        <w:rPr>
          <w:spacing w:val="-4"/>
        </w:rPr>
        <w:t>invasive</w:t>
      </w:r>
      <w:r>
        <w:rPr>
          <w:spacing w:val="-6"/>
        </w:rPr>
        <w:t xml:space="preserve"> </w:t>
      </w:r>
      <w:r>
        <w:rPr>
          <w:spacing w:val="-4"/>
        </w:rPr>
        <w:t>infections.</w:t>
      </w:r>
      <w:r>
        <w:rPr>
          <w:spacing w:val="-6"/>
        </w:rPr>
        <w:t xml:space="preserve"> </w:t>
      </w:r>
      <w:r>
        <w:rPr>
          <w:spacing w:val="-4"/>
        </w:rPr>
        <w:t>[</w:t>
      </w:r>
      <w:hyperlink w:anchor="_bookmark2" w:history="1">
        <w:r w:rsidR="00041814">
          <w:rPr>
            <w:color w:val="0000FF"/>
            <w:spacing w:val="-4"/>
          </w:rPr>
          <w:t>1</w:t>
        </w:r>
      </w:hyperlink>
      <w:r>
        <w:rPr>
          <w:spacing w:val="-4"/>
        </w:rPr>
        <w:t>]</w:t>
      </w:r>
      <w:r>
        <w:rPr>
          <w:spacing w:val="-6"/>
        </w:rPr>
        <w:t xml:space="preserve"> </w:t>
      </w:r>
      <w:r>
        <w:rPr>
          <w:spacing w:val="-4"/>
        </w:rPr>
        <w:t>It</w:t>
      </w:r>
      <w:r>
        <w:rPr>
          <w:spacing w:val="-6"/>
        </w:rPr>
        <w:t xml:space="preserve"> </w:t>
      </w:r>
      <w:r>
        <w:rPr>
          <w:spacing w:val="-4"/>
        </w:rPr>
        <w:t>is</w:t>
      </w:r>
      <w:r>
        <w:rPr>
          <w:spacing w:val="-6"/>
        </w:rPr>
        <w:t xml:space="preserve"> </w:t>
      </w:r>
      <w:r>
        <w:rPr>
          <w:spacing w:val="-4"/>
        </w:rPr>
        <w:t>a</w:t>
      </w:r>
      <w:r>
        <w:rPr>
          <w:spacing w:val="-6"/>
        </w:rPr>
        <w:t xml:space="preserve"> </w:t>
      </w:r>
      <w:r>
        <w:rPr>
          <w:spacing w:val="-4"/>
        </w:rPr>
        <w:t>leading</w:t>
      </w:r>
      <w:r>
        <w:rPr>
          <w:spacing w:val="-6"/>
        </w:rPr>
        <w:t xml:space="preserve"> </w:t>
      </w:r>
      <w:r>
        <w:rPr>
          <w:spacing w:val="-4"/>
        </w:rPr>
        <w:t>cause</w:t>
      </w:r>
      <w:r>
        <w:rPr>
          <w:spacing w:val="-6"/>
        </w:rPr>
        <w:t xml:space="preserve"> </w:t>
      </w:r>
      <w:r>
        <w:rPr>
          <w:spacing w:val="-4"/>
        </w:rPr>
        <w:t>of</w:t>
      </w:r>
      <w:r>
        <w:rPr>
          <w:spacing w:val="-6"/>
        </w:rPr>
        <w:t xml:space="preserve"> </w:t>
      </w:r>
      <w:r>
        <w:rPr>
          <w:spacing w:val="-4"/>
        </w:rPr>
        <w:t>sepsis</w:t>
      </w:r>
      <w:r>
        <w:rPr>
          <w:spacing w:val="-6"/>
        </w:rPr>
        <w:t xml:space="preserve"> </w:t>
      </w:r>
      <w:r>
        <w:rPr>
          <w:spacing w:val="-4"/>
        </w:rPr>
        <w:t>and</w:t>
      </w:r>
      <w:r>
        <w:rPr>
          <w:spacing w:val="-6"/>
        </w:rPr>
        <w:t xml:space="preserve"> </w:t>
      </w:r>
      <w:r>
        <w:rPr>
          <w:spacing w:val="-4"/>
        </w:rPr>
        <w:t xml:space="preserve">meningitis </w:t>
      </w:r>
      <w:r>
        <w:rPr>
          <w:spacing w:val="-2"/>
        </w:rPr>
        <w:t>among</w:t>
      </w:r>
      <w:r>
        <w:rPr>
          <w:spacing w:val="-10"/>
        </w:rPr>
        <w:t xml:space="preserve"> </w:t>
      </w:r>
      <w:r>
        <w:rPr>
          <w:spacing w:val="-2"/>
        </w:rPr>
        <w:t>neonates</w:t>
      </w:r>
      <w:r>
        <w:rPr>
          <w:spacing w:val="-10"/>
        </w:rPr>
        <w:t xml:space="preserve"> </w:t>
      </w:r>
      <w:r>
        <w:rPr>
          <w:spacing w:val="-2"/>
        </w:rPr>
        <w:t>and</w:t>
      </w:r>
      <w:r>
        <w:rPr>
          <w:spacing w:val="-10"/>
        </w:rPr>
        <w:t xml:space="preserve"> </w:t>
      </w:r>
      <w:r>
        <w:rPr>
          <w:spacing w:val="-2"/>
        </w:rPr>
        <w:t>infants</w:t>
      </w:r>
      <w:r>
        <w:rPr>
          <w:spacing w:val="-10"/>
        </w:rPr>
        <w:t xml:space="preserve"> </w:t>
      </w:r>
      <w:r>
        <w:rPr>
          <w:spacing w:val="-2"/>
        </w:rPr>
        <w:t>globally.</w:t>
      </w:r>
      <w:r>
        <w:rPr>
          <w:spacing w:val="-10"/>
        </w:rPr>
        <w:t xml:space="preserve"> </w:t>
      </w:r>
      <w:r>
        <w:rPr>
          <w:spacing w:val="-2"/>
        </w:rPr>
        <w:t>[</w:t>
      </w:r>
      <w:hyperlink w:anchor="_bookmark2" w:history="1">
        <w:r w:rsidR="00041814">
          <w:rPr>
            <w:color w:val="0000FF"/>
            <w:spacing w:val="-2"/>
          </w:rPr>
          <w:t>1</w:t>
        </w:r>
      </w:hyperlink>
      <w:r>
        <w:rPr>
          <w:spacing w:val="-2"/>
        </w:rPr>
        <w:t>,</w:t>
      </w:r>
      <w:hyperlink w:anchor="_bookmark3" w:history="1">
        <w:r w:rsidR="00041814">
          <w:rPr>
            <w:color w:val="0000FF"/>
            <w:spacing w:val="-2"/>
          </w:rPr>
          <w:t>2</w:t>
        </w:r>
      </w:hyperlink>
      <w:r>
        <w:rPr>
          <w:spacing w:val="-2"/>
        </w:rPr>
        <w:t>]</w:t>
      </w:r>
      <w:r>
        <w:rPr>
          <w:spacing w:val="-10"/>
        </w:rPr>
        <w:t xml:space="preserve"> </w:t>
      </w:r>
      <w:r>
        <w:rPr>
          <w:spacing w:val="-2"/>
        </w:rPr>
        <w:t>In</w:t>
      </w:r>
      <w:r>
        <w:rPr>
          <w:spacing w:val="-10"/>
        </w:rPr>
        <w:t xml:space="preserve"> </w:t>
      </w:r>
      <w:r>
        <w:rPr>
          <w:spacing w:val="-2"/>
        </w:rPr>
        <w:t>the</w:t>
      </w:r>
      <w:r>
        <w:rPr>
          <w:spacing w:val="-10"/>
        </w:rPr>
        <w:t xml:space="preserve"> </w:t>
      </w:r>
      <w:r>
        <w:rPr>
          <w:spacing w:val="-2"/>
        </w:rPr>
        <w:t>United</w:t>
      </w:r>
      <w:r>
        <w:rPr>
          <w:spacing w:val="-10"/>
        </w:rPr>
        <w:t xml:space="preserve"> </w:t>
      </w:r>
      <w:r>
        <w:rPr>
          <w:spacing w:val="-2"/>
        </w:rPr>
        <w:t>States,</w:t>
      </w:r>
      <w:r>
        <w:rPr>
          <w:spacing w:val="-8"/>
        </w:rPr>
        <w:t xml:space="preserve"> </w:t>
      </w:r>
      <w:r>
        <w:rPr>
          <w:spacing w:val="-2"/>
        </w:rPr>
        <w:t>the</w:t>
      </w:r>
      <w:r>
        <w:rPr>
          <w:spacing w:val="-10"/>
        </w:rPr>
        <w:t xml:space="preserve"> </w:t>
      </w:r>
      <w:r>
        <w:rPr>
          <w:spacing w:val="-2"/>
        </w:rPr>
        <w:t>Centers</w:t>
      </w:r>
      <w:r>
        <w:rPr>
          <w:spacing w:val="-10"/>
        </w:rPr>
        <w:t xml:space="preserve"> </w:t>
      </w:r>
      <w:r>
        <w:rPr>
          <w:spacing w:val="-2"/>
        </w:rPr>
        <w:t>for</w:t>
      </w:r>
      <w:r>
        <w:rPr>
          <w:spacing w:val="-10"/>
        </w:rPr>
        <w:t xml:space="preserve"> </w:t>
      </w:r>
      <w:r>
        <w:rPr>
          <w:spacing w:val="-2"/>
        </w:rPr>
        <w:t>Disease</w:t>
      </w:r>
      <w:r>
        <w:rPr>
          <w:spacing w:val="-10"/>
        </w:rPr>
        <w:t xml:space="preserve"> </w:t>
      </w:r>
      <w:r>
        <w:rPr>
          <w:spacing w:val="-2"/>
        </w:rPr>
        <w:t>Control</w:t>
      </w:r>
      <w:r>
        <w:rPr>
          <w:spacing w:val="-10"/>
        </w:rPr>
        <w:t xml:space="preserve"> </w:t>
      </w:r>
      <w:r>
        <w:rPr>
          <w:spacing w:val="-2"/>
        </w:rPr>
        <w:t>and Prevention</w:t>
      </w:r>
      <w:r>
        <w:rPr>
          <w:spacing w:val="-8"/>
        </w:rPr>
        <w:t xml:space="preserve"> </w:t>
      </w:r>
      <w:r>
        <w:rPr>
          <w:spacing w:val="-2"/>
        </w:rPr>
        <w:t>(CDC)</w:t>
      </w:r>
      <w:r>
        <w:rPr>
          <w:spacing w:val="-8"/>
        </w:rPr>
        <w:t xml:space="preserve"> </w:t>
      </w:r>
      <w:r>
        <w:rPr>
          <w:spacing w:val="-2"/>
        </w:rPr>
        <w:t>reports</w:t>
      </w:r>
      <w:r>
        <w:rPr>
          <w:spacing w:val="-8"/>
        </w:rPr>
        <w:t xml:space="preserve"> </w:t>
      </w:r>
      <w:r>
        <w:rPr>
          <w:spacing w:val="-2"/>
        </w:rPr>
        <w:t>that</w:t>
      </w:r>
      <w:r>
        <w:rPr>
          <w:spacing w:val="-8"/>
        </w:rPr>
        <w:t xml:space="preserve"> </w:t>
      </w:r>
      <w:r>
        <w:rPr>
          <w:spacing w:val="-2"/>
        </w:rPr>
        <w:t>GBS</w:t>
      </w:r>
      <w:r>
        <w:rPr>
          <w:spacing w:val="-8"/>
        </w:rPr>
        <w:t xml:space="preserve"> </w:t>
      </w:r>
      <w:r>
        <w:rPr>
          <w:spacing w:val="-2"/>
        </w:rPr>
        <w:t>infections</w:t>
      </w:r>
      <w:r>
        <w:rPr>
          <w:spacing w:val="-8"/>
        </w:rPr>
        <w:t xml:space="preserve"> </w:t>
      </w:r>
      <w:r>
        <w:rPr>
          <w:spacing w:val="-2"/>
        </w:rPr>
        <w:t>occur</w:t>
      </w:r>
      <w:r>
        <w:rPr>
          <w:spacing w:val="-8"/>
        </w:rPr>
        <w:t xml:space="preserve"> </w:t>
      </w:r>
      <w:r>
        <w:rPr>
          <w:spacing w:val="-2"/>
        </w:rPr>
        <w:t>in</w:t>
      </w:r>
      <w:r>
        <w:rPr>
          <w:spacing w:val="-8"/>
        </w:rPr>
        <w:t xml:space="preserve"> </w:t>
      </w:r>
      <w:r>
        <w:rPr>
          <w:spacing w:val="-2"/>
        </w:rPr>
        <w:t>approximately</w:t>
      </w:r>
      <w:r>
        <w:rPr>
          <w:spacing w:val="-8"/>
        </w:rPr>
        <w:t xml:space="preserve"> </w:t>
      </w:r>
      <w:r>
        <w:rPr>
          <w:spacing w:val="-2"/>
        </w:rPr>
        <w:t>0.4</w:t>
      </w:r>
      <w:r>
        <w:rPr>
          <w:spacing w:val="-8"/>
        </w:rPr>
        <w:t xml:space="preserve"> </w:t>
      </w:r>
      <w:r>
        <w:rPr>
          <w:spacing w:val="-2"/>
        </w:rPr>
        <w:t>out</w:t>
      </w:r>
      <w:r>
        <w:rPr>
          <w:spacing w:val="-8"/>
        </w:rPr>
        <w:t xml:space="preserve"> </w:t>
      </w:r>
      <w:r>
        <w:rPr>
          <w:spacing w:val="-2"/>
        </w:rPr>
        <w:t>of</w:t>
      </w:r>
      <w:r>
        <w:rPr>
          <w:spacing w:val="-8"/>
        </w:rPr>
        <w:t xml:space="preserve"> </w:t>
      </w:r>
      <w:r>
        <w:rPr>
          <w:spacing w:val="-2"/>
        </w:rPr>
        <w:t>every</w:t>
      </w:r>
      <w:r>
        <w:rPr>
          <w:spacing w:val="-8"/>
        </w:rPr>
        <w:t xml:space="preserve"> </w:t>
      </w:r>
      <w:r>
        <w:rPr>
          <w:spacing w:val="-2"/>
        </w:rPr>
        <w:t>1,000</w:t>
      </w:r>
      <w:r>
        <w:rPr>
          <w:spacing w:val="-8"/>
        </w:rPr>
        <w:t xml:space="preserve"> </w:t>
      </w:r>
      <w:r>
        <w:rPr>
          <w:spacing w:val="-2"/>
        </w:rPr>
        <w:t>infants under</w:t>
      </w:r>
      <w:r>
        <w:rPr>
          <w:spacing w:val="-11"/>
        </w:rPr>
        <w:t xml:space="preserve"> </w:t>
      </w:r>
      <w:r>
        <w:rPr>
          <w:spacing w:val="-2"/>
        </w:rPr>
        <w:t>three</w:t>
      </w:r>
      <w:r>
        <w:rPr>
          <w:spacing w:val="-10"/>
        </w:rPr>
        <w:t xml:space="preserve"> </w:t>
      </w:r>
      <w:r>
        <w:rPr>
          <w:spacing w:val="-2"/>
        </w:rPr>
        <w:t>months</w:t>
      </w:r>
      <w:r>
        <w:rPr>
          <w:spacing w:val="-10"/>
        </w:rPr>
        <w:t xml:space="preserve"> </w:t>
      </w:r>
      <w:r>
        <w:rPr>
          <w:spacing w:val="-2"/>
        </w:rPr>
        <w:t>of</w:t>
      </w:r>
      <w:r>
        <w:rPr>
          <w:spacing w:val="-10"/>
        </w:rPr>
        <w:t xml:space="preserve"> </w:t>
      </w:r>
      <w:r>
        <w:rPr>
          <w:spacing w:val="-2"/>
        </w:rPr>
        <w:t>age,</w:t>
      </w:r>
      <w:r>
        <w:rPr>
          <w:spacing w:val="-9"/>
        </w:rPr>
        <w:t xml:space="preserve"> </w:t>
      </w:r>
      <w:r>
        <w:rPr>
          <w:spacing w:val="-2"/>
        </w:rPr>
        <w:t>with</w:t>
      </w:r>
      <w:r>
        <w:rPr>
          <w:spacing w:val="-9"/>
        </w:rPr>
        <w:t xml:space="preserve"> </w:t>
      </w:r>
      <w:r>
        <w:rPr>
          <w:spacing w:val="-2"/>
        </w:rPr>
        <w:t>potential</w:t>
      </w:r>
      <w:r>
        <w:rPr>
          <w:spacing w:val="-11"/>
        </w:rPr>
        <w:t xml:space="preserve"> </w:t>
      </w:r>
      <w:r>
        <w:rPr>
          <w:spacing w:val="-2"/>
        </w:rPr>
        <w:t>outcomes</w:t>
      </w:r>
      <w:r>
        <w:rPr>
          <w:spacing w:val="-9"/>
        </w:rPr>
        <w:t xml:space="preserve"> </w:t>
      </w:r>
      <w:r>
        <w:rPr>
          <w:spacing w:val="-2"/>
        </w:rPr>
        <w:t>including</w:t>
      </w:r>
      <w:r>
        <w:rPr>
          <w:spacing w:val="-10"/>
        </w:rPr>
        <w:t xml:space="preserve"> </w:t>
      </w:r>
      <w:r>
        <w:rPr>
          <w:spacing w:val="-2"/>
        </w:rPr>
        <w:t>mortality</w:t>
      </w:r>
      <w:r>
        <w:rPr>
          <w:spacing w:val="-10"/>
        </w:rPr>
        <w:t xml:space="preserve"> </w:t>
      </w:r>
      <w:r>
        <w:rPr>
          <w:spacing w:val="-2"/>
        </w:rPr>
        <w:t>or</w:t>
      </w:r>
      <w:r>
        <w:rPr>
          <w:spacing w:val="-10"/>
        </w:rPr>
        <w:t xml:space="preserve"> </w:t>
      </w:r>
      <w:r>
        <w:rPr>
          <w:spacing w:val="-2"/>
        </w:rPr>
        <w:t>long-term</w:t>
      </w:r>
      <w:r>
        <w:rPr>
          <w:spacing w:val="-11"/>
        </w:rPr>
        <w:t xml:space="preserve"> </w:t>
      </w:r>
      <w:r>
        <w:rPr>
          <w:spacing w:val="-2"/>
        </w:rPr>
        <w:t xml:space="preserve">complications </w:t>
      </w:r>
      <w:r>
        <w:lastRenderedPageBreak/>
        <w:t>such</w:t>
      </w:r>
      <w:r>
        <w:rPr>
          <w:spacing w:val="-6"/>
        </w:rPr>
        <w:t xml:space="preserve"> </w:t>
      </w:r>
      <w:r>
        <w:t>as</w:t>
      </w:r>
      <w:r>
        <w:rPr>
          <w:spacing w:val="-2"/>
        </w:rPr>
        <w:t xml:space="preserve"> </w:t>
      </w:r>
      <w:r>
        <w:t>developmental</w:t>
      </w:r>
      <w:r>
        <w:rPr>
          <w:spacing w:val="-1"/>
        </w:rPr>
        <w:t xml:space="preserve"> </w:t>
      </w:r>
      <w:r>
        <w:t>delays,</w:t>
      </w:r>
      <w:r>
        <w:rPr>
          <w:spacing w:val="-1"/>
        </w:rPr>
        <w:t xml:space="preserve"> </w:t>
      </w:r>
      <w:r>
        <w:t>hearing</w:t>
      </w:r>
      <w:r>
        <w:rPr>
          <w:spacing w:val="-1"/>
        </w:rPr>
        <w:t xml:space="preserve"> </w:t>
      </w:r>
      <w:r>
        <w:t>loss,</w:t>
      </w:r>
      <w:r>
        <w:rPr>
          <w:spacing w:val="-1"/>
        </w:rPr>
        <w:t xml:space="preserve"> </w:t>
      </w:r>
      <w:r>
        <w:t>or</w:t>
      </w:r>
      <w:r>
        <w:rPr>
          <w:spacing w:val="-1"/>
        </w:rPr>
        <w:t xml:space="preserve"> </w:t>
      </w:r>
      <w:r>
        <w:t>cerebral</w:t>
      </w:r>
      <w:r>
        <w:rPr>
          <w:spacing w:val="-1"/>
        </w:rPr>
        <w:t xml:space="preserve"> </w:t>
      </w:r>
      <w:r>
        <w:t>palsy.</w:t>
      </w:r>
      <w:r>
        <w:rPr>
          <w:spacing w:val="-1"/>
        </w:rPr>
        <w:t xml:space="preserve"> </w:t>
      </w:r>
      <w:r>
        <w:t>[</w:t>
      </w:r>
      <w:hyperlink w:anchor="_bookmark4" w:history="1">
        <w:r w:rsidR="00041814">
          <w:rPr>
            <w:color w:val="0000FF"/>
          </w:rPr>
          <w:t>3</w:t>
        </w:r>
      </w:hyperlink>
      <w:r>
        <w:t>,</w:t>
      </w:r>
      <w:r>
        <w:rPr>
          <w:spacing w:val="-23"/>
        </w:rPr>
        <w:t xml:space="preserve"> </w:t>
      </w:r>
      <w:hyperlink w:anchor="_bookmark5" w:history="1">
        <w:r w:rsidR="00041814">
          <w:rPr>
            <w:color w:val="0000FF"/>
          </w:rPr>
          <w:t>4</w:t>
        </w:r>
      </w:hyperlink>
      <w:r>
        <w:t>]</w:t>
      </w:r>
    </w:p>
    <w:p w14:paraId="50BE44BE" w14:textId="04166E83" w:rsidR="00345E32" w:rsidRPr="00FB175C" w:rsidRDefault="00BD1F93">
      <w:pPr>
        <w:pStyle w:val="BodyText"/>
        <w:spacing w:before="4" w:line="252" w:lineRule="auto"/>
        <w:ind w:right="116" w:firstLine="498"/>
        <w:rPr>
          <w:ins w:id="41" w:author="Cavalli, Lea" w:date="2025-01-23T13:45:00Z" w16du:dateUtc="2025-01-23T12:45:00Z"/>
        </w:rPr>
        <w:pPrChange w:id="42" w:author="Cavalli, Lea" w:date="2025-01-23T14:03:00Z" w16du:dateUtc="2025-01-23T13:03:00Z">
          <w:pPr>
            <w:pStyle w:val="BodyText"/>
            <w:spacing w:before="9" w:line="252" w:lineRule="auto"/>
            <w:ind w:left="100" w:right="117" w:firstLine="398"/>
          </w:pPr>
        </w:pPrChange>
      </w:pPr>
      <w:r>
        <w:t>Neonatal GBS disease is classified as early-onset disease (EOD) when it is diagnosed within the</w:t>
      </w:r>
      <w:r>
        <w:rPr>
          <w:spacing w:val="-8"/>
        </w:rPr>
        <w:t xml:space="preserve"> </w:t>
      </w:r>
      <w:r>
        <w:t>first</w:t>
      </w:r>
      <w:r>
        <w:rPr>
          <w:spacing w:val="-8"/>
        </w:rPr>
        <w:t xml:space="preserve"> </w:t>
      </w:r>
      <w:r>
        <w:t>seven</w:t>
      </w:r>
      <w:r>
        <w:rPr>
          <w:spacing w:val="-7"/>
        </w:rPr>
        <w:t xml:space="preserve"> </w:t>
      </w:r>
      <w:r>
        <w:t>days</w:t>
      </w:r>
      <w:r>
        <w:rPr>
          <w:spacing w:val="-8"/>
        </w:rPr>
        <w:t xml:space="preserve"> </w:t>
      </w:r>
      <w:r>
        <w:t>of</w:t>
      </w:r>
      <w:r>
        <w:rPr>
          <w:spacing w:val="-7"/>
        </w:rPr>
        <w:t xml:space="preserve"> </w:t>
      </w:r>
      <w:r>
        <w:t>life.</w:t>
      </w:r>
      <w:r>
        <w:rPr>
          <w:spacing w:val="8"/>
        </w:rPr>
        <w:t xml:space="preserve"> </w:t>
      </w:r>
      <w:r>
        <w:t>After</w:t>
      </w:r>
      <w:r>
        <w:rPr>
          <w:spacing w:val="-8"/>
        </w:rPr>
        <w:t xml:space="preserve"> </w:t>
      </w:r>
      <w:r>
        <w:t>this</w:t>
      </w:r>
      <w:r>
        <w:rPr>
          <w:spacing w:val="-8"/>
        </w:rPr>
        <w:t xml:space="preserve"> </w:t>
      </w:r>
      <w:r>
        <w:t>period,</w:t>
      </w:r>
      <w:r>
        <w:rPr>
          <w:spacing w:val="-7"/>
        </w:rPr>
        <w:t xml:space="preserve"> </w:t>
      </w:r>
      <w:r>
        <w:t>infant</w:t>
      </w:r>
      <w:r>
        <w:rPr>
          <w:spacing w:val="-7"/>
        </w:rPr>
        <w:t xml:space="preserve"> </w:t>
      </w:r>
      <w:r>
        <w:t>infections</w:t>
      </w:r>
      <w:r>
        <w:rPr>
          <w:spacing w:val="-8"/>
        </w:rPr>
        <w:t xml:space="preserve"> </w:t>
      </w:r>
      <w:r>
        <w:t>are</w:t>
      </w:r>
      <w:r>
        <w:rPr>
          <w:spacing w:val="-8"/>
        </w:rPr>
        <w:t xml:space="preserve"> </w:t>
      </w:r>
      <w:r>
        <w:t>categorized</w:t>
      </w:r>
      <w:r>
        <w:rPr>
          <w:spacing w:val="-7"/>
        </w:rPr>
        <w:t xml:space="preserve"> </w:t>
      </w:r>
      <w:r>
        <w:t>as</w:t>
      </w:r>
      <w:r>
        <w:rPr>
          <w:spacing w:val="-8"/>
        </w:rPr>
        <w:t xml:space="preserve"> </w:t>
      </w:r>
      <w:r>
        <w:t>late-onset</w:t>
      </w:r>
      <w:r>
        <w:rPr>
          <w:spacing w:val="-8"/>
        </w:rPr>
        <w:t xml:space="preserve"> </w:t>
      </w:r>
      <w:r>
        <w:t>disease</w:t>
      </w:r>
      <w:r w:rsidR="00672AB3">
        <w:t xml:space="preserve"> (LOD) if diagnosed between seven days and three months, or as very late-onset disease (</w:t>
      </w:r>
      <w:commentRangeStart w:id="43"/>
      <w:r w:rsidR="00672AB3">
        <w:t>VLOD</w:t>
      </w:r>
      <w:commentRangeEnd w:id="43"/>
      <w:r w:rsidR="00672AB3">
        <w:rPr>
          <w:rStyle w:val="CommentReference"/>
        </w:rPr>
        <w:commentReference w:id="43"/>
      </w:r>
      <w:r w:rsidR="00672AB3">
        <w:t xml:space="preserve">) </w:t>
      </w:r>
      <w:ins w:id="44" w:author="Cavalli, Lea" w:date="2025-01-22T09:17:00Z">
        <w:r w:rsidR="00672AB3" w:rsidRPr="00296B6F">
          <w:t>,</w:t>
        </w:r>
      </w:ins>
      <w:ins w:id="45" w:author="Cavalli, Lea" w:date="2025-01-22T09:17:00Z" w16du:dateUtc="2025-01-22T08:17:00Z">
        <w:r w:rsidR="00672AB3">
          <w:t xml:space="preserve"> </w:t>
        </w:r>
      </w:ins>
      <w:ins w:id="46" w:author="Cavalli, Lea" w:date="2025-01-22T09:17:00Z">
        <w:r w:rsidR="00672AB3" w:rsidRPr="00296B6F">
          <w:t xml:space="preserve">sometimes </w:t>
        </w:r>
      </w:ins>
      <w:ins w:id="47" w:author="Cavalli, Lea" w:date="2025-01-22T09:17:00Z" w16du:dateUtc="2025-01-22T08:17:00Z">
        <w:r w:rsidR="00672AB3">
          <w:t>referred to</w:t>
        </w:r>
      </w:ins>
      <w:ins w:id="48" w:author="Cavalli, Lea" w:date="2025-01-22T09:17:00Z">
        <w:r w:rsidR="00672AB3" w:rsidRPr="00296B6F">
          <w:t xml:space="preserve"> as ultra late-onset disease (ULOD)</w:t>
        </w:r>
      </w:ins>
      <w:ins w:id="49" w:author="Cavalli, Lea" w:date="2025-01-22T09:17:00Z" w16du:dateUtc="2025-01-22T08:17:00Z">
        <w:r w:rsidR="00672AB3">
          <w:t xml:space="preserve">, </w:t>
        </w:r>
      </w:ins>
      <w:r w:rsidR="00672AB3">
        <w:t>when occurring between three months and one year of age.</w:t>
      </w:r>
      <w:r w:rsidR="00672AB3">
        <w:rPr>
          <w:spacing w:val="30"/>
        </w:rPr>
        <w:t xml:space="preserve"> </w:t>
      </w:r>
      <w:r w:rsidR="00BF3A5C">
        <w:t>EOD</w:t>
      </w:r>
      <w:r w:rsidR="00BF3A5C">
        <w:rPr>
          <w:spacing w:val="-6"/>
        </w:rPr>
        <w:t xml:space="preserve"> </w:t>
      </w:r>
      <w:r w:rsidR="00BF3A5C">
        <w:t>results</w:t>
      </w:r>
      <w:r w:rsidR="00BF3A5C">
        <w:rPr>
          <w:spacing w:val="-6"/>
        </w:rPr>
        <w:t xml:space="preserve"> </w:t>
      </w:r>
      <w:r w:rsidR="00BF3A5C">
        <w:t>from</w:t>
      </w:r>
      <w:r w:rsidR="00BF3A5C">
        <w:rPr>
          <w:spacing w:val="-6"/>
        </w:rPr>
        <w:t xml:space="preserve"> </w:t>
      </w:r>
      <w:r w:rsidR="00BF3A5C">
        <w:t>vertical</w:t>
      </w:r>
      <w:r w:rsidR="00BF3A5C">
        <w:rPr>
          <w:spacing w:val="-6"/>
        </w:rPr>
        <w:t xml:space="preserve"> </w:t>
      </w:r>
      <w:r w:rsidR="00BF3A5C">
        <w:t>transmission during birth via a colonized vaginal canal and is effectively prevented through intrapartum antibiotic</w:t>
      </w:r>
      <w:r w:rsidR="00BF3A5C">
        <w:rPr>
          <w:spacing w:val="-7"/>
        </w:rPr>
        <w:t xml:space="preserve"> </w:t>
      </w:r>
      <w:r w:rsidR="00BF3A5C">
        <w:t>prophylaxis</w:t>
      </w:r>
      <w:r w:rsidR="00BF3A5C">
        <w:rPr>
          <w:spacing w:val="-7"/>
        </w:rPr>
        <w:t xml:space="preserve"> </w:t>
      </w:r>
      <w:r w:rsidR="00BF3A5C">
        <w:t>(IAP)</w:t>
      </w:r>
      <w:r w:rsidR="00BF3A5C">
        <w:rPr>
          <w:spacing w:val="-7"/>
        </w:rPr>
        <w:t xml:space="preserve"> </w:t>
      </w:r>
      <w:r w:rsidR="00BF3A5C">
        <w:t>for</w:t>
      </w:r>
      <w:r w:rsidR="00BF3A5C">
        <w:rPr>
          <w:spacing w:val="-7"/>
        </w:rPr>
        <w:t xml:space="preserve"> </w:t>
      </w:r>
      <w:r w:rsidR="00BF3A5C">
        <w:t>GBS-positive</w:t>
      </w:r>
      <w:r w:rsidR="00BF3A5C">
        <w:rPr>
          <w:spacing w:val="-7"/>
        </w:rPr>
        <w:t xml:space="preserve"> </w:t>
      </w:r>
      <w:r w:rsidR="00BF3A5C">
        <w:t>pregnant</w:t>
      </w:r>
      <w:r w:rsidR="00BF3A5C">
        <w:rPr>
          <w:spacing w:val="-7"/>
        </w:rPr>
        <w:t xml:space="preserve"> </w:t>
      </w:r>
      <w:r w:rsidR="00BF3A5C">
        <w:t>women.</w:t>
      </w:r>
      <w:r w:rsidR="00BF3A5C">
        <w:rPr>
          <w:spacing w:val="14"/>
        </w:rPr>
        <w:t xml:space="preserve"> </w:t>
      </w:r>
      <w:r w:rsidR="00BF3A5C">
        <w:t>In</w:t>
      </w:r>
      <w:r w:rsidR="00BF3A5C">
        <w:rPr>
          <w:spacing w:val="-7"/>
        </w:rPr>
        <w:t xml:space="preserve"> </w:t>
      </w:r>
      <w:r w:rsidR="00BF3A5C">
        <w:t>contrast,</w:t>
      </w:r>
      <w:r w:rsidR="00BF3A5C">
        <w:rPr>
          <w:spacing w:val="-6"/>
        </w:rPr>
        <w:t xml:space="preserve"> </w:t>
      </w:r>
      <w:r w:rsidR="00BF3A5C">
        <w:t>LOD</w:t>
      </w:r>
      <w:r w:rsidR="00BF3A5C">
        <w:rPr>
          <w:spacing w:val="-7"/>
        </w:rPr>
        <w:t xml:space="preserve"> </w:t>
      </w:r>
      <w:r w:rsidR="00BF3A5C">
        <w:t>inci</w:t>
      </w:r>
      <w:r w:rsidR="00BF3A5C">
        <w:rPr>
          <w:spacing w:val="-2"/>
        </w:rPr>
        <w:t>dence</w:t>
      </w:r>
      <w:r w:rsidR="00BF3A5C">
        <w:rPr>
          <w:spacing w:val="-10"/>
        </w:rPr>
        <w:t xml:space="preserve"> </w:t>
      </w:r>
      <w:r w:rsidR="00BF3A5C">
        <w:rPr>
          <w:spacing w:val="-2"/>
        </w:rPr>
        <w:t>has</w:t>
      </w:r>
      <w:r w:rsidR="00BF3A5C">
        <w:rPr>
          <w:spacing w:val="-10"/>
        </w:rPr>
        <w:t xml:space="preserve"> </w:t>
      </w:r>
      <w:r w:rsidR="00BF3A5C">
        <w:rPr>
          <w:spacing w:val="-2"/>
        </w:rPr>
        <w:t>not</w:t>
      </w:r>
      <w:r w:rsidR="00BF3A5C">
        <w:rPr>
          <w:spacing w:val="-10"/>
        </w:rPr>
        <w:t xml:space="preserve"> </w:t>
      </w:r>
      <w:r w:rsidR="00BF3A5C">
        <w:rPr>
          <w:spacing w:val="-2"/>
        </w:rPr>
        <w:t>been</w:t>
      </w:r>
      <w:r w:rsidR="00BF3A5C">
        <w:rPr>
          <w:spacing w:val="-10"/>
        </w:rPr>
        <w:t xml:space="preserve"> </w:t>
      </w:r>
      <w:r w:rsidR="00BF3A5C">
        <w:rPr>
          <w:spacing w:val="-2"/>
        </w:rPr>
        <w:t>affected</w:t>
      </w:r>
      <w:r w:rsidR="00BF3A5C">
        <w:rPr>
          <w:spacing w:val="-10"/>
        </w:rPr>
        <w:t xml:space="preserve"> </w:t>
      </w:r>
      <w:r w:rsidR="00BF3A5C">
        <w:rPr>
          <w:spacing w:val="-2"/>
        </w:rPr>
        <w:t>by</w:t>
      </w:r>
      <w:r w:rsidR="00BF3A5C">
        <w:rPr>
          <w:spacing w:val="-10"/>
        </w:rPr>
        <w:t xml:space="preserve"> </w:t>
      </w:r>
      <w:r w:rsidR="00BF3A5C">
        <w:rPr>
          <w:spacing w:val="-2"/>
        </w:rPr>
        <w:t>IAP</w:t>
      </w:r>
      <w:r w:rsidR="00BF3A5C">
        <w:rPr>
          <w:spacing w:val="-10"/>
        </w:rPr>
        <w:t xml:space="preserve"> </w:t>
      </w:r>
      <w:r w:rsidR="00BF3A5C">
        <w:rPr>
          <w:spacing w:val="-2"/>
        </w:rPr>
        <w:t>implementation</w:t>
      </w:r>
      <w:r w:rsidR="00BF3A5C">
        <w:rPr>
          <w:spacing w:val="-10"/>
        </w:rPr>
        <w:t xml:space="preserve"> </w:t>
      </w:r>
      <w:r w:rsidR="00BF3A5C">
        <w:rPr>
          <w:spacing w:val="-2"/>
        </w:rPr>
        <w:t>in</w:t>
      </w:r>
      <w:r w:rsidR="00BF3A5C">
        <w:rPr>
          <w:spacing w:val="-10"/>
        </w:rPr>
        <w:t xml:space="preserve"> </w:t>
      </w:r>
      <w:r w:rsidR="00BF3A5C">
        <w:rPr>
          <w:spacing w:val="-2"/>
        </w:rPr>
        <w:t>Europe</w:t>
      </w:r>
      <w:r w:rsidR="00BF3A5C">
        <w:rPr>
          <w:spacing w:val="-10"/>
        </w:rPr>
        <w:t xml:space="preserve"> </w:t>
      </w:r>
      <w:r w:rsidR="00BF3A5C">
        <w:rPr>
          <w:spacing w:val="-2"/>
        </w:rPr>
        <w:t>and</w:t>
      </w:r>
      <w:r w:rsidR="00BF3A5C">
        <w:rPr>
          <w:spacing w:val="-10"/>
        </w:rPr>
        <w:t xml:space="preserve"> </w:t>
      </w:r>
      <w:r w:rsidR="00BF3A5C">
        <w:rPr>
          <w:spacing w:val="-2"/>
        </w:rPr>
        <w:t>North</w:t>
      </w:r>
      <w:r w:rsidR="00BF3A5C">
        <w:rPr>
          <w:spacing w:val="-10"/>
        </w:rPr>
        <w:t xml:space="preserve"> </w:t>
      </w:r>
      <w:r w:rsidR="00BF3A5C">
        <w:rPr>
          <w:spacing w:val="-2"/>
        </w:rPr>
        <w:t>America,</w:t>
      </w:r>
      <w:r w:rsidR="00BF3A5C">
        <w:rPr>
          <w:spacing w:val="-7"/>
        </w:rPr>
        <w:t xml:space="preserve"> </w:t>
      </w:r>
      <w:r w:rsidR="00BF3A5C">
        <w:rPr>
          <w:spacing w:val="-2"/>
        </w:rPr>
        <w:t>allowing</w:t>
      </w:r>
      <w:r w:rsidR="00BF3A5C">
        <w:rPr>
          <w:spacing w:val="-10"/>
        </w:rPr>
        <w:t xml:space="preserve"> </w:t>
      </w:r>
      <w:r w:rsidR="00BF3A5C">
        <w:rPr>
          <w:spacing w:val="-2"/>
        </w:rPr>
        <w:t xml:space="preserve">these </w:t>
      </w:r>
      <w:r w:rsidR="00BF3A5C">
        <w:t>later-onset</w:t>
      </w:r>
      <w:r w:rsidR="00BF3A5C">
        <w:rPr>
          <w:spacing w:val="-13"/>
        </w:rPr>
        <w:t xml:space="preserve"> </w:t>
      </w:r>
      <w:r w:rsidR="00BF3A5C">
        <w:t>infections</w:t>
      </w:r>
      <w:r w:rsidR="00BF3A5C">
        <w:rPr>
          <w:spacing w:val="-9"/>
        </w:rPr>
        <w:t xml:space="preserve"> </w:t>
      </w:r>
      <w:r w:rsidR="00BF3A5C">
        <w:t>to</w:t>
      </w:r>
      <w:r w:rsidR="00BF3A5C">
        <w:rPr>
          <w:spacing w:val="-3"/>
        </w:rPr>
        <w:t xml:space="preserve"> </w:t>
      </w:r>
      <w:r w:rsidR="00BF3A5C">
        <w:t>surpass</w:t>
      </w:r>
      <w:r w:rsidR="00BF3A5C">
        <w:rPr>
          <w:spacing w:val="-3"/>
        </w:rPr>
        <w:t xml:space="preserve"> </w:t>
      </w:r>
      <w:r w:rsidR="00BF3A5C">
        <w:t>EOD</w:t>
      </w:r>
      <w:r w:rsidR="00BF3A5C">
        <w:rPr>
          <w:spacing w:val="-3"/>
        </w:rPr>
        <w:t xml:space="preserve"> </w:t>
      </w:r>
      <w:r w:rsidR="00BF3A5C">
        <w:t>in</w:t>
      </w:r>
      <w:r w:rsidR="00BF3A5C">
        <w:rPr>
          <w:spacing w:val="-3"/>
        </w:rPr>
        <w:t xml:space="preserve"> </w:t>
      </w:r>
      <w:r w:rsidR="00BF3A5C">
        <w:t>frequency,</w:t>
      </w:r>
      <w:r w:rsidR="00BF3A5C">
        <w:rPr>
          <w:spacing w:val="-1"/>
        </w:rPr>
        <w:t xml:space="preserve"> </w:t>
      </w:r>
      <w:r w:rsidR="00BF3A5C">
        <w:t>despite</w:t>
      </w:r>
      <w:r w:rsidR="00BF3A5C">
        <w:rPr>
          <w:spacing w:val="-3"/>
        </w:rPr>
        <w:t xml:space="preserve"> </w:t>
      </w:r>
      <w:r w:rsidR="00BF3A5C">
        <w:t>historically</w:t>
      </w:r>
      <w:r w:rsidR="00BF3A5C">
        <w:rPr>
          <w:spacing w:val="-3"/>
        </w:rPr>
        <w:t xml:space="preserve"> </w:t>
      </w:r>
      <w:r w:rsidR="00BF3A5C">
        <w:t>being</w:t>
      </w:r>
      <w:r w:rsidR="00BF3A5C">
        <w:rPr>
          <w:spacing w:val="-3"/>
        </w:rPr>
        <w:t xml:space="preserve"> </w:t>
      </w:r>
      <w:r w:rsidR="00BF3A5C">
        <w:t>less</w:t>
      </w:r>
      <w:r w:rsidR="00BF3A5C">
        <w:rPr>
          <w:spacing w:val="-3"/>
        </w:rPr>
        <w:t xml:space="preserve"> </w:t>
      </w:r>
      <w:r w:rsidR="00BF3A5C">
        <w:t>common.</w:t>
      </w:r>
      <w:r w:rsidR="00BF3A5C">
        <w:rPr>
          <w:spacing w:val="-3"/>
        </w:rPr>
        <w:t xml:space="preserve"> </w:t>
      </w:r>
      <w:r w:rsidR="00BF3A5C">
        <w:t>[</w:t>
      </w:r>
      <w:r w:rsidR="00BF3A5C">
        <w:fldChar w:fldCharType="begin"/>
      </w:r>
      <w:r w:rsidR="00BF3A5C">
        <w:instrText>HYPERLINK \l "_bookmark8"</w:instrText>
      </w:r>
      <w:r w:rsidR="00BF3A5C">
        <w:fldChar w:fldCharType="separate"/>
      </w:r>
      <w:r w:rsidR="00BF3A5C">
        <w:rPr>
          <w:color w:val="0000FF"/>
        </w:rPr>
        <w:t>7</w:t>
      </w:r>
      <w:r w:rsidR="00BF3A5C">
        <w:fldChar w:fldCharType="end"/>
      </w:r>
      <w:r w:rsidR="00BF3A5C">
        <w:t>,</w:t>
      </w:r>
      <w:r w:rsidR="00BF3A5C">
        <w:rPr>
          <w:spacing w:val="-13"/>
        </w:rPr>
        <w:t xml:space="preserve"> </w:t>
      </w:r>
      <w:r w:rsidR="00BF3A5C">
        <w:fldChar w:fldCharType="begin"/>
      </w:r>
      <w:r w:rsidR="00BF3A5C">
        <w:instrText>HYPERLINK \l "_bookmark9"</w:instrText>
      </w:r>
      <w:r w:rsidR="00BF3A5C">
        <w:fldChar w:fldCharType="separate"/>
      </w:r>
      <w:r w:rsidR="00BF3A5C">
        <w:rPr>
          <w:color w:val="0000FF"/>
        </w:rPr>
        <w:t>8</w:t>
      </w:r>
      <w:r w:rsidR="00BF3A5C">
        <w:fldChar w:fldCharType="end"/>
      </w:r>
      <w:r w:rsidR="00BF3A5C">
        <w:t xml:space="preserve">] </w:t>
      </w:r>
      <w:r w:rsidR="00FB175C">
        <w:t xml:space="preserve">This suggests that LOD might be acquired through </w:t>
      </w:r>
      <w:ins w:id="50" w:author="Cavalli, Lea" w:date="2025-01-23T14:03:00Z" w16du:dateUtc="2025-01-23T13:03:00Z">
        <w:r w:rsidR="00FB175C">
          <w:t xml:space="preserve">different pathways besides </w:t>
        </w:r>
        <w:r w:rsidR="00FB175C" w:rsidRPr="0046171D">
          <w:t>vertical acquisition of commensal GBS in the gastrointestinal tract with later translocation and invasion</w:t>
        </w:r>
        <w:r w:rsidR="00FB175C">
          <w:t xml:space="preserve">. For instance, </w:t>
        </w:r>
      </w:ins>
      <w:r w:rsidR="00FB175C">
        <w:t>post-partum acquisition from maternal sources (including mucosal colonization and breast milk), as well</w:t>
      </w:r>
      <w:r w:rsidR="00FB175C">
        <w:rPr>
          <w:spacing w:val="-6"/>
        </w:rPr>
        <w:t xml:space="preserve"> </w:t>
      </w:r>
      <w:r w:rsidR="00FB175C">
        <w:t>as</w:t>
      </w:r>
      <w:r w:rsidR="00FB175C">
        <w:rPr>
          <w:spacing w:val="-5"/>
        </w:rPr>
        <w:t xml:space="preserve"> </w:t>
      </w:r>
      <w:commentRangeStart w:id="51"/>
      <w:r w:rsidR="00FB175C">
        <w:t>hospital</w:t>
      </w:r>
      <w:commentRangeStart w:id="52"/>
      <w:commentRangeEnd w:id="52"/>
      <w:r w:rsidR="00FB175C">
        <w:rPr>
          <w:rStyle w:val="CommentReference"/>
        </w:rPr>
        <w:commentReference w:id="52"/>
      </w:r>
      <w:commentRangeEnd w:id="51"/>
      <w:r w:rsidR="00FB175C">
        <w:rPr>
          <w:rStyle w:val="CommentReference"/>
        </w:rPr>
        <w:commentReference w:id="51"/>
      </w:r>
      <w:r w:rsidR="00FB175C">
        <w:rPr>
          <w:spacing w:val="-6"/>
        </w:rPr>
        <w:t xml:space="preserve"> </w:t>
      </w:r>
      <w:r w:rsidR="00FB175C">
        <w:t>and</w:t>
      </w:r>
      <w:r w:rsidR="00FB175C">
        <w:rPr>
          <w:spacing w:val="-6"/>
        </w:rPr>
        <w:t xml:space="preserve"> </w:t>
      </w:r>
      <w:r w:rsidR="00FB175C">
        <w:t>community</w:t>
      </w:r>
      <w:r w:rsidR="00FB175C">
        <w:rPr>
          <w:spacing w:val="-6"/>
        </w:rPr>
        <w:t xml:space="preserve"> </w:t>
      </w:r>
      <w:commentRangeStart w:id="53"/>
      <w:commentRangeStart w:id="54"/>
      <w:r w:rsidR="00FB175C">
        <w:t>infections</w:t>
      </w:r>
      <w:commentRangeEnd w:id="53"/>
      <w:r w:rsidR="00FB175C">
        <w:rPr>
          <w:rStyle w:val="CommentReference"/>
        </w:rPr>
        <w:commentReference w:id="53"/>
      </w:r>
      <w:commentRangeEnd w:id="54"/>
      <w:r w:rsidR="00FB175C">
        <w:rPr>
          <w:rStyle w:val="CommentReference"/>
        </w:rPr>
        <w:commentReference w:id="54"/>
      </w:r>
      <w:r w:rsidR="00FB175C">
        <w:rPr>
          <w:spacing w:val="-6"/>
        </w:rPr>
        <w:t xml:space="preserve"> </w:t>
      </w:r>
      <w:ins w:id="55" w:author="Cavalli, Lea" w:date="2025-01-23T14:03:00Z" w16du:dateUtc="2025-01-23T13:03:00Z">
        <w:r w:rsidR="00FB175C">
          <w:rPr>
            <w:spacing w:val="-6"/>
          </w:rPr>
          <w:t xml:space="preserve">have been proposed </w:t>
        </w:r>
        <w:r w:rsidR="00FB175C">
          <w:t>[</w:t>
        </w:r>
        <w:r w:rsidR="00FB175C">
          <w:fldChar w:fldCharType="begin"/>
        </w:r>
        <w:r w:rsidR="00FB175C">
          <w:instrText>HYPERLINK \l "_bookmark10"</w:instrText>
        </w:r>
        <w:r w:rsidR="00FB175C">
          <w:fldChar w:fldCharType="separate"/>
        </w:r>
        <w:r w:rsidR="00FB175C">
          <w:rPr>
            <w:color w:val="0000FF"/>
          </w:rPr>
          <w:t>9</w:t>
        </w:r>
        <w:r w:rsidR="00FB175C">
          <w:fldChar w:fldCharType="end"/>
        </w:r>
        <w:r w:rsidR="00FB175C">
          <w:t>].</w:t>
        </w:r>
        <w:r w:rsidR="00FB175C">
          <w:rPr>
            <w:spacing w:val="18"/>
          </w:rPr>
          <w:t xml:space="preserve"> The different routes of acquisitions of EOD and LOD, </w:t>
        </w:r>
      </w:ins>
      <w:ins w:id="56" w:author="Cavalli, Lea" w:date="2025-01-23T14:21:00Z" w16du:dateUtc="2025-01-23T13:21:00Z">
        <w:r w:rsidR="0058205D">
          <w:rPr>
            <w:spacing w:val="18"/>
          </w:rPr>
          <w:t>along with</w:t>
        </w:r>
      </w:ins>
      <w:ins w:id="57" w:author="Cavalli, Lea" w:date="2025-01-23T14:03:00Z" w16du:dateUtc="2025-01-23T13:03:00Z">
        <w:r w:rsidR="00FB175C">
          <w:rPr>
            <w:spacing w:val="18"/>
          </w:rPr>
          <w:t xml:space="preserve"> po</w:t>
        </w:r>
      </w:ins>
      <w:ins w:id="58" w:author="Cavalli, Lea" w:date="2025-01-23T14:22:00Z" w16du:dateUtc="2025-01-23T13:22:00Z">
        <w:r w:rsidR="0058205D">
          <w:rPr>
            <w:spacing w:val="18"/>
          </w:rPr>
          <w:t>tential</w:t>
        </w:r>
      </w:ins>
      <w:ins w:id="59" w:author="Cavalli, Lea" w:date="2025-01-23T14:03:00Z" w16du:dateUtc="2025-01-23T13:03:00Z">
        <w:r w:rsidR="00FB175C">
          <w:rPr>
            <w:spacing w:val="18"/>
          </w:rPr>
          <w:t xml:space="preserve"> </w:t>
        </w:r>
        <w:r w:rsidR="00FB175C">
          <w:t xml:space="preserve">changes in immune status during infancy </w:t>
        </w:r>
      </w:ins>
      <w:ins w:id="60" w:author="Cavalli, Lea" w:date="2025-01-23T14:23:00Z" w16du:dateUtc="2025-01-23T13:23:00Z">
        <w:r w:rsidR="00AC2C3E">
          <w:t>that may alter</w:t>
        </w:r>
      </w:ins>
      <w:ins w:id="61" w:author="Cavalli, Lea" w:date="2025-01-23T14:03:00Z" w16du:dateUtc="2025-01-23T13:03:00Z">
        <w:r w:rsidR="00FB175C">
          <w:t xml:space="preserve"> </w:t>
        </w:r>
      </w:ins>
      <w:r w:rsidR="00BF3A5C">
        <w:t xml:space="preserve">strain-specific </w:t>
      </w:r>
      <w:ins w:id="62" w:author="Cavalli, Lea" w:date="2025-01-23T14:03:00Z" w16du:dateUtc="2025-01-23T13:03:00Z">
        <w:r w:rsidR="00FB175C">
          <w:t>susceptibilit</w:t>
        </w:r>
      </w:ins>
      <w:r w:rsidR="00BF3A5C">
        <w:t>ies</w:t>
      </w:r>
      <w:ins w:id="63" w:author="Cavalli, Lea" w:date="2025-01-23T14:03:00Z" w16du:dateUtc="2025-01-23T13:03:00Z">
        <w:r w:rsidR="00FB175C">
          <w:rPr>
            <w:spacing w:val="18"/>
          </w:rPr>
          <w:t>, are reflected in the different strain distribution</w:t>
        </w:r>
      </w:ins>
      <w:ins w:id="64" w:author="Cavalli, Lea" w:date="2025-01-23T14:23:00Z" w16du:dateUtc="2025-01-23T13:23:00Z">
        <w:r w:rsidR="00AC2C3E">
          <w:rPr>
            <w:spacing w:val="18"/>
          </w:rPr>
          <w:t>s</w:t>
        </w:r>
      </w:ins>
      <w:ins w:id="65" w:author="Cavalli, Lea" w:date="2025-01-23T14:03:00Z" w16du:dateUtc="2025-01-23T13:03:00Z">
        <w:r w:rsidR="00FB175C">
          <w:rPr>
            <w:spacing w:val="18"/>
          </w:rPr>
          <w:t xml:space="preserve"> of GBS isolates from EOD and LOD, which have been </w:t>
        </w:r>
      </w:ins>
      <w:ins w:id="66" w:author="Cavalli, Lea" w:date="2025-01-23T14:23:00Z" w16du:dateUtc="2025-01-23T13:23:00Z">
        <w:r w:rsidR="00AC2C3E">
          <w:rPr>
            <w:spacing w:val="18"/>
          </w:rPr>
          <w:t>extensively</w:t>
        </w:r>
      </w:ins>
      <w:ins w:id="67" w:author="Cavalli, Lea" w:date="2025-01-23T14:03:00Z" w16du:dateUtc="2025-01-23T13:03:00Z">
        <w:r w:rsidR="00FB175C">
          <w:rPr>
            <w:spacing w:val="18"/>
          </w:rPr>
          <w:t xml:space="preserve"> characterized.</w:t>
        </w:r>
      </w:ins>
      <w:ins w:id="68" w:author="Cavalli, Lea" w:date="2025-01-23T14:19:00Z" w16du:dateUtc="2025-01-23T13:19:00Z">
        <w:r w:rsidR="001B7A10" w:rsidRPr="001B7A10">
          <w:t xml:space="preserve"> </w:t>
        </w:r>
        <w:commentRangeStart w:id="69"/>
        <w:r w:rsidR="001B7A10">
          <w:t>Th</w:t>
        </w:r>
      </w:ins>
      <w:ins w:id="70" w:author="Cavalli, Lea" w:date="2025-01-23T14:23:00Z" w16du:dateUtc="2025-01-23T13:23:00Z">
        <w:r w:rsidR="0042140A">
          <w:t>ese bacteriological differences</w:t>
        </w:r>
      </w:ins>
      <w:ins w:id="71" w:author="Cavalli, Lea" w:date="2025-01-23T14:19:00Z" w16du:dateUtc="2025-01-23T13:19:00Z">
        <w:r w:rsidR="001B7A10">
          <w:t xml:space="preserve">, </w:t>
        </w:r>
      </w:ins>
      <w:ins w:id="72" w:author="Cavalli, Lea" w:date="2025-01-23T14:24:00Z" w16du:dateUtc="2025-01-23T13:24:00Z">
        <w:r w:rsidR="0042140A">
          <w:t>combined with</w:t>
        </w:r>
      </w:ins>
      <w:ins w:id="73" w:author="Cavalli, Lea" w:date="2025-01-23T14:19:00Z" w16du:dateUtc="2025-01-23T13:19:00Z">
        <w:r w:rsidR="001B7A10">
          <w:t xml:space="preserve"> </w:t>
        </w:r>
      </w:ins>
      <w:ins w:id="74" w:author="Cavalli, Lea" w:date="2025-01-23T14:24:00Z" w16du:dateUtc="2025-01-23T13:24:00Z">
        <w:r w:rsidR="00C10A71">
          <w:t xml:space="preserve">the </w:t>
        </w:r>
      </w:ins>
      <w:ins w:id="75" w:author="Cavalli, Lea" w:date="2025-01-23T14:19:00Z" w16du:dateUtc="2025-01-23T13:19:00Z">
        <w:r w:rsidR="001B7A10">
          <w:t xml:space="preserve">evolving patient characteristics </w:t>
        </w:r>
      </w:ins>
      <w:ins w:id="76" w:author="Cavalli, Lea" w:date="2025-01-23T14:24:00Z" w16du:dateUtc="2025-01-23T13:24:00Z">
        <w:r w:rsidR="00C10A71">
          <w:t>as they</w:t>
        </w:r>
      </w:ins>
      <w:ins w:id="77" w:author="Cavalli, Lea" w:date="2025-01-23T14:19:00Z" w16du:dateUtc="2025-01-23T13:19:00Z">
        <w:r w:rsidR="001B7A10">
          <w:t xml:space="preserve"> age, </w:t>
        </w:r>
      </w:ins>
      <w:ins w:id="78" w:author="Cavalli, Lea" w:date="2025-01-23T14:24:00Z" w16du:dateUtc="2025-01-23T13:24:00Z">
        <w:r w:rsidR="00C10A71">
          <w:t>lead to variations</w:t>
        </w:r>
      </w:ins>
      <w:ins w:id="79" w:author="Cavalli, Lea" w:date="2025-01-23T14:19:00Z" w16du:dateUtc="2025-01-23T13:19:00Z">
        <w:r w:rsidR="001B7A10">
          <w:t xml:space="preserve"> in the clinical presentation and management of EOD and LOD. </w:t>
        </w:r>
      </w:ins>
      <w:commentRangeEnd w:id="69"/>
      <w:ins w:id="80" w:author="Cavalli, Lea" w:date="2025-01-23T14:20:00Z" w16du:dateUtc="2025-01-23T13:20:00Z">
        <w:r w:rsidR="00F659FA">
          <w:rPr>
            <w:rStyle w:val="CommentReference"/>
          </w:rPr>
          <w:commentReference w:id="69"/>
        </w:r>
      </w:ins>
      <w:ins w:id="81" w:author="Cavalli, Lea" w:date="2025-01-23T14:19:00Z" w16du:dateUtc="2025-01-23T13:19:00Z">
        <w:r w:rsidR="001B7A10">
          <w:t>In contrast</w:t>
        </w:r>
      </w:ins>
      <w:r w:rsidR="001B7A10">
        <w:t>,</w:t>
      </w:r>
      <w:ins w:id="82" w:author="Cavalli, Lea" w:date="2025-01-23T14:03:00Z" w16du:dateUtc="2025-01-23T13:03:00Z">
        <w:r w:rsidR="00FB175C">
          <w:t xml:space="preserve"> is widely accepted that the 3 month cut-off for LOD is </w:t>
        </w:r>
      </w:ins>
      <w:ins w:id="83" w:author="Cavalli, Lea" w:date="2025-01-23T14:25:00Z" w16du:dateUtc="2025-01-23T13:25:00Z">
        <w:r w:rsidR="00C10A71">
          <w:t xml:space="preserve">clinically </w:t>
        </w:r>
      </w:ins>
      <w:ins w:id="84" w:author="Cavalli, Lea" w:date="2025-01-23T14:03:00Z" w16du:dateUtc="2025-01-23T13:03:00Z">
        <w:r w:rsidR="00FB175C">
          <w:t xml:space="preserve">arbitrary, </w:t>
        </w:r>
      </w:ins>
      <w:ins w:id="85" w:author="Cavalli, Lea" w:date="2025-01-23T14:26:00Z" w16du:dateUtc="2025-01-23T13:26:00Z">
        <w:r w:rsidR="000D4CA6">
          <w:t>with</w:t>
        </w:r>
      </w:ins>
      <w:ins w:id="86" w:author="Cavalli, Lea" w:date="2025-01-23T14:03:00Z" w16du:dateUtc="2025-01-23T13:03:00Z">
        <w:r w:rsidR="00FB175C">
          <w:t xml:space="preserve"> LOD and VLOD cases often exhibit</w:t>
        </w:r>
      </w:ins>
      <w:ins w:id="87" w:author="Cavalli, Lea" w:date="2025-01-23T14:26:00Z" w16du:dateUtc="2025-01-23T13:26:00Z">
        <w:r w:rsidR="000D4CA6">
          <w:t>ing</w:t>
        </w:r>
      </w:ins>
      <w:ins w:id="88" w:author="Cavalli, Lea" w:date="2025-01-23T14:03:00Z" w16du:dateUtc="2025-01-23T13:03:00Z">
        <w:r w:rsidR="00FB175C">
          <w:t xml:space="preserve"> similar clinical presentations and </w:t>
        </w:r>
      </w:ins>
      <w:ins w:id="89" w:author="Cavalli, Lea" w:date="2025-01-23T14:26:00Z" w16du:dateUtc="2025-01-23T13:26:00Z">
        <w:r w:rsidR="000D4CA6">
          <w:t>treatments</w:t>
        </w:r>
      </w:ins>
      <w:ins w:id="90" w:author="Cavalli, Lea" w:date="2025-01-23T14:03:00Z" w16du:dateUtc="2025-01-23T13:03:00Z">
        <w:r w:rsidR="00FB175C">
          <w:t>. [</w:t>
        </w:r>
      </w:ins>
      <w:r w:rsidR="00DF04B6">
        <w:t>5,</w:t>
      </w:r>
      <w:r w:rsidR="00DF04B6">
        <w:rPr>
          <w:spacing w:val="-23"/>
        </w:rPr>
        <w:t xml:space="preserve"> </w:t>
      </w:r>
      <w:r w:rsidR="00DF04B6">
        <w:rPr>
          <w:color w:val="0000FF"/>
        </w:rPr>
        <w:t>6</w:t>
      </w:r>
      <w:ins w:id="91" w:author="Cavalli, Lea" w:date="2025-01-23T14:03:00Z" w16du:dateUtc="2025-01-23T13:03:00Z">
        <w:r w:rsidR="00FB175C">
          <w:t xml:space="preserve">] However, </w:t>
        </w:r>
        <w:r w:rsidR="00DF04B6">
          <w:t>the genomic characteristics of GBS isolates from VLOD have not extensively</w:t>
        </w:r>
      </w:ins>
      <w:r w:rsidR="00DF04B6">
        <w:t xml:space="preserve"> </w:t>
      </w:r>
      <w:ins w:id="92" w:author="Cavalli, Lea" w:date="2025-01-23T14:27:00Z" w16du:dateUtc="2025-01-23T13:27:00Z">
        <w:r w:rsidR="000D4CA6">
          <w:t>been described</w:t>
        </w:r>
      </w:ins>
      <w:ins w:id="93" w:author="Cavalli, Lea" w:date="2025-01-23T14:27:00Z">
        <w:r w:rsidR="00F207A3" w:rsidRPr="00F207A3">
          <w:t>, leaving uncertainty about whether this cut-off is equally arbitrary from a bacteriological perspective</w:t>
        </w:r>
      </w:ins>
      <w:ins w:id="94" w:author="Cavalli, Lea" w:date="2025-01-23T14:03:00Z" w16du:dateUtc="2025-01-23T13:03:00Z">
        <w:r w:rsidR="00FB175C">
          <w:t xml:space="preserve">. A deeper </w:t>
        </w:r>
        <w:r w:rsidR="00FB175C">
          <w:rPr>
            <w:spacing w:val="-2"/>
          </w:rPr>
          <w:t>understanding</w:t>
        </w:r>
        <w:r w:rsidR="00FB175C">
          <w:rPr>
            <w:spacing w:val="-3"/>
          </w:rPr>
          <w:t xml:space="preserve"> </w:t>
        </w:r>
        <w:r w:rsidR="00FB175C">
          <w:rPr>
            <w:spacing w:val="-2"/>
          </w:rPr>
          <w:t>of</w:t>
        </w:r>
        <w:r w:rsidR="00FB175C">
          <w:rPr>
            <w:spacing w:val="-3"/>
          </w:rPr>
          <w:t xml:space="preserve"> </w:t>
        </w:r>
        <w:r w:rsidR="00FB175C">
          <w:rPr>
            <w:spacing w:val="-2"/>
          </w:rPr>
          <w:t>the</w:t>
        </w:r>
        <w:r w:rsidR="00FB175C">
          <w:rPr>
            <w:spacing w:val="-3"/>
          </w:rPr>
          <w:t xml:space="preserve"> </w:t>
        </w:r>
        <w:r w:rsidR="00FB175C">
          <w:rPr>
            <w:spacing w:val="-2"/>
          </w:rPr>
          <w:t>bacterial</w:t>
        </w:r>
        <w:r w:rsidR="00FB175C">
          <w:rPr>
            <w:spacing w:val="-3"/>
          </w:rPr>
          <w:t xml:space="preserve"> </w:t>
        </w:r>
        <w:r w:rsidR="00FB175C">
          <w:rPr>
            <w:spacing w:val="-2"/>
          </w:rPr>
          <w:t>etiologies</w:t>
        </w:r>
        <w:r w:rsidR="00FB175C">
          <w:rPr>
            <w:spacing w:val="-3"/>
          </w:rPr>
          <w:t xml:space="preserve"> </w:t>
        </w:r>
        <w:r w:rsidR="00FB175C">
          <w:rPr>
            <w:spacing w:val="-2"/>
          </w:rPr>
          <w:t>of</w:t>
        </w:r>
        <w:r w:rsidR="00FB175C">
          <w:rPr>
            <w:spacing w:val="-3"/>
          </w:rPr>
          <w:t xml:space="preserve"> </w:t>
        </w:r>
        <w:r w:rsidR="00FB175C">
          <w:rPr>
            <w:spacing w:val="-2"/>
          </w:rPr>
          <w:t xml:space="preserve">LOD </w:t>
        </w:r>
        <w:r w:rsidR="00FB175C">
          <w:t>and</w:t>
        </w:r>
        <w:r w:rsidR="00FB175C">
          <w:rPr>
            <w:spacing w:val="-13"/>
          </w:rPr>
          <w:t xml:space="preserve"> </w:t>
        </w:r>
        <w:r w:rsidR="00FB175C">
          <w:t>VLOD</w:t>
        </w:r>
        <w:r w:rsidR="00FB175C">
          <w:rPr>
            <w:spacing w:val="-12"/>
          </w:rPr>
          <w:t xml:space="preserve"> </w:t>
        </w:r>
        <w:r w:rsidR="00FB175C">
          <w:t>is</w:t>
        </w:r>
        <w:r w:rsidR="00FB175C">
          <w:rPr>
            <w:spacing w:val="-12"/>
          </w:rPr>
          <w:t xml:space="preserve"> </w:t>
        </w:r>
        <w:r w:rsidR="00FB175C">
          <w:t>needed</w:t>
        </w:r>
        <w:r w:rsidR="00FB175C">
          <w:rPr>
            <w:spacing w:val="-12"/>
          </w:rPr>
          <w:t xml:space="preserve"> </w:t>
        </w:r>
        <w:r w:rsidR="00FB175C">
          <w:t>to assess</w:t>
        </w:r>
        <w:r w:rsidR="00FB175C">
          <w:rPr>
            <w:spacing w:val="-12"/>
          </w:rPr>
          <w:t xml:space="preserve"> </w:t>
        </w:r>
        <w:r w:rsidR="00FB175C">
          <w:t>the</w:t>
        </w:r>
        <w:r w:rsidR="00FB175C">
          <w:rPr>
            <w:spacing w:val="-12"/>
          </w:rPr>
          <w:t xml:space="preserve"> </w:t>
        </w:r>
        <w:r w:rsidR="00FB175C">
          <w:t>effectiveness of</w:t>
        </w:r>
        <w:r w:rsidR="00FB175C">
          <w:rPr>
            <w:spacing w:val="-12"/>
          </w:rPr>
          <w:t xml:space="preserve"> potential </w:t>
        </w:r>
        <w:r w:rsidR="00FB175C">
          <w:t>prevention</w:t>
        </w:r>
        <w:r w:rsidR="00FB175C">
          <w:rPr>
            <w:spacing w:val="-12"/>
          </w:rPr>
          <w:t xml:space="preserve"> </w:t>
        </w:r>
        <w:r w:rsidR="00FB175C">
          <w:t>and</w:t>
        </w:r>
        <w:r w:rsidR="00FB175C">
          <w:rPr>
            <w:spacing w:val="-12"/>
          </w:rPr>
          <w:t xml:space="preserve"> </w:t>
        </w:r>
        <w:r w:rsidR="00FB175C">
          <w:t xml:space="preserve">treatment </w:t>
        </w:r>
      </w:ins>
      <w:ins w:id="95" w:author="Cavalli, Lea" w:date="2025-01-23T14:28:00Z" w16du:dateUtc="2025-01-23T13:28:00Z">
        <w:r w:rsidR="00F207A3">
          <w:t xml:space="preserve">strategies </w:t>
        </w:r>
      </w:ins>
      <w:ins w:id="96" w:author="Cavalli, Lea" w:date="2025-01-23T14:03:00Z" w16du:dateUtc="2025-01-23T13:03:00Z">
        <w:r w:rsidR="00FB175C">
          <w:t>with specific bacteriological targets.</w:t>
        </w:r>
        <w:r w:rsidR="00FB175C">
          <w:rPr>
            <w:spacing w:val="4"/>
          </w:rPr>
          <w:t xml:space="preserve"> </w:t>
        </w:r>
      </w:ins>
      <w:ins w:id="97" w:author="Cavalli, Lea" w:date="2025-01-23T14:28:00Z" w16du:dateUtc="2025-01-23T13:28:00Z">
        <w:r w:rsidR="00F207A3">
          <w:t>For instance</w:t>
        </w:r>
      </w:ins>
      <w:ins w:id="98" w:author="Cavalli, Lea" w:date="2025-01-23T14:03:00Z" w16du:dateUtc="2025-01-23T13:03:00Z">
        <w:r w:rsidR="00FB175C">
          <w:t>, it may inform the potential coverage of vaccine</w:t>
        </w:r>
        <w:r w:rsidR="00FB175C">
          <w:rPr>
            <w:spacing w:val="-4"/>
          </w:rPr>
          <w:t xml:space="preserve"> </w:t>
        </w:r>
        <w:r w:rsidR="00FB175C">
          <w:t>candidates</w:t>
        </w:r>
        <w:r w:rsidR="00FB175C">
          <w:rPr>
            <w:spacing w:val="-4"/>
          </w:rPr>
          <w:t xml:space="preserve"> </w:t>
        </w:r>
        <w:r w:rsidR="00FB175C">
          <w:t>under</w:t>
        </w:r>
        <w:r w:rsidR="00FB175C">
          <w:rPr>
            <w:spacing w:val="-4"/>
          </w:rPr>
          <w:t xml:space="preserve"> </w:t>
        </w:r>
        <w:r w:rsidR="00FB175C">
          <w:t>development for VLOD cases. [</w:t>
        </w:r>
        <w:r w:rsidR="00FB175C">
          <w:fldChar w:fldCharType="begin"/>
        </w:r>
        <w:r w:rsidR="00FB175C">
          <w:instrText>HYPERLINK \l "_bookmark12"</w:instrText>
        </w:r>
        <w:r w:rsidR="00FB175C">
          <w:fldChar w:fldCharType="separate"/>
        </w:r>
        <w:r w:rsidR="00FB175C">
          <w:rPr>
            <w:color w:val="0000FF"/>
          </w:rPr>
          <w:t>11</w:t>
        </w:r>
        <w:r w:rsidR="00FB175C">
          <w:fldChar w:fldCharType="end"/>
        </w:r>
        <w:r w:rsidR="00FB175C">
          <w:t>,</w:t>
        </w:r>
        <w:r w:rsidR="00FB175C">
          <w:rPr>
            <w:spacing w:val="-23"/>
          </w:rPr>
          <w:t xml:space="preserve"> </w:t>
        </w:r>
        <w:r w:rsidR="00FB175C">
          <w:fldChar w:fldCharType="begin"/>
        </w:r>
        <w:r w:rsidR="00FB175C">
          <w:instrText>HYPERLINK \l "_bookmark13"</w:instrText>
        </w:r>
        <w:r w:rsidR="00FB175C">
          <w:fldChar w:fldCharType="separate"/>
        </w:r>
        <w:r w:rsidR="00FB175C">
          <w:rPr>
            <w:color w:val="0000FF"/>
          </w:rPr>
          <w:t>12</w:t>
        </w:r>
        <w:r w:rsidR="00FB175C">
          <w:fldChar w:fldCharType="end"/>
        </w:r>
        <w:r w:rsidR="00FB175C">
          <w:t>]</w:t>
        </w:r>
      </w:ins>
    </w:p>
    <w:p w14:paraId="2A2CE88E" w14:textId="5D6102A6" w:rsidR="00407941" w:rsidRDefault="00D006B0" w:rsidP="00FB175C">
      <w:pPr>
        <w:pStyle w:val="BodyText"/>
        <w:spacing w:before="9" w:line="252" w:lineRule="auto"/>
        <w:ind w:left="100" w:right="117" w:firstLine="398"/>
      </w:pPr>
      <w:commentRangeStart w:id="99"/>
      <w:ins w:id="100" w:author="Cavalli, Lea" w:date="2025-01-23T11:59:00Z" w16du:dateUtc="2025-01-23T10:59:00Z">
        <w:r>
          <w:rPr>
            <w:spacing w:val="-4"/>
          </w:rPr>
          <w:t>The substantial clinical burden of GBS meningitis, especially its long-term neurodevelopmental impacts, is well-documented. [</w:t>
        </w:r>
        <w:r>
          <w:fldChar w:fldCharType="begin"/>
        </w:r>
        <w:r>
          <w:instrText>HYPERLINK \l "_bookmark14"</w:instrText>
        </w:r>
        <w:r>
          <w:fldChar w:fldCharType="separate"/>
        </w:r>
        <w:r>
          <w:rPr>
            <w:color w:val="0000FF"/>
            <w:spacing w:val="-4"/>
          </w:rPr>
          <w:t>13</w:t>
        </w:r>
        <w:r>
          <w:fldChar w:fldCharType="end"/>
        </w:r>
        <w:r>
          <w:rPr>
            <w:spacing w:val="-4"/>
          </w:rPr>
          <w:t>–</w:t>
        </w:r>
        <w:r>
          <w:fldChar w:fldCharType="begin"/>
        </w:r>
        <w:r>
          <w:instrText>HYPERLINK \l "_bookmark15"</w:instrText>
        </w:r>
        <w:r>
          <w:fldChar w:fldCharType="separate"/>
        </w:r>
        <w:r>
          <w:rPr>
            <w:color w:val="0000FF"/>
            <w:spacing w:val="-4"/>
          </w:rPr>
          <w:t>20</w:t>
        </w:r>
        <w:r>
          <w:fldChar w:fldCharType="end"/>
        </w:r>
        <w:r>
          <w:rPr>
            <w:spacing w:val="-4"/>
          </w:rPr>
          <w:t xml:space="preserve">] Global trends in molecular epidemiology identify serotype III, </w:t>
        </w:r>
        <w:r>
          <w:t xml:space="preserve">which belongs to the hypervirulent clonal complex 17 (CC17), as the most prevalent serotype in </w:t>
        </w:r>
        <w:r>
          <w:rPr>
            <w:spacing w:val="-4"/>
          </w:rPr>
          <w:t>cases of meningitis and LOD. [</w:t>
        </w:r>
        <w:r>
          <w:fldChar w:fldCharType="begin"/>
        </w:r>
        <w:r>
          <w:instrText>HYPERLINK \l "_bookmark8"</w:instrText>
        </w:r>
        <w:r>
          <w:fldChar w:fldCharType="separate"/>
        </w:r>
        <w:r>
          <w:rPr>
            <w:color w:val="0000FF"/>
            <w:spacing w:val="-4"/>
          </w:rPr>
          <w:t>7</w:t>
        </w:r>
        <w:r>
          <w:fldChar w:fldCharType="end"/>
        </w:r>
        <w:r>
          <w:rPr>
            <w:spacing w:val="-4"/>
          </w:rPr>
          <w:t>,</w:t>
        </w:r>
        <w:r>
          <w:fldChar w:fldCharType="begin"/>
        </w:r>
        <w:r>
          <w:instrText>HYPERLINK \l "_bookmark14"</w:instrText>
        </w:r>
        <w:r>
          <w:fldChar w:fldCharType="separate"/>
        </w:r>
        <w:r>
          <w:rPr>
            <w:color w:val="0000FF"/>
            <w:spacing w:val="-4"/>
          </w:rPr>
          <w:t>13</w:t>
        </w:r>
        <w:r>
          <w:fldChar w:fldCharType="end"/>
        </w:r>
        <w:r>
          <w:rPr>
            <w:spacing w:val="-4"/>
          </w:rPr>
          <w:t>,</w:t>
        </w:r>
        <w:r>
          <w:fldChar w:fldCharType="begin"/>
        </w:r>
        <w:r>
          <w:instrText>HYPERLINK \l "_bookmark16"</w:instrText>
        </w:r>
        <w:r>
          <w:fldChar w:fldCharType="separate"/>
        </w:r>
        <w:r>
          <w:rPr>
            <w:color w:val="0000FF"/>
            <w:spacing w:val="-4"/>
          </w:rPr>
          <w:t>21</w:t>
        </w:r>
        <w:r>
          <w:fldChar w:fldCharType="end"/>
        </w:r>
        <w:r>
          <w:rPr>
            <w:spacing w:val="-4"/>
          </w:rPr>
          <w:t xml:space="preserve">] Despite this, the specific molecular mechanisms that underlie </w:t>
        </w:r>
        <w:r>
          <w:t>neurotropism</w:t>
        </w:r>
        <w:r>
          <w:rPr>
            <w:spacing w:val="-1"/>
          </w:rPr>
          <w:t xml:space="preserve"> </w:t>
        </w:r>
        <w:r>
          <w:t>remain</w:t>
        </w:r>
        <w:r>
          <w:rPr>
            <w:spacing w:val="-1"/>
          </w:rPr>
          <w:t xml:space="preserve"> </w:t>
        </w:r>
        <w:r>
          <w:t>unclear.</w:t>
        </w:r>
      </w:ins>
      <w:ins w:id="101" w:author="Cavalli, Lea" w:date="2025-01-23T13:27:00Z" w16du:dateUtc="2025-01-23T12:27:00Z">
        <w:r w:rsidR="001C0332">
          <w:rPr>
            <w:spacing w:val="24"/>
          </w:rPr>
          <w:t xml:space="preserve"> </w:t>
        </w:r>
      </w:ins>
      <w:ins w:id="102" w:author="Cavalli, Lea" w:date="2025-01-23T11:59:00Z" w16du:dateUtc="2025-01-23T10:59:00Z">
        <w:r>
          <w:t>Data</w:t>
        </w:r>
        <w:r>
          <w:rPr>
            <w:spacing w:val="-1"/>
          </w:rPr>
          <w:t xml:space="preserve"> </w:t>
        </w:r>
        <w:r>
          <w:t>scarcity</w:t>
        </w:r>
        <w:r>
          <w:rPr>
            <w:spacing w:val="-1"/>
          </w:rPr>
          <w:t xml:space="preserve"> </w:t>
        </w:r>
        <w:r>
          <w:t>also</w:t>
        </w:r>
        <w:r>
          <w:rPr>
            <w:spacing w:val="-1"/>
          </w:rPr>
          <w:t xml:space="preserve"> </w:t>
        </w:r>
        <w:r>
          <w:t>limits</w:t>
        </w:r>
        <w:r>
          <w:rPr>
            <w:spacing w:val="-1"/>
          </w:rPr>
          <w:t xml:space="preserve"> </w:t>
        </w:r>
        <w:r>
          <w:t>the</w:t>
        </w:r>
        <w:r>
          <w:rPr>
            <w:spacing w:val="-1"/>
          </w:rPr>
          <w:t xml:space="preserve"> </w:t>
        </w:r>
        <w:r>
          <w:t>understanding</w:t>
        </w:r>
        <w:r>
          <w:rPr>
            <w:spacing w:val="-1"/>
          </w:rPr>
          <w:t xml:space="preserve"> </w:t>
        </w:r>
        <w:r>
          <w:t>of</w:t>
        </w:r>
        <w:r>
          <w:rPr>
            <w:spacing w:val="-1"/>
          </w:rPr>
          <w:t xml:space="preserve"> </w:t>
        </w:r>
        <w:r>
          <w:t>the</w:t>
        </w:r>
        <w:r>
          <w:rPr>
            <w:spacing w:val="-1"/>
          </w:rPr>
          <w:t xml:space="preserve"> </w:t>
        </w:r>
        <w:r>
          <w:t>molecular</w:t>
        </w:r>
        <w:r>
          <w:rPr>
            <w:spacing w:val="-1"/>
          </w:rPr>
          <w:t xml:space="preserve"> </w:t>
        </w:r>
        <w:r>
          <w:t>basis of other clinical features of acute infection in infants beyond meningitis, such as ICU admission rates.</w:t>
        </w:r>
        <w:r>
          <w:rPr>
            <w:spacing w:val="-1"/>
          </w:rPr>
          <w:t xml:space="preserve"> </w:t>
        </w:r>
        <w:r>
          <w:t>Understanding</w:t>
        </w:r>
        <w:r>
          <w:rPr>
            <w:spacing w:val="-1"/>
          </w:rPr>
          <w:t xml:space="preserve"> </w:t>
        </w:r>
        <w:r>
          <w:t>these</w:t>
        </w:r>
        <w:r>
          <w:rPr>
            <w:spacing w:val="-1"/>
          </w:rPr>
          <w:t xml:space="preserve"> </w:t>
        </w:r>
        <w:r>
          <w:t>factors</w:t>
        </w:r>
        <w:r>
          <w:rPr>
            <w:spacing w:val="-1"/>
          </w:rPr>
          <w:t xml:space="preserve"> </w:t>
        </w:r>
        <w:r>
          <w:t>is</w:t>
        </w:r>
        <w:r>
          <w:rPr>
            <w:spacing w:val="-1"/>
          </w:rPr>
          <w:t xml:space="preserve"> </w:t>
        </w:r>
        <w:r>
          <w:t>essential</w:t>
        </w:r>
        <w:r>
          <w:rPr>
            <w:spacing w:val="-1"/>
          </w:rPr>
          <w:t xml:space="preserve"> </w:t>
        </w:r>
        <w:r>
          <w:t>for the</w:t>
        </w:r>
        <w:r>
          <w:rPr>
            <w:spacing w:val="-6"/>
          </w:rPr>
          <w:t xml:space="preserve"> </w:t>
        </w:r>
        <w:r>
          <w:t>development</w:t>
        </w:r>
        <w:r>
          <w:rPr>
            <w:spacing w:val="-5"/>
          </w:rPr>
          <w:t xml:space="preserve"> </w:t>
        </w:r>
        <w:r>
          <w:t>of</w:t>
        </w:r>
        <w:r>
          <w:rPr>
            <w:spacing w:val="-5"/>
          </w:rPr>
          <w:t xml:space="preserve"> </w:t>
        </w:r>
        <w:r>
          <w:t>effective</w:t>
        </w:r>
        <w:r>
          <w:rPr>
            <w:spacing w:val="-5"/>
          </w:rPr>
          <w:t xml:space="preserve"> </w:t>
        </w:r>
        <w:r>
          <w:t>immunoprevention</w:t>
        </w:r>
        <w:r>
          <w:rPr>
            <w:spacing w:val="-5"/>
          </w:rPr>
          <w:t xml:space="preserve"> </w:t>
        </w:r>
        <w:r>
          <w:t>strategies</w:t>
        </w:r>
        <w:r>
          <w:rPr>
            <w:spacing w:val="-6"/>
          </w:rPr>
          <w:t xml:space="preserve"> </w:t>
        </w:r>
        <w:r>
          <w:t>to</w:t>
        </w:r>
        <w:r>
          <w:rPr>
            <w:spacing w:val="-5"/>
          </w:rPr>
          <w:t xml:space="preserve"> </w:t>
        </w:r>
        <w:r>
          <w:t>manage</w:t>
        </w:r>
        <w:r>
          <w:rPr>
            <w:spacing w:val="-5"/>
          </w:rPr>
          <w:t xml:space="preserve"> </w:t>
        </w:r>
        <w:r>
          <w:t>invasive</w:t>
        </w:r>
        <w:r>
          <w:rPr>
            <w:spacing w:val="-5"/>
          </w:rPr>
          <w:t xml:space="preserve"> </w:t>
        </w:r>
        <w:r>
          <w:t>disease</w:t>
        </w:r>
      </w:ins>
      <w:commentRangeEnd w:id="99"/>
      <w:r w:rsidR="007679D2">
        <w:rPr>
          <w:rStyle w:val="CommentReference"/>
        </w:rPr>
        <w:commentReference w:id="99"/>
      </w:r>
      <w:ins w:id="103" w:author="Cavalli, Lea" w:date="2025-01-23T11:59:00Z" w16du:dateUtc="2025-01-23T10:59:00Z">
        <w:r>
          <w:t>.</w:t>
        </w:r>
      </w:ins>
      <w:r w:rsidR="002E5F8E">
        <w:t xml:space="preserve"> </w:t>
      </w:r>
    </w:p>
    <w:p w14:paraId="6C1E0C37" w14:textId="6B54DF6D" w:rsidR="00945166" w:rsidRDefault="00672AB3" w:rsidP="00FB175C">
      <w:pPr>
        <w:pStyle w:val="BodyText"/>
        <w:spacing w:before="9" w:line="252" w:lineRule="auto"/>
        <w:ind w:left="100" w:right="117" w:firstLine="398"/>
        <w:rPr>
          <w:ins w:id="104" w:author="Cavalli, Lea" w:date="2025-01-23T13:42:00Z" w16du:dateUtc="2025-01-23T12:42:00Z"/>
        </w:rPr>
        <w:sectPr w:rsidR="00945166" w:rsidSect="00945166">
          <w:footerReference w:type="default" r:id="rId12"/>
          <w:type w:val="continuous"/>
          <w:pgSz w:w="11910" w:h="16840"/>
          <w:pgMar w:top="1740" w:right="1580" w:bottom="720" w:left="1600" w:header="0" w:footer="523" w:gutter="0"/>
          <w:pgNumType w:start="1"/>
          <w:cols w:space="720"/>
        </w:sectPr>
      </w:pPr>
      <w:r>
        <w:rPr>
          <w:spacing w:val="-2"/>
        </w:rPr>
        <w:t>In</w:t>
      </w:r>
      <w:r>
        <w:rPr>
          <w:spacing w:val="-10"/>
        </w:rPr>
        <w:t xml:space="preserve"> </w:t>
      </w:r>
      <w:r>
        <w:rPr>
          <w:spacing w:val="-2"/>
        </w:rPr>
        <w:t>this</w:t>
      </w:r>
      <w:r>
        <w:rPr>
          <w:spacing w:val="-10"/>
        </w:rPr>
        <w:t xml:space="preserve"> </w:t>
      </w:r>
      <w:r>
        <w:rPr>
          <w:spacing w:val="-2"/>
        </w:rPr>
        <w:t>study,</w:t>
      </w:r>
      <w:r>
        <w:rPr>
          <w:spacing w:val="-7"/>
        </w:rPr>
        <w:t xml:space="preserve"> </w:t>
      </w:r>
      <w:r>
        <w:rPr>
          <w:spacing w:val="-2"/>
        </w:rPr>
        <w:t>we</w:t>
      </w:r>
      <w:r>
        <w:rPr>
          <w:spacing w:val="-10"/>
        </w:rPr>
        <w:t xml:space="preserve"> </w:t>
      </w:r>
      <w:r>
        <w:rPr>
          <w:spacing w:val="-2"/>
        </w:rPr>
        <w:t>characterize</w:t>
      </w:r>
      <w:r>
        <w:rPr>
          <w:spacing w:val="-10"/>
        </w:rPr>
        <w:t xml:space="preserve"> </w:t>
      </w:r>
      <w:r>
        <w:rPr>
          <w:spacing w:val="-2"/>
        </w:rPr>
        <w:t>the</w:t>
      </w:r>
      <w:r>
        <w:rPr>
          <w:spacing w:val="-10"/>
        </w:rPr>
        <w:t xml:space="preserve"> </w:t>
      </w:r>
      <w:commentRangeStart w:id="105"/>
      <w:commentRangeStart w:id="106"/>
      <w:r>
        <w:rPr>
          <w:spacing w:val="-2"/>
        </w:rPr>
        <w:t>clinical</w:t>
      </w:r>
      <w:r>
        <w:rPr>
          <w:spacing w:val="-10"/>
        </w:rPr>
        <w:t xml:space="preserve"> </w:t>
      </w:r>
      <w:commentRangeEnd w:id="105"/>
      <w:r>
        <w:rPr>
          <w:rStyle w:val="CommentReference"/>
        </w:rPr>
        <w:commentReference w:id="105"/>
      </w:r>
      <w:commentRangeEnd w:id="106"/>
      <w:r>
        <w:rPr>
          <w:rStyle w:val="CommentReference"/>
        </w:rPr>
        <w:commentReference w:id="106"/>
      </w:r>
      <w:r>
        <w:rPr>
          <w:spacing w:val="-2"/>
        </w:rPr>
        <w:t>and</w:t>
      </w:r>
      <w:r>
        <w:rPr>
          <w:spacing w:val="-10"/>
        </w:rPr>
        <w:t xml:space="preserve"> </w:t>
      </w:r>
      <w:r>
        <w:rPr>
          <w:spacing w:val="-2"/>
        </w:rPr>
        <w:t>molecular</w:t>
      </w:r>
      <w:r>
        <w:rPr>
          <w:spacing w:val="-10"/>
        </w:rPr>
        <w:t xml:space="preserve"> </w:t>
      </w:r>
      <w:r>
        <w:rPr>
          <w:spacing w:val="-2"/>
        </w:rPr>
        <w:t>characteristics</w:t>
      </w:r>
      <w:r>
        <w:rPr>
          <w:spacing w:val="-10"/>
        </w:rPr>
        <w:t xml:space="preserve"> </w:t>
      </w:r>
      <w:r>
        <w:rPr>
          <w:spacing w:val="-2"/>
        </w:rPr>
        <w:t>of</w:t>
      </w:r>
      <w:r>
        <w:rPr>
          <w:spacing w:val="-10"/>
        </w:rPr>
        <w:t xml:space="preserve"> </w:t>
      </w:r>
      <w:r>
        <w:rPr>
          <w:spacing w:val="-2"/>
        </w:rPr>
        <w:t>the</w:t>
      </w:r>
      <w:r>
        <w:rPr>
          <w:spacing w:val="-10"/>
        </w:rPr>
        <w:t xml:space="preserve"> </w:t>
      </w:r>
      <w:r>
        <w:rPr>
          <w:spacing w:val="-2"/>
        </w:rPr>
        <w:t>neonatal</w:t>
      </w:r>
      <w:r>
        <w:rPr>
          <w:spacing w:val="-10"/>
        </w:rPr>
        <w:t xml:space="preserve"> </w:t>
      </w:r>
      <w:r>
        <w:rPr>
          <w:spacing w:val="-2"/>
        </w:rPr>
        <w:t xml:space="preserve">invasive </w:t>
      </w:r>
      <w:r>
        <w:t>GBS disease cases recorded at Boston Children’s Hospital (BCH), Massachusetts, between 2007 and 2021.</w:t>
      </w:r>
      <w:r>
        <w:rPr>
          <w:spacing w:val="40"/>
        </w:rPr>
        <w:t xml:space="preserve"> </w:t>
      </w:r>
      <w:r>
        <w:t xml:space="preserve">Our dataset notably provides comprehensive clinical details </w:t>
      </w:r>
      <w:del w:id="107" w:author="Cavalli, Lea" w:date="2025-01-22T09:19:00Z" w16du:dateUtc="2025-01-22T08:19:00Z">
        <w:r w:rsidDel="00296B6F">
          <w:delText xml:space="preserve">for both LOD, and the </w:delText>
        </w:r>
        <w:commentRangeStart w:id="108"/>
        <w:r w:rsidDel="00296B6F">
          <w:delText>less-researched</w:delText>
        </w:r>
        <w:commentRangeEnd w:id="108"/>
        <w:r w:rsidDel="00296B6F">
          <w:rPr>
            <w:rStyle w:val="CommentReference"/>
          </w:rPr>
          <w:commentReference w:id="108"/>
        </w:r>
        <w:r w:rsidDel="00296B6F">
          <w:delText xml:space="preserve"> VLOD</w:delText>
        </w:r>
      </w:del>
      <w:ins w:id="109" w:author="Cavalli, Lea" w:date="2025-01-22T09:19:00Z" w16du:dateUtc="2025-01-22T08:19:00Z">
        <w:r>
          <w:t xml:space="preserve">for infant GBS invasive </w:t>
        </w:r>
      </w:ins>
      <w:ins w:id="110" w:author="Cavalli, Lea" w:date="2025-01-22T09:20:00Z" w16du:dateUtc="2025-01-22T08:20:00Z">
        <w:r>
          <w:t xml:space="preserve">disease </w:t>
        </w:r>
      </w:ins>
      <w:ins w:id="111" w:author="Cavalli, Lea" w:date="2025-01-22T09:21:00Z" w16du:dateUtc="2025-01-22T08:21:00Z">
        <w:r>
          <w:t>beyond</w:t>
        </w:r>
      </w:ins>
      <w:ins w:id="112" w:author="Cavalli, Lea" w:date="2025-01-22T09:20:00Z" w16du:dateUtc="2025-01-22T08:20:00Z">
        <w:r>
          <w:t xml:space="preserve"> EOD</w:t>
        </w:r>
      </w:ins>
      <w:ins w:id="113" w:author="Cavalli, Lea" w:date="2025-01-22T09:21:00Z" w16du:dateUtc="2025-01-22T08:21:00Z">
        <w:r>
          <w:t>,</w:t>
        </w:r>
      </w:ins>
      <w:ins w:id="114" w:author="Cavalli, Lea" w:date="2025-01-22T09:21:00Z">
        <w:r w:rsidRPr="00296B6F">
          <w:t xml:space="preserve"> encompassing both</w:t>
        </w:r>
      </w:ins>
      <w:ins w:id="115" w:author="Cavalli, Lea" w:date="2025-01-22T09:21:00Z" w16du:dateUtc="2025-01-22T08:21:00Z">
        <w:r>
          <w:t xml:space="preserve"> </w:t>
        </w:r>
      </w:ins>
      <w:ins w:id="116" w:author="Cavalli, Lea" w:date="2025-01-22T09:20:00Z" w16du:dateUtc="2025-01-22T08:20:00Z">
        <w:r>
          <w:t>LOD and VLOD</w:t>
        </w:r>
      </w:ins>
      <w:r>
        <w:t xml:space="preserve">. We employ whole-genome sequencing to examine the diversity of GBS </w:t>
      </w:r>
      <w:r>
        <w:rPr>
          <w:spacing w:val="-2"/>
        </w:rPr>
        <w:t>isolates,</w:t>
      </w:r>
      <w:r>
        <w:rPr>
          <w:spacing w:val="-3"/>
        </w:rPr>
        <w:t xml:space="preserve"> </w:t>
      </w:r>
      <w:r>
        <w:rPr>
          <w:spacing w:val="-2"/>
        </w:rPr>
        <w:t>estimate</w:t>
      </w:r>
      <w:r>
        <w:rPr>
          <w:spacing w:val="-4"/>
        </w:rPr>
        <w:t xml:space="preserve"> </w:t>
      </w:r>
      <w:r>
        <w:rPr>
          <w:spacing w:val="-2"/>
        </w:rPr>
        <w:t>the</w:t>
      </w:r>
      <w:r>
        <w:rPr>
          <w:spacing w:val="-4"/>
        </w:rPr>
        <w:t xml:space="preserve"> </w:t>
      </w:r>
      <w:r>
        <w:rPr>
          <w:spacing w:val="-2"/>
        </w:rPr>
        <w:t>potential</w:t>
      </w:r>
      <w:r>
        <w:rPr>
          <w:spacing w:val="-4"/>
        </w:rPr>
        <w:t xml:space="preserve"> </w:t>
      </w:r>
      <w:r>
        <w:rPr>
          <w:spacing w:val="-2"/>
        </w:rPr>
        <w:t>coverage</w:t>
      </w:r>
      <w:r>
        <w:rPr>
          <w:spacing w:val="-4"/>
        </w:rPr>
        <w:t xml:space="preserve"> </w:t>
      </w:r>
      <w:r>
        <w:rPr>
          <w:spacing w:val="-2"/>
        </w:rPr>
        <w:t>of</w:t>
      </w:r>
      <w:r>
        <w:rPr>
          <w:spacing w:val="-4"/>
        </w:rPr>
        <w:t xml:space="preserve"> </w:t>
      </w:r>
      <w:r>
        <w:rPr>
          <w:spacing w:val="-2"/>
        </w:rPr>
        <w:t>vaccine</w:t>
      </w:r>
      <w:r>
        <w:rPr>
          <w:spacing w:val="-4"/>
        </w:rPr>
        <w:t xml:space="preserve"> </w:t>
      </w:r>
      <w:r>
        <w:rPr>
          <w:spacing w:val="-2"/>
        </w:rPr>
        <w:t>candidates,</w:t>
      </w:r>
      <w:r>
        <w:rPr>
          <w:spacing w:val="-3"/>
        </w:rPr>
        <w:t xml:space="preserve"> </w:t>
      </w:r>
      <w:r>
        <w:rPr>
          <w:spacing w:val="-2"/>
        </w:rPr>
        <w:t>and</w:t>
      </w:r>
      <w:r>
        <w:rPr>
          <w:spacing w:val="-4"/>
        </w:rPr>
        <w:t xml:space="preserve"> </w:t>
      </w:r>
      <w:r>
        <w:rPr>
          <w:spacing w:val="-2"/>
        </w:rPr>
        <w:t>assess</w:t>
      </w:r>
      <w:r>
        <w:rPr>
          <w:spacing w:val="-4"/>
        </w:rPr>
        <w:t xml:space="preserve"> </w:t>
      </w:r>
      <w:r>
        <w:rPr>
          <w:spacing w:val="-2"/>
        </w:rPr>
        <w:t>antimicrobial</w:t>
      </w:r>
      <w:r>
        <w:rPr>
          <w:spacing w:val="-4"/>
        </w:rPr>
        <w:t xml:space="preserve"> </w:t>
      </w:r>
      <w:r>
        <w:rPr>
          <w:spacing w:val="-2"/>
        </w:rPr>
        <w:t xml:space="preserve">resistance. </w:t>
      </w:r>
      <w:ins w:id="117" w:author="Cavalli, Lea" w:date="2025-01-23T14:02:00Z" w16du:dateUtc="2025-01-23T13:02:00Z">
        <w:r w:rsidR="00FB175C">
          <w:t xml:space="preserve">We also compare the genomic characteristics of GBS isolates from LOD and VLOD, </w:t>
        </w:r>
        <w:r w:rsidR="00FB175C">
          <w:rPr>
            <w:spacing w:val="-4"/>
          </w:rPr>
          <w:t xml:space="preserve">and examine a twin pair providing insights into possible VLOD acquisition pathways. </w:t>
        </w:r>
      </w:ins>
      <w:r>
        <w:rPr>
          <w:spacing w:val="-4"/>
        </w:rPr>
        <w:t xml:space="preserve">Furthermore, </w:t>
      </w:r>
      <w:r>
        <w:rPr>
          <w:spacing w:val="-2"/>
        </w:rPr>
        <w:t>we</w:t>
      </w:r>
      <w:r>
        <w:rPr>
          <w:spacing w:val="-7"/>
        </w:rPr>
        <w:t xml:space="preserve"> </w:t>
      </w:r>
      <w:ins w:id="118" w:author="Cavalli, Lea" w:date="2025-01-23T13:59:00Z" w16du:dateUtc="2025-01-23T12:59:00Z">
        <w:r w:rsidR="0060466B">
          <w:rPr>
            <w:spacing w:val="-7"/>
          </w:rPr>
          <w:t>describe the clinical presentation of severe disease, as measured by ICU admi</w:t>
        </w:r>
      </w:ins>
      <w:ins w:id="119" w:author="Cavalli, Lea" w:date="2025-01-23T14:02:00Z" w16du:dateUtc="2025-01-23T13:02:00Z">
        <w:r w:rsidR="00FB175C">
          <w:rPr>
            <w:spacing w:val="-7"/>
          </w:rPr>
          <w:t>ss</w:t>
        </w:r>
      </w:ins>
      <w:ins w:id="120" w:author="Cavalli, Lea" w:date="2025-01-23T13:59:00Z" w16du:dateUtc="2025-01-23T12:59:00Z">
        <w:r w:rsidR="0060466B">
          <w:rPr>
            <w:spacing w:val="-7"/>
          </w:rPr>
          <w:t xml:space="preserve">ion and meningitis presentation, in terms of hematological indices. </w:t>
        </w:r>
      </w:ins>
      <w:ins w:id="121" w:author="Cavalli, Lea" w:date="2025-01-23T14:31:00Z" w16du:dateUtc="2025-01-23T13:31:00Z">
        <w:r w:rsidR="00ED6D1B">
          <w:rPr>
            <w:spacing w:val="-7"/>
          </w:rPr>
          <w:t>Finally</w:t>
        </w:r>
      </w:ins>
      <w:ins w:id="122" w:author="Cavalli, Lea" w:date="2025-01-23T14:02:00Z" w16du:dateUtc="2025-01-23T13:02:00Z">
        <w:r w:rsidR="00FB175C">
          <w:rPr>
            <w:spacing w:val="-7"/>
          </w:rPr>
          <w:t>,</w:t>
        </w:r>
      </w:ins>
      <w:ins w:id="123" w:author="Cavalli, Lea" w:date="2025-01-23T14:00:00Z" w16du:dateUtc="2025-01-23T13:00:00Z">
        <w:r w:rsidR="008E14AF">
          <w:rPr>
            <w:spacing w:val="-7"/>
          </w:rPr>
          <w:t xml:space="preserve"> we </w:t>
        </w:r>
      </w:ins>
      <w:r>
        <w:rPr>
          <w:spacing w:val="-2"/>
        </w:rPr>
        <w:t>investigate</w:t>
      </w:r>
      <w:r>
        <w:rPr>
          <w:spacing w:val="-7"/>
        </w:rPr>
        <w:t xml:space="preserve"> </w:t>
      </w:r>
      <w:r>
        <w:rPr>
          <w:spacing w:val="-2"/>
        </w:rPr>
        <w:t>the</w:t>
      </w:r>
      <w:r>
        <w:rPr>
          <w:spacing w:val="-7"/>
        </w:rPr>
        <w:t xml:space="preserve"> </w:t>
      </w:r>
      <w:r>
        <w:rPr>
          <w:spacing w:val="-2"/>
        </w:rPr>
        <w:t>association</w:t>
      </w:r>
      <w:r>
        <w:rPr>
          <w:spacing w:val="-7"/>
        </w:rPr>
        <w:t xml:space="preserve"> </w:t>
      </w:r>
      <w:del w:id="124" w:author="Cavalli, Lea" w:date="2025-01-23T14:00:00Z" w16du:dateUtc="2025-01-23T13:00:00Z">
        <w:r w:rsidDel="008E14AF">
          <w:rPr>
            <w:spacing w:val="-2"/>
          </w:rPr>
          <w:delText>between</w:delText>
        </w:r>
        <w:r w:rsidDel="008E14AF">
          <w:rPr>
            <w:spacing w:val="-7"/>
          </w:rPr>
          <w:delText xml:space="preserve"> </w:delText>
        </w:r>
        <w:r w:rsidDel="008E14AF">
          <w:rPr>
            <w:spacing w:val="-2"/>
          </w:rPr>
          <w:delText>clinical</w:delText>
        </w:r>
        <w:r w:rsidDel="008E14AF">
          <w:rPr>
            <w:spacing w:val="-7"/>
          </w:rPr>
          <w:delText xml:space="preserve"> </w:delText>
        </w:r>
        <w:r w:rsidDel="008E14AF">
          <w:rPr>
            <w:spacing w:val="-2"/>
          </w:rPr>
          <w:delText>presentations</w:delText>
        </w:r>
        <w:r w:rsidDel="008E14AF">
          <w:rPr>
            <w:spacing w:val="-7"/>
          </w:rPr>
          <w:delText xml:space="preserve"> </w:delText>
        </w:r>
        <w:r w:rsidDel="008E14AF">
          <w:rPr>
            <w:spacing w:val="-2"/>
          </w:rPr>
          <w:delText>or</w:delText>
        </w:r>
      </w:del>
      <w:ins w:id="125" w:author="Cavalli, Lea" w:date="2025-01-23T14:00:00Z" w16du:dateUtc="2025-01-23T13:00:00Z">
        <w:r w:rsidR="008E14AF">
          <w:rPr>
            <w:spacing w:val="-2"/>
          </w:rPr>
          <w:t>of</w:t>
        </w:r>
      </w:ins>
      <w:r>
        <w:rPr>
          <w:spacing w:val="-7"/>
        </w:rPr>
        <w:t xml:space="preserve"> </w:t>
      </w:r>
      <w:r>
        <w:rPr>
          <w:spacing w:val="-2"/>
        </w:rPr>
        <w:t>molecular</w:t>
      </w:r>
      <w:r>
        <w:rPr>
          <w:spacing w:val="-7"/>
        </w:rPr>
        <w:t xml:space="preserve"> </w:t>
      </w:r>
      <w:r>
        <w:rPr>
          <w:spacing w:val="-2"/>
        </w:rPr>
        <w:t>factors</w:t>
      </w:r>
      <w:r>
        <w:rPr>
          <w:spacing w:val="-7"/>
        </w:rPr>
        <w:t xml:space="preserve"> </w:t>
      </w:r>
      <w:del w:id="126" w:author="Cavalli, Lea" w:date="2025-01-23T14:00:00Z" w16du:dateUtc="2025-01-23T13:00:00Z">
        <w:r w:rsidDel="008E14AF">
          <w:rPr>
            <w:spacing w:val="-2"/>
          </w:rPr>
          <w:delText>and</w:delText>
        </w:r>
        <w:r w:rsidDel="008E14AF">
          <w:rPr>
            <w:spacing w:val="-7"/>
          </w:rPr>
          <w:delText xml:space="preserve"> </w:delText>
        </w:r>
      </w:del>
      <w:ins w:id="127" w:author="Cavalli, Lea" w:date="2025-01-23T14:00:00Z" w16du:dateUtc="2025-01-23T13:00:00Z">
        <w:r w:rsidR="008E14AF">
          <w:rPr>
            <w:spacing w:val="-2"/>
          </w:rPr>
          <w:t>with</w:t>
        </w:r>
        <w:r w:rsidR="008E14AF">
          <w:rPr>
            <w:spacing w:val="-7"/>
          </w:rPr>
          <w:t xml:space="preserve"> </w:t>
        </w:r>
      </w:ins>
      <w:r>
        <w:rPr>
          <w:spacing w:val="-2"/>
        </w:rPr>
        <w:t>well-</w:t>
      </w:r>
      <w:r>
        <w:t>defined</w:t>
      </w:r>
      <w:r>
        <w:rPr>
          <w:spacing w:val="-5"/>
        </w:rPr>
        <w:t xml:space="preserve"> </w:t>
      </w:r>
      <w:r>
        <w:t>clinical</w:t>
      </w:r>
      <w:r>
        <w:rPr>
          <w:spacing w:val="-5"/>
        </w:rPr>
        <w:t xml:space="preserve"> </w:t>
      </w:r>
      <w:r>
        <w:t>outcomes</w:t>
      </w:r>
      <w:r>
        <w:rPr>
          <w:spacing w:val="-5"/>
        </w:rPr>
        <w:t xml:space="preserve"> </w:t>
      </w:r>
      <w:r>
        <w:t>among</w:t>
      </w:r>
      <w:r>
        <w:rPr>
          <w:spacing w:val="-5"/>
        </w:rPr>
        <w:t xml:space="preserve"> </w:t>
      </w:r>
      <w:r>
        <w:t>infants,</w:t>
      </w:r>
      <w:r>
        <w:rPr>
          <w:spacing w:val="-5"/>
        </w:rPr>
        <w:t xml:space="preserve"> </w:t>
      </w:r>
      <w:r>
        <w:t>such</w:t>
      </w:r>
      <w:r>
        <w:rPr>
          <w:spacing w:val="-5"/>
        </w:rPr>
        <w:t xml:space="preserve"> </w:t>
      </w:r>
      <w:r>
        <w:t>as</w:t>
      </w:r>
      <w:r>
        <w:rPr>
          <w:spacing w:val="-5"/>
        </w:rPr>
        <w:t xml:space="preserve"> </w:t>
      </w:r>
      <w:del w:id="128" w:author="Cavalli, Lea" w:date="2025-01-23T14:00:00Z" w16du:dateUtc="2025-01-23T13:00:00Z">
        <w:r w:rsidDel="008E14AF">
          <w:delText>age</w:delText>
        </w:r>
        <w:r w:rsidDel="008E14AF">
          <w:rPr>
            <w:spacing w:val="-5"/>
          </w:rPr>
          <w:delText xml:space="preserve"> </w:delText>
        </w:r>
        <w:r w:rsidDel="008E14AF">
          <w:delText>at</w:delText>
        </w:r>
        <w:r w:rsidDel="008E14AF">
          <w:rPr>
            <w:spacing w:val="-5"/>
          </w:rPr>
          <w:delText xml:space="preserve"> </w:delText>
        </w:r>
        <w:r w:rsidDel="008E14AF">
          <w:delText>disease</w:delText>
        </w:r>
        <w:r w:rsidDel="008E14AF">
          <w:rPr>
            <w:spacing w:val="-5"/>
          </w:rPr>
          <w:delText xml:space="preserve"> </w:delText>
        </w:r>
        <w:r w:rsidDel="008E14AF">
          <w:delText>onset,</w:delText>
        </w:r>
        <w:r w:rsidDel="008E14AF">
          <w:rPr>
            <w:spacing w:val="-5"/>
          </w:rPr>
          <w:delText xml:space="preserve"> </w:delText>
        </w:r>
      </w:del>
      <w:r>
        <w:t>risk</w:t>
      </w:r>
      <w:r>
        <w:rPr>
          <w:spacing w:val="-5"/>
        </w:rPr>
        <w:t xml:space="preserve"> </w:t>
      </w:r>
      <w:r>
        <w:t>of</w:t>
      </w:r>
      <w:r>
        <w:rPr>
          <w:spacing w:val="-5"/>
        </w:rPr>
        <w:t xml:space="preserve"> </w:t>
      </w:r>
      <w:r>
        <w:t>ICU</w:t>
      </w:r>
      <w:r>
        <w:rPr>
          <w:spacing w:val="-5"/>
        </w:rPr>
        <w:t xml:space="preserve"> </w:t>
      </w:r>
      <w:r>
        <w:t>admission,</w:t>
      </w:r>
      <w:r>
        <w:rPr>
          <w:spacing w:val="-5"/>
        </w:rPr>
        <w:t xml:space="preserve"> </w:t>
      </w:r>
      <w:del w:id="129" w:author="Cavalli, Lea" w:date="2025-01-23T14:00:00Z" w16du:dateUtc="2025-01-23T13:00:00Z">
        <w:r w:rsidDel="008E14AF">
          <w:delText xml:space="preserve">and </w:delText>
        </w:r>
      </w:del>
      <w:r>
        <w:t>the occurrence of meningitis</w:t>
      </w:r>
      <w:ins w:id="130" w:author="Cavalli, Lea" w:date="2025-01-23T14:00:00Z" w16du:dateUtc="2025-01-23T13:00:00Z">
        <w:r w:rsidR="008E14AF">
          <w:t>, and abnormal hematological indices</w:t>
        </w:r>
      </w:ins>
      <w:r>
        <w:t>.</w:t>
      </w:r>
      <w:ins w:id="131" w:author="Cavalli, Lea" w:date="2025-01-23T14:00:00Z" w16du:dateUtc="2025-01-23T13:00:00Z">
        <w:r w:rsidR="000D433F">
          <w:t xml:space="preserve"> </w:t>
        </w:r>
      </w:ins>
    </w:p>
    <w:p w14:paraId="67AB3AFE" w14:textId="17CF0758" w:rsidR="00041814" w:rsidDel="00945166" w:rsidRDefault="00041814" w:rsidP="00FB175C">
      <w:pPr>
        <w:pStyle w:val="BodyText"/>
        <w:spacing w:before="3" w:line="252" w:lineRule="auto"/>
        <w:ind w:right="117"/>
        <w:rPr>
          <w:del w:id="132" w:author="Cavalli, Lea" w:date="2025-01-23T13:42:00Z" w16du:dateUtc="2025-01-23T12:42:00Z"/>
        </w:rPr>
        <w:sectPr w:rsidR="00041814" w:rsidDel="00945166">
          <w:footerReference w:type="default" r:id="rId13"/>
          <w:type w:val="continuous"/>
          <w:pgSz w:w="11910" w:h="16840"/>
          <w:pgMar w:top="1740" w:right="1580" w:bottom="720" w:left="1600" w:header="0" w:footer="523" w:gutter="0"/>
          <w:pgNumType w:start="1"/>
          <w:cols w:space="720"/>
        </w:sectPr>
      </w:pPr>
    </w:p>
    <w:p w14:paraId="7F0BA678" w14:textId="2B782B90" w:rsidR="004D343B" w:rsidRDefault="004D343B" w:rsidP="00672AB3">
      <w:pPr>
        <w:pStyle w:val="BodyText"/>
        <w:spacing w:before="4" w:line="252" w:lineRule="auto"/>
        <w:ind w:right="116"/>
      </w:pPr>
    </w:p>
    <w:p w14:paraId="1CEA60BD" w14:textId="77777777" w:rsidR="00041814" w:rsidRDefault="00041814">
      <w:pPr>
        <w:pStyle w:val="BodyText"/>
        <w:spacing w:before="108"/>
        <w:jc w:val="left"/>
      </w:pPr>
    </w:p>
    <w:p w14:paraId="668E05AE" w14:textId="77777777" w:rsidR="00041814" w:rsidRDefault="00BD1F93">
      <w:pPr>
        <w:pStyle w:val="Heading1"/>
        <w:numPr>
          <w:ilvl w:val="0"/>
          <w:numId w:val="2"/>
        </w:numPr>
        <w:tabs>
          <w:tab w:val="left" w:pos="573"/>
        </w:tabs>
        <w:ind w:left="573" w:hanging="473"/>
        <w:jc w:val="both"/>
      </w:pPr>
      <w:bookmarkStart w:id="133" w:name="Methods"/>
      <w:bookmarkEnd w:id="133"/>
      <w:r>
        <w:rPr>
          <w:spacing w:val="-2"/>
          <w:w w:val="105"/>
        </w:rPr>
        <w:t>Methods</w:t>
      </w:r>
    </w:p>
    <w:p w14:paraId="717CC7F0" w14:textId="77777777" w:rsidR="00041814" w:rsidRDefault="00BD1F93">
      <w:pPr>
        <w:pStyle w:val="Heading2"/>
        <w:numPr>
          <w:ilvl w:val="1"/>
          <w:numId w:val="2"/>
        </w:numPr>
        <w:tabs>
          <w:tab w:val="left" w:pos="712"/>
        </w:tabs>
        <w:spacing w:before="194"/>
        <w:ind w:left="712" w:hanging="612"/>
      </w:pPr>
      <w:bookmarkStart w:id="134" w:name="Ethics_statement"/>
      <w:bookmarkEnd w:id="134"/>
      <w:r>
        <w:rPr>
          <w:spacing w:val="-4"/>
        </w:rPr>
        <w:t>Ethics</w:t>
      </w:r>
      <w:r>
        <w:rPr>
          <w:spacing w:val="8"/>
        </w:rPr>
        <w:t xml:space="preserve"> </w:t>
      </w:r>
      <w:r>
        <w:rPr>
          <w:spacing w:val="-2"/>
        </w:rPr>
        <w:t>statement</w:t>
      </w:r>
    </w:p>
    <w:p w14:paraId="5B0F3952" w14:textId="77777777" w:rsidR="00041814" w:rsidRDefault="00BD1F93">
      <w:pPr>
        <w:pStyle w:val="BodyText"/>
        <w:spacing w:before="132" w:line="252" w:lineRule="auto"/>
        <w:ind w:left="100" w:right="119"/>
      </w:pPr>
      <w:r>
        <w:t>Ethical approval was obtained from the BCH IRB (R31579/CN007).</w:t>
      </w:r>
      <w:r>
        <w:rPr>
          <w:spacing w:val="40"/>
        </w:rPr>
        <w:t xml:space="preserve"> </w:t>
      </w:r>
      <w:r>
        <w:t>The study adhered to the STROBE guidelines, as well as ethical principles of the Helsinki declaration. [</w:t>
      </w:r>
      <w:hyperlink w:anchor="_bookmark17" w:history="1">
        <w:r w:rsidR="00041814">
          <w:rPr>
            <w:color w:val="0000FF"/>
          </w:rPr>
          <w:t>22</w:t>
        </w:r>
      </w:hyperlink>
      <w:r>
        <w:t>]</w:t>
      </w:r>
    </w:p>
    <w:p w14:paraId="7216F7CC" w14:textId="77777777" w:rsidR="00041814" w:rsidRDefault="00041814">
      <w:pPr>
        <w:pStyle w:val="BodyText"/>
        <w:spacing w:before="49"/>
        <w:jc w:val="left"/>
      </w:pPr>
    </w:p>
    <w:p w14:paraId="762D345C" w14:textId="77777777" w:rsidR="00041814" w:rsidRDefault="00BD1F93">
      <w:pPr>
        <w:pStyle w:val="Heading2"/>
        <w:numPr>
          <w:ilvl w:val="1"/>
          <w:numId w:val="2"/>
        </w:numPr>
        <w:tabs>
          <w:tab w:val="left" w:pos="712"/>
        </w:tabs>
        <w:ind w:left="712" w:hanging="612"/>
      </w:pPr>
      <w:bookmarkStart w:id="135" w:name="Data_Collection"/>
      <w:bookmarkEnd w:id="135"/>
      <w:r>
        <w:t>Data</w:t>
      </w:r>
      <w:r>
        <w:rPr>
          <w:spacing w:val="13"/>
        </w:rPr>
        <w:t xml:space="preserve"> </w:t>
      </w:r>
      <w:r>
        <w:rPr>
          <w:spacing w:val="-2"/>
        </w:rPr>
        <w:t>Collection</w:t>
      </w:r>
    </w:p>
    <w:p w14:paraId="3F3E92F3" w14:textId="484A4166" w:rsidR="00041814" w:rsidDel="00813286" w:rsidRDefault="00BD1F93">
      <w:pPr>
        <w:spacing w:before="132" w:line="252" w:lineRule="auto"/>
        <w:ind w:left="100" w:right="116"/>
        <w:jc w:val="both"/>
        <w:rPr>
          <w:del w:id="136" w:author="Britto, Carl" w:date="2025-01-09T09:59:00Z" w16du:dateUtc="2025-01-09T14:59:00Z"/>
          <w:i/>
          <w:sz w:val="20"/>
        </w:rPr>
      </w:pPr>
      <w:r>
        <w:rPr>
          <w:sz w:val="20"/>
        </w:rPr>
        <w:t>We obtained 100 GBS isolates from patients at Boston Children’s Hospital (BCH) between 2007 and</w:t>
      </w:r>
      <w:r>
        <w:rPr>
          <w:spacing w:val="-1"/>
          <w:sz w:val="20"/>
        </w:rPr>
        <w:t xml:space="preserve"> </w:t>
      </w:r>
      <w:r>
        <w:rPr>
          <w:sz w:val="20"/>
        </w:rPr>
        <w:t>2021. Located</w:t>
      </w:r>
      <w:r>
        <w:rPr>
          <w:spacing w:val="-1"/>
          <w:sz w:val="20"/>
        </w:rPr>
        <w:t xml:space="preserve"> </w:t>
      </w:r>
      <w:r>
        <w:rPr>
          <w:sz w:val="20"/>
        </w:rPr>
        <w:t>in</w:t>
      </w:r>
      <w:r>
        <w:rPr>
          <w:spacing w:val="-1"/>
          <w:sz w:val="20"/>
        </w:rPr>
        <w:t xml:space="preserve"> </w:t>
      </w:r>
      <w:r>
        <w:rPr>
          <w:sz w:val="20"/>
        </w:rPr>
        <w:t>Boston,</w:t>
      </w:r>
      <w:r>
        <w:rPr>
          <w:spacing w:val="-1"/>
          <w:sz w:val="20"/>
        </w:rPr>
        <w:t xml:space="preserve"> </w:t>
      </w:r>
      <w:r>
        <w:rPr>
          <w:sz w:val="20"/>
        </w:rPr>
        <w:t>Massachusetts,</w:t>
      </w:r>
      <w:r>
        <w:rPr>
          <w:spacing w:val="-1"/>
          <w:sz w:val="20"/>
        </w:rPr>
        <w:t xml:space="preserve"> </w:t>
      </w:r>
      <w:r>
        <w:rPr>
          <w:sz w:val="20"/>
        </w:rPr>
        <w:t>BCH</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tertiary</w:t>
      </w:r>
      <w:r>
        <w:rPr>
          <w:spacing w:val="-1"/>
          <w:sz w:val="20"/>
        </w:rPr>
        <w:t xml:space="preserve"> </w:t>
      </w:r>
      <w:r>
        <w:rPr>
          <w:sz w:val="20"/>
        </w:rPr>
        <w:t>referral</w:t>
      </w:r>
      <w:r>
        <w:rPr>
          <w:spacing w:val="-1"/>
          <w:sz w:val="20"/>
        </w:rPr>
        <w:t xml:space="preserve"> </w:t>
      </w:r>
      <w:r>
        <w:rPr>
          <w:sz w:val="20"/>
        </w:rPr>
        <w:t>pediatric</w:t>
      </w:r>
      <w:r>
        <w:rPr>
          <w:spacing w:val="-1"/>
          <w:sz w:val="20"/>
        </w:rPr>
        <w:t xml:space="preserve"> </w:t>
      </w:r>
      <w:r>
        <w:rPr>
          <w:sz w:val="20"/>
        </w:rPr>
        <w:t>hospital</w:t>
      </w:r>
      <w:r>
        <w:rPr>
          <w:spacing w:val="-1"/>
          <w:sz w:val="20"/>
        </w:rPr>
        <w:t xml:space="preserve"> </w:t>
      </w:r>
      <w:r>
        <w:rPr>
          <w:sz w:val="20"/>
        </w:rPr>
        <w:t>serving a</w:t>
      </w:r>
      <w:r>
        <w:rPr>
          <w:spacing w:val="-9"/>
          <w:sz w:val="20"/>
        </w:rPr>
        <w:t xml:space="preserve"> </w:t>
      </w:r>
      <w:r>
        <w:rPr>
          <w:sz w:val="20"/>
        </w:rPr>
        <w:t>catchment</w:t>
      </w:r>
      <w:r>
        <w:rPr>
          <w:spacing w:val="-9"/>
          <w:sz w:val="20"/>
        </w:rPr>
        <w:t xml:space="preserve"> </w:t>
      </w:r>
      <w:r>
        <w:rPr>
          <w:sz w:val="20"/>
        </w:rPr>
        <w:t>area</w:t>
      </w:r>
      <w:r>
        <w:rPr>
          <w:spacing w:val="-9"/>
          <w:sz w:val="20"/>
        </w:rPr>
        <w:t xml:space="preserve"> </w:t>
      </w:r>
      <w:r>
        <w:rPr>
          <w:sz w:val="20"/>
        </w:rPr>
        <w:t>encompassing</w:t>
      </w:r>
      <w:r>
        <w:rPr>
          <w:spacing w:val="-9"/>
          <w:sz w:val="20"/>
        </w:rPr>
        <w:t xml:space="preserve"> </w:t>
      </w:r>
      <w:r>
        <w:rPr>
          <w:sz w:val="20"/>
        </w:rPr>
        <w:t>the</w:t>
      </w:r>
      <w:r>
        <w:rPr>
          <w:spacing w:val="-9"/>
          <w:sz w:val="20"/>
        </w:rPr>
        <w:t xml:space="preserve"> </w:t>
      </w:r>
      <w:r>
        <w:rPr>
          <w:sz w:val="20"/>
        </w:rPr>
        <w:t>majority</w:t>
      </w:r>
      <w:r>
        <w:rPr>
          <w:spacing w:val="-9"/>
          <w:sz w:val="20"/>
        </w:rPr>
        <w:t xml:space="preserve"> </w:t>
      </w:r>
      <w:r>
        <w:rPr>
          <w:sz w:val="20"/>
        </w:rPr>
        <w:t>of</w:t>
      </w:r>
      <w:r>
        <w:rPr>
          <w:spacing w:val="-9"/>
          <w:sz w:val="20"/>
        </w:rPr>
        <w:t xml:space="preserve"> </w:t>
      </w:r>
      <w:r>
        <w:rPr>
          <w:sz w:val="20"/>
        </w:rPr>
        <w:t>New</w:t>
      </w:r>
      <w:r>
        <w:rPr>
          <w:spacing w:val="-9"/>
          <w:sz w:val="20"/>
        </w:rPr>
        <w:t xml:space="preserve"> </w:t>
      </w:r>
      <w:r>
        <w:rPr>
          <w:sz w:val="20"/>
        </w:rPr>
        <w:t>England’s</w:t>
      </w:r>
      <w:r>
        <w:rPr>
          <w:spacing w:val="-9"/>
          <w:sz w:val="20"/>
        </w:rPr>
        <w:t xml:space="preserve"> </w:t>
      </w:r>
      <w:r>
        <w:rPr>
          <w:sz w:val="20"/>
        </w:rPr>
        <w:t>72,000</w:t>
      </w:r>
      <w:r>
        <w:rPr>
          <w:spacing w:val="-9"/>
          <w:sz w:val="20"/>
        </w:rPr>
        <w:t xml:space="preserve"> </w:t>
      </w:r>
      <w:r>
        <w:rPr>
          <w:sz w:val="20"/>
        </w:rPr>
        <w:t>square</w:t>
      </w:r>
      <w:r>
        <w:rPr>
          <w:spacing w:val="-9"/>
          <w:sz w:val="20"/>
        </w:rPr>
        <w:t xml:space="preserve"> </w:t>
      </w:r>
      <w:r>
        <w:rPr>
          <w:sz w:val="20"/>
        </w:rPr>
        <w:t>miles. The</w:t>
      </w:r>
      <w:r>
        <w:rPr>
          <w:spacing w:val="-9"/>
          <w:sz w:val="20"/>
        </w:rPr>
        <w:t xml:space="preserve"> </w:t>
      </w:r>
      <w:r>
        <w:rPr>
          <w:sz w:val="20"/>
        </w:rPr>
        <w:t>hospital admits a diverse range of patients, including neonates with suspected sepsis.</w:t>
      </w:r>
      <w:r>
        <w:rPr>
          <w:spacing w:val="37"/>
          <w:sz w:val="20"/>
        </w:rPr>
        <w:t xml:space="preserve"> </w:t>
      </w:r>
      <w:r>
        <w:rPr>
          <w:sz w:val="20"/>
        </w:rPr>
        <w:t>A scarcity of EOD was</w:t>
      </w:r>
      <w:r>
        <w:rPr>
          <w:spacing w:val="-6"/>
          <w:sz w:val="20"/>
        </w:rPr>
        <w:t xml:space="preserve"> </w:t>
      </w:r>
      <w:r>
        <w:rPr>
          <w:sz w:val="20"/>
        </w:rPr>
        <w:t>observed,</w:t>
      </w:r>
      <w:r>
        <w:rPr>
          <w:spacing w:val="-6"/>
          <w:sz w:val="20"/>
        </w:rPr>
        <w:t xml:space="preserve"> </w:t>
      </w:r>
      <w:r>
        <w:rPr>
          <w:sz w:val="20"/>
        </w:rPr>
        <w:t>which</w:t>
      </w:r>
      <w:r>
        <w:rPr>
          <w:spacing w:val="-6"/>
          <w:sz w:val="20"/>
        </w:rPr>
        <w:t xml:space="preserve"> </w:t>
      </w:r>
      <w:r>
        <w:rPr>
          <w:sz w:val="20"/>
        </w:rPr>
        <w:t>aligns</w:t>
      </w:r>
      <w:r>
        <w:rPr>
          <w:spacing w:val="-7"/>
          <w:sz w:val="20"/>
        </w:rPr>
        <w:t xml:space="preserve"> </w:t>
      </w:r>
      <w:r>
        <w:rPr>
          <w:sz w:val="20"/>
        </w:rPr>
        <w:t>with</w:t>
      </w:r>
      <w:r>
        <w:rPr>
          <w:spacing w:val="-6"/>
          <w:sz w:val="20"/>
        </w:rPr>
        <w:t xml:space="preserve"> </w:t>
      </w:r>
      <w:r>
        <w:rPr>
          <w:sz w:val="20"/>
        </w:rPr>
        <w:t>the</w:t>
      </w:r>
      <w:r>
        <w:rPr>
          <w:spacing w:val="-7"/>
          <w:sz w:val="20"/>
        </w:rPr>
        <w:t xml:space="preserve"> </w:t>
      </w:r>
      <w:r>
        <w:rPr>
          <w:sz w:val="20"/>
        </w:rPr>
        <w:t>absence</w:t>
      </w:r>
      <w:r>
        <w:rPr>
          <w:spacing w:val="-7"/>
          <w:sz w:val="20"/>
        </w:rPr>
        <w:t xml:space="preserve"> </w:t>
      </w:r>
      <w:r>
        <w:rPr>
          <w:sz w:val="20"/>
        </w:rPr>
        <w:t>of</w:t>
      </w:r>
      <w:r>
        <w:rPr>
          <w:spacing w:val="-6"/>
          <w:sz w:val="20"/>
        </w:rPr>
        <w:t xml:space="preserve"> </w:t>
      </w:r>
      <w:r>
        <w:rPr>
          <w:sz w:val="20"/>
        </w:rPr>
        <w:t>labor</w:t>
      </w:r>
      <w:r>
        <w:rPr>
          <w:spacing w:val="-7"/>
          <w:sz w:val="20"/>
        </w:rPr>
        <w:t xml:space="preserve"> </w:t>
      </w:r>
      <w:r>
        <w:rPr>
          <w:sz w:val="20"/>
        </w:rPr>
        <w:t>and</w:t>
      </w:r>
      <w:r>
        <w:rPr>
          <w:spacing w:val="-6"/>
          <w:sz w:val="20"/>
        </w:rPr>
        <w:t xml:space="preserve"> </w:t>
      </w:r>
      <w:r>
        <w:rPr>
          <w:sz w:val="20"/>
        </w:rPr>
        <w:t>delivery</w:t>
      </w:r>
      <w:r>
        <w:rPr>
          <w:spacing w:val="-7"/>
          <w:sz w:val="20"/>
        </w:rPr>
        <w:t xml:space="preserve"> </w:t>
      </w:r>
      <w:r>
        <w:rPr>
          <w:sz w:val="20"/>
        </w:rPr>
        <w:t>services</w:t>
      </w:r>
      <w:r>
        <w:rPr>
          <w:spacing w:val="-7"/>
          <w:sz w:val="20"/>
        </w:rPr>
        <w:t xml:space="preserve"> </w:t>
      </w:r>
      <w:r>
        <w:rPr>
          <w:sz w:val="20"/>
        </w:rPr>
        <w:t>at</w:t>
      </w:r>
      <w:r>
        <w:rPr>
          <w:spacing w:val="-6"/>
          <w:sz w:val="20"/>
        </w:rPr>
        <w:t xml:space="preserve"> </w:t>
      </w:r>
      <w:r>
        <w:rPr>
          <w:sz w:val="20"/>
        </w:rPr>
        <w:t>BCH.</w:t>
      </w:r>
      <w:r>
        <w:rPr>
          <w:spacing w:val="-7"/>
          <w:sz w:val="20"/>
        </w:rPr>
        <w:t xml:space="preserve"> </w:t>
      </w:r>
      <w:r>
        <w:rPr>
          <w:sz w:val="20"/>
        </w:rPr>
        <w:t xml:space="preserve">Consequently, our analysis primarily focuses on LOD and infections occurring later in infancy, notably VLOD. </w:t>
      </w:r>
      <w:ins w:id="137" w:author="Britto, Carl" w:date="2025-01-09T09:20:00Z" w16du:dateUtc="2025-01-09T14:20:00Z">
        <w:r w:rsidR="00154F63">
          <w:rPr>
            <w:sz w:val="20"/>
          </w:rPr>
          <w:t>We also included older patients</w:t>
        </w:r>
      </w:ins>
      <w:ins w:id="138" w:author="Britto, Carl" w:date="2025-01-09T09:21:00Z" w16du:dateUtc="2025-01-09T14:21:00Z">
        <w:r w:rsidR="00154F63">
          <w:rPr>
            <w:sz w:val="20"/>
          </w:rPr>
          <w:t>, including adults with congenital anomalies treated at BCH,</w:t>
        </w:r>
      </w:ins>
      <w:ins w:id="139" w:author="Britto, Carl" w:date="2025-01-09T09:20:00Z" w16du:dateUtc="2025-01-09T14:20:00Z">
        <w:r w:rsidR="00154F63">
          <w:rPr>
            <w:sz w:val="20"/>
          </w:rPr>
          <w:t xml:space="preserve"> in this analysis as a comparator population to the infant population. </w:t>
        </w:r>
      </w:ins>
      <w:r>
        <w:rPr>
          <w:i/>
          <w:color w:val="000000"/>
          <w:spacing w:val="-8"/>
          <w:sz w:val="20"/>
          <w:shd w:val="clear" w:color="auto" w:fill="FFF200"/>
        </w:rPr>
        <w:t>[</w:t>
      </w:r>
      <w:r w:rsidRPr="00813286">
        <w:rPr>
          <w:i/>
          <w:strike/>
          <w:color w:val="000000"/>
          <w:spacing w:val="-8"/>
          <w:sz w:val="20"/>
          <w:shd w:val="clear" w:color="auto" w:fill="FFF200"/>
          <w:rPrChange w:id="140" w:author="Britto, Carl" w:date="2025-01-09T09:50:00Z" w16du:dateUtc="2025-01-09T14:50:00Z">
            <w:rPr>
              <w:i/>
              <w:color w:val="000000"/>
              <w:spacing w:val="-8"/>
              <w:sz w:val="20"/>
              <w:shd w:val="clear" w:color="auto" w:fill="FFF200"/>
            </w:rPr>
          </w:rPrChange>
        </w:rPr>
        <w:t>Carl/Rick</w:t>
      </w:r>
      <w:r w:rsidRPr="00813286">
        <w:rPr>
          <w:i/>
          <w:strike/>
          <w:color w:val="000000"/>
          <w:sz w:val="20"/>
          <w:shd w:val="clear" w:color="auto" w:fill="FFF200"/>
          <w:rPrChange w:id="141"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42" w:author="Britto, Carl" w:date="2025-01-09T09:50:00Z" w16du:dateUtc="2025-01-09T14:50:00Z">
            <w:rPr>
              <w:i/>
              <w:color w:val="000000"/>
              <w:spacing w:val="-8"/>
              <w:sz w:val="20"/>
              <w:shd w:val="clear" w:color="auto" w:fill="FFF200"/>
            </w:rPr>
          </w:rPrChange>
        </w:rPr>
        <w:t>to</w:t>
      </w:r>
      <w:r w:rsidRPr="00813286">
        <w:rPr>
          <w:i/>
          <w:strike/>
          <w:color w:val="000000"/>
          <w:sz w:val="20"/>
          <w:shd w:val="clear" w:color="auto" w:fill="FFF200"/>
          <w:rPrChange w:id="14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44" w:author="Britto, Carl" w:date="2025-01-09T09:50:00Z" w16du:dateUtc="2025-01-09T14:50:00Z">
            <w:rPr>
              <w:i/>
              <w:color w:val="000000"/>
              <w:spacing w:val="-8"/>
              <w:sz w:val="20"/>
              <w:shd w:val="clear" w:color="auto" w:fill="FFF200"/>
            </w:rPr>
          </w:rPrChange>
        </w:rPr>
        <w:t>include</w:t>
      </w:r>
      <w:r w:rsidRPr="00813286">
        <w:rPr>
          <w:i/>
          <w:strike/>
          <w:color w:val="000000"/>
          <w:sz w:val="20"/>
          <w:shd w:val="clear" w:color="auto" w:fill="FFF200"/>
          <w:rPrChange w:id="14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46" w:author="Britto, Carl" w:date="2025-01-09T09:50:00Z" w16du:dateUtc="2025-01-09T14:50:00Z">
            <w:rPr>
              <w:i/>
              <w:color w:val="000000"/>
              <w:spacing w:val="-8"/>
              <w:sz w:val="20"/>
              <w:shd w:val="clear" w:color="auto" w:fill="FFF200"/>
            </w:rPr>
          </w:rPrChange>
        </w:rPr>
        <w:t>statement</w:t>
      </w:r>
      <w:r w:rsidRPr="00813286">
        <w:rPr>
          <w:i/>
          <w:strike/>
          <w:color w:val="000000"/>
          <w:sz w:val="20"/>
          <w:shd w:val="clear" w:color="auto" w:fill="FFF200"/>
          <w:rPrChange w:id="14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48" w:author="Britto, Carl" w:date="2025-01-09T09:50:00Z" w16du:dateUtc="2025-01-09T14:50:00Z">
            <w:rPr>
              <w:i/>
              <w:color w:val="000000"/>
              <w:spacing w:val="-8"/>
              <w:sz w:val="20"/>
              <w:shd w:val="clear" w:color="auto" w:fill="FFF200"/>
            </w:rPr>
          </w:rPrChange>
        </w:rPr>
        <w:t>about</w:t>
      </w:r>
      <w:r w:rsidRPr="00813286">
        <w:rPr>
          <w:i/>
          <w:strike/>
          <w:color w:val="000000"/>
          <w:sz w:val="20"/>
          <w:shd w:val="clear" w:color="auto" w:fill="FFF200"/>
          <w:rPrChange w:id="149"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50" w:author="Britto, Carl" w:date="2025-01-09T09:50:00Z" w16du:dateUtc="2025-01-09T14:50:00Z">
            <w:rPr>
              <w:i/>
              <w:color w:val="000000"/>
              <w:spacing w:val="-8"/>
              <w:sz w:val="20"/>
              <w:shd w:val="clear" w:color="auto" w:fill="FFF200"/>
            </w:rPr>
          </w:rPrChange>
        </w:rPr>
        <w:t>why</w:t>
      </w:r>
      <w:r w:rsidRPr="00813286">
        <w:rPr>
          <w:i/>
          <w:strike/>
          <w:color w:val="000000"/>
          <w:sz w:val="20"/>
          <w:shd w:val="clear" w:color="auto" w:fill="FFF200"/>
          <w:rPrChange w:id="151"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52" w:author="Britto, Carl" w:date="2025-01-09T09:50:00Z" w16du:dateUtc="2025-01-09T14:50:00Z">
            <w:rPr>
              <w:i/>
              <w:color w:val="000000"/>
              <w:spacing w:val="-8"/>
              <w:sz w:val="20"/>
              <w:shd w:val="clear" w:color="auto" w:fill="FFF200"/>
            </w:rPr>
          </w:rPrChange>
        </w:rPr>
        <w:t>we</w:t>
      </w:r>
      <w:r w:rsidRPr="00813286">
        <w:rPr>
          <w:i/>
          <w:strike/>
          <w:color w:val="000000"/>
          <w:sz w:val="20"/>
          <w:shd w:val="clear" w:color="auto" w:fill="FFF200"/>
          <w:rPrChange w:id="15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54" w:author="Britto, Carl" w:date="2025-01-09T09:50:00Z" w16du:dateUtc="2025-01-09T14:50:00Z">
            <w:rPr>
              <w:i/>
              <w:color w:val="000000"/>
              <w:spacing w:val="-8"/>
              <w:sz w:val="20"/>
              <w:shd w:val="clear" w:color="auto" w:fill="FFF200"/>
            </w:rPr>
          </w:rPrChange>
        </w:rPr>
        <w:t>also</w:t>
      </w:r>
      <w:r w:rsidRPr="00813286">
        <w:rPr>
          <w:i/>
          <w:strike/>
          <w:color w:val="000000"/>
          <w:sz w:val="20"/>
          <w:shd w:val="clear" w:color="auto" w:fill="FFF200"/>
          <w:rPrChange w:id="15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56" w:author="Britto, Carl" w:date="2025-01-09T09:50:00Z" w16du:dateUtc="2025-01-09T14:50:00Z">
            <w:rPr>
              <w:i/>
              <w:color w:val="000000"/>
              <w:spacing w:val="-8"/>
              <w:sz w:val="20"/>
              <w:shd w:val="clear" w:color="auto" w:fill="FFF200"/>
            </w:rPr>
          </w:rPrChange>
        </w:rPr>
        <w:t>observe</w:t>
      </w:r>
      <w:r w:rsidRPr="00813286">
        <w:rPr>
          <w:i/>
          <w:strike/>
          <w:color w:val="000000"/>
          <w:sz w:val="20"/>
          <w:shd w:val="clear" w:color="auto" w:fill="FFF200"/>
          <w:rPrChange w:id="15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58" w:author="Britto, Carl" w:date="2025-01-09T09:50:00Z" w16du:dateUtc="2025-01-09T14:50:00Z">
            <w:rPr>
              <w:i/>
              <w:color w:val="000000"/>
              <w:spacing w:val="-8"/>
              <w:sz w:val="20"/>
              <w:shd w:val="clear" w:color="auto" w:fill="FFF200"/>
            </w:rPr>
          </w:rPrChange>
        </w:rPr>
        <w:t>some</w:t>
      </w:r>
      <w:r w:rsidRPr="00813286">
        <w:rPr>
          <w:i/>
          <w:strike/>
          <w:color w:val="000000"/>
          <w:sz w:val="20"/>
          <w:shd w:val="clear" w:color="auto" w:fill="FFF200"/>
          <w:rPrChange w:id="159"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60" w:author="Britto, Carl" w:date="2025-01-09T09:50:00Z" w16du:dateUtc="2025-01-09T14:50:00Z">
            <w:rPr>
              <w:i/>
              <w:color w:val="000000"/>
              <w:spacing w:val="-8"/>
              <w:sz w:val="20"/>
              <w:shd w:val="clear" w:color="auto" w:fill="FFF200"/>
            </w:rPr>
          </w:rPrChange>
        </w:rPr>
        <w:t>adult</w:t>
      </w:r>
      <w:r w:rsidRPr="00813286">
        <w:rPr>
          <w:i/>
          <w:strike/>
          <w:color w:val="000000"/>
          <w:sz w:val="20"/>
          <w:shd w:val="clear" w:color="auto" w:fill="FFF200"/>
          <w:rPrChange w:id="161"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62" w:author="Britto, Carl" w:date="2025-01-09T09:50:00Z" w16du:dateUtc="2025-01-09T14:50:00Z">
            <w:rPr>
              <w:i/>
              <w:color w:val="000000"/>
              <w:spacing w:val="-8"/>
              <w:sz w:val="20"/>
              <w:shd w:val="clear" w:color="auto" w:fill="FFF200"/>
            </w:rPr>
          </w:rPrChange>
        </w:rPr>
        <w:t>patients</w:t>
      </w:r>
      <w:r w:rsidRPr="00813286">
        <w:rPr>
          <w:i/>
          <w:strike/>
          <w:color w:val="000000"/>
          <w:sz w:val="20"/>
          <w:shd w:val="clear" w:color="auto" w:fill="FFF200"/>
          <w:rPrChange w:id="16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64" w:author="Britto, Carl" w:date="2025-01-09T09:50:00Z" w16du:dateUtc="2025-01-09T14:50:00Z">
            <w:rPr>
              <w:i/>
              <w:color w:val="000000"/>
              <w:spacing w:val="-8"/>
              <w:sz w:val="20"/>
              <w:shd w:val="clear" w:color="auto" w:fill="FFF200"/>
            </w:rPr>
          </w:rPrChange>
        </w:rPr>
        <w:t>in</w:t>
      </w:r>
      <w:r w:rsidRPr="00813286">
        <w:rPr>
          <w:i/>
          <w:strike/>
          <w:color w:val="000000"/>
          <w:sz w:val="20"/>
          <w:shd w:val="clear" w:color="auto" w:fill="FFF200"/>
          <w:rPrChange w:id="16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66" w:author="Britto, Carl" w:date="2025-01-09T09:50:00Z" w16du:dateUtc="2025-01-09T14:50:00Z">
            <w:rPr>
              <w:i/>
              <w:color w:val="000000"/>
              <w:spacing w:val="-8"/>
              <w:sz w:val="20"/>
              <w:shd w:val="clear" w:color="auto" w:fill="FFF200"/>
            </w:rPr>
          </w:rPrChange>
        </w:rPr>
        <w:t>our</w:t>
      </w:r>
      <w:r w:rsidRPr="00813286">
        <w:rPr>
          <w:i/>
          <w:strike/>
          <w:color w:val="000000"/>
          <w:sz w:val="20"/>
          <w:shd w:val="clear" w:color="auto" w:fill="FFF200"/>
          <w:rPrChange w:id="16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68" w:author="Britto, Carl" w:date="2025-01-09T09:50:00Z" w16du:dateUtc="2025-01-09T14:50:00Z">
            <w:rPr>
              <w:i/>
              <w:color w:val="000000"/>
              <w:spacing w:val="-8"/>
              <w:sz w:val="20"/>
              <w:shd w:val="clear" w:color="auto" w:fill="FFF200"/>
            </w:rPr>
          </w:rPrChange>
        </w:rPr>
        <w:t>cohort</w:t>
      </w:r>
      <w:r>
        <w:rPr>
          <w:i/>
          <w:color w:val="000000"/>
          <w:spacing w:val="-8"/>
          <w:sz w:val="20"/>
          <w:shd w:val="clear" w:color="auto" w:fill="FFF200"/>
        </w:rPr>
        <w:t>]</w:t>
      </w:r>
      <w:r>
        <w:rPr>
          <w:i/>
          <w:color w:val="000000"/>
          <w:spacing w:val="24"/>
          <w:sz w:val="20"/>
        </w:rPr>
        <w:t xml:space="preserve"> </w:t>
      </w:r>
      <w:r>
        <w:rPr>
          <w:color w:val="000000"/>
          <w:spacing w:val="-8"/>
          <w:sz w:val="20"/>
        </w:rPr>
        <w:t xml:space="preserve">Isolates </w:t>
      </w:r>
      <w:r>
        <w:rPr>
          <w:color w:val="000000"/>
          <w:sz w:val="20"/>
        </w:rPr>
        <w:t>were</w:t>
      </w:r>
      <w:r>
        <w:rPr>
          <w:color w:val="000000"/>
          <w:spacing w:val="27"/>
          <w:sz w:val="20"/>
        </w:rPr>
        <w:t xml:space="preserve"> </w:t>
      </w:r>
      <w:r>
        <w:rPr>
          <w:color w:val="000000"/>
          <w:sz w:val="20"/>
        </w:rPr>
        <w:t>obtained</w:t>
      </w:r>
      <w:r>
        <w:rPr>
          <w:color w:val="000000"/>
          <w:spacing w:val="27"/>
          <w:sz w:val="20"/>
        </w:rPr>
        <w:t xml:space="preserve"> </w:t>
      </w:r>
      <w:r>
        <w:rPr>
          <w:color w:val="000000"/>
          <w:sz w:val="20"/>
        </w:rPr>
        <w:t>from</w:t>
      </w:r>
      <w:r>
        <w:rPr>
          <w:color w:val="000000"/>
          <w:spacing w:val="27"/>
          <w:sz w:val="20"/>
        </w:rPr>
        <w:t xml:space="preserve"> </w:t>
      </w:r>
      <w:r>
        <w:rPr>
          <w:color w:val="000000"/>
          <w:sz w:val="20"/>
        </w:rPr>
        <w:t>either</w:t>
      </w:r>
      <w:r>
        <w:rPr>
          <w:color w:val="000000"/>
          <w:spacing w:val="27"/>
          <w:sz w:val="20"/>
        </w:rPr>
        <w:t xml:space="preserve"> </w:t>
      </w:r>
      <w:r>
        <w:rPr>
          <w:color w:val="000000"/>
          <w:sz w:val="20"/>
        </w:rPr>
        <w:t>the</w:t>
      </w:r>
      <w:r>
        <w:rPr>
          <w:color w:val="000000"/>
          <w:spacing w:val="27"/>
          <w:sz w:val="20"/>
        </w:rPr>
        <w:t xml:space="preserve"> </w:t>
      </w:r>
      <w:r>
        <w:rPr>
          <w:color w:val="000000"/>
          <w:sz w:val="20"/>
        </w:rPr>
        <w:t>blood</w:t>
      </w:r>
      <w:r>
        <w:rPr>
          <w:color w:val="000000"/>
          <w:spacing w:val="27"/>
          <w:sz w:val="20"/>
        </w:rPr>
        <w:t xml:space="preserve"> </w:t>
      </w:r>
      <w:r>
        <w:rPr>
          <w:color w:val="000000"/>
          <w:sz w:val="20"/>
        </w:rPr>
        <w:t>or</w:t>
      </w:r>
      <w:r>
        <w:rPr>
          <w:color w:val="000000"/>
          <w:spacing w:val="27"/>
          <w:sz w:val="20"/>
        </w:rPr>
        <w:t xml:space="preserve"> </w:t>
      </w:r>
      <w:r>
        <w:rPr>
          <w:color w:val="000000"/>
          <w:sz w:val="20"/>
        </w:rPr>
        <w:t>cerebral</w:t>
      </w:r>
      <w:r>
        <w:rPr>
          <w:color w:val="000000"/>
          <w:spacing w:val="27"/>
          <w:sz w:val="20"/>
        </w:rPr>
        <w:t xml:space="preserve"> </w:t>
      </w:r>
      <w:r>
        <w:rPr>
          <w:color w:val="000000"/>
          <w:sz w:val="20"/>
        </w:rPr>
        <w:t>spinal</w:t>
      </w:r>
      <w:r>
        <w:rPr>
          <w:color w:val="000000"/>
          <w:spacing w:val="27"/>
          <w:sz w:val="20"/>
        </w:rPr>
        <w:t xml:space="preserve"> </w:t>
      </w:r>
      <w:r>
        <w:rPr>
          <w:color w:val="000000"/>
          <w:sz w:val="20"/>
        </w:rPr>
        <w:t>fluid</w:t>
      </w:r>
      <w:r>
        <w:rPr>
          <w:color w:val="000000"/>
          <w:spacing w:val="27"/>
          <w:sz w:val="20"/>
        </w:rPr>
        <w:t xml:space="preserve"> </w:t>
      </w:r>
      <w:r>
        <w:rPr>
          <w:color w:val="000000"/>
          <w:sz w:val="20"/>
        </w:rPr>
        <w:t>(CSF)</w:t>
      </w:r>
      <w:r>
        <w:rPr>
          <w:color w:val="000000"/>
          <w:spacing w:val="27"/>
          <w:sz w:val="20"/>
        </w:rPr>
        <w:t xml:space="preserve"> </w:t>
      </w:r>
      <w:r>
        <w:rPr>
          <w:color w:val="000000"/>
          <w:sz w:val="20"/>
        </w:rPr>
        <w:t>of</w:t>
      </w:r>
      <w:r>
        <w:rPr>
          <w:color w:val="000000"/>
          <w:spacing w:val="27"/>
          <w:sz w:val="20"/>
        </w:rPr>
        <w:t xml:space="preserve"> </w:t>
      </w:r>
      <w:r>
        <w:rPr>
          <w:color w:val="000000"/>
          <w:sz w:val="20"/>
        </w:rPr>
        <w:t>patients.</w:t>
      </w:r>
      <w:r>
        <w:rPr>
          <w:color w:val="000000"/>
          <w:spacing w:val="80"/>
          <w:sz w:val="20"/>
        </w:rPr>
        <w:t xml:space="preserve"> </w:t>
      </w:r>
      <w:r>
        <w:rPr>
          <w:color w:val="000000"/>
          <w:sz w:val="20"/>
        </w:rPr>
        <w:t>The</w:t>
      </w:r>
      <w:r>
        <w:rPr>
          <w:color w:val="000000"/>
          <w:spacing w:val="27"/>
          <w:sz w:val="20"/>
        </w:rPr>
        <w:t xml:space="preserve"> </w:t>
      </w:r>
      <w:r>
        <w:rPr>
          <w:color w:val="000000"/>
          <w:sz w:val="20"/>
        </w:rPr>
        <w:t>presence of bacteria in the blood indicated bacteremia, while its presence in the CSF, characterized by pleocytosis,</w:t>
      </w:r>
      <w:r>
        <w:rPr>
          <w:color w:val="000000"/>
          <w:spacing w:val="-4"/>
          <w:sz w:val="20"/>
        </w:rPr>
        <w:t xml:space="preserve"> </w:t>
      </w:r>
      <w:r>
        <w:rPr>
          <w:color w:val="000000"/>
          <w:sz w:val="20"/>
        </w:rPr>
        <w:t>indicated</w:t>
      </w:r>
      <w:r>
        <w:rPr>
          <w:color w:val="000000"/>
          <w:spacing w:val="-5"/>
          <w:sz w:val="20"/>
        </w:rPr>
        <w:t xml:space="preserve"> </w:t>
      </w:r>
      <w:r>
        <w:rPr>
          <w:color w:val="000000"/>
          <w:sz w:val="20"/>
        </w:rPr>
        <w:t>meningitis.</w:t>
      </w:r>
      <w:r>
        <w:rPr>
          <w:color w:val="000000"/>
          <w:spacing w:val="18"/>
          <w:sz w:val="20"/>
        </w:rPr>
        <w:t xml:space="preserve"> </w:t>
      </w:r>
      <w:r>
        <w:rPr>
          <w:color w:val="000000"/>
          <w:sz w:val="20"/>
        </w:rPr>
        <w:t>Each</w:t>
      </w:r>
      <w:r>
        <w:rPr>
          <w:color w:val="000000"/>
          <w:spacing w:val="-5"/>
          <w:sz w:val="20"/>
        </w:rPr>
        <w:t xml:space="preserve"> </w:t>
      </w:r>
      <w:r>
        <w:rPr>
          <w:color w:val="000000"/>
          <w:sz w:val="20"/>
        </w:rPr>
        <w:t>isolate</w:t>
      </w:r>
      <w:r>
        <w:rPr>
          <w:color w:val="000000"/>
          <w:spacing w:val="-5"/>
          <w:sz w:val="20"/>
        </w:rPr>
        <w:t xml:space="preserve"> </w:t>
      </w:r>
      <w:r>
        <w:rPr>
          <w:color w:val="000000"/>
          <w:sz w:val="20"/>
        </w:rPr>
        <w:t>was</w:t>
      </w:r>
      <w:r>
        <w:rPr>
          <w:color w:val="000000"/>
          <w:spacing w:val="-5"/>
          <w:sz w:val="20"/>
        </w:rPr>
        <w:t xml:space="preserve"> </w:t>
      </w:r>
      <w:r>
        <w:rPr>
          <w:color w:val="000000"/>
          <w:sz w:val="20"/>
        </w:rPr>
        <w:t>stored</w:t>
      </w:r>
      <w:r>
        <w:rPr>
          <w:color w:val="000000"/>
          <w:spacing w:val="-5"/>
          <w:sz w:val="20"/>
        </w:rPr>
        <w:t xml:space="preserve"> </w:t>
      </w:r>
      <w:r>
        <w:rPr>
          <w:color w:val="000000"/>
          <w:sz w:val="20"/>
        </w:rPr>
        <w:t>for</w:t>
      </w:r>
      <w:r>
        <w:rPr>
          <w:color w:val="000000"/>
          <w:spacing w:val="-5"/>
          <w:sz w:val="20"/>
        </w:rPr>
        <w:t xml:space="preserve"> </w:t>
      </w:r>
      <w:r>
        <w:rPr>
          <w:color w:val="000000"/>
          <w:sz w:val="20"/>
        </w:rPr>
        <w:t>whole-genome</w:t>
      </w:r>
      <w:r>
        <w:rPr>
          <w:color w:val="000000"/>
          <w:spacing w:val="-5"/>
          <w:sz w:val="20"/>
        </w:rPr>
        <w:t xml:space="preserve"> </w:t>
      </w:r>
      <w:r>
        <w:rPr>
          <w:color w:val="000000"/>
          <w:sz w:val="20"/>
        </w:rPr>
        <w:t>sequencing,</w:t>
      </w:r>
      <w:r>
        <w:rPr>
          <w:color w:val="000000"/>
          <w:spacing w:val="-4"/>
          <w:sz w:val="20"/>
        </w:rPr>
        <w:t xml:space="preserve"> </w:t>
      </w:r>
      <w:r>
        <w:rPr>
          <w:color w:val="000000"/>
          <w:sz w:val="20"/>
        </w:rPr>
        <w:t>and</w:t>
      </w:r>
      <w:r>
        <w:rPr>
          <w:color w:val="000000"/>
          <w:spacing w:val="-5"/>
          <w:sz w:val="20"/>
        </w:rPr>
        <w:t xml:space="preserve"> </w:t>
      </w:r>
      <w:r>
        <w:rPr>
          <w:color w:val="000000"/>
          <w:sz w:val="20"/>
        </w:rPr>
        <w:t xml:space="preserve">the </w:t>
      </w:r>
      <w:r>
        <w:rPr>
          <w:color w:val="000000"/>
          <w:spacing w:val="-2"/>
          <w:sz w:val="20"/>
        </w:rPr>
        <w:t>associated</w:t>
      </w:r>
      <w:r>
        <w:rPr>
          <w:color w:val="000000"/>
          <w:spacing w:val="-7"/>
          <w:sz w:val="20"/>
        </w:rPr>
        <w:t xml:space="preserve"> </w:t>
      </w:r>
      <w:r>
        <w:rPr>
          <w:color w:val="000000"/>
          <w:spacing w:val="-2"/>
          <w:sz w:val="20"/>
        </w:rPr>
        <w:t>demographic,</w:t>
      </w:r>
      <w:r>
        <w:rPr>
          <w:color w:val="000000"/>
          <w:spacing w:val="-6"/>
          <w:sz w:val="20"/>
        </w:rPr>
        <w:t xml:space="preserve"> </w:t>
      </w:r>
      <w:r>
        <w:rPr>
          <w:color w:val="000000"/>
          <w:spacing w:val="-2"/>
          <w:sz w:val="20"/>
        </w:rPr>
        <w:t>antimicrobial</w:t>
      </w:r>
      <w:r>
        <w:rPr>
          <w:color w:val="000000"/>
          <w:spacing w:val="-7"/>
          <w:sz w:val="20"/>
        </w:rPr>
        <w:t xml:space="preserve"> </w:t>
      </w:r>
      <w:r>
        <w:rPr>
          <w:color w:val="000000"/>
          <w:spacing w:val="-2"/>
          <w:sz w:val="20"/>
        </w:rPr>
        <w:t>sensitivity</w:t>
      </w:r>
      <w:r>
        <w:rPr>
          <w:color w:val="000000"/>
          <w:spacing w:val="-7"/>
          <w:sz w:val="20"/>
        </w:rPr>
        <w:t xml:space="preserve"> </w:t>
      </w:r>
      <w:r>
        <w:rPr>
          <w:color w:val="000000"/>
          <w:spacing w:val="-2"/>
          <w:sz w:val="20"/>
        </w:rPr>
        <w:t>profile,</w:t>
      </w:r>
      <w:r>
        <w:rPr>
          <w:color w:val="000000"/>
          <w:spacing w:val="-6"/>
          <w:sz w:val="20"/>
        </w:rPr>
        <w:t xml:space="preserve"> </w:t>
      </w:r>
      <w:r>
        <w:rPr>
          <w:color w:val="000000"/>
          <w:spacing w:val="-2"/>
          <w:sz w:val="20"/>
        </w:rPr>
        <w:t>laboratory,</w:t>
      </w:r>
      <w:r>
        <w:rPr>
          <w:color w:val="000000"/>
          <w:spacing w:val="-6"/>
          <w:sz w:val="20"/>
        </w:rPr>
        <w:t xml:space="preserve"> </w:t>
      </w:r>
      <w:r>
        <w:rPr>
          <w:color w:val="000000"/>
          <w:spacing w:val="-2"/>
          <w:sz w:val="20"/>
        </w:rPr>
        <w:t>and</w:t>
      </w:r>
      <w:r>
        <w:rPr>
          <w:color w:val="000000"/>
          <w:spacing w:val="-7"/>
          <w:sz w:val="20"/>
        </w:rPr>
        <w:t xml:space="preserve"> </w:t>
      </w:r>
      <w:r>
        <w:rPr>
          <w:color w:val="000000"/>
          <w:spacing w:val="-2"/>
          <w:sz w:val="20"/>
        </w:rPr>
        <w:t>clinical</w:t>
      </w:r>
      <w:r>
        <w:rPr>
          <w:color w:val="000000"/>
          <w:spacing w:val="-7"/>
          <w:sz w:val="20"/>
        </w:rPr>
        <w:t xml:space="preserve"> </w:t>
      </w:r>
      <w:r>
        <w:rPr>
          <w:color w:val="000000"/>
          <w:spacing w:val="-2"/>
          <w:sz w:val="20"/>
        </w:rPr>
        <w:t>information</w:t>
      </w:r>
      <w:r>
        <w:rPr>
          <w:color w:val="000000"/>
          <w:spacing w:val="-7"/>
          <w:sz w:val="20"/>
        </w:rPr>
        <w:t xml:space="preserve"> </w:t>
      </w:r>
      <w:r>
        <w:rPr>
          <w:color w:val="000000"/>
          <w:spacing w:val="-2"/>
          <w:sz w:val="20"/>
        </w:rPr>
        <w:t>were extracted</w:t>
      </w:r>
      <w:r>
        <w:rPr>
          <w:color w:val="000000"/>
          <w:spacing w:val="-11"/>
          <w:sz w:val="20"/>
        </w:rPr>
        <w:t xml:space="preserve"> </w:t>
      </w:r>
      <w:r>
        <w:rPr>
          <w:color w:val="000000"/>
          <w:spacing w:val="-2"/>
          <w:sz w:val="20"/>
        </w:rPr>
        <w:t>from</w:t>
      </w:r>
      <w:r>
        <w:rPr>
          <w:color w:val="000000"/>
          <w:spacing w:val="-10"/>
          <w:sz w:val="20"/>
        </w:rPr>
        <w:t xml:space="preserve"> </w:t>
      </w:r>
      <w:r>
        <w:rPr>
          <w:color w:val="000000"/>
          <w:spacing w:val="-2"/>
          <w:sz w:val="20"/>
        </w:rPr>
        <w:t>hospital</w:t>
      </w:r>
      <w:r>
        <w:rPr>
          <w:color w:val="000000"/>
          <w:spacing w:val="-10"/>
          <w:sz w:val="20"/>
        </w:rPr>
        <w:t xml:space="preserve"> </w:t>
      </w:r>
      <w:r>
        <w:rPr>
          <w:color w:val="000000"/>
          <w:spacing w:val="-2"/>
          <w:sz w:val="20"/>
        </w:rPr>
        <w:t>records.</w:t>
      </w:r>
      <w:r>
        <w:rPr>
          <w:color w:val="000000"/>
          <w:spacing w:val="-10"/>
          <w:sz w:val="20"/>
        </w:rPr>
        <w:t xml:space="preserve"> </w:t>
      </w:r>
      <w:r>
        <w:rPr>
          <w:color w:val="000000"/>
          <w:spacing w:val="-2"/>
          <w:sz w:val="20"/>
        </w:rPr>
        <w:t>The</w:t>
      </w:r>
      <w:r>
        <w:rPr>
          <w:color w:val="000000"/>
          <w:spacing w:val="-10"/>
          <w:sz w:val="20"/>
        </w:rPr>
        <w:t xml:space="preserve"> </w:t>
      </w:r>
      <w:r>
        <w:rPr>
          <w:color w:val="000000"/>
          <w:spacing w:val="-2"/>
          <w:sz w:val="20"/>
        </w:rPr>
        <w:t>recorded</w:t>
      </w:r>
      <w:r>
        <w:rPr>
          <w:color w:val="000000"/>
          <w:spacing w:val="-10"/>
          <w:sz w:val="20"/>
        </w:rPr>
        <w:t xml:space="preserve"> </w:t>
      </w:r>
      <w:r>
        <w:rPr>
          <w:color w:val="000000"/>
          <w:spacing w:val="-2"/>
          <w:sz w:val="20"/>
        </w:rPr>
        <w:t>variables</w:t>
      </w:r>
      <w:r>
        <w:rPr>
          <w:color w:val="000000"/>
          <w:spacing w:val="-10"/>
          <w:sz w:val="20"/>
        </w:rPr>
        <w:t xml:space="preserve"> </w:t>
      </w:r>
      <w:r>
        <w:rPr>
          <w:color w:val="000000"/>
          <w:spacing w:val="-2"/>
          <w:sz w:val="20"/>
        </w:rPr>
        <w:t>included</w:t>
      </w:r>
      <w:r>
        <w:rPr>
          <w:color w:val="000000"/>
          <w:spacing w:val="-10"/>
          <w:sz w:val="20"/>
        </w:rPr>
        <w:t xml:space="preserve"> </w:t>
      </w:r>
      <w:r>
        <w:rPr>
          <w:color w:val="000000"/>
          <w:spacing w:val="-2"/>
          <w:sz w:val="20"/>
        </w:rPr>
        <w:t>gestational</w:t>
      </w:r>
      <w:r>
        <w:rPr>
          <w:color w:val="000000"/>
          <w:spacing w:val="-10"/>
          <w:sz w:val="20"/>
        </w:rPr>
        <w:t xml:space="preserve"> </w:t>
      </w:r>
      <w:r>
        <w:rPr>
          <w:color w:val="000000"/>
          <w:spacing w:val="-2"/>
          <w:sz w:val="20"/>
        </w:rPr>
        <w:t>age,</w:t>
      </w:r>
      <w:r>
        <w:rPr>
          <w:color w:val="000000"/>
          <w:spacing w:val="-10"/>
          <w:sz w:val="20"/>
        </w:rPr>
        <w:t xml:space="preserve"> </w:t>
      </w:r>
      <w:r>
        <w:rPr>
          <w:color w:val="000000"/>
          <w:spacing w:val="-2"/>
          <w:sz w:val="20"/>
        </w:rPr>
        <w:t>sex,</w:t>
      </w:r>
      <w:r>
        <w:rPr>
          <w:color w:val="000000"/>
          <w:spacing w:val="-10"/>
          <w:sz w:val="20"/>
        </w:rPr>
        <w:t xml:space="preserve"> </w:t>
      </w:r>
      <w:r>
        <w:rPr>
          <w:color w:val="000000"/>
          <w:spacing w:val="-2"/>
          <w:sz w:val="20"/>
        </w:rPr>
        <w:t>length</w:t>
      </w:r>
      <w:r>
        <w:rPr>
          <w:color w:val="000000"/>
          <w:spacing w:val="-10"/>
          <w:sz w:val="20"/>
        </w:rPr>
        <w:t xml:space="preserve"> </w:t>
      </w:r>
      <w:r>
        <w:rPr>
          <w:color w:val="000000"/>
          <w:spacing w:val="-2"/>
          <w:sz w:val="20"/>
        </w:rPr>
        <w:t>of</w:t>
      </w:r>
      <w:r>
        <w:rPr>
          <w:color w:val="000000"/>
          <w:spacing w:val="-10"/>
          <w:sz w:val="20"/>
        </w:rPr>
        <w:t xml:space="preserve"> </w:t>
      </w:r>
      <w:r>
        <w:rPr>
          <w:color w:val="000000"/>
          <w:spacing w:val="-2"/>
          <w:sz w:val="20"/>
        </w:rPr>
        <w:t xml:space="preserve">stay, </w:t>
      </w:r>
      <w:r>
        <w:rPr>
          <w:color w:val="000000"/>
          <w:sz w:val="20"/>
        </w:rPr>
        <w:t>vitals, clinical presentation, hematological indices, medications, and interventions.</w:t>
      </w:r>
      <w:r>
        <w:rPr>
          <w:color w:val="000000"/>
          <w:spacing w:val="40"/>
          <w:sz w:val="20"/>
        </w:rPr>
        <w:t xml:space="preserve"> </w:t>
      </w:r>
      <w:r>
        <w:rPr>
          <w:i/>
          <w:color w:val="000000"/>
          <w:sz w:val="20"/>
          <w:shd w:val="clear" w:color="auto" w:fill="FFF200"/>
        </w:rPr>
        <w:t>[Carl/</w:t>
      </w:r>
      <w:commentRangeStart w:id="169"/>
      <w:commentRangeStart w:id="170"/>
      <w:commentRangeStart w:id="171"/>
      <w:r>
        <w:rPr>
          <w:i/>
          <w:color w:val="000000"/>
          <w:sz w:val="20"/>
          <w:shd w:val="clear" w:color="auto" w:fill="FFF200"/>
        </w:rPr>
        <w:t>Rick</w:t>
      </w:r>
      <w:commentRangeEnd w:id="169"/>
      <w:r w:rsidR="00810C06">
        <w:rPr>
          <w:rStyle w:val="CommentReference"/>
        </w:rPr>
        <w:commentReference w:id="169"/>
      </w:r>
      <w:commentRangeEnd w:id="170"/>
      <w:r w:rsidR="00EE4BB5">
        <w:rPr>
          <w:rStyle w:val="CommentReference"/>
        </w:rPr>
        <w:commentReference w:id="170"/>
      </w:r>
      <w:commentRangeEnd w:id="171"/>
      <w:r w:rsidR="00120DAC">
        <w:rPr>
          <w:rStyle w:val="CommentReference"/>
        </w:rPr>
        <w:commentReference w:id="171"/>
      </w:r>
      <w:r>
        <w:rPr>
          <w:i/>
          <w:color w:val="000000"/>
          <w:sz w:val="20"/>
          <w:shd w:val="clear" w:color="auto" w:fill="FFF200"/>
        </w:rPr>
        <w:t>:</w:t>
      </w:r>
      <w:r>
        <w:rPr>
          <w:i/>
          <w:color w:val="000000"/>
          <w:sz w:val="20"/>
        </w:rPr>
        <w:t xml:space="preserve"> </w:t>
      </w:r>
      <w:r>
        <w:rPr>
          <w:i/>
          <w:color w:val="000000"/>
          <w:spacing w:val="-2"/>
          <w:sz w:val="20"/>
          <w:shd w:val="clear" w:color="auto" w:fill="FFF200"/>
        </w:rPr>
        <w:t>length of stay, vitals, clinical presentation/symptoms, medications, and interventions are not in-</w:t>
      </w:r>
      <w:r>
        <w:rPr>
          <w:i/>
          <w:color w:val="000000"/>
          <w:spacing w:val="-2"/>
          <w:sz w:val="20"/>
        </w:rPr>
        <w:t xml:space="preserve"> </w:t>
      </w:r>
      <w:proofErr w:type="spellStart"/>
      <w:r>
        <w:rPr>
          <w:i/>
          <w:color w:val="000000"/>
          <w:spacing w:val="-6"/>
          <w:sz w:val="20"/>
          <w:shd w:val="clear" w:color="auto" w:fill="FFF200"/>
        </w:rPr>
        <w:t>cluded</w:t>
      </w:r>
      <w:proofErr w:type="spellEnd"/>
      <w:r>
        <w:rPr>
          <w:i/>
          <w:color w:val="000000"/>
          <w:spacing w:val="-6"/>
          <w:sz w:val="20"/>
          <w:shd w:val="clear" w:color="auto" w:fill="FFF200"/>
        </w:rPr>
        <w:t xml:space="preserve"> in the</w:t>
      </w:r>
      <w:r>
        <w:rPr>
          <w:i/>
          <w:color w:val="000000"/>
          <w:spacing w:val="-5"/>
          <w:sz w:val="20"/>
          <w:shd w:val="clear" w:color="auto" w:fill="FFF200"/>
        </w:rPr>
        <w:t xml:space="preserve"> </w:t>
      </w:r>
      <w:r>
        <w:rPr>
          <w:i/>
          <w:color w:val="000000"/>
          <w:spacing w:val="-6"/>
          <w:sz w:val="20"/>
          <w:shd w:val="clear" w:color="auto" w:fill="FFF200"/>
        </w:rPr>
        <w:t>current data sheet for publication - would</w:t>
      </w:r>
      <w:r>
        <w:rPr>
          <w:i/>
          <w:color w:val="000000"/>
          <w:spacing w:val="-5"/>
          <w:sz w:val="20"/>
          <w:shd w:val="clear" w:color="auto" w:fill="FFF200"/>
        </w:rPr>
        <w:t xml:space="preserve"> </w:t>
      </w:r>
      <w:r>
        <w:rPr>
          <w:i/>
          <w:color w:val="000000"/>
          <w:spacing w:val="-6"/>
          <w:sz w:val="20"/>
          <w:shd w:val="clear" w:color="auto" w:fill="FFF200"/>
        </w:rPr>
        <w:t>you</w:t>
      </w:r>
      <w:r>
        <w:rPr>
          <w:i/>
          <w:color w:val="000000"/>
          <w:spacing w:val="-5"/>
          <w:sz w:val="20"/>
          <w:shd w:val="clear" w:color="auto" w:fill="FFF200"/>
        </w:rPr>
        <w:t xml:space="preserve"> </w:t>
      </w:r>
      <w:r>
        <w:rPr>
          <w:i/>
          <w:color w:val="000000"/>
          <w:spacing w:val="-6"/>
          <w:sz w:val="20"/>
          <w:shd w:val="clear" w:color="auto" w:fill="FFF200"/>
        </w:rPr>
        <w:t>like to include them,</w:t>
      </w:r>
      <w:r>
        <w:rPr>
          <w:i/>
          <w:color w:val="000000"/>
          <w:spacing w:val="-5"/>
          <w:sz w:val="20"/>
          <w:shd w:val="clear" w:color="auto" w:fill="FFF200"/>
        </w:rPr>
        <w:t xml:space="preserve"> </w:t>
      </w:r>
      <w:r>
        <w:rPr>
          <w:i/>
          <w:color w:val="000000"/>
          <w:spacing w:val="-6"/>
          <w:sz w:val="20"/>
          <w:shd w:val="clear" w:color="auto" w:fill="FFF200"/>
        </w:rPr>
        <w:t>and describe them</w:t>
      </w:r>
      <w:r>
        <w:rPr>
          <w:i/>
          <w:color w:val="000000"/>
          <w:spacing w:val="-5"/>
          <w:sz w:val="20"/>
          <w:shd w:val="clear" w:color="auto" w:fill="FFF200"/>
        </w:rPr>
        <w:t xml:space="preserve"> </w:t>
      </w:r>
      <w:ins w:id="172" w:author="Britto, Carl" w:date="2025-01-09T09:59:00Z" w16du:dateUtc="2025-01-09T14:59:00Z">
        <w:r w:rsidR="00813286">
          <w:rPr>
            <w:i/>
            <w:color w:val="000000"/>
            <w:spacing w:val="-6"/>
            <w:sz w:val="20"/>
            <w:shd w:val="clear" w:color="auto" w:fill="FFF200"/>
          </w:rPr>
          <w:t xml:space="preserve">in </w:t>
        </w:r>
      </w:ins>
      <w:del w:id="173" w:author="Britto, Carl" w:date="2025-01-09T09:59:00Z" w16du:dateUtc="2025-01-09T14:59:00Z">
        <w:r w:rsidDel="00813286">
          <w:rPr>
            <w:i/>
            <w:color w:val="000000"/>
            <w:spacing w:val="-6"/>
            <w:sz w:val="20"/>
            <w:shd w:val="clear" w:color="auto" w:fill="FFF200"/>
          </w:rPr>
          <w:delText>i</w:delText>
        </w:r>
      </w:del>
      <w:ins w:id="174" w:author="Britto, Carl" w:date="2025-01-09T09:59:00Z" w16du:dateUtc="2025-01-09T14:59:00Z">
        <w:r w:rsidR="00B61A6C">
          <w:rPr>
            <w:i/>
            <w:color w:val="000000"/>
            <w:spacing w:val="-6"/>
            <w:sz w:val="20"/>
            <w:shd w:val="clear" w:color="auto" w:fill="FFF200"/>
          </w:rPr>
          <w:t>t</w:t>
        </w:r>
      </w:ins>
      <w:del w:id="175" w:author="Britto, Carl" w:date="2025-01-09T09:59:00Z" w16du:dateUtc="2025-01-09T14:59:00Z">
        <w:r w:rsidDel="00813286">
          <w:rPr>
            <w:i/>
            <w:color w:val="000000"/>
            <w:spacing w:val="-6"/>
            <w:sz w:val="20"/>
            <w:shd w:val="clear" w:color="auto" w:fill="FFF200"/>
          </w:rPr>
          <w:delText>n</w:delText>
        </w:r>
      </w:del>
    </w:p>
    <w:p w14:paraId="5E9852E9" w14:textId="5DEA8499" w:rsidR="00041814" w:rsidDel="00813286" w:rsidRDefault="00041814">
      <w:pPr>
        <w:spacing w:line="252" w:lineRule="auto"/>
        <w:jc w:val="both"/>
        <w:rPr>
          <w:del w:id="176" w:author="Britto, Carl" w:date="2025-01-09T09:59:00Z" w16du:dateUtc="2025-01-09T14:59:00Z"/>
          <w:sz w:val="20"/>
        </w:rPr>
        <w:sectPr w:rsidR="00041814" w:rsidDel="00813286">
          <w:pgSz w:w="11910" w:h="16840"/>
          <w:pgMar w:top="1040" w:right="1580" w:bottom="720" w:left="1600" w:header="0" w:footer="523" w:gutter="0"/>
          <w:cols w:space="720"/>
        </w:sectPr>
      </w:pPr>
    </w:p>
    <w:p w14:paraId="14B19E4C" w14:textId="44173D67" w:rsidR="00041814" w:rsidRDefault="00BD1F93">
      <w:pPr>
        <w:spacing w:before="132" w:line="252" w:lineRule="auto"/>
        <w:ind w:left="100" w:right="116"/>
        <w:jc w:val="both"/>
        <w:pPrChange w:id="177" w:author="Britto, Carl" w:date="2025-01-09T09:59:00Z" w16du:dateUtc="2025-01-09T14:59:00Z">
          <w:pPr>
            <w:pStyle w:val="BodyText"/>
            <w:spacing w:before="92" w:line="252" w:lineRule="auto"/>
            <w:ind w:left="100" w:right="117"/>
          </w:pPr>
        </w:pPrChange>
      </w:pPr>
      <w:del w:id="178" w:author="Britto, Carl" w:date="2025-01-09T09:59:00Z" w16du:dateUtc="2025-01-09T14:59:00Z">
        <w:r w:rsidDel="00813286">
          <w:rPr>
            <w:i/>
            <w:spacing w:val="-2"/>
            <w:shd w:val="clear" w:color="auto" w:fill="FFF200"/>
          </w:rPr>
          <w:lastRenderedPageBreak/>
          <w:delText>t</w:delText>
        </w:r>
      </w:del>
      <w:r>
        <w:rPr>
          <w:i/>
          <w:spacing w:val="-2"/>
          <w:shd w:val="clear" w:color="auto" w:fill="FFF200"/>
        </w:rPr>
        <w:t>he</w:t>
      </w:r>
      <w:r>
        <w:rPr>
          <w:i/>
          <w:spacing w:val="-10"/>
          <w:shd w:val="clear" w:color="auto" w:fill="FFF200"/>
        </w:rPr>
        <w:t xml:space="preserve"> </w:t>
      </w:r>
      <w:r>
        <w:rPr>
          <w:i/>
          <w:spacing w:val="-2"/>
          <w:shd w:val="clear" w:color="auto" w:fill="FFF200"/>
        </w:rPr>
        <w:t>paper?</w:t>
      </w:r>
      <w:r>
        <w:rPr>
          <w:i/>
          <w:spacing w:val="-11"/>
          <w:shd w:val="clear" w:color="auto" w:fill="FFF200"/>
        </w:rPr>
        <w:t xml:space="preserve"> </w:t>
      </w:r>
      <w:r>
        <w:rPr>
          <w:i/>
          <w:spacing w:val="-2"/>
          <w:shd w:val="clear" w:color="auto" w:fill="FFF200"/>
        </w:rPr>
        <w:t>Or</w:t>
      </w:r>
      <w:r>
        <w:rPr>
          <w:i/>
          <w:spacing w:val="-9"/>
          <w:shd w:val="clear" w:color="auto" w:fill="FFF200"/>
        </w:rPr>
        <w:t xml:space="preserve"> </w:t>
      </w:r>
      <w:r>
        <w:rPr>
          <w:i/>
          <w:spacing w:val="-2"/>
          <w:shd w:val="clear" w:color="auto" w:fill="FFF200"/>
        </w:rPr>
        <w:t>exclude</w:t>
      </w:r>
      <w:r>
        <w:rPr>
          <w:i/>
          <w:spacing w:val="-10"/>
          <w:shd w:val="clear" w:color="auto" w:fill="FFF200"/>
        </w:rPr>
        <w:t xml:space="preserve"> </w:t>
      </w:r>
      <w:r>
        <w:rPr>
          <w:i/>
          <w:spacing w:val="-2"/>
          <w:shd w:val="clear" w:color="auto" w:fill="FFF200"/>
        </w:rPr>
        <w:t>them</w:t>
      </w:r>
      <w:r>
        <w:rPr>
          <w:i/>
          <w:spacing w:val="-10"/>
          <w:shd w:val="clear" w:color="auto" w:fill="FFF200"/>
        </w:rPr>
        <w:t xml:space="preserve"> </w:t>
      </w:r>
      <w:r>
        <w:rPr>
          <w:i/>
          <w:spacing w:val="-2"/>
          <w:shd w:val="clear" w:color="auto" w:fill="FFF200"/>
        </w:rPr>
        <w:t>?]</w:t>
      </w:r>
      <w:r>
        <w:rPr>
          <w:i/>
          <w:spacing w:val="6"/>
        </w:rPr>
        <w:t xml:space="preserve"> </w:t>
      </w:r>
      <w:r>
        <w:rPr>
          <w:spacing w:val="-2"/>
        </w:rPr>
        <w:t>The</w:t>
      </w:r>
      <w:r>
        <w:rPr>
          <w:spacing w:val="-10"/>
        </w:rPr>
        <w:t xml:space="preserve"> </w:t>
      </w:r>
      <w:r>
        <w:rPr>
          <w:spacing w:val="-2"/>
        </w:rPr>
        <w:t>hematological</w:t>
      </w:r>
      <w:r>
        <w:rPr>
          <w:spacing w:val="-10"/>
        </w:rPr>
        <w:t xml:space="preserve"> </w:t>
      </w:r>
      <w:r>
        <w:rPr>
          <w:spacing w:val="-2"/>
        </w:rPr>
        <w:t>indices</w:t>
      </w:r>
      <w:r>
        <w:rPr>
          <w:spacing w:val="-10"/>
        </w:rPr>
        <w:t xml:space="preserve"> </w:t>
      </w:r>
      <w:r>
        <w:rPr>
          <w:spacing w:val="-2"/>
        </w:rPr>
        <w:t>recorded</w:t>
      </w:r>
      <w:r>
        <w:rPr>
          <w:spacing w:val="-10"/>
        </w:rPr>
        <w:t xml:space="preserve"> </w:t>
      </w:r>
      <w:r>
        <w:rPr>
          <w:spacing w:val="-2"/>
        </w:rPr>
        <w:t>included</w:t>
      </w:r>
      <w:r>
        <w:rPr>
          <w:spacing w:val="-10"/>
        </w:rPr>
        <w:t xml:space="preserve"> </w:t>
      </w:r>
      <w:r>
        <w:rPr>
          <w:spacing w:val="-2"/>
        </w:rPr>
        <w:t>white</w:t>
      </w:r>
      <w:r>
        <w:rPr>
          <w:spacing w:val="-10"/>
        </w:rPr>
        <w:t xml:space="preserve"> </w:t>
      </w:r>
      <w:r>
        <w:rPr>
          <w:spacing w:val="-2"/>
        </w:rPr>
        <w:t>blood</w:t>
      </w:r>
      <w:r>
        <w:rPr>
          <w:spacing w:val="-10"/>
        </w:rPr>
        <w:t xml:space="preserve"> </w:t>
      </w:r>
      <w:r>
        <w:rPr>
          <w:spacing w:val="-2"/>
        </w:rPr>
        <w:t>cell</w:t>
      </w:r>
      <w:r>
        <w:rPr>
          <w:spacing w:val="-11"/>
        </w:rPr>
        <w:t xml:space="preserve"> </w:t>
      </w:r>
      <w:r>
        <w:rPr>
          <w:spacing w:val="-2"/>
        </w:rPr>
        <w:t xml:space="preserve">(WBC) </w:t>
      </w:r>
      <w:r>
        <w:t>count,</w:t>
      </w:r>
      <w:r>
        <w:rPr>
          <w:spacing w:val="-13"/>
        </w:rPr>
        <w:t xml:space="preserve"> </w:t>
      </w:r>
      <w:r>
        <w:t>hemoglobin</w:t>
      </w:r>
      <w:r>
        <w:rPr>
          <w:spacing w:val="-12"/>
        </w:rPr>
        <w:t xml:space="preserve"> </w:t>
      </w:r>
      <w:r>
        <w:t>level,</w:t>
      </w:r>
      <w:r>
        <w:rPr>
          <w:spacing w:val="-12"/>
        </w:rPr>
        <w:t xml:space="preserve"> </w:t>
      </w:r>
      <w:r>
        <w:t>platelet</w:t>
      </w:r>
      <w:r>
        <w:rPr>
          <w:spacing w:val="-12"/>
        </w:rPr>
        <w:t xml:space="preserve"> </w:t>
      </w:r>
      <w:r>
        <w:t>count,</w:t>
      </w:r>
      <w:r>
        <w:rPr>
          <w:spacing w:val="-12"/>
        </w:rPr>
        <w:t xml:space="preserve"> </w:t>
      </w:r>
      <w:r>
        <w:t>and</w:t>
      </w:r>
      <w:r>
        <w:rPr>
          <w:spacing w:val="-12"/>
        </w:rPr>
        <w:t xml:space="preserve"> </w:t>
      </w:r>
      <w:r>
        <w:t>absolute</w:t>
      </w:r>
      <w:r>
        <w:rPr>
          <w:spacing w:val="-12"/>
        </w:rPr>
        <w:t xml:space="preserve"> </w:t>
      </w:r>
      <w:r>
        <w:t>neutrophil</w:t>
      </w:r>
      <w:r>
        <w:rPr>
          <w:spacing w:val="-12"/>
        </w:rPr>
        <w:t xml:space="preserve"> </w:t>
      </w:r>
      <w:r>
        <w:t>count</w:t>
      </w:r>
      <w:r>
        <w:rPr>
          <w:spacing w:val="-12"/>
        </w:rPr>
        <w:t xml:space="preserve"> </w:t>
      </w:r>
      <w:r>
        <w:t>(ANC).</w:t>
      </w:r>
      <w:r>
        <w:rPr>
          <w:spacing w:val="-12"/>
        </w:rPr>
        <w:t xml:space="preserve"> </w:t>
      </w:r>
      <w:r>
        <w:t>Hematological</w:t>
      </w:r>
      <w:r>
        <w:rPr>
          <w:spacing w:val="-12"/>
        </w:rPr>
        <w:t xml:space="preserve"> </w:t>
      </w:r>
      <w:r>
        <w:t>data were entirely missing for two patients, and ANC data were missing for an additional patient.</w:t>
      </w:r>
      <w:r>
        <w:rPr>
          <w:spacing w:val="19"/>
        </w:rPr>
        <w:t xml:space="preserve"> </w:t>
      </w:r>
      <w:r>
        <w:t>We treated the missing data as random and excluded these patients in statistical analyses involving the missing variables.</w:t>
      </w:r>
      <w:r>
        <w:rPr>
          <w:spacing w:val="40"/>
        </w:rPr>
        <w:t xml:space="preserve"> </w:t>
      </w:r>
      <w:r>
        <w:t>For all patients except one preterm infant (Patient#86), gestational age coincided with age in days since birth.</w:t>
      </w:r>
      <w:r>
        <w:rPr>
          <w:spacing w:val="40"/>
        </w:rPr>
        <w:t xml:space="preserve"> </w:t>
      </w:r>
      <w:r>
        <w:t xml:space="preserve">We also documented the level of care received by each </w:t>
      </w:r>
      <w:r>
        <w:rPr>
          <w:spacing w:val="-2"/>
        </w:rPr>
        <w:t>patient, distinguishing</w:t>
      </w:r>
      <w:r>
        <w:rPr>
          <w:spacing w:val="-3"/>
        </w:rPr>
        <w:t xml:space="preserve"> </w:t>
      </w:r>
      <w:r>
        <w:rPr>
          <w:spacing w:val="-2"/>
        </w:rPr>
        <w:t>between</w:t>
      </w:r>
      <w:r>
        <w:rPr>
          <w:spacing w:val="-3"/>
        </w:rPr>
        <w:t xml:space="preserve"> </w:t>
      </w:r>
      <w:r>
        <w:rPr>
          <w:spacing w:val="-2"/>
        </w:rPr>
        <w:t>Intensive</w:t>
      </w:r>
      <w:r>
        <w:rPr>
          <w:spacing w:val="-3"/>
        </w:rPr>
        <w:t xml:space="preserve"> </w:t>
      </w:r>
      <w:r>
        <w:rPr>
          <w:spacing w:val="-2"/>
        </w:rPr>
        <w:t>Care</w:t>
      </w:r>
      <w:r>
        <w:rPr>
          <w:spacing w:val="-3"/>
        </w:rPr>
        <w:t xml:space="preserve"> </w:t>
      </w:r>
      <w:r>
        <w:rPr>
          <w:spacing w:val="-2"/>
        </w:rPr>
        <w:t>Unit</w:t>
      </w:r>
      <w:r>
        <w:rPr>
          <w:spacing w:val="-4"/>
        </w:rPr>
        <w:t xml:space="preserve"> </w:t>
      </w:r>
      <w:r>
        <w:rPr>
          <w:spacing w:val="-2"/>
        </w:rPr>
        <w:t>(ICU)</w:t>
      </w:r>
      <w:r>
        <w:rPr>
          <w:spacing w:val="-3"/>
        </w:rPr>
        <w:t xml:space="preserve"> </w:t>
      </w:r>
      <w:r>
        <w:rPr>
          <w:spacing w:val="-2"/>
        </w:rPr>
        <w:t>and</w:t>
      </w:r>
      <w:r>
        <w:rPr>
          <w:spacing w:val="-3"/>
        </w:rPr>
        <w:t xml:space="preserve"> </w:t>
      </w:r>
      <w:r>
        <w:rPr>
          <w:spacing w:val="-2"/>
        </w:rPr>
        <w:t>inpatient</w:t>
      </w:r>
      <w:r>
        <w:rPr>
          <w:spacing w:val="-3"/>
        </w:rPr>
        <w:t xml:space="preserve"> </w:t>
      </w:r>
      <w:r>
        <w:rPr>
          <w:spacing w:val="-2"/>
        </w:rPr>
        <w:t>pediatric</w:t>
      </w:r>
      <w:r>
        <w:rPr>
          <w:spacing w:val="-3"/>
        </w:rPr>
        <w:t xml:space="preserve"> </w:t>
      </w:r>
      <w:r>
        <w:rPr>
          <w:spacing w:val="-2"/>
        </w:rPr>
        <w:t>unit</w:t>
      </w:r>
      <w:r>
        <w:rPr>
          <w:spacing w:val="-3"/>
        </w:rPr>
        <w:t xml:space="preserve"> </w:t>
      </w:r>
      <w:r>
        <w:rPr>
          <w:spacing w:val="-2"/>
        </w:rPr>
        <w:t xml:space="preserve">admissions. </w:t>
      </w:r>
      <w:r>
        <w:t>To</w:t>
      </w:r>
      <w:r>
        <w:rPr>
          <w:spacing w:val="-3"/>
        </w:rPr>
        <w:t xml:space="preserve"> </w:t>
      </w:r>
      <w:r>
        <w:t>exclude</w:t>
      </w:r>
      <w:r>
        <w:rPr>
          <w:spacing w:val="-3"/>
        </w:rPr>
        <w:t xml:space="preserve"> </w:t>
      </w:r>
      <w:r>
        <w:t>precautionary</w:t>
      </w:r>
      <w:r>
        <w:rPr>
          <w:spacing w:val="-3"/>
        </w:rPr>
        <w:t xml:space="preserve"> </w:t>
      </w:r>
      <w:r>
        <w:t>admissions,</w:t>
      </w:r>
      <w:r>
        <w:rPr>
          <w:spacing w:val="-3"/>
        </w:rPr>
        <w:t xml:space="preserve"> </w:t>
      </w:r>
      <w:r>
        <w:t>ICU</w:t>
      </w:r>
      <w:r>
        <w:rPr>
          <w:spacing w:val="-3"/>
        </w:rPr>
        <w:t xml:space="preserve"> </w:t>
      </w:r>
      <w:r>
        <w:t>admissions</w:t>
      </w:r>
      <w:r>
        <w:rPr>
          <w:spacing w:val="-3"/>
        </w:rPr>
        <w:t xml:space="preserve"> </w:t>
      </w:r>
      <w:r>
        <w:t>were</w:t>
      </w:r>
      <w:r>
        <w:rPr>
          <w:spacing w:val="-3"/>
        </w:rPr>
        <w:t xml:space="preserve"> </w:t>
      </w:r>
      <w:r>
        <w:t>defined</w:t>
      </w:r>
      <w:r>
        <w:rPr>
          <w:spacing w:val="-3"/>
        </w:rPr>
        <w:t xml:space="preserve"> </w:t>
      </w:r>
      <w:r>
        <w:t>as</w:t>
      </w:r>
      <w:r>
        <w:rPr>
          <w:spacing w:val="-3"/>
        </w:rPr>
        <w:t xml:space="preserve"> </w:t>
      </w:r>
      <w:r>
        <w:t>stays</w:t>
      </w:r>
      <w:r>
        <w:rPr>
          <w:spacing w:val="-3"/>
        </w:rPr>
        <w:t xml:space="preserve"> </w:t>
      </w:r>
      <w:r>
        <w:t>exceeding</w:t>
      </w:r>
      <w:r>
        <w:rPr>
          <w:spacing w:val="-3"/>
        </w:rPr>
        <w:t xml:space="preserve"> </w:t>
      </w:r>
      <w:r>
        <w:t>48</w:t>
      </w:r>
      <w:r>
        <w:rPr>
          <w:spacing w:val="-3"/>
        </w:rPr>
        <w:t xml:space="preserve"> </w:t>
      </w:r>
      <w:r>
        <w:t>hours.</w:t>
      </w:r>
    </w:p>
    <w:p w14:paraId="7D12816D" w14:textId="77777777" w:rsidR="00041814" w:rsidRDefault="00041814">
      <w:pPr>
        <w:pStyle w:val="BodyText"/>
        <w:spacing w:before="58"/>
        <w:jc w:val="left"/>
      </w:pPr>
    </w:p>
    <w:p w14:paraId="49FC3F2A" w14:textId="77777777" w:rsidR="00041814" w:rsidRDefault="00BD1F93">
      <w:pPr>
        <w:pStyle w:val="Heading2"/>
        <w:numPr>
          <w:ilvl w:val="1"/>
          <w:numId w:val="2"/>
        </w:numPr>
        <w:tabs>
          <w:tab w:val="left" w:pos="712"/>
        </w:tabs>
        <w:ind w:left="712" w:hanging="612"/>
      </w:pPr>
      <w:bookmarkStart w:id="179" w:name="Whole-genome_sequencing_and_Antibiotic_s"/>
      <w:bookmarkEnd w:id="179"/>
      <w:r>
        <w:rPr>
          <w:spacing w:val="-8"/>
        </w:rPr>
        <w:t>Whole-genome</w:t>
      </w:r>
      <w:r>
        <w:rPr>
          <w:spacing w:val="4"/>
        </w:rPr>
        <w:t xml:space="preserve"> </w:t>
      </w:r>
      <w:r>
        <w:rPr>
          <w:spacing w:val="-8"/>
        </w:rPr>
        <w:t>sequencing</w:t>
      </w:r>
      <w:r>
        <w:rPr>
          <w:spacing w:val="4"/>
        </w:rPr>
        <w:t xml:space="preserve"> </w:t>
      </w:r>
      <w:r>
        <w:rPr>
          <w:spacing w:val="-8"/>
        </w:rPr>
        <w:t>and</w:t>
      </w:r>
      <w:r>
        <w:rPr>
          <w:spacing w:val="5"/>
        </w:rPr>
        <w:t xml:space="preserve"> </w:t>
      </w:r>
      <w:r>
        <w:rPr>
          <w:spacing w:val="-8"/>
        </w:rPr>
        <w:t>Antibiotic</w:t>
      </w:r>
      <w:r>
        <w:rPr>
          <w:spacing w:val="4"/>
        </w:rPr>
        <w:t xml:space="preserve"> </w:t>
      </w:r>
      <w:r>
        <w:rPr>
          <w:spacing w:val="-8"/>
        </w:rPr>
        <w:t>susceptibility</w:t>
      </w:r>
      <w:r>
        <w:rPr>
          <w:spacing w:val="4"/>
        </w:rPr>
        <w:t xml:space="preserve"> </w:t>
      </w:r>
      <w:r>
        <w:rPr>
          <w:spacing w:val="-8"/>
        </w:rPr>
        <w:t>testing</w:t>
      </w:r>
    </w:p>
    <w:p w14:paraId="6D0FFECE" w14:textId="77777777" w:rsidR="00041814" w:rsidRDefault="00BD1F93">
      <w:pPr>
        <w:spacing w:before="132"/>
        <w:ind w:left="100"/>
        <w:jc w:val="both"/>
        <w:rPr>
          <w:ins w:id="180" w:author="Britto, Carl" w:date="2025-01-09T10:23:00Z" w16du:dateUtc="2025-01-09T15:23:00Z"/>
          <w:i/>
          <w:color w:val="000000"/>
          <w:spacing w:val="-6"/>
          <w:sz w:val="20"/>
          <w:shd w:val="clear" w:color="auto" w:fill="FFF200"/>
        </w:rPr>
      </w:pPr>
      <w:r>
        <w:rPr>
          <w:i/>
          <w:color w:val="000000"/>
          <w:spacing w:val="-6"/>
          <w:sz w:val="20"/>
          <w:shd w:val="clear" w:color="auto" w:fill="FFF200"/>
        </w:rPr>
        <w:t>[Carl/Rick:</w:t>
      </w:r>
      <w:r>
        <w:rPr>
          <w:i/>
          <w:color w:val="000000"/>
          <w:spacing w:val="5"/>
          <w:sz w:val="20"/>
          <w:shd w:val="clear" w:color="auto" w:fill="FFF200"/>
        </w:rPr>
        <w:t xml:space="preserve"> </w:t>
      </w:r>
      <w:r>
        <w:rPr>
          <w:i/>
          <w:color w:val="000000"/>
          <w:spacing w:val="-6"/>
          <w:sz w:val="20"/>
          <w:shd w:val="clear" w:color="auto" w:fill="FFF200"/>
        </w:rPr>
        <w:t>Please</w:t>
      </w:r>
      <w:r>
        <w:rPr>
          <w:i/>
          <w:color w:val="000000"/>
          <w:spacing w:val="6"/>
          <w:sz w:val="20"/>
          <w:shd w:val="clear" w:color="auto" w:fill="FFF200"/>
        </w:rPr>
        <w:t xml:space="preserve"> </w:t>
      </w:r>
      <w:r>
        <w:rPr>
          <w:i/>
          <w:color w:val="000000"/>
          <w:spacing w:val="-6"/>
          <w:sz w:val="20"/>
          <w:shd w:val="clear" w:color="auto" w:fill="FFF200"/>
        </w:rPr>
        <w:t>add</w:t>
      </w:r>
      <w:r>
        <w:rPr>
          <w:i/>
          <w:color w:val="000000"/>
          <w:spacing w:val="6"/>
          <w:sz w:val="20"/>
          <w:shd w:val="clear" w:color="auto" w:fill="FFF200"/>
        </w:rPr>
        <w:t xml:space="preserve"> </w:t>
      </w:r>
      <w:r>
        <w:rPr>
          <w:i/>
          <w:color w:val="000000"/>
          <w:spacing w:val="-6"/>
          <w:sz w:val="20"/>
          <w:shd w:val="clear" w:color="auto" w:fill="FFF200"/>
        </w:rPr>
        <w:t>details</w:t>
      </w:r>
      <w:r>
        <w:rPr>
          <w:i/>
          <w:color w:val="000000"/>
          <w:spacing w:val="6"/>
          <w:sz w:val="20"/>
          <w:shd w:val="clear" w:color="auto" w:fill="FFF200"/>
        </w:rPr>
        <w:t xml:space="preserve"> </w:t>
      </w:r>
      <w:r>
        <w:rPr>
          <w:i/>
          <w:color w:val="000000"/>
          <w:spacing w:val="-6"/>
          <w:sz w:val="20"/>
          <w:shd w:val="clear" w:color="auto" w:fill="FFF200"/>
        </w:rPr>
        <w:t>on</w:t>
      </w:r>
      <w:r>
        <w:rPr>
          <w:i/>
          <w:color w:val="000000"/>
          <w:spacing w:val="5"/>
          <w:sz w:val="20"/>
          <w:shd w:val="clear" w:color="auto" w:fill="FFF200"/>
        </w:rPr>
        <w:t xml:space="preserve"> </w:t>
      </w:r>
      <w:r>
        <w:rPr>
          <w:i/>
          <w:color w:val="000000"/>
          <w:spacing w:val="-6"/>
          <w:sz w:val="20"/>
          <w:shd w:val="clear" w:color="auto" w:fill="FFF200"/>
        </w:rPr>
        <w:t>the</w:t>
      </w:r>
      <w:r>
        <w:rPr>
          <w:i/>
          <w:color w:val="000000"/>
          <w:spacing w:val="6"/>
          <w:sz w:val="20"/>
          <w:shd w:val="clear" w:color="auto" w:fill="FFF200"/>
        </w:rPr>
        <w:t xml:space="preserve"> </w:t>
      </w:r>
      <w:r>
        <w:rPr>
          <w:i/>
          <w:color w:val="000000"/>
          <w:spacing w:val="-6"/>
          <w:sz w:val="20"/>
          <w:shd w:val="clear" w:color="auto" w:fill="FFF200"/>
        </w:rPr>
        <w:t>experimental</w:t>
      </w:r>
      <w:r>
        <w:rPr>
          <w:i/>
          <w:color w:val="000000"/>
          <w:spacing w:val="6"/>
          <w:sz w:val="20"/>
          <w:shd w:val="clear" w:color="auto" w:fill="FFF200"/>
        </w:rPr>
        <w:t xml:space="preserve"> </w:t>
      </w:r>
      <w:r>
        <w:rPr>
          <w:i/>
          <w:color w:val="000000"/>
          <w:spacing w:val="-6"/>
          <w:sz w:val="20"/>
          <w:shd w:val="clear" w:color="auto" w:fill="FFF200"/>
        </w:rPr>
        <w:t>methods</w:t>
      </w:r>
      <w:r>
        <w:rPr>
          <w:i/>
          <w:color w:val="000000"/>
          <w:spacing w:val="6"/>
          <w:sz w:val="20"/>
          <w:shd w:val="clear" w:color="auto" w:fill="FFF200"/>
        </w:rPr>
        <w:t xml:space="preserve"> </w:t>
      </w:r>
      <w:r>
        <w:rPr>
          <w:i/>
          <w:color w:val="000000"/>
          <w:spacing w:val="-6"/>
          <w:sz w:val="20"/>
          <w:shd w:val="clear" w:color="auto" w:fill="FFF200"/>
        </w:rPr>
        <w:t>used</w:t>
      </w:r>
      <w:r>
        <w:rPr>
          <w:i/>
          <w:color w:val="000000"/>
          <w:spacing w:val="6"/>
          <w:sz w:val="20"/>
          <w:shd w:val="clear" w:color="auto" w:fill="FFF200"/>
        </w:rPr>
        <w:t xml:space="preserve"> </w:t>
      </w:r>
      <w:r>
        <w:rPr>
          <w:i/>
          <w:color w:val="000000"/>
          <w:spacing w:val="-6"/>
          <w:sz w:val="20"/>
          <w:shd w:val="clear" w:color="auto" w:fill="FFF200"/>
        </w:rPr>
        <w:t>for</w:t>
      </w:r>
      <w:r>
        <w:rPr>
          <w:i/>
          <w:color w:val="000000"/>
          <w:spacing w:val="6"/>
          <w:sz w:val="20"/>
          <w:shd w:val="clear" w:color="auto" w:fill="FFF200"/>
        </w:rPr>
        <w:t xml:space="preserve"> </w:t>
      </w:r>
      <w:r>
        <w:rPr>
          <w:i/>
          <w:color w:val="000000"/>
          <w:spacing w:val="-6"/>
          <w:sz w:val="20"/>
          <w:shd w:val="clear" w:color="auto" w:fill="FFF200"/>
        </w:rPr>
        <w:t>sequencing</w:t>
      </w:r>
      <w:r>
        <w:rPr>
          <w:i/>
          <w:color w:val="000000"/>
          <w:spacing w:val="6"/>
          <w:sz w:val="20"/>
          <w:shd w:val="clear" w:color="auto" w:fill="FFF200"/>
        </w:rPr>
        <w:t xml:space="preserve"> </w:t>
      </w:r>
      <w:r>
        <w:rPr>
          <w:i/>
          <w:color w:val="000000"/>
          <w:spacing w:val="-6"/>
          <w:sz w:val="20"/>
          <w:shd w:val="clear" w:color="auto" w:fill="FFF200"/>
        </w:rPr>
        <w:t>and</w:t>
      </w:r>
      <w:r>
        <w:rPr>
          <w:i/>
          <w:color w:val="000000"/>
          <w:spacing w:val="6"/>
          <w:sz w:val="20"/>
          <w:shd w:val="clear" w:color="auto" w:fill="FFF200"/>
        </w:rPr>
        <w:t xml:space="preserve"> </w:t>
      </w:r>
      <w:r>
        <w:rPr>
          <w:i/>
          <w:color w:val="000000"/>
          <w:spacing w:val="-6"/>
          <w:sz w:val="20"/>
          <w:shd w:val="clear" w:color="auto" w:fill="FFF200"/>
        </w:rPr>
        <w:t>AST]</w:t>
      </w:r>
    </w:p>
    <w:p w14:paraId="5C720E9C" w14:textId="66CE0414" w:rsidR="00541E57" w:rsidRDefault="00541E57" w:rsidP="00541E57">
      <w:pPr>
        <w:rPr>
          <w:ins w:id="181" w:author="Britto, Carl" w:date="2025-01-09T10:23:00Z" w16du:dateUtc="2025-01-09T15:23:00Z"/>
          <w:iCs/>
          <w:sz w:val="20"/>
        </w:rPr>
      </w:pPr>
      <w:ins w:id="182" w:author="Britto, Carl" w:date="2025-01-09T10:23:00Z" w16du:dateUtc="2025-01-09T15:23:00Z">
        <w:r w:rsidRPr="00541E57">
          <w:rPr>
            <w:iCs/>
            <w:sz w:val="20"/>
            <w:rPrChange w:id="183" w:author="Britto, Carl" w:date="2025-01-09T10:23:00Z" w16du:dateUtc="2025-01-09T15:23:00Z">
              <w:rPr>
                <w:i/>
                <w:sz w:val="20"/>
              </w:rPr>
            </w:rPrChange>
          </w:rPr>
          <w:t xml:space="preserve">Briefly, DNA was extracted using the Wizard Genomic DNA Extraction Kit (Promega, Wisconsin, USA), according to manufacturer’s instructions. Genomic DNA was then subjected to indexed whole genome sequencing on an Illumina </w:t>
        </w:r>
        <w:proofErr w:type="spellStart"/>
        <w:r w:rsidRPr="00541E57">
          <w:rPr>
            <w:iCs/>
            <w:sz w:val="20"/>
            <w:rPrChange w:id="184" w:author="Britto, Carl" w:date="2025-01-09T10:23:00Z" w16du:dateUtc="2025-01-09T15:23:00Z">
              <w:rPr>
                <w:i/>
                <w:sz w:val="20"/>
              </w:rPr>
            </w:rPrChange>
          </w:rPr>
          <w:t>Hiseq</w:t>
        </w:r>
        <w:proofErr w:type="spellEnd"/>
        <w:r w:rsidRPr="00541E57">
          <w:rPr>
            <w:iCs/>
            <w:sz w:val="20"/>
            <w:rPrChange w:id="185" w:author="Britto, Carl" w:date="2025-01-09T10:23:00Z" w16du:dateUtc="2025-01-09T15:23:00Z">
              <w:rPr>
                <w:i/>
                <w:sz w:val="20"/>
              </w:rPr>
            </w:rPrChange>
          </w:rPr>
          <w:t xml:space="preserve"> 2500 platform to generate paired-end reads of 100–150 bp in length.</w:t>
        </w:r>
      </w:ins>
    </w:p>
    <w:p w14:paraId="1379F246" w14:textId="263A9CC6" w:rsidR="00197419" w:rsidRPr="00541E57" w:rsidRDefault="00197419" w:rsidP="00541E57">
      <w:pPr>
        <w:rPr>
          <w:ins w:id="186" w:author="Britto, Carl" w:date="2025-01-09T10:23:00Z" w16du:dateUtc="2025-01-09T15:23:00Z"/>
          <w:iCs/>
          <w:sz w:val="20"/>
          <w:rPrChange w:id="187" w:author="Britto, Carl" w:date="2025-01-09T10:23:00Z" w16du:dateUtc="2025-01-09T15:23:00Z">
            <w:rPr>
              <w:ins w:id="188" w:author="Britto, Carl" w:date="2025-01-09T10:23:00Z" w16du:dateUtc="2025-01-09T15:23:00Z"/>
              <w:i/>
              <w:sz w:val="20"/>
            </w:rPr>
          </w:rPrChange>
        </w:rPr>
      </w:pPr>
      <w:ins w:id="189" w:author="Britto, Carl" w:date="2025-01-09T10:25:00Z" w16du:dateUtc="2025-01-09T15:25:00Z">
        <w:r w:rsidRPr="00197419">
          <w:rPr>
            <w:iCs/>
            <w:sz w:val="20"/>
          </w:rPr>
          <w:t xml:space="preserve">The Clinical and Laboratory Standards Institute (CLSI) protocol was followed for antimicrobial susceptibility testing using disk diffusion. Briefly, individual GBS strains were grown on Mueller-Hinton Agar (MHA) with 5% sheep blood (BBL; </w:t>
        </w:r>
        <w:proofErr w:type="spellStart"/>
        <w:r w:rsidRPr="00197419">
          <w:rPr>
            <w:iCs/>
            <w:sz w:val="20"/>
          </w:rPr>
          <w:t>ThermoFisher</w:t>
        </w:r>
        <w:proofErr w:type="spellEnd"/>
        <w:r w:rsidRPr="00197419">
          <w:rPr>
            <w:iCs/>
            <w:sz w:val="20"/>
          </w:rPr>
          <w:t xml:space="preserve">) at 37°C supplemented with 5% CO2 following the placement of antimicrobial discs (BD Sensi-Disc; </w:t>
        </w:r>
        <w:proofErr w:type="spellStart"/>
        <w:r w:rsidRPr="00197419">
          <w:rPr>
            <w:iCs/>
            <w:sz w:val="20"/>
          </w:rPr>
          <w:t>ThermoFisher</w:t>
        </w:r>
        <w:proofErr w:type="spellEnd"/>
        <w:r w:rsidRPr="00197419">
          <w:rPr>
            <w:iCs/>
            <w:sz w:val="20"/>
          </w:rPr>
          <w:t>) using a standard dispenser to ensure proper spacing between disks. Tested antibiotics included penicillin (10U), tetracycline (30μg), clindamycin (2μg), erythromycin (15μg), and levofloxacin (5μg). Zones of inhibition were measured using a digital caliper following 18 hours of growth and recorded as susceptible, intermediate, or resistant according to the CLSI breakpoints</w:t>
        </w:r>
        <w:r>
          <w:rPr>
            <w:iCs/>
            <w:sz w:val="20"/>
          </w:rPr>
          <w:t xml:space="preserve"> </w:t>
        </w:r>
        <w:commentRangeStart w:id="190"/>
        <w:commentRangeStart w:id="191"/>
        <w:r>
          <w:rPr>
            <w:iCs/>
            <w:sz w:val="20"/>
          </w:rPr>
          <w:t>ref</w:t>
        </w:r>
      </w:ins>
      <w:commentRangeEnd w:id="190"/>
      <w:ins w:id="192" w:author="Britto, Carl" w:date="2025-01-09T10:26:00Z" w16du:dateUtc="2025-01-09T15:26:00Z">
        <w:r>
          <w:rPr>
            <w:rStyle w:val="CommentReference"/>
          </w:rPr>
          <w:commentReference w:id="190"/>
        </w:r>
      </w:ins>
      <w:commentRangeEnd w:id="191"/>
      <w:r w:rsidR="004A61AA">
        <w:rPr>
          <w:rStyle w:val="CommentReference"/>
        </w:rPr>
        <w:commentReference w:id="191"/>
      </w:r>
    </w:p>
    <w:p w14:paraId="2460ECEB" w14:textId="77777777" w:rsidR="00541E57" w:rsidRDefault="00541E57">
      <w:pPr>
        <w:spacing w:before="132"/>
        <w:ind w:left="100"/>
        <w:jc w:val="both"/>
        <w:rPr>
          <w:i/>
          <w:sz w:val="20"/>
        </w:rPr>
      </w:pPr>
    </w:p>
    <w:p w14:paraId="19AF08CB" w14:textId="77777777" w:rsidR="00041814" w:rsidRDefault="00041814">
      <w:pPr>
        <w:pStyle w:val="BodyText"/>
        <w:spacing w:before="66"/>
        <w:jc w:val="left"/>
        <w:rPr>
          <w:i/>
        </w:rPr>
      </w:pPr>
    </w:p>
    <w:p w14:paraId="6AF11335" w14:textId="77777777" w:rsidR="00041814" w:rsidRDefault="00BD1F93">
      <w:pPr>
        <w:pStyle w:val="Heading2"/>
        <w:numPr>
          <w:ilvl w:val="1"/>
          <w:numId w:val="2"/>
        </w:numPr>
        <w:tabs>
          <w:tab w:val="left" w:pos="712"/>
        </w:tabs>
        <w:spacing w:before="1"/>
        <w:ind w:left="712" w:hanging="612"/>
      </w:pPr>
      <w:bookmarkStart w:id="193" w:name="Genomic_analysis"/>
      <w:bookmarkEnd w:id="193"/>
      <w:r>
        <w:rPr>
          <w:spacing w:val="-9"/>
        </w:rPr>
        <w:t>Genomic</w:t>
      </w:r>
      <w:r>
        <w:rPr>
          <w:spacing w:val="7"/>
        </w:rPr>
        <w:t xml:space="preserve"> </w:t>
      </w:r>
      <w:r>
        <w:rPr>
          <w:spacing w:val="-2"/>
        </w:rPr>
        <w:t>analysis</w:t>
      </w:r>
    </w:p>
    <w:p w14:paraId="3D7AD2B0" w14:textId="77777777" w:rsidR="00041814" w:rsidRDefault="00BD1F93">
      <w:pPr>
        <w:pStyle w:val="BodyText"/>
        <w:spacing w:before="131" w:line="252" w:lineRule="auto"/>
        <w:ind w:left="100" w:right="115"/>
      </w:pPr>
      <w:proofErr w:type="spellStart"/>
      <w:r>
        <w:rPr>
          <w:spacing w:val="-4"/>
        </w:rPr>
        <w:t>Trimmomatic</w:t>
      </w:r>
      <w:proofErr w:type="spellEnd"/>
      <w:r>
        <w:rPr>
          <w:spacing w:val="-4"/>
        </w:rPr>
        <w:t xml:space="preserve"> (v.0.39) was used to remove sequencing adapters from raw reads, followed by </w:t>
      </w:r>
      <w:proofErr w:type="spellStart"/>
      <w:r>
        <w:rPr>
          <w:spacing w:val="-4"/>
        </w:rPr>
        <w:t>FastQC</w:t>
      </w:r>
      <w:proofErr w:type="spellEnd"/>
      <w:r>
        <w:rPr>
          <w:spacing w:val="-4"/>
        </w:rPr>
        <w:t xml:space="preserve"> </w:t>
      </w:r>
      <w:r>
        <w:t xml:space="preserve">(v0.12.1) and Kraken (v.1.0) on trimmed reads to verify low adapter content and identify con- </w:t>
      </w:r>
      <w:proofErr w:type="spellStart"/>
      <w:r>
        <w:rPr>
          <w:spacing w:val="-2"/>
        </w:rPr>
        <w:t>tamination</w:t>
      </w:r>
      <w:proofErr w:type="spellEnd"/>
      <w:r>
        <w:rPr>
          <w:spacing w:val="-7"/>
        </w:rPr>
        <w:t xml:space="preserve"> </w:t>
      </w:r>
      <w:r>
        <w:rPr>
          <w:spacing w:val="-2"/>
        </w:rPr>
        <w:t>with</w:t>
      </w:r>
      <w:r>
        <w:rPr>
          <w:spacing w:val="-7"/>
        </w:rPr>
        <w:t xml:space="preserve"> </w:t>
      </w:r>
      <w:r>
        <w:rPr>
          <w:spacing w:val="-2"/>
        </w:rPr>
        <w:t>the</w:t>
      </w:r>
      <w:r>
        <w:rPr>
          <w:spacing w:val="-7"/>
        </w:rPr>
        <w:t xml:space="preserve"> </w:t>
      </w:r>
      <w:proofErr w:type="spellStart"/>
      <w:r>
        <w:rPr>
          <w:spacing w:val="-2"/>
        </w:rPr>
        <w:t>miniKraken</w:t>
      </w:r>
      <w:proofErr w:type="spellEnd"/>
      <w:r>
        <w:rPr>
          <w:spacing w:val="-7"/>
        </w:rPr>
        <w:t xml:space="preserve"> </w:t>
      </w:r>
      <w:r>
        <w:rPr>
          <w:spacing w:val="-2"/>
        </w:rPr>
        <w:t>database</w:t>
      </w:r>
      <w:r>
        <w:rPr>
          <w:spacing w:val="-7"/>
        </w:rPr>
        <w:t xml:space="preserve"> </w:t>
      </w:r>
      <w:r>
        <w:rPr>
          <w:spacing w:val="-2"/>
        </w:rPr>
        <w:t>(minikraken_20171019_8GB),</w:t>
      </w:r>
      <w:r>
        <w:rPr>
          <w:spacing w:val="-7"/>
        </w:rPr>
        <w:t xml:space="preserve"> </w:t>
      </w:r>
      <w:r>
        <w:rPr>
          <w:spacing w:val="-2"/>
        </w:rPr>
        <w:t>respectively.</w:t>
      </w:r>
      <w:r>
        <w:rPr>
          <w:spacing w:val="-7"/>
        </w:rPr>
        <w:t xml:space="preserve"> </w:t>
      </w:r>
      <w:r>
        <w:rPr>
          <w:spacing w:val="-2"/>
        </w:rPr>
        <w:t>[</w:t>
      </w:r>
      <w:hyperlink w:anchor="_bookmark18" w:history="1">
        <w:r w:rsidR="00041814">
          <w:rPr>
            <w:color w:val="0000FF"/>
            <w:spacing w:val="-2"/>
          </w:rPr>
          <w:t>23</w:t>
        </w:r>
      </w:hyperlink>
      <w:r>
        <w:rPr>
          <w:spacing w:val="-2"/>
        </w:rPr>
        <w:t>–</w:t>
      </w:r>
      <w:hyperlink w:anchor="_bookmark19" w:history="1">
        <w:r w:rsidR="00041814">
          <w:rPr>
            <w:color w:val="0000FF"/>
            <w:spacing w:val="-2"/>
          </w:rPr>
          <w:t>25</w:t>
        </w:r>
      </w:hyperlink>
      <w:r>
        <w:rPr>
          <w:spacing w:val="-2"/>
        </w:rPr>
        <w:t>]</w:t>
      </w:r>
      <w:r>
        <w:rPr>
          <w:spacing w:val="-7"/>
        </w:rPr>
        <w:t xml:space="preserve"> </w:t>
      </w:r>
      <w:r>
        <w:rPr>
          <w:spacing w:val="-2"/>
        </w:rPr>
        <w:t xml:space="preserve">We </w:t>
      </w:r>
      <w:r>
        <w:t>eliminated</w:t>
      </w:r>
      <w:r>
        <w:rPr>
          <w:spacing w:val="-12"/>
        </w:rPr>
        <w:t xml:space="preserve"> </w:t>
      </w:r>
      <w:r>
        <w:t>4</w:t>
      </w:r>
      <w:r>
        <w:rPr>
          <w:spacing w:val="-12"/>
        </w:rPr>
        <w:t xml:space="preserve"> </w:t>
      </w:r>
      <w:r>
        <w:t>isolates</w:t>
      </w:r>
      <w:r>
        <w:rPr>
          <w:spacing w:val="-11"/>
        </w:rPr>
        <w:t xml:space="preserve"> </w:t>
      </w:r>
      <w:r>
        <w:t>that</w:t>
      </w:r>
      <w:r>
        <w:rPr>
          <w:spacing w:val="-12"/>
        </w:rPr>
        <w:t xml:space="preserve"> </w:t>
      </w:r>
      <w:r>
        <w:t>had</w:t>
      </w:r>
      <w:r>
        <w:rPr>
          <w:spacing w:val="-12"/>
        </w:rPr>
        <w:t xml:space="preserve"> </w:t>
      </w:r>
      <w:r>
        <w:t>less</w:t>
      </w:r>
      <w:r>
        <w:rPr>
          <w:spacing w:val="-11"/>
        </w:rPr>
        <w:t xml:space="preserve"> </w:t>
      </w:r>
      <w:r>
        <w:t>than</w:t>
      </w:r>
      <w:r>
        <w:rPr>
          <w:spacing w:val="-12"/>
        </w:rPr>
        <w:t xml:space="preserve"> </w:t>
      </w:r>
      <w:r>
        <w:rPr>
          <w:rFonts w:ascii="Times New Roman" w:hAnsi="Times New Roman"/>
        </w:rPr>
        <w:t>50%</w:t>
      </w:r>
      <w:r>
        <w:rPr>
          <w:rFonts w:ascii="Times New Roman" w:hAnsi="Times New Roman"/>
          <w:spacing w:val="-13"/>
        </w:rPr>
        <w:t xml:space="preserve"> </w:t>
      </w:r>
      <w:r>
        <w:t>of</w:t>
      </w:r>
      <w:r>
        <w:rPr>
          <w:spacing w:val="-11"/>
        </w:rPr>
        <w:t xml:space="preserve"> </w:t>
      </w:r>
      <w:r>
        <w:t>reads</w:t>
      </w:r>
      <w:r>
        <w:rPr>
          <w:spacing w:val="-12"/>
        </w:rPr>
        <w:t xml:space="preserve"> </w:t>
      </w:r>
      <w:r>
        <w:t>classified</w:t>
      </w:r>
      <w:r>
        <w:rPr>
          <w:spacing w:val="-12"/>
        </w:rPr>
        <w:t xml:space="preserve"> </w:t>
      </w:r>
      <w:r>
        <w:t>as</w:t>
      </w:r>
      <w:r>
        <w:rPr>
          <w:spacing w:val="-11"/>
        </w:rPr>
        <w:t xml:space="preserve"> </w:t>
      </w:r>
      <w:r>
        <w:t>‘Streptococcus</w:t>
      </w:r>
      <w:r>
        <w:rPr>
          <w:spacing w:val="-12"/>
        </w:rPr>
        <w:t xml:space="preserve"> </w:t>
      </w:r>
      <w:r>
        <w:t>agalactiae’</w:t>
      </w:r>
      <w:r>
        <w:rPr>
          <w:spacing w:val="-12"/>
        </w:rPr>
        <w:t xml:space="preserve"> </w:t>
      </w:r>
      <w:r>
        <w:t>(GBS). Srst2</w:t>
      </w:r>
      <w:r>
        <w:rPr>
          <w:spacing w:val="-13"/>
        </w:rPr>
        <w:t xml:space="preserve"> </w:t>
      </w:r>
      <w:r>
        <w:t>(v.0.2.0)</w:t>
      </w:r>
      <w:r>
        <w:rPr>
          <w:spacing w:val="-12"/>
        </w:rPr>
        <w:t xml:space="preserve"> </w:t>
      </w:r>
      <w:r>
        <w:t>and</w:t>
      </w:r>
      <w:r>
        <w:rPr>
          <w:spacing w:val="-12"/>
        </w:rPr>
        <w:t xml:space="preserve"> </w:t>
      </w:r>
      <w:r>
        <w:t>the</w:t>
      </w:r>
      <w:r>
        <w:rPr>
          <w:spacing w:val="-12"/>
        </w:rPr>
        <w:t xml:space="preserve"> </w:t>
      </w:r>
      <w:r>
        <w:t>Sanger</w:t>
      </w:r>
      <w:r>
        <w:rPr>
          <w:spacing w:val="-12"/>
        </w:rPr>
        <w:t xml:space="preserve"> </w:t>
      </w:r>
      <w:r>
        <w:t>GBS-Typer</w:t>
      </w:r>
      <w:r>
        <w:rPr>
          <w:spacing w:val="-12"/>
        </w:rPr>
        <w:t xml:space="preserve"> </w:t>
      </w:r>
      <w:r>
        <w:t>(v.1.0.12)</w:t>
      </w:r>
      <w:r>
        <w:rPr>
          <w:spacing w:val="-12"/>
        </w:rPr>
        <w:t xml:space="preserve"> </w:t>
      </w:r>
      <w:r>
        <w:t>tool</w:t>
      </w:r>
      <w:r>
        <w:rPr>
          <w:spacing w:val="-12"/>
        </w:rPr>
        <w:t xml:space="preserve"> </w:t>
      </w:r>
      <w:r>
        <w:t>were</w:t>
      </w:r>
      <w:r>
        <w:rPr>
          <w:spacing w:val="-12"/>
        </w:rPr>
        <w:t xml:space="preserve"> </w:t>
      </w:r>
      <w:r>
        <w:t>used</w:t>
      </w:r>
      <w:r>
        <w:rPr>
          <w:spacing w:val="-12"/>
        </w:rPr>
        <w:t xml:space="preserve"> </w:t>
      </w:r>
      <w:r>
        <w:t>on</w:t>
      </w:r>
      <w:r>
        <w:rPr>
          <w:spacing w:val="-12"/>
        </w:rPr>
        <w:t xml:space="preserve"> </w:t>
      </w:r>
      <w:r>
        <w:t>trimmed</w:t>
      </w:r>
      <w:r>
        <w:rPr>
          <w:spacing w:val="-12"/>
        </w:rPr>
        <w:t xml:space="preserve"> </w:t>
      </w:r>
      <w:r>
        <w:t>reads</w:t>
      </w:r>
      <w:r>
        <w:rPr>
          <w:spacing w:val="-12"/>
        </w:rPr>
        <w:t xml:space="preserve"> </w:t>
      </w:r>
      <w:r>
        <w:t>to</w:t>
      </w:r>
      <w:r>
        <w:rPr>
          <w:spacing w:val="-12"/>
        </w:rPr>
        <w:t xml:space="preserve"> </w:t>
      </w:r>
      <w:r>
        <w:t>obtain</w:t>
      </w:r>
      <w:r>
        <w:rPr>
          <w:spacing w:val="-12"/>
        </w:rPr>
        <w:t xml:space="preserve"> </w:t>
      </w:r>
      <w:r>
        <w:t>the serotype and Sequence Type (ST) of each isolate, and to identify the presence of genes encoding surface</w:t>
      </w:r>
      <w:r>
        <w:rPr>
          <w:spacing w:val="-13"/>
        </w:rPr>
        <w:t xml:space="preserve"> </w:t>
      </w:r>
      <w:r>
        <w:t>proteins</w:t>
      </w:r>
      <w:r>
        <w:rPr>
          <w:spacing w:val="-12"/>
        </w:rPr>
        <w:t xml:space="preserve"> </w:t>
      </w:r>
      <w:r>
        <w:t>and</w:t>
      </w:r>
      <w:r>
        <w:rPr>
          <w:spacing w:val="-12"/>
        </w:rPr>
        <w:t xml:space="preserve"> </w:t>
      </w:r>
      <w:r>
        <w:t>antibiotic</w:t>
      </w:r>
      <w:r>
        <w:rPr>
          <w:spacing w:val="-12"/>
        </w:rPr>
        <w:t xml:space="preserve"> </w:t>
      </w:r>
      <w:r>
        <w:t>resistance.</w:t>
      </w:r>
      <w:r>
        <w:rPr>
          <w:spacing w:val="-12"/>
        </w:rPr>
        <w:t xml:space="preserve"> </w:t>
      </w:r>
      <w:r>
        <w:t>[</w:t>
      </w:r>
      <w:hyperlink w:anchor="_bookmark20" w:history="1">
        <w:r w:rsidR="00041814">
          <w:rPr>
            <w:color w:val="0000FF"/>
          </w:rPr>
          <w:t>26</w:t>
        </w:r>
      </w:hyperlink>
      <w:r>
        <w:t>,</w:t>
      </w:r>
      <w:r>
        <w:rPr>
          <w:spacing w:val="-12"/>
        </w:rPr>
        <w:t xml:space="preserve"> </w:t>
      </w:r>
      <w:hyperlink w:anchor="_bookmark21" w:history="1">
        <w:r w:rsidR="00041814">
          <w:rPr>
            <w:color w:val="0000FF"/>
          </w:rPr>
          <w:t>27</w:t>
        </w:r>
      </w:hyperlink>
      <w:r>
        <w:t>]</w:t>
      </w:r>
      <w:r>
        <w:rPr>
          <w:spacing w:val="-12"/>
        </w:rPr>
        <w:t xml:space="preserve"> </w:t>
      </w:r>
      <w:r>
        <w:t>The</w:t>
      </w:r>
      <w:r>
        <w:rPr>
          <w:spacing w:val="-12"/>
        </w:rPr>
        <w:t xml:space="preserve"> </w:t>
      </w:r>
      <w:r>
        <w:t>ST</w:t>
      </w:r>
      <w:r>
        <w:rPr>
          <w:spacing w:val="-12"/>
        </w:rPr>
        <w:t xml:space="preserve"> </w:t>
      </w:r>
      <w:r>
        <w:t>of</w:t>
      </w:r>
      <w:r>
        <w:rPr>
          <w:spacing w:val="-12"/>
        </w:rPr>
        <w:t xml:space="preserve"> </w:t>
      </w:r>
      <w:r>
        <w:t>each</w:t>
      </w:r>
      <w:r>
        <w:rPr>
          <w:spacing w:val="-12"/>
        </w:rPr>
        <w:t xml:space="preserve"> </w:t>
      </w:r>
      <w:r>
        <w:t>isolates</w:t>
      </w:r>
      <w:r>
        <w:rPr>
          <w:spacing w:val="-11"/>
        </w:rPr>
        <w:t xml:space="preserve"> </w:t>
      </w:r>
      <w:r>
        <w:t>was</w:t>
      </w:r>
      <w:r>
        <w:rPr>
          <w:spacing w:val="-10"/>
        </w:rPr>
        <w:t xml:space="preserve"> </w:t>
      </w:r>
      <w:r>
        <w:t>then</w:t>
      </w:r>
      <w:r>
        <w:rPr>
          <w:spacing w:val="-10"/>
        </w:rPr>
        <w:t xml:space="preserve"> </w:t>
      </w:r>
      <w:r>
        <w:t>translated</w:t>
      </w:r>
      <w:r>
        <w:rPr>
          <w:spacing w:val="-10"/>
        </w:rPr>
        <w:t xml:space="preserve"> </w:t>
      </w:r>
      <w:r>
        <w:t>into its</w:t>
      </w:r>
      <w:r>
        <w:rPr>
          <w:spacing w:val="-8"/>
        </w:rPr>
        <w:t xml:space="preserve"> </w:t>
      </w:r>
      <w:r>
        <w:t>corresponding</w:t>
      </w:r>
      <w:r>
        <w:rPr>
          <w:spacing w:val="-8"/>
        </w:rPr>
        <w:t xml:space="preserve"> </w:t>
      </w:r>
      <w:r>
        <w:t>clonal</w:t>
      </w:r>
      <w:r>
        <w:rPr>
          <w:spacing w:val="-8"/>
        </w:rPr>
        <w:t xml:space="preserve"> </w:t>
      </w:r>
      <w:r>
        <w:t>complex</w:t>
      </w:r>
      <w:r>
        <w:rPr>
          <w:spacing w:val="-8"/>
        </w:rPr>
        <w:t xml:space="preserve"> </w:t>
      </w:r>
      <w:r>
        <w:t>(CC)</w:t>
      </w:r>
      <w:r>
        <w:rPr>
          <w:spacing w:val="-8"/>
        </w:rPr>
        <w:t xml:space="preserve"> </w:t>
      </w:r>
      <w:r>
        <w:t>based</w:t>
      </w:r>
      <w:r>
        <w:rPr>
          <w:spacing w:val="-8"/>
        </w:rPr>
        <w:t xml:space="preserve"> </w:t>
      </w:r>
      <w:r>
        <w:t>on</w:t>
      </w:r>
      <w:r>
        <w:rPr>
          <w:spacing w:val="-8"/>
        </w:rPr>
        <w:t xml:space="preserve"> </w:t>
      </w:r>
      <w:r>
        <w:t>known</w:t>
      </w:r>
      <w:r>
        <w:rPr>
          <w:spacing w:val="-8"/>
        </w:rPr>
        <w:t xml:space="preserve"> </w:t>
      </w:r>
      <w:r>
        <w:t>ST-CC</w:t>
      </w:r>
      <w:r>
        <w:rPr>
          <w:spacing w:val="-8"/>
        </w:rPr>
        <w:t xml:space="preserve"> </w:t>
      </w:r>
      <w:r>
        <w:t>matches</w:t>
      </w:r>
      <w:r>
        <w:rPr>
          <w:spacing w:val="-8"/>
        </w:rPr>
        <w:t xml:space="preserve"> </w:t>
      </w:r>
      <w:r>
        <w:t>available</w:t>
      </w:r>
      <w:r>
        <w:rPr>
          <w:spacing w:val="-8"/>
        </w:rPr>
        <w:t xml:space="preserve"> </w:t>
      </w:r>
      <w:r>
        <w:t>in</w:t>
      </w:r>
      <w:r>
        <w:rPr>
          <w:spacing w:val="-8"/>
        </w:rPr>
        <w:t xml:space="preserve"> </w:t>
      </w:r>
      <w:r>
        <w:t>the</w:t>
      </w:r>
      <w:r>
        <w:rPr>
          <w:spacing w:val="-8"/>
        </w:rPr>
        <w:t xml:space="preserve"> </w:t>
      </w:r>
      <w:proofErr w:type="spellStart"/>
      <w:r>
        <w:t>PubMLST</w:t>
      </w:r>
      <w:proofErr w:type="spellEnd"/>
      <w:r>
        <w:t xml:space="preserve"> Streptococcus</w:t>
      </w:r>
      <w:r>
        <w:rPr>
          <w:spacing w:val="-7"/>
        </w:rPr>
        <w:t xml:space="preserve"> </w:t>
      </w:r>
      <w:r>
        <w:t>agalactiae</w:t>
      </w:r>
      <w:r>
        <w:rPr>
          <w:spacing w:val="-7"/>
        </w:rPr>
        <w:t xml:space="preserve"> </w:t>
      </w:r>
      <w:r>
        <w:t>typing</w:t>
      </w:r>
      <w:r>
        <w:rPr>
          <w:spacing w:val="-7"/>
        </w:rPr>
        <w:t xml:space="preserve"> </w:t>
      </w:r>
      <w:r>
        <w:t>database.</w:t>
      </w:r>
      <w:r>
        <w:rPr>
          <w:spacing w:val="-7"/>
        </w:rPr>
        <w:t xml:space="preserve"> </w:t>
      </w:r>
      <w:r>
        <w:t>[</w:t>
      </w:r>
      <w:hyperlink w:anchor="_bookmark22" w:history="1">
        <w:r w:rsidR="00041814">
          <w:rPr>
            <w:color w:val="0000FF"/>
          </w:rPr>
          <w:t>28</w:t>
        </w:r>
      </w:hyperlink>
      <w:r>
        <w:t>]</w:t>
      </w:r>
      <w:r>
        <w:rPr>
          <w:spacing w:val="-7"/>
        </w:rPr>
        <w:t xml:space="preserve"> </w:t>
      </w:r>
      <w:proofErr w:type="spellStart"/>
      <w:r>
        <w:t>Unicycler</w:t>
      </w:r>
      <w:proofErr w:type="spellEnd"/>
      <w:r>
        <w:rPr>
          <w:spacing w:val="-7"/>
        </w:rPr>
        <w:t xml:space="preserve"> </w:t>
      </w:r>
      <w:r>
        <w:t>(v0.4.8)</w:t>
      </w:r>
      <w:r>
        <w:rPr>
          <w:spacing w:val="-7"/>
        </w:rPr>
        <w:t xml:space="preserve"> </w:t>
      </w:r>
      <w:r>
        <w:t>was</w:t>
      </w:r>
      <w:r>
        <w:rPr>
          <w:spacing w:val="-7"/>
        </w:rPr>
        <w:t xml:space="preserve"> </w:t>
      </w:r>
      <w:r>
        <w:t>used</w:t>
      </w:r>
      <w:r>
        <w:rPr>
          <w:spacing w:val="-7"/>
        </w:rPr>
        <w:t xml:space="preserve"> </w:t>
      </w:r>
      <w:r>
        <w:t>for</w:t>
      </w:r>
      <w:r>
        <w:rPr>
          <w:spacing w:val="-7"/>
        </w:rPr>
        <w:t xml:space="preserve"> </w:t>
      </w:r>
      <w:r>
        <w:t>genome</w:t>
      </w:r>
      <w:r>
        <w:rPr>
          <w:spacing w:val="-7"/>
        </w:rPr>
        <w:t xml:space="preserve"> </w:t>
      </w:r>
      <w:r>
        <w:t>assembly, followed by QUAST to check the quality of assemblies. [</w:t>
      </w:r>
      <w:hyperlink w:anchor="_bookmark23" w:history="1">
        <w:r w:rsidR="00041814">
          <w:rPr>
            <w:color w:val="0000FF"/>
          </w:rPr>
          <w:t>29</w:t>
        </w:r>
      </w:hyperlink>
      <w:r>
        <w:t>,</w:t>
      </w:r>
      <w:r>
        <w:rPr>
          <w:spacing w:val="-13"/>
        </w:rPr>
        <w:t xml:space="preserve"> </w:t>
      </w:r>
      <w:hyperlink w:anchor="_bookmark24" w:history="1">
        <w:r w:rsidR="00041814">
          <w:rPr>
            <w:color w:val="0000FF"/>
          </w:rPr>
          <w:t>30</w:t>
        </w:r>
      </w:hyperlink>
      <w:r>
        <w:t>] All our isolates passed the QC criteria,</w:t>
      </w:r>
      <w:r>
        <w:rPr>
          <w:spacing w:val="-1"/>
        </w:rPr>
        <w:t xml:space="preserve"> </w:t>
      </w:r>
      <w:r>
        <w:t xml:space="preserve">since they had fewer than 250 contigs, N50 </w:t>
      </w:r>
      <w:r>
        <w:rPr>
          <w:rFonts w:ascii="Verdana" w:hAnsi="Verdana"/>
          <w:i/>
        </w:rPr>
        <w:t xml:space="preserve">≥ </w:t>
      </w:r>
      <w:r>
        <w:rPr>
          <w:rFonts w:ascii="Times New Roman" w:hAnsi="Times New Roman"/>
        </w:rPr>
        <w:t>30</w:t>
      </w:r>
      <w:r>
        <w:rPr>
          <w:rFonts w:ascii="Verdana" w:hAnsi="Verdana"/>
          <w:i/>
        </w:rPr>
        <w:t>,</w:t>
      </w:r>
      <w:r>
        <w:rPr>
          <w:rFonts w:ascii="Verdana" w:hAnsi="Verdana"/>
          <w:i/>
          <w:spacing w:val="-18"/>
        </w:rPr>
        <w:t xml:space="preserve"> </w:t>
      </w:r>
      <w:r>
        <w:rPr>
          <w:rFonts w:ascii="Times New Roman" w:hAnsi="Times New Roman"/>
        </w:rPr>
        <w:t>000</w:t>
      </w:r>
      <w:r>
        <w:t xml:space="preserve">, genome lengths between 1.7m and 2.4m, and a GC content between </w:t>
      </w:r>
      <w:r>
        <w:rPr>
          <w:rFonts w:ascii="Times New Roman" w:hAnsi="Times New Roman"/>
        </w:rPr>
        <w:t xml:space="preserve">30% </w:t>
      </w:r>
      <w:r>
        <w:t xml:space="preserve">and </w:t>
      </w:r>
      <w:r>
        <w:rPr>
          <w:rFonts w:ascii="Times New Roman" w:hAnsi="Times New Roman"/>
        </w:rPr>
        <w:t>40%</w:t>
      </w:r>
      <w:r>
        <w:t>.</w:t>
      </w:r>
      <w:r>
        <w:rPr>
          <w:spacing w:val="40"/>
        </w:rPr>
        <w:t xml:space="preserve"> </w:t>
      </w:r>
      <w:proofErr w:type="spellStart"/>
      <w:r>
        <w:t>Abricate</w:t>
      </w:r>
      <w:proofErr w:type="spellEnd"/>
      <w:r>
        <w:t xml:space="preserve"> (v.1.0.1) was used on assembled genomes</w:t>
      </w:r>
      <w:r>
        <w:rPr>
          <w:spacing w:val="-3"/>
        </w:rPr>
        <w:t xml:space="preserve"> </w:t>
      </w:r>
      <w:r>
        <w:t>to</w:t>
      </w:r>
      <w:r>
        <w:rPr>
          <w:spacing w:val="-3"/>
        </w:rPr>
        <w:t xml:space="preserve"> </w:t>
      </w:r>
      <w:r>
        <w:t>detect</w:t>
      </w:r>
      <w:r>
        <w:rPr>
          <w:spacing w:val="-3"/>
        </w:rPr>
        <w:t xml:space="preserve"> </w:t>
      </w:r>
      <w:r>
        <w:t>virulence</w:t>
      </w:r>
      <w:r>
        <w:rPr>
          <w:spacing w:val="-3"/>
        </w:rPr>
        <w:t xml:space="preserve"> </w:t>
      </w:r>
      <w:r>
        <w:t>factor</w:t>
      </w:r>
      <w:r>
        <w:rPr>
          <w:spacing w:val="-3"/>
        </w:rPr>
        <w:t xml:space="preserve"> </w:t>
      </w:r>
      <w:r>
        <w:t>genes</w:t>
      </w:r>
      <w:r>
        <w:rPr>
          <w:spacing w:val="-3"/>
        </w:rPr>
        <w:t xml:space="preserve"> </w:t>
      </w:r>
      <w:r>
        <w:t>with</w:t>
      </w:r>
      <w:r>
        <w:rPr>
          <w:spacing w:val="-3"/>
        </w:rPr>
        <w:t xml:space="preserve"> </w:t>
      </w:r>
      <w:r>
        <w:t>the</w:t>
      </w:r>
      <w:r>
        <w:rPr>
          <w:spacing w:val="-3"/>
        </w:rPr>
        <w:t xml:space="preserve"> </w:t>
      </w:r>
      <w:proofErr w:type="spellStart"/>
      <w:r>
        <w:t>vfdb</w:t>
      </w:r>
      <w:proofErr w:type="spellEnd"/>
      <w:r>
        <w:rPr>
          <w:spacing w:val="-2"/>
        </w:rPr>
        <w:t xml:space="preserve"> </w:t>
      </w:r>
      <w:r>
        <w:t>databases</w:t>
      </w:r>
      <w:r>
        <w:rPr>
          <w:spacing w:val="-3"/>
        </w:rPr>
        <w:t xml:space="preserve"> </w:t>
      </w:r>
      <w:r>
        <w:t>and</w:t>
      </w:r>
      <w:r>
        <w:rPr>
          <w:spacing w:val="-3"/>
        </w:rPr>
        <w:t xml:space="preserve"> </w:t>
      </w:r>
      <w:r>
        <w:t>the</w:t>
      </w:r>
      <w:r>
        <w:rPr>
          <w:spacing w:val="-3"/>
        </w:rPr>
        <w:t xml:space="preserve"> </w:t>
      </w:r>
      <w:r>
        <w:t>SIP</w:t>
      </w:r>
      <w:r>
        <w:rPr>
          <w:spacing w:val="-3"/>
        </w:rPr>
        <w:t xml:space="preserve"> </w:t>
      </w:r>
      <w:r>
        <w:t>gene</w:t>
      </w:r>
      <w:r>
        <w:rPr>
          <w:spacing w:val="-3"/>
        </w:rPr>
        <w:t xml:space="preserve"> </w:t>
      </w:r>
      <w:r>
        <w:t>with</w:t>
      </w:r>
      <w:r>
        <w:rPr>
          <w:spacing w:val="-2"/>
        </w:rPr>
        <w:t xml:space="preserve"> </w:t>
      </w:r>
      <w:r>
        <w:t>a</w:t>
      </w:r>
      <w:r>
        <w:rPr>
          <w:spacing w:val="-3"/>
        </w:rPr>
        <w:t xml:space="preserve"> </w:t>
      </w:r>
      <w:r>
        <w:t xml:space="preserve">custom </w:t>
      </w:r>
      <w:r>
        <w:rPr>
          <w:spacing w:val="-2"/>
        </w:rPr>
        <w:t>database.</w:t>
      </w:r>
      <w:r>
        <w:rPr>
          <w:spacing w:val="-10"/>
        </w:rPr>
        <w:t xml:space="preserve"> </w:t>
      </w:r>
      <w:r>
        <w:rPr>
          <w:spacing w:val="-2"/>
        </w:rPr>
        <w:t>[</w:t>
      </w:r>
      <w:hyperlink w:anchor="_bookmark25" w:history="1">
        <w:r w:rsidR="00041814">
          <w:rPr>
            <w:color w:val="0000FF"/>
            <w:spacing w:val="-2"/>
          </w:rPr>
          <w:t>31</w:t>
        </w:r>
      </w:hyperlink>
      <w:r>
        <w:rPr>
          <w:spacing w:val="-2"/>
        </w:rPr>
        <w:t>]</w:t>
      </w:r>
      <w:r>
        <w:rPr>
          <w:spacing w:val="-9"/>
        </w:rPr>
        <w:t xml:space="preserve"> </w:t>
      </w:r>
      <w:r>
        <w:rPr>
          <w:spacing w:val="-2"/>
        </w:rPr>
        <w:t>Snippy</w:t>
      </w:r>
      <w:r>
        <w:rPr>
          <w:spacing w:val="-10"/>
        </w:rPr>
        <w:t xml:space="preserve"> </w:t>
      </w:r>
      <w:r>
        <w:rPr>
          <w:spacing w:val="-2"/>
        </w:rPr>
        <w:t>(v.4.6.0)</w:t>
      </w:r>
      <w:r>
        <w:rPr>
          <w:spacing w:val="-9"/>
        </w:rPr>
        <w:t xml:space="preserve"> </w:t>
      </w:r>
      <w:r>
        <w:rPr>
          <w:spacing w:val="-2"/>
        </w:rPr>
        <w:t>was</w:t>
      </w:r>
      <w:r>
        <w:rPr>
          <w:spacing w:val="-9"/>
        </w:rPr>
        <w:t xml:space="preserve"> </w:t>
      </w:r>
      <w:r>
        <w:rPr>
          <w:spacing w:val="-2"/>
        </w:rPr>
        <w:t>used</w:t>
      </w:r>
      <w:r>
        <w:rPr>
          <w:spacing w:val="-9"/>
        </w:rPr>
        <w:t xml:space="preserve"> </w:t>
      </w:r>
      <w:r>
        <w:rPr>
          <w:spacing w:val="-2"/>
        </w:rPr>
        <w:t>to</w:t>
      </w:r>
      <w:r>
        <w:rPr>
          <w:spacing w:val="-10"/>
        </w:rPr>
        <w:t xml:space="preserve"> </w:t>
      </w:r>
      <w:r>
        <w:rPr>
          <w:spacing w:val="-2"/>
        </w:rPr>
        <w:t>obtain</w:t>
      </w:r>
      <w:r>
        <w:rPr>
          <w:spacing w:val="-9"/>
        </w:rPr>
        <w:t xml:space="preserve"> </w:t>
      </w:r>
      <w:r>
        <w:rPr>
          <w:spacing w:val="-2"/>
        </w:rPr>
        <w:t>a</w:t>
      </w:r>
      <w:r>
        <w:rPr>
          <w:spacing w:val="-10"/>
        </w:rPr>
        <w:t xml:space="preserve"> </w:t>
      </w:r>
      <w:r>
        <w:rPr>
          <w:spacing w:val="-2"/>
        </w:rPr>
        <w:t>whole</w:t>
      </w:r>
      <w:r>
        <w:rPr>
          <w:spacing w:val="-9"/>
        </w:rPr>
        <w:t xml:space="preserve"> </w:t>
      </w:r>
      <w:r>
        <w:rPr>
          <w:spacing w:val="-2"/>
        </w:rPr>
        <w:t>genome</w:t>
      </w:r>
      <w:r>
        <w:rPr>
          <w:spacing w:val="-9"/>
        </w:rPr>
        <w:t xml:space="preserve"> </w:t>
      </w:r>
      <w:r>
        <w:rPr>
          <w:spacing w:val="-2"/>
        </w:rPr>
        <w:t>SNP</w:t>
      </w:r>
      <w:r>
        <w:rPr>
          <w:spacing w:val="-9"/>
        </w:rPr>
        <w:t xml:space="preserve"> </w:t>
      </w:r>
      <w:r>
        <w:rPr>
          <w:spacing w:val="-2"/>
        </w:rPr>
        <w:t>alignment,</w:t>
      </w:r>
      <w:r>
        <w:rPr>
          <w:spacing w:val="-8"/>
        </w:rPr>
        <w:t xml:space="preserve"> </w:t>
      </w:r>
      <w:r>
        <w:rPr>
          <w:spacing w:val="-2"/>
        </w:rPr>
        <w:t>which</w:t>
      </w:r>
      <w:r>
        <w:rPr>
          <w:spacing w:val="-9"/>
        </w:rPr>
        <w:t xml:space="preserve"> </w:t>
      </w:r>
      <w:r>
        <w:rPr>
          <w:spacing w:val="-2"/>
        </w:rPr>
        <w:t>was</w:t>
      </w:r>
      <w:r>
        <w:rPr>
          <w:spacing w:val="-9"/>
        </w:rPr>
        <w:t xml:space="preserve"> </w:t>
      </w:r>
      <w:r>
        <w:rPr>
          <w:spacing w:val="-2"/>
        </w:rPr>
        <w:t xml:space="preserve">input </w:t>
      </w:r>
      <w:r>
        <w:t>into</w:t>
      </w:r>
      <w:r>
        <w:rPr>
          <w:spacing w:val="-6"/>
        </w:rPr>
        <w:t xml:space="preserve"> </w:t>
      </w:r>
      <w:proofErr w:type="spellStart"/>
      <w:r>
        <w:t>RAxML</w:t>
      </w:r>
      <w:proofErr w:type="spellEnd"/>
      <w:r>
        <w:t xml:space="preserve"> (v8.2.12) to infer a Maximum likelihood (ML) phylogenetic tree. [</w:t>
      </w:r>
      <w:hyperlink w:anchor="_bookmark26" w:history="1">
        <w:r w:rsidR="00041814">
          <w:rPr>
            <w:color w:val="0000FF"/>
          </w:rPr>
          <w:t>32</w:t>
        </w:r>
      </w:hyperlink>
      <w:r>
        <w:t>,</w:t>
      </w:r>
      <w:r>
        <w:rPr>
          <w:spacing w:val="-13"/>
        </w:rPr>
        <w:t xml:space="preserve"> </w:t>
      </w:r>
      <w:hyperlink w:anchor="_bookmark27" w:history="1">
        <w:r w:rsidR="00041814">
          <w:rPr>
            <w:color w:val="0000FF"/>
          </w:rPr>
          <w:t>33</w:t>
        </w:r>
      </w:hyperlink>
      <w:r>
        <w:t>] Inference was</w:t>
      </w:r>
      <w:r>
        <w:rPr>
          <w:spacing w:val="-13"/>
        </w:rPr>
        <w:t xml:space="preserve"> </w:t>
      </w:r>
      <w:r>
        <w:t>conducted</w:t>
      </w:r>
      <w:r>
        <w:rPr>
          <w:spacing w:val="-12"/>
        </w:rPr>
        <w:t xml:space="preserve"> </w:t>
      </w:r>
      <w:r>
        <w:t>under</w:t>
      </w:r>
      <w:r>
        <w:rPr>
          <w:spacing w:val="-12"/>
        </w:rPr>
        <w:t xml:space="preserve"> </w:t>
      </w:r>
      <w:r>
        <w:t>the</w:t>
      </w:r>
      <w:r>
        <w:rPr>
          <w:spacing w:val="-8"/>
        </w:rPr>
        <w:t xml:space="preserve"> </w:t>
      </w:r>
      <w:r>
        <w:t>generalized</w:t>
      </w:r>
      <w:r>
        <w:rPr>
          <w:spacing w:val="-7"/>
        </w:rPr>
        <w:t xml:space="preserve"> </w:t>
      </w:r>
      <w:r>
        <w:t>time-reversible</w:t>
      </w:r>
      <w:r>
        <w:rPr>
          <w:spacing w:val="-7"/>
        </w:rPr>
        <w:t xml:space="preserve"> </w:t>
      </w:r>
      <w:r>
        <w:t>model</w:t>
      </w:r>
      <w:r>
        <w:rPr>
          <w:spacing w:val="-7"/>
        </w:rPr>
        <w:t xml:space="preserve"> </w:t>
      </w:r>
      <w:r>
        <w:t>with</w:t>
      </w:r>
      <w:r>
        <w:rPr>
          <w:spacing w:val="-7"/>
        </w:rPr>
        <w:t xml:space="preserve"> </w:t>
      </w:r>
      <w:r>
        <w:t>a</w:t>
      </w:r>
      <w:r>
        <w:rPr>
          <w:spacing w:val="-7"/>
        </w:rPr>
        <w:t xml:space="preserve"> </w:t>
      </w:r>
      <w:r>
        <w:t>Gamma</w:t>
      </w:r>
      <w:r>
        <w:rPr>
          <w:spacing w:val="-7"/>
        </w:rPr>
        <w:t xml:space="preserve"> </w:t>
      </w:r>
      <w:r>
        <w:t>distribution</w:t>
      </w:r>
      <w:r>
        <w:rPr>
          <w:spacing w:val="-7"/>
        </w:rPr>
        <w:t xml:space="preserve"> </w:t>
      </w:r>
      <w:r>
        <w:t>(GTR</w:t>
      </w:r>
      <w:r>
        <w:rPr>
          <w:spacing w:val="-13"/>
        </w:rPr>
        <w:t xml:space="preserve"> </w:t>
      </w:r>
      <w:r>
        <w:rPr>
          <w:rFonts w:ascii="Times New Roman" w:hAnsi="Times New Roman"/>
        </w:rPr>
        <w:t>+Γ</w:t>
      </w:r>
      <w:r>
        <w:t>) to model site-specific rate variation and with 100 bootstrap replicates to support results. [</w:t>
      </w:r>
      <w:hyperlink w:anchor="_bookmark28" w:history="1">
        <w:r w:rsidR="00041814">
          <w:rPr>
            <w:color w:val="0000FF"/>
          </w:rPr>
          <w:t>34</w:t>
        </w:r>
      </w:hyperlink>
      <w:r>
        <w:t>] A Streptococcus</w:t>
      </w:r>
      <w:r>
        <w:rPr>
          <w:spacing w:val="-6"/>
        </w:rPr>
        <w:t xml:space="preserve"> </w:t>
      </w:r>
      <w:r>
        <w:t>pyogenes</w:t>
      </w:r>
      <w:r>
        <w:rPr>
          <w:spacing w:val="-6"/>
        </w:rPr>
        <w:t xml:space="preserve"> </w:t>
      </w:r>
      <w:r>
        <w:t>(Group</w:t>
      </w:r>
      <w:r>
        <w:rPr>
          <w:spacing w:val="-5"/>
        </w:rPr>
        <w:t xml:space="preserve"> </w:t>
      </w:r>
      <w:r>
        <w:t>A</w:t>
      </w:r>
      <w:r>
        <w:rPr>
          <w:spacing w:val="-6"/>
        </w:rPr>
        <w:t xml:space="preserve"> </w:t>
      </w:r>
      <w:r>
        <w:t>Streptococcus,</w:t>
      </w:r>
      <w:r>
        <w:rPr>
          <w:spacing w:val="-5"/>
        </w:rPr>
        <w:t xml:space="preserve"> </w:t>
      </w:r>
      <w:r>
        <w:t>GAS)</w:t>
      </w:r>
      <w:r>
        <w:rPr>
          <w:spacing w:val="-6"/>
        </w:rPr>
        <w:t xml:space="preserve"> </w:t>
      </w:r>
      <w:r>
        <w:t>strain</w:t>
      </w:r>
      <w:r>
        <w:rPr>
          <w:spacing w:val="-5"/>
        </w:rPr>
        <w:t xml:space="preserve"> </w:t>
      </w:r>
      <w:r>
        <w:t>(ENA</w:t>
      </w:r>
      <w:r>
        <w:rPr>
          <w:spacing w:val="-6"/>
        </w:rPr>
        <w:t xml:space="preserve"> </w:t>
      </w:r>
      <w:r>
        <w:t>accession:</w:t>
      </w:r>
      <w:r>
        <w:rPr>
          <w:spacing w:val="12"/>
        </w:rPr>
        <w:t xml:space="preserve"> </w:t>
      </w:r>
      <w:r>
        <w:t>SRR1104967)</w:t>
      </w:r>
      <w:r>
        <w:rPr>
          <w:spacing w:val="-6"/>
        </w:rPr>
        <w:t xml:space="preserve"> </w:t>
      </w:r>
      <w:r>
        <w:t>was used as an outgroup to root the inferred phylogenetic tree of the GBS isolates. [</w:t>
      </w:r>
      <w:hyperlink w:anchor="_bookmark29" w:history="1">
        <w:r w:rsidR="00041814">
          <w:rPr>
            <w:color w:val="0000FF"/>
          </w:rPr>
          <w:t>35</w:t>
        </w:r>
      </w:hyperlink>
      <w:r>
        <w:t>] The resulting tree</w:t>
      </w:r>
      <w:r>
        <w:rPr>
          <w:spacing w:val="-12"/>
        </w:rPr>
        <w:t xml:space="preserve"> </w:t>
      </w:r>
      <w:r>
        <w:t>was</w:t>
      </w:r>
      <w:r>
        <w:rPr>
          <w:spacing w:val="-12"/>
        </w:rPr>
        <w:t xml:space="preserve"> </w:t>
      </w:r>
      <w:r>
        <w:t>visualized</w:t>
      </w:r>
      <w:r>
        <w:rPr>
          <w:spacing w:val="-12"/>
        </w:rPr>
        <w:t xml:space="preserve"> </w:t>
      </w:r>
      <w:r>
        <w:t>and</w:t>
      </w:r>
      <w:r>
        <w:rPr>
          <w:spacing w:val="-12"/>
        </w:rPr>
        <w:t xml:space="preserve"> </w:t>
      </w:r>
      <w:r>
        <w:t>annotated</w:t>
      </w:r>
      <w:r>
        <w:rPr>
          <w:spacing w:val="-12"/>
        </w:rPr>
        <w:t xml:space="preserve"> </w:t>
      </w:r>
      <w:r>
        <w:t>using</w:t>
      </w:r>
      <w:r>
        <w:rPr>
          <w:spacing w:val="-12"/>
        </w:rPr>
        <w:t xml:space="preserve"> </w:t>
      </w:r>
      <w:r>
        <w:t>the</w:t>
      </w:r>
      <w:r>
        <w:rPr>
          <w:spacing w:val="-12"/>
        </w:rPr>
        <w:t xml:space="preserve"> </w:t>
      </w:r>
      <w:r>
        <w:t>R</w:t>
      </w:r>
      <w:r>
        <w:rPr>
          <w:spacing w:val="-12"/>
        </w:rPr>
        <w:t xml:space="preserve"> </w:t>
      </w:r>
      <w:r>
        <w:t>package</w:t>
      </w:r>
      <w:r>
        <w:rPr>
          <w:spacing w:val="-12"/>
        </w:rPr>
        <w:t xml:space="preserve"> </w:t>
      </w:r>
      <w:proofErr w:type="spellStart"/>
      <w:r>
        <w:t>ggtree</w:t>
      </w:r>
      <w:proofErr w:type="spellEnd"/>
      <w:r>
        <w:rPr>
          <w:spacing w:val="-12"/>
        </w:rPr>
        <w:t xml:space="preserve"> </w:t>
      </w:r>
      <w:r>
        <w:t>(v3.8.2).</w:t>
      </w:r>
      <w:r>
        <w:rPr>
          <w:spacing w:val="-12"/>
        </w:rPr>
        <w:t xml:space="preserve"> </w:t>
      </w:r>
      <w:r>
        <w:t>[</w:t>
      </w:r>
      <w:hyperlink w:anchor="_bookmark30" w:history="1">
        <w:r w:rsidR="00041814">
          <w:rPr>
            <w:color w:val="0000FF"/>
          </w:rPr>
          <w:t>36</w:t>
        </w:r>
      </w:hyperlink>
      <w:r>
        <w:t>]</w:t>
      </w:r>
      <w:r>
        <w:rPr>
          <w:spacing w:val="-12"/>
        </w:rPr>
        <w:t xml:space="preserve"> </w:t>
      </w:r>
      <w:r>
        <w:t>GBS</w:t>
      </w:r>
      <w:r>
        <w:rPr>
          <w:spacing w:val="-12"/>
        </w:rPr>
        <w:t xml:space="preserve"> </w:t>
      </w:r>
      <w:r>
        <w:t>was</w:t>
      </w:r>
      <w:r>
        <w:rPr>
          <w:spacing w:val="-12"/>
        </w:rPr>
        <w:t xml:space="preserve"> </w:t>
      </w:r>
      <w:r>
        <w:t>isolated</w:t>
      </w:r>
      <w:r>
        <w:rPr>
          <w:spacing w:val="-12"/>
        </w:rPr>
        <w:t xml:space="preserve"> </w:t>
      </w:r>
      <w:r>
        <w:t>from both</w:t>
      </w:r>
      <w:r>
        <w:rPr>
          <w:spacing w:val="-11"/>
        </w:rPr>
        <w:t xml:space="preserve"> </w:t>
      </w:r>
      <w:r>
        <w:t>the</w:t>
      </w:r>
      <w:r>
        <w:rPr>
          <w:spacing w:val="-11"/>
        </w:rPr>
        <w:t xml:space="preserve"> </w:t>
      </w:r>
      <w:r>
        <w:t>blood</w:t>
      </w:r>
      <w:r>
        <w:rPr>
          <w:spacing w:val="-11"/>
        </w:rPr>
        <w:t xml:space="preserve"> </w:t>
      </w:r>
      <w:r>
        <w:t>and</w:t>
      </w:r>
      <w:r>
        <w:rPr>
          <w:spacing w:val="-11"/>
        </w:rPr>
        <w:t xml:space="preserve"> </w:t>
      </w:r>
      <w:r>
        <w:t>CSF</w:t>
      </w:r>
      <w:r>
        <w:rPr>
          <w:spacing w:val="-11"/>
        </w:rPr>
        <w:t xml:space="preserve"> </w:t>
      </w:r>
      <w:r>
        <w:t>in</w:t>
      </w:r>
      <w:r>
        <w:rPr>
          <w:spacing w:val="-11"/>
        </w:rPr>
        <w:t xml:space="preserve"> </w:t>
      </w:r>
      <w:r>
        <w:t>9</w:t>
      </w:r>
      <w:r>
        <w:rPr>
          <w:spacing w:val="-11"/>
        </w:rPr>
        <w:t xml:space="preserve"> </w:t>
      </w:r>
      <w:r>
        <w:t>patients,</w:t>
      </w:r>
      <w:r>
        <w:rPr>
          <w:spacing w:val="-11"/>
        </w:rPr>
        <w:t xml:space="preserve"> </w:t>
      </w:r>
      <w:r>
        <w:t>yielding</w:t>
      </w:r>
      <w:r>
        <w:rPr>
          <w:spacing w:val="-11"/>
        </w:rPr>
        <w:t xml:space="preserve"> </w:t>
      </w:r>
      <w:r>
        <w:t>identical</w:t>
      </w:r>
      <w:r>
        <w:rPr>
          <w:spacing w:val="-11"/>
        </w:rPr>
        <w:t xml:space="preserve"> </w:t>
      </w:r>
      <w:r>
        <w:t>genome</w:t>
      </w:r>
      <w:r>
        <w:rPr>
          <w:spacing w:val="-11"/>
        </w:rPr>
        <w:t xml:space="preserve"> </w:t>
      </w:r>
      <w:r>
        <w:t>sequences.</w:t>
      </w:r>
      <w:r>
        <w:rPr>
          <w:spacing w:val="5"/>
        </w:rPr>
        <w:t xml:space="preserve"> </w:t>
      </w:r>
      <w:r>
        <w:t>We</w:t>
      </w:r>
      <w:r>
        <w:rPr>
          <w:spacing w:val="-11"/>
        </w:rPr>
        <w:t xml:space="preserve"> </w:t>
      </w:r>
      <w:r>
        <w:t>therefore</w:t>
      </w:r>
      <w:r>
        <w:rPr>
          <w:spacing w:val="-11"/>
        </w:rPr>
        <w:t xml:space="preserve"> </w:t>
      </w:r>
      <w:r>
        <w:t>removed duplicate</w:t>
      </w:r>
      <w:r>
        <w:rPr>
          <w:spacing w:val="-8"/>
        </w:rPr>
        <w:t xml:space="preserve"> </w:t>
      </w:r>
      <w:r>
        <w:t>strains</w:t>
      </w:r>
      <w:r>
        <w:rPr>
          <w:spacing w:val="-8"/>
        </w:rPr>
        <w:t xml:space="preserve"> </w:t>
      </w:r>
      <w:r>
        <w:t>from</w:t>
      </w:r>
      <w:r>
        <w:rPr>
          <w:spacing w:val="-8"/>
        </w:rPr>
        <w:t xml:space="preserve"> </w:t>
      </w:r>
      <w:r>
        <w:t>the</w:t>
      </w:r>
      <w:r>
        <w:rPr>
          <w:spacing w:val="-8"/>
        </w:rPr>
        <w:t xml:space="preserve"> </w:t>
      </w:r>
      <w:r>
        <w:t>genomic</w:t>
      </w:r>
      <w:r>
        <w:rPr>
          <w:spacing w:val="-8"/>
        </w:rPr>
        <w:t xml:space="preserve"> </w:t>
      </w:r>
      <w:r>
        <w:t>analysis,</w:t>
      </w:r>
      <w:r>
        <w:rPr>
          <w:spacing w:val="-8"/>
        </w:rPr>
        <w:t xml:space="preserve"> </w:t>
      </w:r>
      <w:r>
        <w:t>leaving</w:t>
      </w:r>
      <w:r>
        <w:rPr>
          <w:spacing w:val="-8"/>
        </w:rPr>
        <w:t xml:space="preserve"> </w:t>
      </w:r>
      <w:r>
        <w:t>us</w:t>
      </w:r>
      <w:r>
        <w:rPr>
          <w:spacing w:val="-8"/>
        </w:rPr>
        <w:t xml:space="preserve"> </w:t>
      </w:r>
      <w:r>
        <w:t>with</w:t>
      </w:r>
      <w:r>
        <w:rPr>
          <w:spacing w:val="-8"/>
        </w:rPr>
        <w:t xml:space="preserve"> </w:t>
      </w:r>
      <w:r>
        <w:t>a</w:t>
      </w:r>
      <w:r>
        <w:rPr>
          <w:spacing w:val="-8"/>
        </w:rPr>
        <w:t xml:space="preserve"> </w:t>
      </w:r>
      <w:r>
        <w:t>total</w:t>
      </w:r>
      <w:r>
        <w:rPr>
          <w:spacing w:val="-8"/>
        </w:rPr>
        <w:t xml:space="preserve"> </w:t>
      </w:r>
      <w:r>
        <w:t>of</w:t>
      </w:r>
      <w:r>
        <w:rPr>
          <w:spacing w:val="-8"/>
        </w:rPr>
        <w:t xml:space="preserve"> </w:t>
      </w:r>
      <w:r>
        <w:t>87</w:t>
      </w:r>
      <w:r>
        <w:rPr>
          <w:spacing w:val="-8"/>
        </w:rPr>
        <w:t xml:space="preserve"> </w:t>
      </w:r>
      <w:r>
        <w:t>samples</w:t>
      </w:r>
      <w:r>
        <w:rPr>
          <w:spacing w:val="-8"/>
        </w:rPr>
        <w:t xml:space="preserve"> </w:t>
      </w:r>
      <w:r>
        <w:t>for</w:t>
      </w:r>
      <w:r>
        <w:rPr>
          <w:spacing w:val="-8"/>
        </w:rPr>
        <w:t xml:space="preserve"> </w:t>
      </w:r>
      <w:r>
        <w:t>analysis.</w:t>
      </w:r>
      <w:r>
        <w:rPr>
          <w:spacing w:val="9"/>
        </w:rPr>
        <w:t xml:space="preserve"> </w:t>
      </w:r>
      <w:r>
        <w:t xml:space="preserve">For the pair of VLOD twins identified in our dataset, the SNP-distances between their isolates were calculated with </w:t>
      </w:r>
      <w:proofErr w:type="spellStart"/>
      <w:r>
        <w:rPr>
          <w:i/>
        </w:rPr>
        <w:t>snp-dists</w:t>
      </w:r>
      <w:proofErr w:type="spellEnd"/>
      <w:r>
        <w:t>. [</w:t>
      </w:r>
      <w:hyperlink w:anchor="_bookmark31" w:history="1">
        <w:r w:rsidR="00041814">
          <w:rPr>
            <w:color w:val="0000FF"/>
          </w:rPr>
          <w:t>37</w:t>
        </w:r>
      </w:hyperlink>
      <w:r>
        <w:t>] Finally, the BCH LOD strains (n=48) were contextualized at the national</w:t>
      </w:r>
      <w:r>
        <w:rPr>
          <w:spacing w:val="-6"/>
        </w:rPr>
        <w:t xml:space="preserve"> </w:t>
      </w:r>
      <w:r>
        <w:t>and</w:t>
      </w:r>
      <w:r>
        <w:rPr>
          <w:spacing w:val="-6"/>
        </w:rPr>
        <w:t xml:space="preserve"> </w:t>
      </w:r>
      <w:r>
        <w:t>global</w:t>
      </w:r>
      <w:r>
        <w:rPr>
          <w:spacing w:val="-6"/>
        </w:rPr>
        <w:t xml:space="preserve"> </w:t>
      </w:r>
      <w:r>
        <w:t>level</w:t>
      </w:r>
      <w:r>
        <w:rPr>
          <w:spacing w:val="-6"/>
        </w:rPr>
        <w:t xml:space="preserve"> </w:t>
      </w:r>
      <w:r>
        <w:t>using</w:t>
      </w:r>
      <w:r>
        <w:rPr>
          <w:spacing w:val="-6"/>
        </w:rPr>
        <w:t xml:space="preserve"> </w:t>
      </w:r>
      <w:r>
        <w:t>publicly</w:t>
      </w:r>
      <w:r>
        <w:rPr>
          <w:spacing w:val="-6"/>
        </w:rPr>
        <w:t xml:space="preserve"> </w:t>
      </w:r>
      <w:r>
        <w:t>available</w:t>
      </w:r>
      <w:r>
        <w:rPr>
          <w:spacing w:val="-6"/>
        </w:rPr>
        <w:t xml:space="preserve"> </w:t>
      </w:r>
      <w:r>
        <w:t>LOD</w:t>
      </w:r>
      <w:r>
        <w:rPr>
          <w:spacing w:val="-6"/>
        </w:rPr>
        <w:t xml:space="preserve"> </w:t>
      </w:r>
      <w:r>
        <w:t>genomes</w:t>
      </w:r>
      <w:r>
        <w:rPr>
          <w:spacing w:val="-6"/>
        </w:rPr>
        <w:t xml:space="preserve"> </w:t>
      </w:r>
      <w:r>
        <w:t>from</w:t>
      </w:r>
      <w:r>
        <w:rPr>
          <w:spacing w:val="-6"/>
        </w:rPr>
        <w:t xml:space="preserve"> </w:t>
      </w:r>
      <w:r>
        <w:t>the</w:t>
      </w:r>
      <w:r>
        <w:rPr>
          <w:spacing w:val="-6"/>
        </w:rPr>
        <w:t xml:space="preserve"> </w:t>
      </w:r>
      <w:r>
        <w:t>US</w:t>
      </w:r>
      <w:r>
        <w:rPr>
          <w:spacing w:val="-6"/>
        </w:rPr>
        <w:t xml:space="preserve"> </w:t>
      </w:r>
      <w:r>
        <w:t>CDC</w:t>
      </w:r>
      <w:r>
        <w:rPr>
          <w:spacing w:val="-6"/>
        </w:rPr>
        <w:t xml:space="preserve"> </w:t>
      </w:r>
      <w:r>
        <w:t>(n=267,</w:t>
      </w:r>
      <w:r>
        <w:rPr>
          <w:spacing w:val="-5"/>
        </w:rPr>
        <w:t xml:space="preserve"> </w:t>
      </w:r>
      <w:r>
        <w:t>project accession: PRJNA355303)</w:t>
      </w:r>
      <w:r>
        <w:rPr>
          <w:spacing w:val="-4"/>
        </w:rPr>
        <w:t xml:space="preserve"> </w:t>
      </w:r>
      <w:r>
        <w:t>and</w:t>
      </w:r>
      <w:r>
        <w:rPr>
          <w:spacing w:val="-4"/>
        </w:rPr>
        <w:t xml:space="preserve"> </w:t>
      </w:r>
      <w:r>
        <w:t>other</w:t>
      </w:r>
      <w:r>
        <w:rPr>
          <w:spacing w:val="-3"/>
        </w:rPr>
        <w:t xml:space="preserve"> </w:t>
      </w:r>
      <w:r>
        <w:t>global</w:t>
      </w:r>
      <w:r>
        <w:rPr>
          <w:spacing w:val="-4"/>
        </w:rPr>
        <w:t xml:space="preserve"> </w:t>
      </w:r>
      <w:r>
        <w:t>cohorts: Netherlands</w:t>
      </w:r>
      <w:r>
        <w:rPr>
          <w:spacing w:val="-4"/>
        </w:rPr>
        <w:t xml:space="preserve"> </w:t>
      </w:r>
      <w:r>
        <w:t>(n=175,</w:t>
      </w:r>
      <w:r>
        <w:rPr>
          <w:spacing w:val="-3"/>
        </w:rPr>
        <w:t xml:space="preserve"> </w:t>
      </w:r>
      <w:r>
        <w:t>project</w:t>
      </w:r>
      <w:r>
        <w:rPr>
          <w:spacing w:val="-4"/>
        </w:rPr>
        <w:t xml:space="preserve"> </w:t>
      </w:r>
      <w:r>
        <w:t>accession: PR- JEB14124), Malawi (n=47, project accession:</w:t>
      </w:r>
      <w:r>
        <w:rPr>
          <w:spacing w:val="40"/>
        </w:rPr>
        <w:t xml:space="preserve"> </w:t>
      </w:r>
      <w:r>
        <w:t xml:space="preserve">PRJEB8986), Canada (n=34, project accession: </w:t>
      </w:r>
      <w:r>
        <w:rPr>
          <w:spacing w:val="-2"/>
        </w:rPr>
        <w:t>PRJNA295774),</w:t>
      </w:r>
      <w:r>
        <w:rPr>
          <w:spacing w:val="-11"/>
        </w:rPr>
        <w:t xml:space="preserve"> </w:t>
      </w:r>
      <w:r>
        <w:rPr>
          <w:spacing w:val="-2"/>
        </w:rPr>
        <w:t>Ireland</w:t>
      </w:r>
      <w:r>
        <w:rPr>
          <w:spacing w:val="-10"/>
        </w:rPr>
        <w:t xml:space="preserve"> </w:t>
      </w:r>
      <w:r>
        <w:rPr>
          <w:spacing w:val="-2"/>
        </w:rPr>
        <w:t>(n=16,</w:t>
      </w:r>
      <w:r>
        <w:rPr>
          <w:spacing w:val="-10"/>
        </w:rPr>
        <w:t xml:space="preserve"> </w:t>
      </w:r>
      <w:r>
        <w:rPr>
          <w:spacing w:val="-2"/>
        </w:rPr>
        <w:t>project</w:t>
      </w:r>
      <w:r>
        <w:rPr>
          <w:spacing w:val="-10"/>
        </w:rPr>
        <w:t xml:space="preserve"> </w:t>
      </w:r>
      <w:r>
        <w:rPr>
          <w:spacing w:val="-2"/>
        </w:rPr>
        <w:t>accession:</w:t>
      </w:r>
      <w:r>
        <w:rPr>
          <w:spacing w:val="-6"/>
        </w:rPr>
        <w:t xml:space="preserve"> </w:t>
      </w:r>
      <w:r>
        <w:rPr>
          <w:spacing w:val="-2"/>
        </w:rPr>
        <w:t>PRJEB26339). [</w:t>
      </w:r>
      <w:hyperlink w:anchor="_bookmark5" w:history="1">
        <w:r w:rsidR="00041814">
          <w:rPr>
            <w:color w:val="0000FF"/>
            <w:spacing w:val="-2"/>
          </w:rPr>
          <w:t>4</w:t>
        </w:r>
      </w:hyperlink>
      <w:r>
        <w:rPr>
          <w:spacing w:val="-2"/>
        </w:rPr>
        <w:t>,</w:t>
      </w:r>
      <w:r>
        <w:rPr>
          <w:spacing w:val="-11"/>
        </w:rPr>
        <w:t xml:space="preserve"> </w:t>
      </w:r>
      <w:hyperlink w:anchor="_bookmark16" w:history="1">
        <w:r w:rsidR="00041814">
          <w:rPr>
            <w:color w:val="0000FF"/>
            <w:spacing w:val="-2"/>
          </w:rPr>
          <w:t>21</w:t>
        </w:r>
      </w:hyperlink>
      <w:r>
        <w:rPr>
          <w:spacing w:val="-2"/>
        </w:rPr>
        <w:t>,</w:t>
      </w:r>
      <w:r>
        <w:rPr>
          <w:spacing w:val="-10"/>
        </w:rPr>
        <w:t xml:space="preserve"> </w:t>
      </w:r>
      <w:hyperlink w:anchor="_bookmark32" w:history="1">
        <w:r w:rsidR="00041814">
          <w:rPr>
            <w:color w:val="0000FF"/>
            <w:spacing w:val="-2"/>
          </w:rPr>
          <w:t>38</w:t>
        </w:r>
      </w:hyperlink>
      <w:r>
        <w:rPr>
          <w:spacing w:val="-2"/>
        </w:rPr>
        <w:t>,</w:t>
      </w:r>
      <w:r>
        <w:rPr>
          <w:spacing w:val="-10"/>
        </w:rPr>
        <w:t xml:space="preserve"> </w:t>
      </w:r>
      <w:hyperlink w:anchor="_bookmark33" w:history="1">
        <w:r w:rsidR="00041814">
          <w:rPr>
            <w:color w:val="0000FF"/>
            <w:spacing w:val="-2"/>
          </w:rPr>
          <w:t>39</w:t>
        </w:r>
      </w:hyperlink>
      <w:r>
        <w:rPr>
          <w:spacing w:val="-2"/>
        </w:rPr>
        <w:t xml:space="preserve">] A global phylogeny </w:t>
      </w:r>
      <w:r>
        <w:t>was</w:t>
      </w:r>
      <w:r>
        <w:rPr>
          <w:spacing w:val="-7"/>
        </w:rPr>
        <w:t xml:space="preserve"> </w:t>
      </w:r>
      <w:r>
        <w:t>built</w:t>
      </w:r>
      <w:r>
        <w:rPr>
          <w:spacing w:val="-7"/>
        </w:rPr>
        <w:t xml:space="preserve"> </w:t>
      </w:r>
      <w:r>
        <w:t>with</w:t>
      </w:r>
      <w:r>
        <w:rPr>
          <w:spacing w:val="-7"/>
        </w:rPr>
        <w:t xml:space="preserve"> </w:t>
      </w:r>
      <w:proofErr w:type="spellStart"/>
      <w:r>
        <w:t>RAxML</w:t>
      </w:r>
      <w:proofErr w:type="spellEnd"/>
      <w:r>
        <w:rPr>
          <w:spacing w:val="-7"/>
        </w:rPr>
        <w:t xml:space="preserve"> </w:t>
      </w:r>
      <w:r>
        <w:t>to</w:t>
      </w:r>
      <w:r>
        <w:rPr>
          <w:spacing w:val="-7"/>
        </w:rPr>
        <w:t xml:space="preserve"> </w:t>
      </w:r>
      <w:r>
        <w:t>compare</w:t>
      </w:r>
      <w:r>
        <w:rPr>
          <w:spacing w:val="-7"/>
        </w:rPr>
        <w:t xml:space="preserve"> </w:t>
      </w:r>
      <w:r>
        <w:t>the</w:t>
      </w:r>
      <w:r>
        <w:rPr>
          <w:spacing w:val="-7"/>
        </w:rPr>
        <w:t xml:space="preserve"> </w:t>
      </w:r>
      <w:r>
        <w:t>phylogeographic</w:t>
      </w:r>
      <w:r>
        <w:rPr>
          <w:spacing w:val="-7"/>
        </w:rPr>
        <w:t xml:space="preserve"> </w:t>
      </w:r>
      <w:r>
        <w:t>distribution</w:t>
      </w:r>
      <w:r>
        <w:rPr>
          <w:spacing w:val="-7"/>
        </w:rPr>
        <w:t xml:space="preserve"> </w:t>
      </w:r>
      <w:r>
        <w:t>of</w:t>
      </w:r>
      <w:r>
        <w:rPr>
          <w:spacing w:val="-7"/>
        </w:rPr>
        <w:t xml:space="preserve"> </w:t>
      </w:r>
      <w:r>
        <w:t>samples.</w:t>
      </w:r>
      <w:r>
        <w:rPr>
          <w:spacing w:val="-7"/>
        </w:rPr>
        <w:t xml:space="preserve"> </w:t>
      </w:r>
      <w:r>
        <w:t>[</w:t>
      </w:r>
      <w:hyperlink w:anchor="_bookmark34" w:history="1">
        <w:r w:rsidR="00041814">
          <w:rPr>
            <w:color w:val="0000FF"/>
          </w:rPr>
          <w:t>40</w:t>
        </w:r>
      </w:hyperlink>
      <w:r>
        <w:t>]</w:t>
      </w:r>
      <w:r>
        <w:rPr>
          <w:spacing w:val="-7"/>
        </w:rPr>
        <w:t xml:space="preserve"> </w:t>
      </w:r>
      <w:r>
        <w:t>The</w:t>
      </w:r>
      <w:r>
        <w:rPr>
          <w:spacing w:val="-7"/>
        </w:rPr>
        <w:t xml:space="preserve"> </w:t>
      </w:r>
      <w:r>
        <w:t>code</w:t>
      </w:r>
      <w:r>
        <w:rPr>
          <w:spacing w:val="-7"/>
        </w:rPr>
        <w:t xml:space="preserve"> </w:t>
      </w:r>
      <w:r>
        <w:t>for bioinformatic steps is available in GitHub at:</w:t>
      </w:r>
      <w:r>
        <w:rPr>
          <w:spacing w:val="38"/>
        </w:rPr>
        <w:t xml:space="preserve"> </w:t>
      </w:r>
      <w:hyperlink r:id="rId14">
        <w:r w:rsidR="00041814">
          <w:rPr>
            <w:color w:val="0000FF"/>
          </w:rPr>
          <w:t>https://github.com/Leacavalli/BCH-GBS</w:t>
        </w:r>
      </w:hyperlink>
      <w:r>
        <w:t>.</w:t>
      </w:r>
    </w:p>
    <w:p w14:paraId="2BF17C49" w14:textId="77777777" w:rsidR="00041814" w:rsidRDefault="00041814">
      <w:pPr>
        <w:pStyle w:val="BodyText"/>
        <w:spacing w:before="41"/>
        <w:jc w:val="left"/>
      </w:pPr>
    </w:p>
    <w:p w14:paraId="2F43D78C" w14:textId="20A384FF" w:rsidR="00E300F2" w:rsidDel="00E300F2" w:rsidRDefault="00BD1F93" w:rsidP="00E300F2">
      <w:pPr>
        <w:pStyle w:val="Heading2"/>
        <w:numPr>
          <w:ilvl w:val="1"/>
          <w:numId w:val="2"/>
        </w:numPr>
        <w:tabs>
          <w:tab w:val="left" w:pos="712"/>
        </w:tabs>
        <w:ind w:left="712" w:hanging="612"/>
        <w:rPr>
          <w:del w:id="194" w:author="Cavalli, Lea" w:date="2025-01-22T09:39:00Z" w16du:dateUtc="2025-01-22T08:39:00Z"/>
        </w:rPr>
      </w:pPr>
      <w:bookmarkStart w:id="195" w:name="Analysis_of_Clinical_and_Molecular_Corre"/>
      <w:bookmarkEnd w:id="195"/>
      <w:r>
        <w:rPr>
          <w:spacing w:val="-6"/>
        </w:rPr>
        <w:t>Analysis</w:t>
      </w:r>
      <w:r>
        <w:rPr>
          <w:spacing w:val="1"/>
        </w:rPr>
        <w:t xml:space="preserve"> </w:t>
      </w:r>
      <w:r>
        <w:rPr>
          <w:spacing w:val="-6"/>
        </w:rPr>
        <w:t>of</w:t>
      </w:r>
      <w:r>
        <w:rPr>
          <w:spacing w:val="2"/>
        </w:rPr>
        <w:t xml:space="preserve"> </w:t>
      </w:r>
      <w:r>
        <w:rPr>
          <w:spacing w:val="-6"/>
        </w:rPr>
        <w:t>Clinical</w:t>
      </w:r>
      <w:r>
        <w:rPr>
          <w:spacing w:val="1"/>
        </w:rPr>
        <w:t xml:space="preserve"> </w:t>
      </w:r>
      <w:r>
        <w:rPr>
          <w:spacing w:val="-6"/>
        </w:rPr>
        <w:t>and</w:t>
      </w:r>
      <w:r>
        <w:rPr>
          <w:spacing w:val="2"/>
        </w:rPr>
        <w:t xml:space="preserve"> </w:t>
      </w:r>
      <w:r>
        <w:rPr>
          <w:spacing w:val="-6"/>
        </w:rPr>
        <w:t>Molecular</w:t>
      </w:r>
      <w:r>
        <w:rPr>
          <w:spacing w:val="2"/>
        </w:rPr>
        <w:t xml:space="preserve"> </w:t>
      </w:r>
      <w:r>
        <w:rPr>
          <w:spacing w:val="-6"/>
        </w:rPr>
        <w:t>Correlates</w:t>
      </w:r>
      <w:r>
        <w:rPr>
          <w:spacing w:val="1"/>
        </w:rPr>
        <w:t xml:space="preserve"> </w:t>
      </w:r>
      <w:r>
        <w:rPr>
          <w:spacing w:val="-6"/>
        </w:rPr>
        <w:t>of</w:t>
      </w:r>
      <w:r>
        <w:rPr>
          <w:spacing w:val="2"/>
        </w:rPr>
        <w:t xml:space="preserve"> </w:t>
      </w:r>
      <w:r>
        <w:rPr>
          <w:spacing w:val="-6"/>
        </w:rPr>
        <w:t>Severe</w:t>
      </w:r>
      <w:r>
        <w:rPr>
          <w:spacing w:val="2"/>
        </w:rPr>
        <w:t xml:space="preserve"> </w:t>
      </w:r>
      <w:proofErr w:type="spellStart"/>
      <w:r>
        <w:rPr>
          <w:spacing w:val="-6"/>
        </w:rPr>
        <w:t>Disease</w:t>
      </w:r>
    </w:p>
    <w:p w14:paraId="1A11D444" w14:textId="6790C5C6" w:rsidR="00041814" w:rsidRDefault="00BD1F93" w:rsidP="00296B6F">
      <w:pPr>
        <w:pStyle w:val="BodyText"/>
        <w:spacing w:before="132" w:line="252" w:lineRule="auto"/>
        <w:ind w:left="100" w:right="117"/>
      </w:pPr>
      <w:commentRangeStart w:id="196"/>
      <w:del w:id="197" w:author="Cavalli, Lea" w:date="2025-01-22T09:30:00Z" w16du:dateUtc="2025-01-22T08:30:00Z">
        <w:r w:rsidDel="00E300F2">
          <w:lastRenderedPageBreak/>
          <w:delText>We</w:delText>
        </w:r>
        <w:r w:rsidDel="00E300F2">
          <w:rPr>
            <w:spacing w:val="-5"/>
          </w:rPr>
          <w:delText xml:space="preserve"> </w:delText>
        </w:r>
        <w:r w:rsidDel="00E300F2">
          <w:delText>compared</w:delText>
        </w:r>
        <w:r w:rsidDel="00E300F2">
          <w:rPr>
            <w:spacing w:val="-5"/>
          </w:rPr>
          <w:delText xml:space="preserve"> </w:delText>
        </w:r>
        <w:r w:rsidDel="00E300F2">
          <w:delText>the</w:delText>
        </w:r>
        <w:r w:rsidDel="00E300F2">
          <w:rPr>
            <w:spacing w:val="-5"/>
          </w:rPr>
          <w:delText xml:space="preserve"> </w:delText>
        </w:r>
        <w:r w:rsidDel="00E300F2">
          <w:delText>clinical</w:delText>
        </w:r>
        <w:r w:rsidDel="00E300F2">
          <w:rPr>
            <w:spacing w:val="-5"/>
          </w:rPr>
          <w:delText xml:space="preserve"> </w:delText>
        </w:r>
        <w:r w:rsidDel="00E300F2">
          <w:delText>presentation</w:delText>
        </w:r>
        <w:r w:rsidDel="00E300F2">
          <w:rPr>
            <w:spacing w:val="-5"/>
          </w:rPr>
          <w:delText xml:space="preserve"> </w:delText>
        </w:r>
        <w:r w:rsidDel="00E300F2">
          <w:delText>of</w:delText>
        </w:r>
        <w:r w:rsidDel="00E300F2">
          <w:rPr>
            <w:spacing w:val="-5"/>
          </w:rPr>
          <w:delText xml:space="preserve"> </w:delText>
        </w:r>
        <w:r w:rsidDel="00E300F2">
          <w:delText>LOD</w:delText>
        </w:r>
        <w:r w:rsidDel="00E300F2">
          <w:rPr>
            <w:spacing w:val="-6"/>
          </w:rPr>
          <w:delText xml:space="preserve"> </w:delText>
        </w:r>
        <w:r w:rsidDel="00E300F2">
          <w:delText>and</w:delText>
        </w:r>
        <w:r w:rsidDel="00E300F2">
          <w:rPr>
            <w:spacing w:val="-5"/>
          </w:rPr>
          <w:delText xml:space="preserve"> </w:delText>
        </w:r>
        <w:r w:rsidDel="00E300F2">
          <w:delText>VLOD</w:delText>
        </w:r>
        <w:r w:rsidDel="00E300F2">
          <w:rPr>
            <w:spacing w:val="-5"/>
          </w:rPr>
          <w:delText xml:space="preserve"> </w:delText>
        </w:r>
        <w:r w:rsidDel="00E300F2">
          <w:delText>by</w:delText>
        </w:r>
        <w:r w:rsidDel="00E300F2">
          <w:rPr>
            <w:spacing w:val="-6"/>
          </w:rPr>
          <w:delText xml:space="preserve"> </w:delText>
        </w:r>
        <w:r w:rsidDel="00E300F2">
          <w:delText>examining</w:delText>
        </w:r>
        <w:r w:rsidDel="00E300F2">
          <w:rPr>
            <w:spacing w:val="-5"/>
          </w:rPr>
          <w:delText xml:space="preserve"> </w:delText>
        </w:r>
        <w:r w:rsidDel="00E300F2">
          <w:delText>ICU</w:delText>
        </w:r>
        <w:r w:rsidDel="00E300F2">
          <w:rPr>
            <w:spacing w:val="-5"/>
          </w:rPr>
          <w:delText xml:space="preserve"> </w:delText>
        </w:r>
        <w:r w:rsidDel="00E300F2">
          <w:delText>admission</w:delText>
        </w:r>
        <w:r w:rsidDel="00E300F2">
          <w:rPr>
            <w:spacing w:val="-5"/>
          </w:rPr>
          <w:delText xml:space="preserve"> </w:delText>
        </w:r>
        <w:r w:rsidDel="00E300F2">
          <w:delText>rates</w:delText>
        </w:r>
        <w:r w:rsidDel="00E300F2">
          <w:rPr>
            <w:spacing w:val="-5"/>
          </w:rPr>
          <w:delText xml:space="preserve"> </w:delText>
        </w:r>
        <w:r w:rsidDel="00E300F2">
          <w:delText>and the incidence of meningitis</w:delText>
        </w:r>
        <w:commentRangeEnd w:id="196"/>
        <w:r w:rsidR="00EE4BB5" w:rsidDel="00E300F2">
          <w:rPr>
            <w:rStyle w:val="CommentReference"/>
          </w:rPr>
          <w:commentReference w:id="196"/>
        </w:r>
        <w:r w:rsidDel="00E300F2">
          <w:delText>.</w:delText>
        </w:r>
        <w:r w:rsidDel="00E300F2">
          <w:rPr>
            <w:spacing w:val="40"/>
          </w:rPr>
          <w:delText xml:space="preserve"> </w:delText>
        </w:r>
      </w:del>
      <w:r>
        <w:t>We</w:t>
      </w:r>
      <w:proofErr w:type="spellEnd"/>
      <w:r>
        <w:t xml:space="preserve"> </w:t>
      </w:r>
      <w:del w:id="198" w:author="Cavalli, Lea" w:date="2025-01-22T09:25:00Z" w16du:dateUtc="2025-01-22T08:25:00Z">
        <w:r w:rsidDel="00296B6F">
          <w:delText>also analyzed</w:delText>
        </w:r>
      </w:del>
      <w:ins w:id="199" w:author="Cavalli, Lea" w:date="2025-01-22T09:25:00Z" w16du:dateUtc="2025-01-22T08:25:00Z">
        <w:r w:rsidR="00296B6F">
          <w:t>examined</w:t>
        </w:r>
      </w:ins>
      <w:r>
        <w:t xml:space="preserve"> hematological indices of infant infections across </w:t>
      </w:r>
      <w:del w:id="200" w:author="Cavalli, Lea" w:date="2025-01-22T09:24:00Z" w16du:dateUtc="2025-01-22T08:24:00Z">
        <w:r w:rsidDel="00296B6F">
          <w:delText>age of disease onset (LOD vs.</w:delText>
        </w:r>
        <w:r w:rsidDel="00296B6F">
          <w:rPr>
            <w:spacing w:val="40"/>
          </w:rPr>
          <w:delText xml:space="preserve"> </w:delText>
        </w:r>
        <w:r w:rsidDel="00296B6F">
          <w:delText xml:space="preserve">VLOD), </w:delText>
        </w:r>
      </w:del>
      <w:r>
        <w:t>level of care (ICU vs.</w:t>
      </w:r>
      <w:r>
        <w:rPr>
          <w:spacing w:val="40"/>
        </w:rPr>
        <w:t xml:space="preserve"> </w:t>
      </w:r>
      <w:r>
        <w:t>inpatient pediatric unit), and meningitis status</w:t>
      </w:r>
      <w:r w:rsidR="00E300F2">
        <w:t xml:space="preserve">. </w:t>
      </w:r>
      <w:r>
        <w:t>The hematological indices analyzed included WBC count, hemoglobin level, ANC,</w:t>
      </w:r>
      <w:r>
        <w:rPr>
          <w:spacing w:val="-13"/>
        </w:rPr>
        <w:t xml:space="preserve"> </w:t>
      </w:r>
      <w:r>
        <w:t>and</w:t>
      </w:r>
      <w:r>
        <w:rPr>
          <w:spacing w:val="-12"/>
        </w:rPr>
        <w:t xml:space="preserve"> </w:t>
      </w:r>
      <w:r>
        <w:t>platelet</w:t>
      </w:r>
      <w:r>
        <w:rPr>
          <w:spacing w:val="-12"/>
        </w:rPr>
        <w:t xml:space="preserve"> </w:t>
      </w:r>
      <w:r>
        <w:t>counts,</w:t>
      </w:r>
      <w:r>
        <w:rPr>
          <w:spacing w:val="-12"/>
        </w:rPr>
        <w:t xml:space="preserve"> </w:t>
      </w:r>
      <w:r>
        <w:t>along</w:t>
      </w:r>
      <w:r>
        <w:rPr>
          <w:spacing w:val="-12"/>
        </w:rPr>
        <w:t xml:space="preserve"> </w:t>
      </w:r>
      <w:r>
        <w:t>with</w:t>
      </w:r>
      <w:r>
        <w:rPr>
          <w:spacing w:val="-12"/>
        </w:rPr>
        <w:t xml:space="preserve"> </w:t>
      </w:r>
      <w:r>
        <w:t>the</w:t>
      </w:r>
      <w:r>
        <w:rPr>
          <w:spacing w:val="-11"/>
        </w:rPr>
        <w:t xml:space="preserve"> </w:t>
      </w:r>
      <w:r>
        <w:t>occurrence</w:t>
      </w:r>
      <w:r>
        <w:rPr>
          <w:spacing w:val="-13"/>
        </w:rPr>
        <w:t xml:space="preserve"> </w:t>
      </w:r>
      <w:r>
        <w:t>of</w:t>
      </w:r>
      <w:r>
        <w:rPr>
          <w:spacing w:val="-11"/>
        </w:rPr>
        <w:t xml:space="preserve"> </w:t>
      </w:r>
      <w:r>
        <w:t>leukopenia,</w:t>
      </w:r>
      <w:r>
        <w:rPr>
          <w:spacing w:val="-11"/>
        </w:rPr>
        <w:t xml:space="preserve"> </w:t>
      </w:r>
      <w:r>
        <w:t>leukocytosis,</w:t>
      </w:r>
      <w:r>
        <w:rPr>
          <w:spacing w:val="-11"/>
        </w:rPr>
        <w:t xml:space="preserve"> </w:t>
      </w:r>
      <w:r>
        <w:t>and</w:t>
      </w:r>
      <w:r>
        <w:rPr>
          <w:spacing w:val="-13"/>
        </w:rPr>
        <w:t xml:space="preserve"> </w:t>
      </w:r>
      <w:r>
        <w:t xml:space="preserve">neutropenia. </w:t>
      </w:r>
      <w:r>
        <w:rPr>
          <w:spacing w:val="-2"/>
        </w:rPr>
        <w:t>To</w:t>
      </w:r>
      <w:r>
        <w:rPr>
          <w:spacing w:val="-8"/>
        </w:rPr>
        <w:t xml:space="preserve"> </w:t>
      </w:r>
      <w:r>
        <w:rPr>
          <w:spacing w:val="-2"/>
        </w:rPr>
        <w:t>classify</w:t>
      </w:r>
      <w:r>
        <w:rPr>
          <w:spacing w:val="-8"/>
        </w:rPr>
        <w:t xml:space="preserve"> </w:t>
      </w:r>
      <w:r>
        <w:rPr>
          <w:spacing w:val="-2"/>
        </w:rPr>
        <w:t>leukopenia,</w:t>
      </w:r>
      <w:r>
        <w:rPr>
          <w:spacing w:val="-4"/>
        </w:rPr>
        <w:t xml:space="preserve"> </w:t>
      </w:r>
      <w:r>
        <w:rPr>
          <w:spacing w:val="-2"/>
        </w:rPr>
        <w:t>leukocytosis,</w:t>
      </w:r>
      <w:r>
        <w:rPr>
          <w:spacing w:val="-4"/>
        </w:rPr>
        <w:t xml:space="preserve"> </w:t>
      </w:r>
      <w:r>
        <w:rPr>
          <w:spacing w:val="-2"/>
        </w:rPr>
        <w:t>and</w:t>
      </w:r>
      <w:r>
        <w:rPr>
          <w:spacing w:val="-8"/>
        </w:rPr>
        <w:t xml:space="preserve"> </w:t>
      </w:r>
      <w:r>
        <w:rPr>
          <w:spacing w:val="-2"/>
        </w:rPr>
        <w:t>neutropenia,</w:t>
      </w:r>
      <w:r>
        <w:rPr>
          <w:spacing w:val="-4"/>
        </w:rPr>
        <w:t xml:space="preserve"> </w:t>
      </w:r>
      <w:r>
        <w:rPr>
          <w:spacing w:val="-2"/>
        </w:rPr>
        <w:t>we</w:t>
      </w:r>
      <w:r>
        <w:rPr>
          <w:spacing w:val="-8"/>
        </w:rPr>
        <w:t xml:space="preserve"> </w:t>
      </w:r>
      <w:r>
        <w:rPr>
          <w:spacing w:val="-2"/>
        </w:rPr>
        <w:t>binarized</w:t>
      </w:r>
      <w:r>
        <w:rPr>
          <w:spacing w:val="-8"/>
        </w:rPr>
        <w:t xml:space="preserve"> </w:t>
      </w:r>
      <w:r>
        <w:rPr>
          <w:spacing w:val="-2"/>
        </w:rPr>
        <w:t>the</w:t>
      </w:r>
      <w:r>
        <w:rPr>
          <w:spacing w:val="-8"/>
        </w:rPr>
        <w:t xml:space="preserve"> </w:t>
      </w:r>
      <w:r>
        <w:rPr>
          <w:spacing w:val="-2"/>
        </w:rPr>
        <w:t>WBC</w:t>
      </w:r>
      <w:r>
        <w:rPr>
          <w:spacing w:val="-8"/>
        </w:rPr>
        <w:t xml:space="preserve"> </w:t>
      </w:r>
      <w:r>
        <w:rPr>
          <w:spacing w:val="-2"/>
        </w:rPr>
        <w:t>and</w:t>
      </w:r>
      <w:r>
        <w:rPr>
          <w:spacing w:val="-8"/>
        </w:rPr>
        <w:t xml:space="preserve"> </w:t>
      </w:r>
      <w:r>
        <w:rPr>
          <w:spacing w:val="-2"/>
        </w:rPr>
        <w:t>ANC</w:t>
      </w:r>
      <w:r>
        <w:rPr>
          <w:spacing w:val="-8"/>
        </w:rPr>
        <w:t xml:space="preserve"> </w:t>
      </w:r>
      <w:r>
        <w:rPr>
          <w:spacing w:val="-2"/>
        </w:rPr>
        <w:t>values</w:t>
      </w:r>
      <w:r>
        <w:rPr>
          <w:spacing w:val="-8"/>
        </w:rPr>
        <w:t xml:space="preserve"> </w:t>
      </w:r>
      <w:r>
        <w:rPr>
          <w:spacing w:val="-2"/>
        </w:rPr>
        <w:t>using</w:t>
      </w:r>
      <w:r w:rsidR="00296B6F">
        <w:t xml:space="preserve"> </w:t>
      </w:r>
      <w:r>
        <w:t>infant-specific</w:t>
      </w:r>
      <w:r>
        <w:rPr>
          <w:spacing w:val="-13"/>
        </w:rPr>
        <w:t xml:space="preserve"> </w:t>
      </w:r>
      <w:r>
        <w:t>thresholds:</w:t>
      </w:r>
      <w:r>
        <w:rPr>
          <w:spacing w:val="-12"/>
        </w:rPr>
        <w:t xml:space="preserve"> </w:t>
      </w:r>
      <w:r>
        <w:t>neutropenia</w:t>
      </w:r>
      <w:r>
        <w:rPr>
          <w:spacing w:val="-12"/>
        </w:rPr>
        <w:t xml:space="preserve"> </w:t>
      </w:r>
      <w:r>
        <w:t>was</w:t>
      </w:r>
      <w:r>
        <w:rPr>
          <w:spacing w:val="-10"/>
        </w:rPr>
        <w:t xml:space="preserve"> </w:t>
      </w:r>
      <w:r>
        <w:t>defined</w:t>
      </w:r>
      <w:r>
        <w:rPr>
          <w:spacing w:val="-4"/>
        </w:rPr>
        <w:t xml:space="preserve"> </w:t>
      </w:r>
      <w:r>
        <w:t>as</w:t>
      </w:r>
      <w:r>
        <w:rPr>
          <w:spacing w:val="-5"/>
        </w:rPr>
        <w:t xml:space="preserve"> </w:t>
      </w:r>
      <w:r>
        <w:t>ANC</w:t>
      </w:r>
      <w:r>
        <w:rPr>
          <w:spacing w:val="-5"/>
        </w:rPr>
        <w:t xml:space="preserve"> </w:t>
      </w:r>
      <w:r>
        <w:rPr>
          <w:rFonts w:ascii="Verdana" w:hAnsi="Verdana"/>
          <w:i/>
        </w:rPr>
        <w:t>&lt;</w:t>
      </w:r>
      <w:r>
        <w:rPr>
          <w:rFonts w:ascii="Verdana" w:hAnsi="Verdana"/>
          <w:i/>
          <w:spacing w:val="-18"/>
        </w:rPr>
        <w:t xml:space="preserve"> </w:t>
      </w:r>
      <w:r>
        <w:rPr>
          <w:rFonts w:ascii="Times New Roman" w:hAnsi="Times New Roman"/>
        </w:rPr>
        <w:t>1</w:t>
      </w:r>
      <w:r>
        <w:rPr>
          <w:rFonts w:ascii="Verdana" w:hAnsi="Verdana"/>
          <w:i/>
        </w:rPr>
        <w:t>.</w:t>
      </w:r>
      <w:r>
        <w:rPr>
          <w:rFonts w:ascii="Times New Roman" w:hAnsi="Times New Roman"/>
        </w:rPr>
        <w:t>50</w:t>
      </w:r>
      <w:r>
        <w:rPr>
          <w:rFonts w:ascii="Times New Roman" w:hAnsi="Times New Roman"/>
          <w:spacing w:val="-13"/>
        </w:rPr>
        <w:t xml:space="preserve"> </w:t>
      </w:r>
      <w:r>
        <w:rPr>
          <w:rFonts w:ascii="Verdana" w:hAnsi="Verdana"/>
          <w:i/>
        </w:rPr>
        <w:t>×</w:t>
      </w:r>
      <w:r>
        <w:rPr>
          <w:rFonts w:ascii="Verdana" w:hAnsi="Verdana"/>
          <w:i/>
          <w:spacing w:val="-17"/>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4"/>
        </w:rPr>
        <w:t xml:space="preserve"> </w:t>
      </w:r>
      <w:r>
        <w:t>cells/mm</w:t>
      </w:r>
      <w:r>
        <w:rPr>
          <w:rFonts w:ascii="Adobe Heiti Std R" w:hAnsi="Adobe Heiti Std R"/>
          <w:position w:val="7"/>
          <w:sz w:val="14"/>
        </w:rPr>
        <w:t>3</w:t>
      </w:r>
      <w:r>
        <w:t>,</w:t>
      </w:r>
      <w:r>
        <w:rPr>
          <w:spacing w:val="-5"/>
        </w:rPr>
        <w:t xml:space="preserve"> </w:t>
      </w:r>
      <w:r>
        <w:t xml:space="preserve">leukocytosis as WBC count </w:t>
      </w:r>
      <w:r>
        <w:rPr>
          <w:rFonts w:ascii="Verdana" w:hAnsi="Verdana"/>
          <w:i/>
        </w:rPr>
        <w:t xml:space="preserve">≥ </w:t>
      </w:r>
      <w:r>
        <w:rPr>
          <w:rFonts w:ascii="Times New Roman" w:hAnsi="Times New Roman"/>
        </w:rPr>
        <w:t>10</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 xml:space="preserve">cells/mL, and leukopenia as WBC count </w:t>
      </w:r>
      <w:r>
        <w:rPr>
          <w:rFonts w:ascii="Verdana" w:hAnsi="Verdana"/>
          <w:i/>
        </w:rPr>
        <w:t xml:space="preserve">&lt; </w:t>
      </w:r>
      <w:r>
        <w:rPr>
          <w:rFonts w:ascii="Times New Roman" w:hAnsi="Times New Roman"/>
        </w:rPr>
        <w:t>3</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cells/</w:t>
      </w:r>
      <w:proofErr w:type="spellStart"/>
      <w:r>
        <w:t>mL.</w:t>
      </w:r>
      <w:proofErr w:type="spellEnd"/>
      <w:r>
        <w:t xml:space="preserve"> Logistic</w:t>
      </w:r>
      <w:r>
        <w:rPr>
          <w:spacing w:val="4"/>
        </w:rPr>
        <w:t xml:space="preserve"> </w:t>
      </w:r>
      <w:r>
        <w:t>regression</w:t>
      </w:r>
      <w:r>
        <w:rPr>
          <w:spacing w:val="5"/>
        </w:rPr>
        <w:t xml:space="preserve"> </w:t>
      </w:r>
      <w:r>
        <w:t>was</w:t>
      </w:r>
      <w:r>
        <w:rPr>
          <w:spacing w:val="5"/>
        </w:rPr>
        <w:t xml:space="preserve"> </w:t>
      </w:r>
      <w:r>
        <w:t>employed</w:t>
      </w:r>
      <w:r>
        <w:rPr>
          <w:spacing w:val="4"/>
        </w:rPr>
        <w:t xml:space="preserve"> </w:t>
      </w:r>
      <w:r>
        <w:t>to</w:t>
      </w:r>
      <w:r>
        <w:rPr>
          <w:spacing w:val="5"/>
        </w:rPr>
        <w:t xml:space="preserve"> </w:t>
      </w:r>
      <w:r>
        <w:t>calculate</w:t>
      </w:r>
      <w:r>
        <w:rPr>
          <w:spacing w:val="5"/>
        </w:rPr>
        <w:t xml:space="preserve"> </w:t>
      </w:r>
      <w:r>
        <w:t>odds</w:t>
      </w:r>
      <w:r>
        <w:rPr>
          <w:spacing w:val="4"/>
        </w:rPr>
        <w:t xml:space="preserve"> </w:t>
      </w:r>
      <w:r>
        <w:t>ratios</w:t>
      </w:r>
      <w:r>
        <w:rPr>
          <w:spacing w:val="5"/>
        </w:rPr>
        <w:t xml:space="preserve"> </w:t>
      </w:r>
      <w:r>
        <w:t>and</w:t>
      </w:r>
      <w:r>
        <w:rPr>
          <w:spacing w:val="3"/>
        </w:rPr>
        <w:t xml:space="preserve"> </w:t>
      </w:r>
      <w:r>
        <w:rPr>
          <w:rFonts w:ascii="Times New Roman" w:hAnsi="Times New Roman"/>
        </w:rPr>
        <w:t>95%</w:t>
      </w:r>
      <w:r>
        <w:rPr>
          <w:rFonts w:ascii="Times New Roman" w:hAnsi="Times New Roman"/>
          <w:spacing w:val="3"/>
        </w:rPr>
        <w:t xml:space="preserve"> </w:t>
      </w:r>
      <w:r>
        <w:t>confidence</w:t>
      </w:r>
      <w:r>
        <w:rPr>
          <w:spacing w:val="5"/>
        </w:rPr>
        <w:t xml:space="preserve"> </w:t>
      </w:r>
      <w:r>
        <w:t>intervals</w:t>
      </w:r>
      <w:r>
        <w:rPr>
          <w:spacing w:val="4"/>
        </w:rPr>
        <w:t xml:space="preserve"> </w:t>
      </w:r>
      <w:r>
        <w:t>for</w:t>
      </w:r>
      <w:r>
        <w:rPr>
          <w:spacing w:val="5"/>
        </w:rPr>
        <w:t xml:space="preserve"> </w:t>
      </w:r>
      <w:r>
        <w:rPr>
          <w:spacing w:val="-4"/>
        </w:rPr>
        <w:t>each</w:t>
      </w:r>
      <w:r w:rsidR="00296B6F">
        <w:t xml:space="preserve"> </w:t>
      </w:r>
      <w:r>
        <w:t>hematological indicator.</w:t>
      </w:r>
      <w:r>
        <w:rPr>
          <w:spacing w:val="40"/>
        </w:rPr>
        <w:t xml:space="preserve"> </w:t>
      </w:r>
      <w:r>
        <w:t>The Bonferroni correction was applied for multiple testing, setting a significance</w:t>
      </w:r>
      <w:r>
        <w:rPr>
          <w:spacing w:val="-6"/>
        </w:rPr>
        <w:t xml:space="preserve"> </w:t>
      </w:r>
      <w:r>
        <w:t>threshold</w:t>
      </w:r>
      <w:r>
        <w:rPr>
          <w:spacing w:val="-5"/>
        </w:rPr>
        <w:t xml:space="preserve"> </w:t>
      </w:r>
      <w:r>
        <w:t>of</w:t>
      </w:r>
      <w:r>
        <w:rPr>
          <w:spacing w:val="-5"/>
        </w:rPr>
        <w:t xml:space="preserve"> </w:t>
      </w:r>
      <w:r>
        <w:t>0.007</w:t>
      </w:r>
      <w:r>
        <w:rPr>
          <w:spacing w:val="-5"/>
        </w:rPr>
        <w:t xml:space="preserve"> </w:t>
      </w:r>
      <w:r>
        <w:t>(0.05/7)</w:t>
      </w:r>
      <w:r>
        <w:rPr>
          <w:spacing w:val="-5"/>
        </w:rPr>
        <w:t xml:space="preserve"> </w:t>
      </w:r>
      <w:r>
        <w:t>for</w:t>
      </w:r>
      <w:r>
        <w:rPr>
          <w:spacing w:val="-6"/>
        </w:rPr>
        <w:t xml:space="preserve"> </w:t>
      </w:r>
      <w:r>
        <w:t>the</w:t>
      </w:r>
      <w:r>
        <w:rPr>
          <w:spacing w:val="-5"/>
        </w:rPr>
        <w:t xml:space="preserve"> </w:t>
      </w:r>
      <w:r>
        <w:t>seven</w:t>
      </w:r>
      <w:r>
        <w:rPr>
          <w:spacing w:val="-5"/>
        </w:rPr>
        <w:t xml:space="preserve"> </w:t>
      </w:r>
      <w:r>
        <w:t>hematological</w:t>
      </w:r>
      <w:r>
        <w:rPr>
          <w:spacing w:val="-5"/>
        </w:rPr>
        <w:t xml:space="preserve"> </w:t>
      </w:r>
      <w:r>
        <w:t>indicators.</w:t>
      </w:r>
    </w:p>
    <w:p w14:paraId="3908F597" w14:textId="522B0CC4" w:rsidR="00041814" w:rsidRDefault="00BD1F93">
      <w:pPr>
        <w:pStyle w:val="BodyText"/>
        <w:spacing w:before="1" w:line="252" w:lineRule="auto"/>
        <w:ind w:left="100" w:right="118" w:firstLine="398"/>
      </w:pPr>
      <w:commentRangeStart w:id="201"/>
      <w:r>
        <w:t xml:space="preserve">We conducted a genetic association study to identify molecular risk factors associated with </w:t>
      </w:r>
      <w:r>
        <w:rPr>
          <w:spacing w:val="-2"/>
        </w:rPr>
        <w:t>clinical</w:t>
      </w:r>
      <w:r>
        <w:rPr>
          <w:spacing w:val="-11"/>
        </w:rPr>
        <w:t xml:space="preserve"> </w:t>
      </w:r>
      <w:r>
        <w:rPr>
          <w:spacing w:val="-2"/>
        </w:rPr>
        <w:t>outcomes</w:t>
      </w:r>
      <w:commentRangeEnd w:id="201"/>
      <w:r w:rsidR="001C5CF9">
        <w:rPr>
          <w:rStyle w:val="CommentReference"/>
        </w:rPr>
        <w:commentReference w:id="201"/>
      </w:r>
      <w:r>
        <w:rPr>
          <w:spacing w:val="-2"/>
        </w:rPr>
        <w:t>.</w:t>
      </w:r>
      <w:r>
        <w:rPr>
          <w:spacing w:val="6"/>
        </w:rPr>
        <w:t xml:space="preserve"> </w:t>
      </w:r>
      <w:r>
        <w:rPr>
          <w:spacing w:val="-2"/>
        </w:rPr>
        <w:t>The</w:t>
      </w:r>
      <w:r>
        <w:rPr>
          <w:spacing w:val="-10"/>
        </w:rPr>
        <w:t xml:space="preserve"> </w:t>
      </w:r>
      <w:r>
        <w:rPr>
          <w:spacing w:val="-2"/>
        </w:rPr>
        <w:t>outcomes</w:t>
      </w:r>
      <w:r>
        <w:rPr>
          <w:spacing w:val="-10"/>
        </w:rPr>
        <w:t xml:space="preserve"> </w:t>
      </w:r>
      <w:r>
        <w:rPr>
          <w:spacing w:val="-2"/>
        </w:rPr>
        <w:t>of</w:t>
      </w:r>
      <w:r>
        <w:rPr>
          <w:spacing w:val="-11"/>
        </w:rPr>
        <w:t xml:space="preserve"> </w:t>
      </w:r>
      <w:r>
        <w:rPr>
          <w:spacing w:val="-2"/>
        </w:rPr>
        <w:t>interest</w:t>
      </w:r>
      <w:r>
        <w:rPr>
          <w:spacing w:val="-10"/>
        </w:rPr>
        <w:t xml:space="preserve"> </w:t>
      </w:r>
      <w:r>
        <w:rPr>
          <w:spacing w:val="-2"/>
        </w:rPr>
        <w:t>included</w:t>
      </w:r>
      <w:r>
        <w:rPr>
          <w:spacing w:val="-10"/>
        </w:rPr>
        <w:t xml:space="preserve"> </w:t>
      </w:r>
      <w:r>
        <w:rPr>
          <w:spacing w:val="-2"/>
        </w:rPr>
        <w:t>the</w:t>
      </w:r>
      <w:r>
        <w:rPr>
          <w:spacing w:val="-10"/>
        </w:rPr>
        <w:t xml:space="preserve"> </w:t>
      </w:r>
      <w:r>
        <w:rPr>
          <w:spacing w:val="-2"/>
        </w:rPr>
        <w:t>age</w:t>
      </w:r>
      <w:r>
        <w:rPr>
          <w:spacing w:val="-10"/>
        </w:rPr>
        <w:t xml:space="preserve"> </w:t>
      </w:r>
      <w:r>
        <w:rPr>
          <w:spacing w:val="-2"/>
        </w:rPr>
        <w:t>of</w:t>
      </w:r>
      <w:r>
        <w:rPr>
          <w:spacing w:val="-10"/>
        </w:rPr>
        <w:t xml:space="preserve"> </w:t>
      </w:r>
      <w:r>
        <w:rPr>
          <w:spacing w:val="-2"/>
        </w:rPr>
        <w:t>disease</w:t>
      </w:r>
      <w:r>
        <w:rPr>
          <w:spacing w:val="-10"/>
        </w:rPr>
        <w:t xml:space="preserve"> </w:t>
      </w:r>
      <w:r>
        <w:rPr>
          <w:spacing w:val="-2"/>
        </w:rPr>
        <w:t>onset</w:t>
      </w:r>
      <w:r>
        <w:rPr>
          <w:spacing w:val="-10"/>
        </w:rPr>
        <w:t xml:space="preserve"> </w:t>
      </w:r>
      <w:r>
        <w:rPr>
          <w:spacing w:val="-2"/>
        </w:rPr>
        <w:t>and</w:t>
      </w:r>
      <w:r>
        <w:rPr>
          <w:spacing w:val="-10"/>
        </w:rPr>
        <w:t xml:space="preserve"> </w:t>
      </w:r>
      <w:r>
        <w:rPr>
          <w:spacing w:val="-2"/>
        </w:rPr>
        <w:t>severity</w:t>
      </w:r>
      <w:r>
        <w:rPr>
          <w:spacing w:val="-10"/>
        </w:rPr>
        <w:t xml:space="preserve"> </w:t>
      </w:r>
      <w:r>
        <w:rPr>
          <w:spacing w:val="-2"/>
        </w:rPr>
        <w:t>indicators</w:t>
      </w:r>
    </w:p>
    <w:p w14:paraId="716625A6" w14:textId="68E096AA" w:rsidR="00E300F2" w:rsidRDefault="00BD1F93">
      <w:pPr>
        <w:pStyle w:val="BodyText"/>
        <w:spacing w:before="1" w:line="252" w:lineRule="auto"/>
        <w:ind w:right="118"/>
        <w:rPr>
          <w:ins w:id="202" w:author="Cavalli, Lea" w:date="2025-01-22T09:30:00Z" w16du:dateUtc="2025-01-22T08:30:00Z"/>
        </w:rPr>
        <w:pPrChange w:id="203" w:author="Cavalli, Lea" w:date="2025-01-22T09:37:00Z" w16du:dateUtc="2025-01-22T08:37:00Z">
          <w:pPr>
            <w:pStyle w:val="BodyText"/>
            <w:spacing w:before="1" w:line="252" w:lineRule="auto"/>
            <w:ind w:left="100" w:right="118" w:firstLine="398"/>
          </w:pPr>
        </w:pPrChange>
      </w:pPr>
      <w:r>
        <w:t xml:space="preserve">such as ICU admission, meningitis, and abnormal hematological </w:t>
      </w:r>
      <w:r w:rsidR="00197419">
        <w:t>parameters</w:t>
      </w:r>
      <w:r>
        <w:t>, including leukopenia, leukocytosis,</w:t>
      </w:r>
      <w:r>
        <w:rPr>
          <w:spacing w:val="-13"/>
        </w:rPr>
        <w:t xml:space="preserve"> </w:t>
      </w:r>
      <w:r>
        <w:t>and</w:t>
      </w:r>
      <w:r>
        <w:rPr>
          <w:spacing w:val="-12"/>
        </w:rPr>
        <w:t xml:space="preserve"> </w:t>
      </w:r>
      <w:r>
        <w:t>neutropenia.</w:t>
      </w:r>
      <w:r>
        <w:rPr>
          <w:spacing w:val="-12"/>
        </w:rPr>
        <w:t xml:space="preserve"> </w:t>
      </w:r>
      <w:r>
        <w:t>Due</w:t>
      </w:r>
      <w:r>
        <w:rPr>
          <w:spacing w:val="-12"/>
        </w:rPr>
        <w:t xml:space="preserve"> </w:t>
      </w:r>
      <w:r>
        <w:t>to</w:t>
      </w:r>
      <w:r>
        <w:rPr>
          <w:spacing w:val="-12"/>
        </w:rPr>
        <w:t xml:space="preserve"> </w:t>
      </w:r>
      <w:r>
        <w:t>limitations</w:t>
      </w:r>
      <w:r>
        <w:rPr>
          <w:spacing w:val="-12"/>
        </w:rPr>
        <w:t xml:space="preserve"> </w:t>
      </w:r>
      <w:r>
        <w:t>in</w:t>
      </w:r>
      <w:r>
        <w:rPr>
          <w:spacing w:val="-12"/>
        </w:rPr>
        <w:t xml:space="preserve"> </w:t>
      </w:r>
      <w:r>
        <w:t>statistical</w:t>
      </w:r>
      <w:r>
        <w:rPr>
          <w:spacing w:val="-12"/>
        </w:rPr>
        <w:t xml:space="preserve"> </w:t>
      </w:r>
      <w:r>
        <w:t>power</w:t>
      </w:r>
      <w:r>
        <w:rPr>
          <w:spacing w:val="-12"/>
        </w:rPr>
        <w:t xml:space="preserve"> </w:t>
      </w:r>
      <w:r>
        <w:t>arising</w:t>
      </w:r>
      <w:r>
        <w:rPr>
          <w:spacing w:val="-12"/>
        </w:rPr>
        <w:t xml:space="preserve"> </w:t>
      </w:r>
      <w:r>
        <w:t>from</w:t>
      </w:r>
      <w:r>
        <w:rPr>
          <w:spacing w:val="-12"/>
        </w:rPr>
        <w:t xml:space="preserve"> </w:t>
      </w:r>
      <w:r>
        <w:t>sample</w:t>
      </w:r>
      <w:r>
        <w:rPr>
          <w:spacing w:val="-12"/>
        </w:rPr>
        <w:t xml:space="preserve"> </w:t>
      </w:r>
      <w:r>
        <w:t>size,</w:t>
      </w:r>
      <w:r>
        <w:rPr>
          <w:spacing w:val="-12"/>
        </w:rPr>
        <w:t xml:space="preserve"> </w:t>
      </w:r>
      <w:r>
        <w:t xml:space="preserve">the </w:t>
      </w:r>
      <w:r>
        <w:rPr>
          <w:spacing w:val="-2"/>
        </w:rPr>
        <w:t>study</w:t>
      </w:r>
      <w:r>
        <w:rPr>
          <w:spacing w:val="-11"/>
        </w:rPr>
        <w:t xml:space="preserve"> </w:t>
      </w:r>
      <w:r>
        <w:rPr>
          <w:spacing w:val="-2"/>
        </w:rPr>
        <w:t>concentrated</w:t>
      </w:r>
      <w:r>
        <w:rPr>
          <w:spacing w:val="-10"/>
        </w:rPr>
        <w:t xml:space="preserve"> </w:t>
      </w:r>
      <w:r>
        <w:rPr>
          <w:spacing w:val="-2"/>
        </w:rPr>
        <w:t>on</w:t>
      </w:r>
      <w:r>
        <w:rPr>
          <w:spacing w:val="-10"/>
        </w:rPr>
        <w:t xml:space="preserve"> </w:t>
      </w:r>
      <w:r>
        <w:rPr>
          <w:spacing w:val="-2"/>
        </w:rPr>
        <w:t>known</w:t>
      </w:r>
      <w:r>
        <w:rPr>
          <w:spacing w:val="-10"/>
        </w:rPr>
        <w:t xml:space="preserve"> </w:t>
      </w:r>
      <w:r>
        <w:rPr>
          <w:spacing w:val="-2"/>
        </w:rPr>
        <w:t>virulence</w:t>
      </w:r>
      <w:r>
        <w:rPr>
          <w:spacing w:val="-10"/>
        </w:rPr>
        <w:t xml:space="preserve"> </w:t>
      </w:r>
      <w:r>
        <w:rPr>
          <w:spacing w:val="-2"/>
        </w:rPr>
        <w:t>genes</w:t>
      </w:r>
      <w:r>
        <w:rPr>
          <w:spacing w:val="-10"/>
        </w:rPr>
        <w:t xml:space="preserve"> </w:t>
      </w:r>
      <w:r>
        <w:rPr>
          <w:spacing w:val="-2"/>
        </w:rPr>
        <w:t>instead</w:t>
      </w:r>
      <w:r>
        <w:rPr>
          <w:spacing w:val="-10"/>
        </w:rPr>
        <w:t xml:space="preserve"> </w:t>
      </w:r>
      <w:r>
        <w:rPr>
          <w:spacing w:val="-2"/>
        </w:rPr>
        <w:t>of</w:t>
      </w:r>
      <w:r>
        <w:rPr>
          <w:spacing w:val="-10"/>
        </w:rPr>
        <w:t xml:space="preserve"> </w:t>
      </w:r>
      <w:r>
        <w:rPr>
          <w:spacing w:val="-2"/>
        </w:rPr>
        <w:t>conducting</w:t>
      </w:r>
      <w:r>
        <w:rPr>
          <w:spacing w:val="-10"/>
        </w:rPr>
        <w:t xml:space="preserve"> </w:t>
      </w:r>
      <w:r>
        <w:rPr>
          <w:spacing w:val="-2"/>
        </w:rPr>
        <w:t>a</w:t>
      </w:r>
      <w:r>
        <w:rPr>
          <w:spacing w:val="-10"/>
        </w:rPr>
        <w:t xml:space="preserve"> </w:t>
      </w:r>
      <w:r>
        <w:rPr>
          <w:spacing w:val="-2"/>
        </w:rPr>
        <w:t>genome-wide</w:t>
      </w:r>
      <w:r>
        <w:rPr>
          <w:spacing w:val="-10"/>
        </w:rPr>
        <w:t xml:space="preserve"> </w:t>
      </w:r>
      <w:r>
        <w:rPr>
          <w:spacing w:val="-2"/>
        </w:rPr>
        <w:t>SNP</w:t>
      </w:r>
      <w:r>
        <w:rPr>
          <w:spacing w:val="-10"/>
        </w:rPr>
        <w:t xml:space="preserve"> </w:t>
      </w:r>
      <w:r>
        <w:rPr>
          <w:spacing w:val="-2"/>
        </w:rPr>
        <w:t>analysis</w:t>
      </w:r>
      <w:r>
        <w:rPr>
          <w:spacing w:val="-10"/>
        </w:rPr>
        <w:t xml:space="preserve"> </w:t>
      </w:r>
      <w:r>
        <w:rPr>
          <w:spacing w:val="-2"/>
        </w:rPr>
        <w:t xml:space="preserve">or </w:t>
      </w:r>
      <w:r>
        <w:t>evaluating</w:t>
      </w:r>
      <w:r>
        <w:rPr>
          <w:spacing w:val="-5"/>
        </w:rPr>
        <w:t xml:space="preserve"> </w:t>
      </w:r>
      <w:r>
        <w:t>all</w:t>
      </w:r>
      <w:r>
        <w:rPr>
          <w:spacing w:val="-5"/>
        </w:rPr>
        <w:t xml:space="preserve"> </w:t>
      </w:r>
      <w:r>
        <w:t>genes</w:t>
      </w:r>
      <w:r>
        <w:rPr>
          <w:spacing w:val="-5"/>
        </w:rPr>
        <w:t xml:space="preserve"> </w:t>
      </w:r>
      <w:r>
        <w:t>in</w:t>
      </w:r>
      <w:r>
        <w:rPr>
          <w:spacing w:val="-5"/>
        </w:rPr>
        <w:t xml:space="preserve"> </w:t>
      </w:r>
      <w:r>
        <w:t>the</w:t>
      </w:r>
      <w:r>
        <w:rPr>
          <w:spacing w:val="-5"/>
        </w:rPr>
        <w:t xml:space="preserve"> </w:t>
      </w:r>
      <w:r>
        <w:t>pangenome. We</w:t>
      </w:r>
      <w:r>
        <w:rPr>
          <w:spacing w:val="-5"/>
        </w:rPr>
        <w:t xml:space="preserve"> </w:t>
      </w:r>
      <w:r>
        <w:t>used</w:t>
      </w:r>
      <w:r>
        <w:rPr>
          <w:spacing w:val="-5"/>
        </w:rPr>
        <w:t xml:space="preserve"> </w:t>
      </w:r>
      <w:r>
        <w:t>a</w:t>
      </w:r>
      <w:r>
        <w:rPr>
          <w:spacing w:val="-5"/>
        </w:rPr>
        <w:t xml:space="preserve"> </w:t>
      </w:r>
      <w:r>
        <w:t>linear</w:t>
      </w:r>
      <w:r>
        <w:rPr>
          <w:spacing w:val="-5"/>
        </w:rPr>
        <w:t xml:space="preserve"> </w:t>
      </w:r>
      <w:r>
        <w:t>mixed</w:t>
      </w:r>
      <w:r>
        <w:rPr>
          <w:spacing w:val="-5"/>
        </w:rPr>
        <w:t xml:space="preserve"> </w:t>
      </w:r>
      <w:r>
        <w:t>model</w:t>
      </w:r>
      <w:r>
        <w:rPr>
          <w:spacing w:val="-5"/>
        </w:rPr>
        <w:t xml:space="preserve"> </w:t>
      </w:r>
      <w:r>
        <w:t>in</w:t>
      </w:r>
      <w:r>
        <w:rPr>
          <w:spacing w:val="-5"/>
        </w:rPr>
        <w:t xml:space="preserve"> </w:t>
      </w:r>
      <w:proofErr w:type="spellStart"/>
      <w:r>
        <w:t>Pyseer</w:t>
      </w:r>
      <w:proofErr w:type="spellEnd"/>
      <w:r>
        <w:rPr>
          <w:spacing w:val="-5"/>
        </w:rPr>
        <w:t xml:space="preserve"> </w:t>
      </w:r>
      <w:r>
        <w:t>to</w:t>
      </w:r>
      <w:r>
        <w:rPr>
          <w:spacing w:val="-5"/>
        </w:rPr>
        <w:t xml:space="preserve"> </w:t>
      </w:r>
      <w:r>
        <w:t>examine</w:t>
      </w:r>
      <w:r>
        <w:rPr>
          <w:spacing w:val="-5"/>
        </w:rPr>
        <w:t xml:space="preserve"> </w:t>
      </w:r>
      <w:r>
        <w:t xml:space="preserve">gene- phenotype associations incorporating patristic distances from the </w:t>
      </w:r>
      <w:proofErr w:type="spellStart"/>
      <w:r>
        <w:t>RAxML</w:t>
      </w:r>
      <w:proofErr w:type="spellEnd"/>
      <w:r>
        <w:t xml:space="preserve"> phylogeny to account for population structure. [</w:t>
      </w:r>
      <w:r>
        <w:fldChar w:fldCharType="begin"/>
      </w:r>
      <w:r>
        <w:instrText>HYPERLINK \l "_bookmark35"</w:instrText>
      </w:r>
      <w:r>
        <w:fldChar w:fldCharType="separate"/>
      </w:r>
      <w:r>
        <w:rPr>
          <w:color w:val="0000FF"/>
        </w:rPr>
        <w:t>41</w:t>
      </w:r>
      <w:r>
        <w:fldChar w:fldCharType="end"/>
      </w:r>
      <w:r>
        <w:t>] A Bonferroni correction was applied to address multiple testing, establishing</w:t>
      </w:r>
      <w:r>
        <w:rPr>
          <w:spacing w:val="-7"/>
        </w:rPr>
        <w:t xml:space="preserve"> </w:t>
      </w:r>
      <w:r>
        <w:t>a</w:t>
      </w:r>
      <w:r>
        <w:rPr>
          <w:spacing w:val="-7"/>
        </w:rPr>
        <w:t xml:space="preserve"> </w:t>
      </w:r>
      <w:r>
        <w:t>significance</w:t>
      </w:r>
      <w:r>
        <w:rPr>
          <w:spacing w:val="-7"/>
        </w:rPr>
        <w:t xml:space="preserve"> </w:t>
      </w:r>
      <w:r>
        <w:t>threshold</w:t>
      </w:r>
      <w:r>
        <w:rPr>
          <w:spacing w:val="-7"/>
        </w:rPr>
        <w:t xml:space="preserve"> </w:t>
      </w:r>
      <w:r>
        <w:t>of</w:t>
      </w:r>
      <w:r>
        <w:rPr>
          <w:spacing w:val="-7"/>
        </w:rPr>
        <w:t xml:space="preserve"> </w:t>
      </w:r>
      <w:r>
        <w:t>0.003</w:t>
      </w:r>
      <w:r>
        <w:rPr>
          <w:spacing w:val="-7"/>
        </w:rPr>
        <w:t xml:space="preserve"> </w:t>
      </w:r>
      <w:r>
        <w:t>(0.05/17)</w:t>
      </w:r>
      <w:r>
        <w:rPr>
          <w:spacing w:val="-7"/>
        </w:rPr>
        <w:t xml:space="preserve"> </w:t>
      </w:r>
      <w:r>
        <w:t>to</w:t>
      </w:r>
      <w:r>
        <w:rPr>
          <w:spacing w:val="-7"/>
        </w:rPr>
        <w:t xml:space="preserve"> </w:t>
      </w:r>
      <w:r>
        <w:t>evaluate</w:t>
      </w:r>
      <w:r>
        <w:rPr>
          <w:spacing w:val="-7"/>
        </w:rPr>
        <w:t xml:space="preserve"> </w:t>
      </w:r>
      <w:r>
        <w:t>associations</w:t>
      </w:r>
      <w:r>
        <w:rPr>
          <w:spacing w:val="-7"/>
        </w:rPr>
        <w:t xml:space="preserve"> </w:t>
      </w:r>
      <w:r>
        <w:t>with</w:t>
      </w:r>
      <w:r>
        <w:rPr>
          <w:spacing w:val="-7"/>
        </w:rPr>
        <w:t xml:space="preserve"> </w:t>
      </w:r>
      <w:r>
        <w:t>17</w:t>
      </w:r>
      <w:r>
        <w:rPr>
          <w:spacing w:val="-7"/>
        </w:rPr>
        <w:t xml:space="preserve"> </w:t>
      </w:r>
      <w:r>
        <w:t>virulence factors.</w:t>
      </w:r>
      <w:r>
        <w:rPr>
          <w:spacing w:val="6"/>
        </w:rPr>
        <w:t xml:space="preserve"> </w:t>
      </w:r>
      <w:r>
        <w:t>Data</w:t>
      </w:r>
      <w:r>
        <w:rPr>
          <w:spacing w:val="-11"/>
        </w:rPr>
        <w:t xml:space="preserve"> </w:t>
      </w:r>
      <w:r>
        <w:t>analysis</w:t>
      </w:r>
      <w:r>
        <w:rPr>
          <w:spacing w:val="-11"/>
        </w:rPr>
        <w:t xml:space="preserve"> </w:t>
      </w:r>
      <w:r>
        <w:t>and</w:t>
      </w:r>
      <w:r>
        <w:rPr>
          <w:spacing w:val="-11"/>
        </w:rPr>
        <w:t xml:space="preserve"> </w:t>
      </w:r>
      <w:r>
        <w:t>visualizations</w:t>
      </w:r>
      <w:r>
        <w:rPr>
          <w:spacing w:val="-11"/>
        </w:rPr>
        <w:t xml:space="preserve"> </w:t>
      </w:r>
      <w:r>
        <w:t>were</w:t>
      </w:r>
      <w:r>
        <w:rPr>
          <w:spacing w:val="-11"/>
        </w:rPr>
        <w:t xml:space="preserve"> </w:t>
      </w:r>
      <w:r>
        <w:t>performed</w:t>
      </w:r>
      <w:r>
        <w:rPr>
          <w:spacing w:val="-11"/>
        </w:rPr>
        <w:t xml:space="preserve"> </w:t>
      </w:r>
      <w:r>
        <w:t>using</w:t>
      </w:r>
      <w:r>
        <w:rPr>
          <w:spacing w:val="-11"/>
        </w:rPr>
        <w:t xml:space="preserve"> </w:t>
      </w:r>
      <w:r>
        <w:t>R</w:t>
      </w:r>
      <w:r>
        <w:rPr>
          <w:spacing w:val="-11"/>
        </w:rPr>
        <w:t xml:space="preserve"> </w:t>
      </w:r>
      <w:r>
        <w:t>(V.4.3.1),</w:t>
      </w:r>
      <w:r>
        <w:rPr>
          <w:spacing w:val="-10"/>
        </w:rPr>
        <w:t xml:space="preserve"> </w:t>
      </w:r>
      <w:r>
        <w:t>and</w:t>
      </w:r>
      <w:r>
        <w:rPr>
          <w:spacing w:val="-11"/>
        </w:rPr>
        <w:t xml:space="preserve"> </w:t>
      </w:r>
      <w:r>
        <w:t>the</w:t>
      </w:r>
      <w:r>
        <w:rPr>
          <w:spacing w:val="-11"/>
        </w:rPr>
        <w:t xml:space="preserve"> </w:t>
      </w:r>
      <w:r>
        <w:t xml:space="preserve">corresponding code is available on GitHub at </w:t>
      </w:r>
      <w:r>
        <w:fldChar w:fldCharType="begin"/>
      </w:r>
      <w:r>
        <w:instrText>HYPERLINK "https://github.com/Leacavalli/BCH-GBS" \h</w:instrText>
      </w:r>
      <w:r>
        <w:fldChar w:fldCharType="separate"/>
      </w:r>
      <w:r>
        <w:rPr>
          <w:color w:val="0000FF"/>
        </w:rPr>
        <w:t>https://github.com/Leacavalli/BCH-GBS</w:t>
      </w:r>
      <w:r>
        <w:fldChar w:fldCharType="end"/>
      </w:r>
      <w:r>
        <w:t>. [</w:t>
      </w:r>
      <w:r>
        <w:fldChar w:fldCharType="begin"/>
      </w:r>
      <w:r>
        <w:instrText>HYPERLINK \l "_bookmark36"</w:instrText>
      </w:r>
      <w:r>
        <w:fldChar w:fldCharType="separate"/>
      </w:r>
      <w:r>
        <w:rPr>
          <w:color w:val="0000FF"/>
        </w:rPr>
        <w:t>42</w:t>
      </w:r>
      <w:r>
        <w:fldChar w:fldCharType="end"/>
      </w:r>
      <w:r>
        <w:t>]</w:t>
      </w:r>
    </w:p>
    <w:p w14:paraId="143C9841" w14:textId="5C051CEC" w:rsidR="00E300F2" w:rsidDel="00E300F2" w:rsidRDefault="00E300F2">
      <w:pPr>
        <w:pStyle w:val="BodyText"/>
        <w:spacing w:before="1" w:line="252" w:lineRule="auto"/>
        <w:ind w:left="100" w:right="118" w:firstLine="398"/>
        <w:rPr>
          <w:del w:id="204" w:author="Cavalli, Lea" w:date="2025-01-22T09:40:00Z" w16du:dateUtc="2025-01-22T08:40:00Z"/>
        </w:rPr>
        <w:pPrChange w:id="205" w:author="Britto, Carl" w:date="2025-01-09T10:27:00Z" w16du:dateUtc="2025-01-09T15:27:00Z">
          <w:pPr>
            <w:pStyle w:val="BodyText"/>
            <w:spacing w:before="92" w:line="252" w:lineRule="auto"/>
            <w:ind w:left="100" w:right="116"/>
          </w:pPr>
        </w:pPrChange>
      </w:pPr>
    </w:p>
    <w:p w14:paraId="3F6781F1" w14:textId="645A3D19" w:rsidR="00E300F2" w:rsidRPr="00E300F2" w:rsidRDefault="00E300F2" w:rsidP="00E300F2">
      <w:pPr>
        <w:pStyle w:val="Heading2"/>
        <w:numPr>
          <w:ilvl w:val="1"/>
          <w:numId w:val="2"/>
        </w:numPr>
        <w:tabs>
          <w:tab w:val="left" w:pos="712"/>
        </w:tabs>
        <w:ind w:left="712" w:hanging="612"/>
        <w:rPr>
          <w:ins w:id="206" w:author="Cavalli, Lea" w:date="2025-01-22T09:40:00Z" w16du:dateUtc="2025-01-22T08:40:00Z"/>
          <w:rPrChange w:id="207" w:author="Cavalli, Lea" w:date="2025-01-22T09:40:00Z" w16du:dateUtc="2025-01-22T08:40:00Z">
            <w:rPr>
              <w:ins w:id="208" w:author="Cavalli, Lea" w:date="2025-01-22T09:40:00Z" w16du:dateUtc="2025-01-22T08:40:00Z"/>
              <w:spacing w:val="-6"/>
            </w:rPr>
          </w:rPrChange>
        </w:rPr>
      </w:pPr>
      <w:ins w:id="209" w:author="Cavalli, Lea" w:date="2025-01-22T09:39:00Z" w16du:dateUtc="2025-01-22T08:39:00Z">
        <w:r w:rsidRPr="00E300F2">
          <w:rPr>
            <w:spacing w:val="-6"/>
          </w:rPr>
          <w:t>Analysis</w:t>
        </w:r>
        <w:r w:rsidRPr="00E300F2">
          <w:rPr>
            <w:spacing w:val="1"/>
          </w:rPr>
          <w:t xml:space="preserve"> </w:t>
        </w:r>
        <w:r w:rsidRPr="00E300F2">
          <w:rPr>
            <w:spacing w:val="-6"/>
          </w:rPr>
          <w:t>of</w:t>
        </w:r>
        <w:r w:rsidRPr="00E300F2">
          <w:rPr>
            <w:spacing w:val="2"/>
          </w:rPr>
          <w:t xml:space="preserve"> </w:t>
        </w:r>
        <w:r w:rsidRPr="00E300F2">
          <w:rPr>
            <w:spacing w:val="-6"/>
          </w:rPr>
          <w:t>Clinical</w:t>
        </w:r>
        <w:r w:rsidRPr="00E300F2">
          <w:rPr>
            <w:spacing w:val="1"/>
          </w:rPr>
          <w:t xml:space="preserve"> </w:t>
        </w:r>
        <w:r w:rsidRPr="00E300F2">
          <w:rPr>
            <w:spacing w:val="-6"/>
          </w:rPr>
          <w:t>and</w:t>
        </w:r>
        <w:r w:rsidRPr="00E300F2">
          <w:rPr>
            <w:spacing w:val="2"/>
          </w:rPr>
          <w:t xml:space="preserve"> </w:t>
        </w:r>
        <w:r w:rsidRPr="00E300F2">
          <w:rPr>
            <w:spacing w:val="-6"/>
          </w:rPr>
          <w:t>Molecular</w:t>
        </w:r>
        <w:r w:rsidRPr="00E300F2">
          <w:rPr>
            <w:spacing w:val="2"/>
          </w:rPr>
          <w:t xml:space="preserve"> </w:t>
        </w:r>
        <w:r w:rsidRPr="00E300F2">
          <w:rPr>
            <w:spacing w:val="-6"/>
          </w:rPr>
          <w:t>Correlates</w:t>
        </w:r>
        <w:r w:rsidRPr="00E300F2">
          <w:rPr>
            <w:spacing w:val="1"/>
          </w:rPr>
          <w:t xml:space="preserve"> </w:t>
        </w:r>
        <w:r w:rsidRPr="00E300F2">
          <w:rPr>
            <w:spacing w:val="-6"/>
          </w:rPr>
          <w:t>of</w:t>
        </w:r>
        <w:r>
          <w:rPr>
            <w:spacing w:val="-6"/>
          </w:rPr>
          <w:t xml:space="preserve"> Age of Onset Among Infants </w:t>
        </w:r>
      </w:ins>
      <w:ins w:id="210" w:author="Cavalli, Lea" w:date="2025-01-22T10:18:00Z" w16du:dateUtc="2025-01-22T09:18:00Z">
        <w:r w:rsidR="001F1594">
          <w:rPr>
            <w:spacing w:val="-6"/>
          </w:rPr>
          <w:t>B</w:t>
        </w:r>
      </w:ins>
      <w:ins w:id="211" w:author="Cavalli, Lea" w:date="2025-01-22T09:39:00Z" w16du:dateUtc="2025-01-22T08:39:00Z">
        <w:r>
          <w:rPr>
            <w:spacing w:val="-6"/>
          </w:rPr>
          <w:t>eyond EOD</w:t>
        </w:r>
      </w:ins>
    </w:p>
    <w:p w14:paraId="40A95639" w14:textId="77777777" w:rsidR="00E300F2" w:rsidRDefault="00E300F2" w:rsidP="00E300F2">
      <w:pPr>
        <w:pStyle w:val="Heading2"/>
        <w:tabs>
          <w:tab w:val="left" w:pos="712"/>
        </w:tabs>
        <w:ind w:left="0" w:firstLine="0"/>
        <w:rPr>
          <w:ins w:id="212" w:author="Cavalli, Lea" w:date="2025-01-22T09:40:00Z" w16du:dateUtc="2025-01-22T08:40:00Z"/>
          <w:spacing w:val="-6"/>
        </w:rPr>
      </w:pPr>
    </w:p>
    <w:p w14:paraId="52A58D8E" w14:textId="736A5C2E" w:rsidR="00E300F2" w:rsidRDefault="00817B60">
      <w:pPr>
        <w:pStyle w:val="BodyText"/>
        <w:spacing w:before="1" w:line="252" w:lineRule="auto"/>
        <w:ind w:left="100" w:right="118"/>
        <w:rPr>
          <w:ins w:id="213" w:author="Cavalli, Lea" w:date="2025-01-22T09:39:00Z" w16du:dateUtc="2025-01-22T08:39:00Z"/>
        </w:rPr>
        <w:pPrChange w:id="214" w:author="Cavalli, Lea" w:date="2025-01-22T09:50:00Z" w16du:dateUtc="2025-01-22T08:50:00Z">
          <w:pPr>
            <w:pStyle w:val="Heading2"/>
            <w:numPr>
              <w:ilvl w:val="1"/>
              <w:numId w:val="2"/>
            </w:numPr>
            <w:tabs>
              <w:tab w:val="left" w:pos="712"/>
            </w:tabs>
            <w:ind w:left="4213" w:hanging="613"/>
          </w:pPr>
        </w:pPrChange>
      </w:pPr>
      <w:ins w:id="215" w:author="Cavalli, Lea" w:date="2025-01-22T09:50:00Z">
        <w:r w:rsidRPr="00817B60">
          <w:t xml:space="preserve">Logistic regression with </w:t>
        </w:r>
        <w:proofErr w:type="spellStart"/>
        <w:r w:rsidRPr="00817B60">
          <w:t>Bonferonni</w:t>
        </w:r>
        <w:proofErr w:type="spellEnd"/>
        <w:r w:rsidRPr="00817B60">
          <w:t xml:space="preserve"> correction was similarly applied to compare the clinical presentation of LOD and VLOD, examining hematological indices, ICU admission rates and the incidence of meningitis. We then examined potential differences in the strains of the GBS isolates present across age groups by comparing the distribution of clonal complexes and serotypes using Fisher’s test FDR-adjusted p-values. </w:t>
        </w:r>
      </w:ins>
      <w:ins w:id="216" w:author="Cavalli, Lea" w:date="2025-01-22T09:50:00Z" w16du:dateUtc="2025-01-22T08:50:00Z">
        <w:r>
          <w:t>Finally, w</w:t>
        </w:r>
      </w:ins>
      <w:ins w:id="217" w:author="Cavalli, Lea" w:date="2025-01-22T09:50:00Z">
        <w:r w:rsidRPr="00817B60">
          <w:t xml:space="preserve">e used the linear mixed model in </w:t>
        </w:r>
        <w:proofErr w:type="spellStart"/>
        <w:r w:rsidRPr="00817B60">
          <w:t>Pyseer</w:t>
        </w:r>
        <w:proofErr w:type="spellEnd"/>
        <w:r w:rsidRPr="00817B60">
          <w:t xml:space="preserve"> to determine whether specific molecular risk factors associated with age of onset among infant beyond EOD. Age of onset was tested both as a binary outcome classified into LOD and VLOD, and as a continuous outcome, to account for the arbitrary nature of the 3 month LOD cutoff.</w:t>
        </w:r>
      </w:ins>
    </w:p>
    <w:p w14:paraId="3D03C8CB" w14:textId="77777777" w:rsidR="00041814" w:rsidRDefault="00041814">
      <w:pPr>
        <w:pStyle w:val="BodyText"/>
        <w:spacing w:before="114"/>
        <w:jc w:val="left"/>
      </w:pPr>
    </w:p>
    <w:p w14:paraId="553AF560" w14:textId="77777777" w:rsidR="00041814" w:rsidRDefault="00BD1F93">
      <w:pPr>
        <w:pStyle w:val="Heading1"/>
        <w:numPr>
          <w:ilvl w:val="0"/>
          <w:numId w:val="2"/>
        </w:numPr>
        <w:tabs>
          <w:tab w:val="left" w:pos="573"/>
        </w:tabs>
        <w:ind w:left="573" w:hanging="473"/>
        <w:jc w:val="both"/>
        <w:pPrChange w:id="218" w:author="Cavalli, Lea" w:date="2025-01-22T09:38:00Z" w16du:dateUtc="2025-01-22T08:38:00Z">
          <w:pPr>
            <w:pStyle w:val="Heading1"/>
            <w:numPr>
              <w:numId w:val="3"/>
            </w:numPr>
            <w:tabs>
              <w:tab w:val="left" w:pos="573"/>
            </w:tabs>
            <w:ind w:left="574" w:hanging="473"/>
            <w:jc w:val="both"/>
          </w:pPr>
        </w:pPrChange>
      </w:pPr>
      <w:bookmarkStart w:id="219" w:name="Results"/>
      <w:bookmarkEnd w:id="219"/>
      <w:commentRangeStart w:id="220"/>
      <w:commentRangeStart w:id="221"/>
      <w:commentRangeStart w:id="222"/>
      <w:r>
        <w:rPr>
          <w:spacing w:val="-2"/>
          <w:w w:val="105"/>
        </w:rPr>
        <w:t>Results</w:t>
      </w:r>
      <w:commentRangeEnd w:id="220"/>
      <w:r w:rsidR="006100F7">
        <w:rPr>
          <w:rStyle w:val="CommentReference"/>
          <w:rFonts w:ascii="Georgia" w:eastAsia="Georgia" w:hAnsi="Georgia" w:cs="Georgia"/>
          <w:b w:val="0"/>
          <w:bCs w:val="0"/>
        </w:rPr>
        <w:commentReference w:id="220"/>
      </w:r>
      <w:commentRangeEnd w:id="221"/>
      <w:r w:rsidR="00E24009">
        <w:rPr>
          <w:rStyle w:val="CommentReference"/>
          <w:rFonts w:ascii="Georgia" w:eastAsia="Georgia" w:hAnsi="Georgia" w:cs="Georgia"/>
          <w:b w:val="0"/>
          <w:bCs w:val="0"/>
        </w:rPr>
        <w:commentReference w:id="221"/>
      </w:r>
      <w:commentRangeEnd w:id="222"/>
      <w:r w:rsidR="002319D3">
        <w:rPr>
          <w:rStyle w:val="CommentReference"/>
          <w:rFonts w:ascii="Georgia" w:eastAsia="Georgia" w:hAnsi="Georgia" w:cs="Georgia"/>
          <w:b w:val="0"/>
          <w:bCs w:val="0"/>
        </w:rPr>
        <w:commentReference w:id="222"/>
      </w:r>
    </w:p>
    <w:p w14:paraId="51E457B7" w14:textId="77777777" w:rsidR="00041814" w:rsidRDefault="00BD1F93">
      <w:pPr>
        <w:pStyle w:val="Heading2"/>
        <w:numPr>
          <w:ilvl w:val="1"/>
          <w:numId w:val="2"/>
        </w:numPr>
        <w:tabs>
          <w:tab w:val="left" w:pos="712"/>
        </w:tabs>
        <w:spacing w:before="194"/>
        <w:ind w:left="712" w:hanging="612"/>
        <w:pPrChange w:id="223" w:author="Cavalli, Lea" w:date="2025-01-22T09:38:00Z" w16du:dateUtc="2025-01-22T08:38:00Z">
          <w:pPr>
            <w:pStyle w:val="Heading2"/>
            <w:numPr>
              <w:ilvl w:val="1"/>
              <w:numId w:val="3"/>
            </w:numPr>
            <w:tabs>
              <w:tab w:val="left" w:pos="712"/>
            </w:tabs>
            <w:spacing w:before="194"/>
            <w:ind w:left="4213" w:hanging="613"/>
          </w:pPr>
        </w:pPrChange>
      </w:pPr>
      <w:bookmarkStart w:id="224" w:name="Molecular_Surveillance_of_Invasive_GBS"/>
      <w:bookmarkEnd w:id="224"/>
      <w:r>
        <w:rPr>
          <w:spacing w:val="-8"/>
        </w:rPr>
        <w:t>Molecular</w:t>
      </w:r>
      <w:r>
        <w:rPr>
          <w:spacing w:val="-1"/>
        </w:rPr>
        <w:t xml:space="preserve"> </w:t>
      </w:r>
      <w:r>
        <w:rPr>
          <w:spacing w:val="-8"/>
        </w:rPr>
        <w:t>Surveillance</w:t>
      </w:r>
      <w:r>
        <w:t xml:space="preserve"> </w:t>
      </w:r>
      <w:r>
        <w:rPr>
          <w:spacing w:val="-8"/>
        </w:rPr>
        <w:t>of</w:t>
      </w:r>
      <w:r>
        <w:t xml:space="preserve"> </w:t>
      </w:r>
      <w:r>
        <w:rPr>
          <w:spacing w:val="-8"/>
        </w:rPr>
        <w:t>Invasive</w:t>
      </w:r>
      <w:r>
        <w:t xml:space="preserve"> </w:t>
      </w:r>
      <w:r>
        <w:rPr>
          <w:spacing w:val="-8"/>
        </w:rPr>
        <w:t>GBS</w:t>
      </w:r>
    </w:p>
    <w:p w14:paraId="4005DA47" w14:textId="77777777" w:rsidR="00041814" w:rsidRDefault="00BD1F93">
      <w:pPr>
        <w:pStyle w:val="BodyText"/>
        <w:spacing w:before="132" w:line="249" w:lineRule="auto"/>
        <w:ind w:left="100" w:right="116"/>
      </w:pPr>
      <w:r>
        <w:t>Our</w:t>
      </w:r>
      <w:r>
        <w:rPr>
          <w:spacing w:val="-13"/>
        </w:rPr>
        <w:t xml:space="preserve"> </w:t>
      </w:r>
      <w:r>
        <w:t>final</w:t>
      </w:r>
      <w:r>
        <w:rPr>
          <w:spacing w:val="-12"/>
        </w:rPr>
        <w:t xml:space="preserve"> </w:t>
      </w:r>
      <w:r>
        <w:t>dataset</w:t>
      </w:r>
      <w:r>
        <w:rPr>
          <w:spacing w:val="-12"/>
        </w:rPr>
        <w:t xml:space="preserve"> </w:t>
      </w:r>
      <w:r>
        <w:t>comprised</w:t>
      </w:r>
      <w:r>
        <w:rPr>
          <w:spacing w:val="-12"/>
        </w:rPr>
        <w:t xml:space="preserve"> </w:t>
      </w:r>
      <w:r>
        <w:t>96</w:t>
      </w:r>
      <w:r>
        <w:rPr>
          <w:spacing w:val="-12"/>
        </w:rPr>
        <w:t xml:space="preserve"> </w:t>
      </w:r>
      <w:r>
        <w:t>clinical</w:t>
      </w:r>
      <w:r>
        <w:rPr>
          <w:spacing w:val="-12"/>
        </w:rPr>
        <w:t xml:space="preserve"> </w:t>
      </w:r>
      <w:r>
        <w:t>isolates</w:t>
      </w:r>
      <w:r>
        <w:rPr>
          <w:spacing w:val="-12"/>
        </w:rPr>
        <w:t xml:space="preserve"> </w:t>
      </w:r>
      <w:r>
        <w:t>collected</w:t>
      </w:r>
      <w:r>
        <w:rPr>
          <w:spacing w:val="-12"/>
        </w:rPr>
        <w:t xml:space="preserve"> </w:t>
      </w:r>
      <w:r>
        <w:t>from</w:t>
      </w:r>
      <w:r>
        <w:rPr>
          <w:spacing w:val="-12"/>
        </w:rPr>
        <w:t xml:space="preserve"> </w:t>
      </w:r>
      <w:r>
        <w:t>87</w:t>
      </w:r>
      <w:r>
        <w:rPr>
          <w:spacing w:val="-12"/>
        </w:rPr>
        <w:t xml:space="preserve"> </w:t>
      </w:r>
      <w:r>
        <w:t>patients</w:t>
      </w:r>
      <w:r>
        <w:rPr>
          <w:spacing w:val="-12"/>
        </w:rPr>
        <w:t xml:space="preserve"> </w:t>
      </w:r>
      <w:r>
        <w:t>with</w:t>
      </w:r>
      <w:r>
        <w:rPr>
          <w:spacing w:val="-12"/>
        </w:rPr>
        <w:t xml:space="preserve"> </w:t>
      </w:r>
      <w:r>
        <w:t>invasive</w:t>
      </w:r>
      <w:r>
        <w:rPr>
          <w:spacing w:val="-12"/>
        </w:rPr>
        <w:t xml:space="preserve"> </w:t>
      </w:r>
      <w:r>
        <w:t>GBS</w:t>
      </w:r>
      <w:r>
        <w:rPr>
          <w:spacing w:val="-12"/>
        </w:rPr>
        <w:t xml:space="preserve"> </w:t>
      </w:r>
      <w:proofErr w:type="spellStart"/>
      <w:r>
        <w:t>infec</w:t>
      </w:r>
      <w:proofErr w:type="spellEnd"/>
      <w:r>
        <w:t xml:space="preserve">- </w:t>
      </w:r>
      <w:proofErr w:type="spellStart"/>
      <w:r>
        <w:t>tions</w:t>
      </w:r>
      <w:proofErr w:type="spellEnd"/>
      <w:r>
        <w:rPr>
          <w:spacing w:val="-8"/>
        </w:rPr>
        <w:t xml:space="preserve"> </w:t>
      </w:r>
      <w:r>
        <w:t>between</w:t>
      </w:r>
      <w:r>
        <w:rPr>
          <w:spacing w:val="-8"/>
        </w:rPr>
        <w:t xml:space="preserve"> </w:t>
      </w:r>
      <w:r>
        <w:t>2007</w:t>
      </w:r>
      <w:r>
        <w:rPr>
          <w:spacing w:val="-8"/>
        </w:rPr>
        <w:t xml:space="preserve"> </w:t>
      </w:r>
      <w:r>
        <w:t>and</w:t>
      </w:r>
      <w:r>
        <w:rPr>
          <w:spacing w:val="-8"/>
        </w:rPr>
        <w:t xml:space="preserve"> </w:t>
      </w:r>
      <w:r>
        <w:t>2021.</w:t>
      </w:r>
      <w:r>
        <w:rPr>
          <w:spacing w:val="9"/>
        </w:rPr>
        <w:t xml:space="preserve"> </w:t>
      </w:r>
      <w:r>
        <w:t>In</w:t>
      </w:r>
      <w:r>
        <w:rPr>
          <w:spacing w:val="-8"/>
        </w:rPr>
        <w:t xml:space="preserve"> </w:t>
      </w:r>
      <w:r>
        <w:t>72</w:t>
      </w:r>
      <w:r>
        <w:rPr>
          <w:spacing w:val="-8"/>
        </w:rPr>
        <w:t xml:space="preserve"> </w:t>
      </w:r>
      <w:r>
        <w:t>patients,</w:t>
      </w:r>
      <w:r>
        <w:rPr>
          <w:spacing w:val="-7"/>
        </w:rPr>
        <w:t xml:space="preserve"> </w:t>
      </w:r>
      <w:r>
        <w:t>GBS</w:t>
      </w:r>
      <w:r>
        <w:rPr>
          <w:spacing w:val="-8"/>
        </w:rPr>
        <w:t xml:space="preserve"> </w:t>
      </w:r>
      <w:r>
        <w:t>was</w:t>
      </w:r>
      <w:r>
        <w:rPr>
          <w:spacing w:val="-8"/>
        </w:rPr>
        <w:t xml:space="preserve"> </w:t>
      </w:r>
      <w:r>
        <w:t>isolated</w:t>
      </w:r>
      <w:r>
        <w:rPr>
          <w:spacing w:val="-8"/>
        </w:rPr>
        <w:t xml:space="preserve"> </w:t>
      </w:r>
      <w:r>
        <w:t>from</w:t>
      </w:r>
      <w:r>
        <w:rPr>
          <w:spacing w:val="-8"/>
        </w:rPr>
        <w:t xml:space="preserve"> </w:t>
      </w:r>
      <w:r>
        <w:t>the</w:t>
      </w:r>
      <w:r>
        <w:rPr>
          <w:spacing w:val="-8"/>
        </w:rPr>
        <w:t xml:space="preserve"> </w:t>
      </w:r>
      <w:r>
        <w:t>blood</w:t>
      </w:r>
      <w:r>
        <w:rPr>
          <w:spacing w:val="-8"/>
        </w:rPr>
        <w:t xml:space="preserve"> </w:t>
      </w:r>
      <w:r>
        <w:t>only;</w:t>
      </w:r>
      <w:r>
        <w:rPr>
          <w:spacing w:val="-6"/>
        </w:rPr>
        <w:t xml:space="preserve"> </w:t>
      </w:r>
      <w:r>
        <w:t>in</w:t>
      </w:r>
      <w:r>
        <w:rPr>
          <w:spacing w:val="-8"/>
        </w:rPr>
        <w:t xml:space="preserve"> </w:t>
      </w:r>
      <w:r>
        <w:t>6</w:t>
      </w:r>
      <w:r>
        <w:rPr>
          <w:spacing w:val="-8"/>
        </w:rPr>
        <w:t xml:space="preserve"> </w:t>
      </w:r>
      <w:r>
        <w:t xml:space="preserve">patients, </w:t>
      </w:r>
      <w:r>
        <w:rPr>
          <w:spacing w:val="-2"/>
        </w:rPr>
        <w:t>it</w:t>
      </w:r>
      <w:r>
        <w:rPr>
          <w:spacing w:val="-6"/>
        </w:rPr>
        <w:t xml:space="preserve"> </w:t>
      </w:r>
      <w:r>
        <w:rPr>
          <w:spacing w:val="-2"/>
        </w:rPr>
        <w:t>was</w:t>
      </w:r>
      <w:r>
        <w:rPr>
          <w:spacing w:val="-5"/>
        </w:rPr>
        <w:t xml:space="preserve"> </w:t>
      </w:r>
      <w:r>
        <w:rPr>
          <w:spacing w:val="-2"/>
        </w:rPr>
        <w:t>found</w:t>
      </w:r>
      <w:r>
        <w:rPr>
          <w:spacing w:val="-5"/>
        </w:rPr>
        <w:t xml:space="preserve"> </w:t>
      </w:r>
      <w:r>
        <w:rPr>
          <w:spacing w:val="-2"/>
        </w:rPr>
        <w:t>in</w:t>
      </w:r>
      <w:r>
        <w:rPr>
          <w:spacing w:val="-5"/>
        </w:rPr>
        <w:t xml:space="preserve"> </w:t>
      </w:r>
      <w:r>
        <w:rPr>
          <w:spacing w:val="-2"/>
        </w:rPr>
        <w:t>the</w:t>
      </w:r>
      <w:r>
        <w:rPr>
          <w:spacing w:val="-5"/>
        </w:rPr>
        <w:t xml:space="preserve"> </w:t>
      </w:r>
      <w:r>
        <w:rPr>
          <w:spacing w:val="-2"/>
        </w:rPr>
        <w:t>cerebrospinal</w:t>
      </w:r>
      <w:r>
        <w:rPr>
          <w:spacing w:val="-6"/>
        </w:rPr>
        <w:t xml:space="preserve"> </w:t>
      </w:r>
      <w:r>
        <w:rPr>
          <w:spacing w:val="-2"/>
        </w:rPr>
        <w:t>fluid</w:t>
      </w:r>
      <w:r>
        <w:rPr>
          <w:spacing w:val="-5"/>
        </w:rPr>
        <w:t xml:space="preserve"> </w:t>
      </w:r>
      <w:r>
        <w:rPr>
          <w:spacing w:val="-2"/>
        </w:rPr>
        <w:t>(CSF)</w:t>
      </w:r>
      <w:r>
        <w:rPr>
          <w:spacing w:val="-6"/>
        </w:rPr>
        <w:t xml:space="preserve"> </w:t>
      </w:r>
      <w:r>
        <w:rPr>
          <w:spacing w:val="-2"/>
        </w:rPr>
        <w:t>only; and</w:t>
      </w:r>
      <w:r>
        <w:rPr>
          <w:spacing w:val="-5"/>
        </w:rPr>
        <w:t xml:space="preserve"> </w:t>
      </w:r>
      <w:r>
        <w:rPr>
          <w:spacing w:val="-2"/>
        </w:rPr>
        <w:t>in</w:t>
      </w:r>
      <w:r>
        <w:rPr>
          <w:spacing w:val="-5"/>
        </w:rPr>
        <w:t xml:space="preserve"> </w:t>
      </w:r>
      <w:r>
        <w:rPr>
          <w:spacing w:val="-2"/>
        </w:rPr>
        <w:t>9</w:t>
      </w:r>
      <w:r>
        <w:rPr>
          <w:spacing w:val="-6"/>
        </w:rPr>
        <w:t xml:space="preserve"> </w:t>
      </w:r>
      <w:r>
        <w:rPr>
          <w:spacing w:val="-2"/>
        </w:rPr>
        <w:t>cases,</w:t>
      </w:r>
      <w:r>
        <w:rPr>
          <w:spacing w:val="-4"/>
        </w:rPr>
        <w:t xml:space="preserve"> </w:t>
      </w:r>
      <w:r>
        <w:rPr>
          <w:spacing w:val="-2"/>
        </w:rPr>
        <w:t>it</w:t>
      </w:r>
      <w:r>
        <w:rPr>
          <w:spacing w:val="-6"/>
        </w:rPr>
        <w:t xml:space="preserve"> </w:t>
      </w:r>
      <w:r>
        <w:rPr>
          <w:spacing w:val="-2"/>
        </w:rPr>
        <w:t>was</w:t>
      </w:r>
      <w:r>
        <w:rPr>
          <w:spacing w:val="-5"/>
        </w:rPr>
        <w:t xml:space="preserve"> </w:t>
      </w:r>
      <w:r>
        <w:rPr>
          <w:spacing w:val="-2"/>
        </w:rPr>
        <w:t>isolated</w:t>
      </w:r>
      <w:r>
        <w:rPr>
          <w:spacing w:val="-5"/>
        </w:rPr>
        <w:t xml:space="preserve"> </w:t>
      </w:r>
      <w:r>
        <w:rPr>
          <w:spacing w:val="-2"/>
        </w:rPr>
        <w:t>from</w:t>
      </w:r>
      <w:r>
        <w:rPr>
          <w:spacing w:val="-6"/>
        </w:rPr>
        <w:t xml:space="preserve"> </w:t>
      </w:r>
      <w:r>
        <w:rPr>
          <w:spacing w:val="-2"/>
        </w:rPr>
        <w:t>both</w:t>
      </w:r>
      <w:r>
        <w:rPr>
          <w:spacing w:val="-5"/>
        </w:rPr>
        <w:t xml:space="preserve"> </w:t>
      </w:r>
      <w:r>
        <w:rPr>
          <w:spacing w:val="-2"/>
        </w:rPr>
        <w:t>sources. In</w:t>
      </w:r>
      <w:r>
        <w:rPr>
          <w:spacing w:val="-10"/>
        </w:rPr>
        <w:t xml:space="preserve"> </w:t>
      </w:r>
      <w:r>
        <w:rPr>
          <w:spacing w:val="-2"/>
        </w:rPr>
        <w:t>total,</w:t>
      </w:r>
      <w:r>
        <w:rPr>
          <w:spacing w:val="-8"/>
        </w:rPr>
        <w:t xml:space="preserve"> </w:t>
      </w:r>
      <w:r>
        <w:rPr>
          <w:spacing w:val="-2"/>
        </w:rPr>
        <w:t>70</w:t>
      </w:r>
      <w:r>
        <w:rPr>
          <w:spacing w:val="-10"/>
        </w:rPr>
        <w:t xml:space="preserve"> </w:t>
      </w:r>
      <w:r>
        <w:rPr>
          <w:spacing w:val="-2"/>
        </w:rPr>
        <w:t>infants,</w:t>
      </w:r>
      <w:r>
        <w:rPr>
          <w:spacing w:val="-8"/>
        </w:rPr>
        <w:t xml:space="preserve"> </w:t>
      </w:r>
      <w:r>
        <w:rPr>
          <w:spacing w:val="-2"/>
        </w:rPr>
        <w:t>defined</w:t>
      </w:r>
      <w:r>
        <w:rPr>
          <w:spacing w:val="-10"/>
        </w:rPr>
        <w:t xml:space="preserve"> </w:t>
      </w:r>
      <w:r>
        <w:rPr>
          <w:spacing w:val="-2"/>
        </w:rPr>
        <w:t>as</w:t>
      </w:r>
      <w:r>
        <w:rPr>
          <w:spacing w:val="-10"/>
        </w:rPr>
        <w:t xml:space="preserve"> </w:t>
      </w:r>
      <w:r>
        <w:rPr>
          <w:spacing w:val="-2"/>
        </w:rPr>
        <w:t>children</w:t>
      </w:r>
      <w:r>
        <w:rPr>
          <w:spacing w:val="-10"/>
        </w:rPr>
        <w:t xml:space="preserve"> </w:t>
      </w:r>
      <w:r>
        <w:rPr>
          <w:spacing w:val="-2"/>
        </w:rPr>
        <w:t>under</w:t>
      </w:r>
      <w:r>
        <w:rPr>
          <w:spacing w:val="-10"/>
        </w:rPr>
        <w:t xml:space="preserve"> </w:t>
      </w:r>
      <w:r>
        <w:rPr>
          <w:spacing w:val="-2"/>
        </w:rPr>
        <w:t>one</w:t>
      </w:r>
      <w:r>
        <w:rPr>
          <w:spacing w:val="-10"/>
        </w:rPr>
        <w:t xml:space="preserve"> </w:t>
      </w:r>
      <w:r>
        <w:rPr>
          <w:spacing w:val="-2"/>
        </w:rPr>
        <w:t>year</w:t>
      </w:r>
      <w:r>
        <w:rPr>
          <w:spacing w:val="-10"/>
        </w:rPr>
        <w:t xml:space="preserve"> </w:t>
      </w:r>
      <w:r>
        <w:rPr>
          <w:spacing w:val="-2"/>
        </w:rPr>
        <w:t>old,</w:t>
      </w:r>
      <w:r>
        <w:rPr>
          <w:spacing w:val="-8"/>
        </w:rPr>
        <w:t xml:space="preserve"> </w:t>
      </w:r>
      <w:r>
        <w:rPr>
          <w:spacing w:val="-2"/>
        </w:rPr>
        <w:t>were</w:t>
      </w:r>
      <w:r>
        <w:rPr>
          <w:spacing w:val="-10"/>
        </w:rPr>
        <w:t xml:space="preserve"> </w:t>
      </w:r>
      <w:r>
        <w:rPr>
          <w:spacing w:val="-2"/>
        </w:rPr>
        <w:t>diagnosed</w:t>
      </w:r>
      <w:r>
        <w:rPr>
          <w:spacing w:val="-10"/>
        </w:rPr>
        <w:t xml:space="preserve"> </w:t>
      </w:r>
      <w:r>
        <w:rPr>
          <w:spacing w:val="-2"/>
        </w:rPr>
        <w:t>with</w:t>
      </w:r>
      <w:r>
        <w:rPr>
          <w:spacing w:val="-10"/>
        </w:rPr>
        <w:t xml:space="preserve"> </w:t>
      </w:r>
      <w:r>
        <w:rPr>
          <w:spacing w:val="-2"/>
        </w:rPr>
        <w:t>invasive</w:t>
      </w:r>
      <w:r>
        <w:rPr>
          <w:spacing w:val="-10"/>
        </w:rPr>
        <w:t xml:space="preserve"> </w:t>
      </w:r>
      <w:r>
        <w:rPr>
          <w:spacing w:val="-2"/>
        </w:rPr>
        <w:t>GBS</w:t>
      </w:r>
      <w:r>
        <w:rPr>
          <w:spacing w:val="-10"/>
        </w:rPr>
        <w:t xml:space="preserve"> </w:t>
      </w:r>
      <w:proofErr w:type="spellStart"/>
      <w:r>
        <w:rPr>
          <w:spacing w:val="-2"/>
        </w:rPr>
        <w:t>infec</w:t>
      </w:r>
      <w:proofErr w:type="spellEnd"/>
      <w:r>
        <w:rPr>
          <w:spacing w:val="-2"/>
        </w:rPr>
        <w:t xml:space="preserve">- </w:t>
      </w:r>
      <w:proofErr w:type="spellStart"/>
      <w:r>
        <w:t>tion</w:t>
      </w:r>
      <w:proofErr w:type="spellEnd"/>
      <w:r>
        <w:t>.</w:t>
      </w:r>
      <w:r>
        <w:rPr>
          <w:spacing w:val="12"/>
        </w:rPr>
        <w:t xml:space="preserve"> </w:t>
      </w:r>
      <w:r>
        <w:t>Two</w:t>
      </w:r>
      <w:r>
        <w:rPr>
          <w:spacing w:val="-6"/>
        </w:rPr>
        <w:t xml:space="preserve"> </w:t>
      </w:r>
      <w:r>
        <w:t>patients</w:t>
      </w:r>
      <w:r>
        <w:rPr>
          <w:spacing w:val="-6"/>
        </w:rPr>
        <w:t xml:space="preserve"> </w:t>
      </w:r>
      <w:r>
        <w:t>were</w:t>
      </w:r>
      <w:r>
        <w:rPr>
          <w:spacing w:val="-6"/>
        </w:rPr>
        <w:t xml:space="preserve"> </w:t>
      </w:r>
      <w:r>
        <w:t>diagnosed</w:t>
      </w:r>
      <w:r>
        <w:rPr>
          <w:spacing w:val="-5"/>
        </w:rPr>
        <w:t xml:space="preserve"> </w:t>
      </w:r>
      <w:r>
        <w:t>within</w:t>
      </w:r>
      <w:r>
        <w:rPr>
          <w:spacing w:val="-5"/>
        </w:rPr>
        <w:t xml:space="preserve"> </w:t>
      </w:r>
      <w:r>
        <w:t>7</w:t>
      </w:r>
      <w:r>
        <w:rPr>
          <w:spacing w:val="-6"/>
        </w:rPr>
        <w:t xml:space="preserve"> </w:t>
      </w:r>
      <w:r>
        <w:t>days</w:t>
      </w:r>
      <w:r>
        <w:rPr>
          <w:spacing w:val="-5"/>
        </w:rPr>
        <w:t xml:space="preserve"> </w:t>
      </w:r>
      <w:r>
        <w:t>of</w:t>
      </w:r>
      <w:r>
        <w:rPr>
          <w:spacing w:val="-5"/>
        </w:rPr>
        <w:t xml:space="preserve"> </w:t>
      </w:r>
      <w:r>
        <w:t>birth</w:t>
      </w:r>
      <w:r>
        <w:rPr>
          <w:spacing w:val="-5"/>
        </w:rPr>
        <w:t xml:space="preserve"> </w:t>
      </w:r>
      <w:r>
        <w:t>(EOD),</w:t>
      </w:r>
      <w:r>
        <w:rPr>
          <w:spacing w:val="-6"/>
        </w:rPr>
        <w:t xml:space="preserve"> </w:t>
      </w:r>
      <w:r>
        <w:t>48</w:t>
      </w:r>
      <w:r>
        <w:rPr>
          <w:spacing w:val="-6"/>
        </w:rPr>
        <w:t xml:space="preserve"> </w:t>
      </w:r>
      <w:r>
        <w:t>between</w:t>
      </w:r>
      <w:r>
        <w:rPr>
          <w:spacing w:val="-5"/>
        </w:rPr>
        <w:t xml:space="preserve"> </w:t>
      </w:r>
      <w:r>
        <w:t>7</w:t>
      </w:r>
      <w:r>
        <w:rPr>
          <w:spacing w:val="-5"/>
        </w:rPr>
        <w:t xml:space="preserve"> </w:t>
      </w:r>
      <w:r>
        <w:t>days</w:t>
      </w:r>
      <w:r>
        <w:rPr>
          <w:spacing w:val="-6"/>
        </w:rPr>
        <w:t xml:space="preserve"> </w:t>
      </w:r>
      <w:r>
        <w:t>and</w:t>
      </w:r>
      <w:r>
        <w:rPr>
          <w:spacing w:val="-5"/>
        </w:rPr>
        <w:t xml:space="preserve"> </w:t>
      </w:r>
      <w:r>
        <w:t>3</w:t>
      </w:r>
      <w:r>
        <w:rPr>
          <w:spacing w:val="-6"/>
        </w:rPr>
        <w:t xml:space="preserve"> </w:t>
      </w:r>
      <w:r>
        <w:t xml:space="preserve">months (LOD), and 20 from 3 to 12 months (VLOD) (Figure </w:t>
      </w:r>
      <w:hyperlink w:anchor="_bookmark0" w:history="1">
        <w:r w:rsidR="00041814">
          <w:rPr>
            <w:color w:val="0000FF"/>
          </w:rPr>
          <w:t>1</w:t>
        </w:r>
      </w:hyperlink>
      <w:r>
        <w:t>, Table S1).</w:t>
      </w:r>
      <w:r>
        <w:rPr>
          <w:spacing w:val="23"/>
        </w:rPr>
        <w:t xml:space="preserve"> </w:t>
      </w:r>
      <w:r>
        <w:t>The remaining 17 isolates were collected from 10 older children and 7 adults.</w:t>
      </w:r>
      <w:r>
        <w:rPr>
          <w:spacing w:val="22"/>
        </w:rPr>
        <w:t xml:space="preserve"> </w:t>
      </w:r>
      <w:r>
        <w:t xml:space="preserve">Throughout the study period, serotype III was the most prevalent in infants (n=45, </w:t>
      </w:r>
      <w:r>
        <w:rPr>
          <w:rFonts w:ascii="Times New Roman" w:hAnsi="Times New Roman"/>
        </w:rPr>
        <w:t>64</w:t>
      </w:r>
      <w:r>
        <w:rPr>
          <w:rFonts w:ascii="Verdana" w:hAnsi="Verdana"/>
          <w:i/>
        </w:rPr>
        <w:t>.</w:t>
      </w:r>
      <w:r>
        <w:rPr>
          <w:rFonts w:ascii="Times New Roman" w:hAnsi="Times New Roman"/>
        </w:rPr>
        <w:t>3%</w:t>
      </w:r>
      <w:r>
        <w:t xml:space="preserve">) followed by serotype </w:t>
      </w:r>
      <w:proofErr w:type="spellStart"/>
      <w:r>
        <w:t>Ia</w:t>
      </w:r>
      <w:proofErr w:type="spellEnd"/>
      <w:r>
        <w:t xml:space="preserve"> (n=15, </w:t>
      </w:r>
      <w:r>
        <w:rPr>
          <w:rFonts w:ascii="Times New Roman" w:hAnsi="Times New Roman"/>
        </w:rPr>
        <w:t>21</w:t>
      </w:r>
      <w:r>
        <w:rPr>
          <w:rFonts w:ascii="Verdana" w:hAnsi="Verdana"/>
          <w:i/>
        </w:rPr>
        <w:t>.</w:t>
      </w:r>
      <w:r>
        <w:rPr>
          <w:rFonts w:ascii="Times New Roman" w:hAnsi="Times New Roman"/>
        </w:rPr>
        <w:t>4%</w:t>
      </w:r>
      <w:r>
        <w:t xml:space="preserve">), which was also predominant among older children aged 1 to 18 years (n = 5, </w:t>
      </w:r>
      <w:r>
        <w:rPr>
          <w:rFonts w:ascii="Times New Roman" w:hAnsi="Times New Roman"/>
        </w:rPr>
        <w:t>50%</w:t>
      </w:r>
      <w:r>
        <w:t xml:space="preserve">) (Figure </w:t>
      </w:r>
      <w:hyperlink w:anchor="_bookmark0" w:history="1">
        <w:r w:rsidR="00041814">
          <w:rPr>
            <w:color w:val="0000FF"/>
          </w:rPr>
          <w:t>1</w:t>
        </w:r>
      </w:hyperlink>
      <w:r>
        <w:t>, Table S1).</w:t>
      </w:r>
      <w:r>
        <w:rPr>
          <w:spacing w:val="38"/>
        </w:rPr>
        <w:t xml:space="preserve"> </w:t>
      </w:r>
      <w:r>
        <w:t>In this sample, no isolates with capsular serotypes VI –IX and no non-typeable isolates were recovered.</w:t>
      </w:r>
    </w:p>
    <w:p w14:paraId="3B93A49E" w14:textId="77777777" w:rsidR="00041814" w:rsidRDefault="00BD1F93">
      <w:pPr>
        <w:pStyle w:val="BodyText"/>
        <w:spacing w:before="9" w:line="235" w:lineRule="auto"/>
        <w:ind w:left="100" w:right="119" w:firstLine="398"/>
      </w:pPr>
      <w:r>
        <w:t>We identified six distinct Clonal Complexes (CCs) among the invasive GBS isolates:</w:t>
      </w:r>
      <w:r>
        <w:rPr>
          <w:spacing w:val="40"/>
        </w:rPr>
        <w:t xml:space="preserve"> </w:t>
      </w:r>
      <w:r>
        <w:t>CC1 (N=4,</w:t>
      </w:r>
      <w:r>
        <w:rPr>
          <w:spacing w:val="69"/>
        </w:rPr>
        <w:t xml:space="preserve"> </w:t>
      </w:r>
      <w:r>
        <w:rPr>
          <w:rFonts w:ascii="Times New Roman"/>
        </w:rPr>
        <w:t>4</w:t>
      </w:r>
      <w:r>
        <w:rPr>
          <w:rFonts w:ascii="Verdana"/>
          <w:i/>
        </w:rPr>
        <w:t>.</w:t>
      </w:r>
      <w:r>
        <w:rPr>
          <w:rFonts w:ascii="Times New Roman"/>
        </w:rPr>
        <w:t>6%</w:t>
      </w:r>
      <w:r>
        <w:t>),</w:t>
      </w:r>
      <w:r>
        <w:rPr>
          <w:spacing w:val="69"/>
        </w:rPr>
        <w:t xml:space="preserve"> </w:t>
      </w:r>
      <w:r>
        <w:t>CC12</w:t>
      </w:r>
      <w:r>
        <w:rPr>
          <w:spacing w:val="59"/>
        </w:rPr>
        <w:t xml:space="preserve"> </w:t>
      </w:r>
      <w:r>
        <w:t>(N=8,</w:t>
      </w:r>
      <w:r>
        <w:rPr>
          <w:spacing w:val="69"/>
        </w:rPr>
        <w:t xml:space="preserve"> </w:t>
      </w:r>
      <w:r>
        <w:rPr>
          <w:rFonts w:ascii="Times New Roman"/>
        </w:rPr>
        <w:t>9</w:t>
      </w:r>
      <w:r>
        <w:rPr>
          <w:rFonts w:ascii="Verdana"/>
          <w:i/>
        </w:rPr>
        <w:t>.</w:t>
      </w:r>
      <w:r>
        <w:rPr>
          <w:rFonts w:ascii="Times New Roman"/>
        </w:rPr>
        <w:t>2%</w:t>
      </w:r>
      <w:r>
        <w:t>),</w:t>
      </w:r>
      <w:r>
        <w:rPr>
          <w:spacing w:val="69"/>
        </w:rPr>
        <w:t xml:space="preserve"> </w:t>
      </w:r>
      <w:r>
        <w:t>CC17</w:t>
      </w:r>
      <w:r>
        <w:rPr>
          <w:spacing w:val="59"/>
        </w:rPr>
        <w:t xml:space="preserve"> </w:t>
      </w:r>
      <w:r>
        <w:t>(N=41,</w:t>
      </w:r>
      <w:r>
        <w:rPr>
          <w:spacing w:val="69"/>
        </w:rPr>
        <w:t xml:space="preserve"> </w:t>
      </w:r>
      <w:r>
        <w:rPr>
          <w:rFonts w:ascii="Times New Roman"/>
        </w:rPr>
        <w:t>47</w:t>
      </w:r>
      <w:r>
        <w:rPr>
          <w:rFonts w:ascii="Verdana"/>
          <w:i/>
        </w:rPr>
        <w:t>.</w:t>
      </w:r>
      <w:r>
        <w:rPr>
          <w:rFonts w:ascii="Times New Roman"/>
        </w:rPr>
        <w:t>1%</w:t>
      </w:r>
      <w:r>
        <w:t>),</w:t>
      </w:r>
      <w:r>
        <w:rPr>
          <w:spacing w:val="69"/>
        </w:rPr>
        <w:t xml:space="preserve"> </w:t>
      </w:r>
      <w:r>
        <w:t>CC19</w:t>
      </w:r>
      <w:r>
        <w:rPr>
          <w:spacing w:val="59"/>
        </w:rPr>
        <w:t xml:space="preserve"> </w:t>
      </w:r>
      <w:r>
        <w:t>(N=9,</w:t>
      </w:r>
      <w:r>
        <w:rPr>
          <w:spacing w:val="69"/>
        </w:rPr>
        <w:t xml:space="preserve"> </w:t>
      </w:r>
      <w:r>
        <w:rPr>
          <w:rFonts w:ascii="Times New Roman"/>
        </w:rPr>
        <w:t>10</w:t>
      </w:r>
      <w:r>
        <w:rPr>
          <w:rFonts w:ascii="Verdana"/>
          <w:i/>
        </w:rPr>
        <w:t>.</w:t>
      </w:r>
      <w:r>
        <w:rPr>
          <w:rFonts w:ascii="Times New Roman"/>
        </w:rPr>
        <w:t>3%</w:t>
      </w:r>
      <w:r>
        <w:t>),</w:t>
      </w:r>
      <w:r>
        <w:rPr>
          <w:spacing w:val="69"/>
        </w:rPr>
        <w:t xml:space="preserve"> </w:t>
      </w:r>
      <w:r>
        <w:t>CC23</w:t>
      </w:r>
      <w:r>
        <w:rPr>
          <w:spacing w:val="59"/>
        </w:rPr>
        <w:t xml:space="preserve"> </w:t>
      </w:r>
      <w:r>
        <w:t>(N=21,</w:t>
      </w:r>
    </w:p>
    <w:p w14:paraId="2A1F1E89" w14:textId="77777777" w:rsidR="00041814" w:rsidRDefault="00BD1F93">
      <w:pPr>
        <w:pStyle w:val="BodyText"/>
        <w:spacing w:line="249" w:lineRule="auto"/>
        <w:ind w:left="100" w:right="117"/>
      </w:pPr>
      <w:r>
        <w:rPr>
          <w:rFonts w:ascii="Times New Roman"/>
        </w:rPr>
        <w:t>24</w:t>
      </w:r>
      <w:r>
        <w:rPr>
          <w:rFonts w:ascii="Verdana"/>
          <w:i/>
        </w:rPr>
        <w:t>.</w:t>
      </w:r>
      <w:r>
        <w:rPr>
          <w:rFonts w:ascii="Times New Roman"/>
        </w:rPr>
        <w:t>1%</w:t>
      </w:r>
      <w:r>
        <w:t xml:space="preserve">) and C459 (N=4, </w:t>
      </w:r>
      <w:r>
        <w:rPr>
          <w:rFonts w:ascii="Times New Roman"/>
        </w:rPr>
        <w:t>4</w:t>
      </w:r>
      <w:r>
        <w:rPr>
          <w:rFonts w:ascii="Verdana"/>
          <w:i/>
        </w:rPr>
        <w:t>.</w:t>
      </w:r>
      <w:r>
        <w:rPr>
          <w:rFonts w:ascii="Times New Roman"/>
        </w:rPr>
        <w:t>6%</w:t>
      </w:r>
      <w:r>
        <w:t xml:space="preserve">) (Figures </w:t>
      </w:r>
      <w:hyperlink w:anchor="_bookmark0" w:history="1">
        <w:r w:rsidR="00041814">
          <w:rPr>
            <w:color w:val="0000FF"/>
          </w:rPr>
          <w:t>1</w:t>
        </w:r>
      </w:hyperlink>
      <w:r>
        <w:t>, Table S2).</w:t>
      </w:r>
      <w:r>
        <w:rPr>
          <w:spacing w:val="40"/>
        </w:rPr>
        <w:t xml:space="preserve"> </w:t>
      </w:r>
      <w:r>
        <w:t xml:space="preserve">These were further divided into 18 known Sequence Types (STs), with ST-17 being the most frequent (n=33, </w:t>
      </w:r>
      <w:r>
        <w:rPr>
          <w:rFonts w:ascii="Times New Roman"/>
        </w:rPr>
        <w:t>37</w:t>
      </w:r>
      <w:r>
        <w:rPr>
          <w:rFonts w:ascii="Verdana"/>
          <w:i/>
        </w:rPr>
        <w:t>.</w:t>
      </w:r>
      <w:r>
        <w:rPr>
          <w:rFonts w:ascii="Times New Roman"/>
        </w:rPr>
        <w:t>9%</w:t>
      </w:r>
      <w:r>
        <w:t>), followed by ST-23 (n=17,</w:t>
      </w:r>
      <w:r>
        <w:rPr>
          <w:spacing w:val="31"/>
        </w:rPr>
        <w:t xml:space="preserve"> </w:t>
      </w:r>
      <w:r>
        <w:rPr>
          <w:rFonts w:ascii="Times New Roman"/>
        </w:rPr>
        <w:t>19</w:t>
      </w:r>
      <w:r>
        <w:rPr>
          <w:rFonts w:ascii="Verdana"/>
          <w:i/>
        </w:rPr>
        <w:t>.</w:t>
      </w:r>
      <w:r>
        <w:rPr>
          <w:rFonts w:ascii="Times New Roman"/>
        </w:rPr>
        <w:t>5%</w:t>
      </w:r>
      <w:r>
        <w:t>)</w:t>
      </w:r>
      <w:r>
        <w:rPr>
          <w:spacing w:val="27"/>
        </w:rPr>
        <w:t xml:space="preserve"> </w:t>
      </w:r>
      <w:r>
        <w:t>and</w:t>
      </w:r>
      <w:r>
        <w:rPr>
          <w:spacing w:val="27"/>
        </w:rPr>
        <w:t xml:space="preserve"> </w:t>
      </w:r>
      <w:r>
        <w:t>ST-19</w:t>
      </w:r>
      <w:r>
        <w:rPr>
          <w:spacing w:val="27"/>
        </w:rPr>
        <w:t xml:space="preserve"> </w:t>
      </w:r>
      <w:r>
        <w:t>(n=5,</w:t>
      </w:r>
      <w:r>
        <w:rPr>
          <w:spacing w:val="31"/>
        </w:rPr>
        <w:t xml:space="preserve"> </w:t>
      </w:r>
      <w:r>
        <w:rPr>
          <w:rFonts w:ascii="Times New Roman"/>
        </w:rPr>
        <w:t>5</w:t>
      </w:r>
      <w:r>
        <w:rPr>
          <w:rFonts w:ascii="Verdana"/>
          <w:i/>
        </w:rPr>
        <w:t>.</w:t>
      </w:r>
      <w:r>
        <w:rPr>
          <w:rFonts w:ascii="Times New Roman"/>
        </w:rPr>
        <w:t>7%</w:t>
      </w:r>
      <w:r>
        <w:t>)</w:t>
      </w:r>
      <w:r>
        <w:rPr>
          <w:spacing w:val="27"/>
        </w:rPr>
        <w:t xml:space="preserve"> </w:t>
      </w:r>
      <w:r>
        <w:t>(Table</w:t>
      </w:r>
      <w:r>
        <w:rPr>
          <w:spacing w:val="27"/>
        </w:rPr>
        <w:t xml:space="preserve"> </w:t>
      </w:r>
      <w:r>
        <w:t>S2).</w:t>
      </w:r>
      <w:r>
        <w:rPr>
          <w:spacing w:val="40"/>
        </w:rPr>
        <w:t xml:space="preserve"> </w:t>
      </w:r>
      <w:r>
        <w:t>Additionally,</w:t>
      </w:r>
      <w:r>
        <w:rPr>
          <w:spacing w:val="31"/>
        </w:rPr>
        <w:t xml:space="preserve"> </w:t>
      </w:r>
      <w:r>
        <w:t>a</w:t>
      </w:r>
      <w:r>
        <w:rPr>
          <w:spacing w:val="27"/>
        </w:rPr>
        <w:t xml:space="preserve"> </w:t>
      </w:r>
      <w:r>
        <w:t>new</w:t>
      </w:r>
      <w:r>
        <w:rPr>
          <w:spacing w:val="28"/>
        </w:rPr>
        <w:t xml:space="preserve"> </w:t>
      </w:r>
      <w:r>
        <w:t>MLST</w:t>
      </w:r>
      <w:r>
        <w:rPr>
          <w:spacing w:val="27"/>
        </w:rPr>
        <w:t xml:space="preserve"> </w:t>
      </w:r>
      <w:r>
        <w:t>profile</w:t>
      </w:r>
      <w:r>
        <w:rPr>
          <w:spacing w:val="27"/>
        </w:rPr>
        <w:t xml:space="preserve"> </w:t>
      </w:r>
      <w:r>
        <w:t>that</w:t>
      </w:r>
      <w:r>
        <w:rPr>
          <w:spacing w:val="27"/>
        </w:rPr>
        <w:t xml:space="preserve"> </w:t>
      </w:r>
      <w:r>
        <w:t xml:space="preserve">had not been previously reported in the </w:t>
      </w:r>
      <w:proofErr w:type="spellStart"/>
      <w:r>
        <w:t>pubMLST</w:t>
      </w:r>
      <w:proofErr w:type="spellEnd"/>
      <w:r>
        <w:t xml:space="preserve"> database was discovered:</w:t>
      </w:r>
      <w:r>
        <w:rPr>
          <w:spacing w:val="30"/>
        </w:rPr>
        <w:t xml:space="preserve"> </w:t>
      </w:r>
      <w:proofErr w:type="spellStart"/>
      <w:r>
        <w:t>adhP</w:t>
      </w:r>
      <w:proofErr w:type="spellEnd"/>
      <w:r>
        <w:t xml:space="preserve">(4) </w:t>
      </w:r>
      <w:proofErr w:type="spellStart"/>
      <w:r>
        <w:t>pheS</w:t>
      </w:r>
      <w:proofErr w:type="spellEnd"/>
      <w:r>
        <w:t xml:space="preserve">(1) </w:t>
      </w:r>
      <w:proofErr w:type="spellStart"/>
      <w:r>
        <w:t>atr</w:t>
      </w:r>
      <w:proofErr w:type="spellEnd"/>
      <w:r>
        <w:t xml:space="preserve">(4) </w:t>
      </w:r>
      <w:proofErr w:type="spellStart"/>
      <w:r>
        <w:t>glnA</w:t>
      </w:r>
      <w:proofErr w:type="spellEnd"/>
      <w:r>
        <w:t>(4)</w:t>
      </w:r>
      <w:r>
        <w:rPr>
          <w:spacing w:val="-10"/>
        </w:rPr>
        <w:t xml:space="preserve"> </w:t>
      </w:r>
      <w:proofErr w:type="spellStart"/>
      <w:r>
        <w:t>sdhA</w:t>
      </w:r>
      <w:proofErr w:type="spellEnd"/>
      <w:r>
        <w:t>(3)</w:t>
      </w:r>
      <w:r>
        <w:rPr>
          <w:spacing w:val="-10"/>
        </w:rPr>
        <w:t xml:space="preserve"> </w:t>
      </w:r>
      <w:proofErr w:type="spellStart"/>
      <w:r>
        <w:t>glcK</w:t>
      </w:r>
      <w:proofErr w:type="spellEnd"/>
      <w:r>
        <w:t>(3)</w:t>
      </w:r>
      <w:r>
        <w:rPr>
          <w:spacing w:val="-10"/>
        </w:rPr>
        <w:t xml:space="preserve"> </w:t>
      </w:r>
      <w:proofErr w:type="spellStart"/>
      <w:r>
        <w:t>tkt</w:t>
      </w:r>
      <w:proofErr w:type="spellEnd"/>
      <w:r>
        <w:t>(2).</w:t>
      </w:r>
      <w:r>
        <w:rPr>
          <w:spacing w:val="11"/>
        </w:rPr>
        <w:t xml:space="preserve"> </w:t>
      </w:r>
      <w:r>
        <w:t>This</w:t>
      </w:r>
      <w:r>
        <w:rPr>
          <w:spacing w:val="-10"/>
        </w:rPr>
        <w:t xml:space="preserve"> </w:t>
      </w:r>
      <w:r>
        <w:t>new</w:t>
      </w:r>
      <w:r>
        <w:rPr>
          <w:spacing w:val="-10"/>
        </w:rPr>
        <w:t xml:space="preserve"> </w:t>
      </w:r>
      <w:r>
        <w:t>ST</w:t>
      </w:r>
      <w:r>
        <w:rPr>
          <w:spacing w:val="-10"/>
        </w:rPr>
        <w:t xml:space="preserve"> </w:t>
      </w:r>
      <w:r>
        <w:t>differed</w:t>
      </w:r>
      <w:r>
        <w:rPr>
          <w:spacing w:val="-10"/>
        </w:rPr>
        <w:t xml:space="preserve"> </w:t>
      </w:r>
      <w:r>
        <w:t>from</w:t>
      </w:r>
      <w:r>
        <w:rPr>
          <w:spacing w:val="-10"/>
        </w:rPr>
        <w:t xml:space="preserve"> </w:t>
      </w:r>
      <w:r>
        <w:t>ST-8</w:t>
      </w:r>
      <w:r>
        <w:rPr>
          <w:spacing w:val="-10"/>
        </w:rPr>
        <w:t xml:space="preserve"> </w:t>
      </w:r>
      <w:r>
        <w:t>by</w:t>
      </w:r>
      <w:r>
        <w:rPr>
          <w:spacing w:val="-10"/>
        </w:rPr>
        <w:t xml:space="preserve"> </w:t>
      </w:r>
      <w:r>
        <w:t>one</w:t>
      </w:r>
      <w:r>
        <w:rPr>
          <w:spacing w:val="-10"/>
        </w:rPr>
        <w:t xml:space="preserve"> </w:t>
      </w:r>
      <w:r>
        <w:t>housekeeping</w:t>
      </w:r>
      <w:r>
        <w:rPr>
          <w:spacing w:val="-10"/>
        </w:rPr>
        <w:t xml:space="preserve"> </w:t>
      </w:r>
      <w:r>
        <w:t>gene</w:t>
      </w:r>
      <w:r>
        <w:rPr>
          <w:spacing w:val="-10"/>
        </w:rPr>
        <w:t xml:space="preserve"> </w:t>
      </w:r>
      <w:r>
        <w:t>(</w:t>
      </w:r>
      <w:proofErr w:type="spellStart"/>
      <w:r>
        <w:t>glnA</w:t>
      </w:r>
      <w:proofErr w:type="spellEnd"/>
      <w:r>
        <w:t>), and from ST-10 by two housekeeping genes (</w:t>
      </w:r>
      <w:proofErr w:type="spellStart"/>
      <w:r>
        <w:t>adhP</w:t>
      </w:r>
      <w:proofErr w:type="spellEnd"/>
      <w:r>
        <w:t xml:space="preserve"> and </w:t>
      </w:r>
      <w:proofErr w:type="spellStart"/>
      <w:r>
        <w:t>glnA</w:t>
      </w:r>
      <w:proofErr w:type="spellEnd"/>
      <w:r>
        <w:t>), classifying it within CC12 (Table S3).</w:t>
      </w:r>
      <w:r>
        <w:rPr>
          <w:spacing w:val="15"/>
        </w:rPr>
        <w:t xml:space="preserve"> </w:t>
      </w:r>
      <w:r>
        <w:t>With</w:t>
      </w:r>
      <w:r>
        <w:rPr>
          <w:spacing w:val="-3"/>
        </w:rPr>
        <w:t xml:space="preserve"> </w:t>
      </w:r>
      <w:r>
        <w:t>one</w:t>
      </w:r>
      <w:r>
        <w:rPr>
          <w:spacing w:val="-4"/>
        </w:rPr>
        <w:t xml:space="preserve"> </w:t>
      </w:r>
      <w:r>
        <w:t>exception,</w:t>
      </w:r>
      <w:r>
        <w:rPr>
          <w:spacing w:val="-3"/>
        </w:rPr>
        <w:t xml:space="preserve"> </w:t>
      </w:r>
      <w:r>
        <w:t>each</w:t>
      </w:r>
      <w:r>
        <w:rPr>
          <w:spacing w:val="-3"/>
        </w:rPr>
        <w:t xml:space="preserve"> </w:t>
      </w:r>
      <w:r>
        <w:t>ST</w:t>
      </w:r>
      <w:r>
        <w:rPr>
          <w:spacing w:val="-4"/>
        </w:rPr>
        <w:t xml:space="preserve"> </w:t>
      </w:r>
      <w:r>
        <w:t>was</w:t>
      </w:r>
      <w:r>
        <w:rPr>
          <w:spacing w:val="-4"/>
        </w:rPr>
        <w:t xml:space="preserve"> </w:t>
      </w:r>
      <w:r>
        <w:t>associated</w:t>
      </w:r>
      <w:r>
        <w:rPr>
          <w:spacing w:val="-3"/>
        </w:rPr>
        <w:t xml:space="preserve"> </w:t>
      </w:r>
      <w:r>
        <w:t>with</w:t>
      </w:r>
      <w:r>
        <w:rPr>
          <w:spacing w:val="-3"/>
        </w:rPr>
        <w:t xml:space="preserve"> </w:t>
      </w:r>
      <w:r>
        <w:t>a</w:t>
      </w:r>
      <w:r>
        <w:rPr>
          <w:spacing w:val="-4"/>
        </w:rPr>
        <w:t xml:space="preserve"> </w:t>
      </w:r>
      <w:r>
        <w:t>single</w:t>
      </w:r>
      <w:r>
        <w:rPr>
          <w:spacing w:val="-4"/>
        </w:rPr>
        <w:t xml:space="preserve"> </w:t>
      </w:r>
      <w:r>
        <w:t>serotype,</w:t>
      </w:r>
      <w:r>
        <w:rPr>
          <w:spacing w:val="-3"/>
        </w:rPr>
        <w:t xml:space="preserve"> </w:t>
      </w:r>
      <w:r>
        <w:t>and</w:t>
      </w:r>
      <w:r>
        <w:rPr>
          <w:spacing w:val="-3"/>
        </w:rPr>
        <w:t xml:space="preserve"> </w:t>
      </w:r>
      <w:r>
        <w:t>each</w:t>
      </w:r>
      <w:r>
        <w:rPr>
          <w:spacing w:val="-3"/>
        </w:rPr>
        <w:t xml:space="preserve"> </w:t>
      </w:r>
      <w:r>
        <w:t>CC</w:t>
      </w:r>
      <w:r>
        <w:rPr>
          <w:spacing w:val="-4"/>
        </w:rPr>
        <w:t xml:space="preserve"> </w:t>
      </w:r>
      <w:r>
        <w:t xml:space="preserve">represented by a dominant serotype (Figure </w:t>
      </w:r>
      <w:hyperlink w:anchor="_bookmark1" w:history="1">
        <w:r w:rsidR="00041814">
          <w:rPr>
            <w:color w:val="0000FF"/>
          </w:rPr>
          <w:t>2</w:t>
        </w:r>
      </w:hyperlink>
      <w:r>
        <w:t>). Specifically, CC17 was exclusively serotype III and CC23 was exclusively serotype Ia.</w:t>
      </w:r>
      <w:r>
        <w:rPr>
          <w:spacing w:val="40"/>
        </w:rPr>
        <w:t xml:space="preserve"> </w:t>
      </w:r>
      <w:r>
        <w:t>Finally, we found evidence of capsule switching in CC19 and CC12.</w:t>
      </w:r>
      <w:r>
        <w:rPr>
          <w:spacing w:val="40"/>
        </w:rPr>
        <w:t xml:space="preserve"> </w:t>
      </w:r>
      <w:r>
        <w:t>In CC19, ST-19 and ST-335 were serotype III while ST-28 was serotype II. CC1/ST-1 was serotype</w:t>
      </w:r>
      <w:r>
        <w:rPr>
          <w:spacing w:val="40"/>
        </w:rPr>
        <w:t xml:space="preserve"> </w:t>
      </w:r>
      <w:r>
        <w:t>V,</w:t>
      </w:r>
      <w:r>
        <w:rPr>
          <w:spacing w:val="-3"/>
        </w:rPr>
        <w:t xml:space="preserve"> </w:t>
      </w:r>
      <w:r>
        <w:lastRenderedPageBreak/>
        <w:t>and</w:t>
      </w:r>
      <w:r>
        <w:rPr>
          <w:spacing w:val="-3"/>
        </w:rPr>
        <w:t xml:space="preserve"> </w:t>
      </w:r>
      <w:r>
        <w:t>ST-459</w:t>
      </w:r>
      <w:r>
        <w:rPr>
          <w:spacing w:val="-3"/>
        </w:rPr>
        <w:t xml:space="preserve"> </w:t>
      </w:r>
      <w:r>
        <w:t>was</w:t>
      </w:r>
      <w:r>
        <w:rPr>
          <w:spacing w:val="-3"/>
        </w:rPr>
        <w:t xml:space="preserve"> </w:t>
      </w:r>
      <w:r>
        <w:t>serotype</w:t>
      </w:r>
      <w:r>
        <w:rPr>
          <w:spacing w:val="-3"/>
        </w:rPr>
        <w:t xml:space="preserve"> </w:t>
      </w:r>
      <w:r>
        <w:t>IV.</w:t>
      </w:r>
      <w:r>
        <w:rPr>
          <w:spacing w:val="-3"/>
        </w:rPr>
        <w:t xml:space="preserve"> </w:t>
      </w:r>
      <w:r>
        <w:t>All</w:t>
      </w:r>
      <w:r>
        <w:rPr>
          <w:spacing w:val="-3"/>
        </w:rPr>
        <w:t xml:space="preserve"> </w:t>
      </w:r>
      <w:r>
        <w:t>CC12</w:t>
      </w:r>
      <w:r>
        <w:rPr>
          <w:spacing w:val="-3"/>
        </w:rPr>
        <w:t xml:space="preserve"> </w:t>
      </w:r>
      <w:r>
        <w:t>isolates</w:t>
      </w:r>
      <w:r>
        <w:rPr>
          <w:spacing w:val="-3"/>
        </w:rPr>
        <w:t xml:space="preserve"> </w:t>
      </w:r>
      <w:r>
        <w:t>were</w:t>
      </w:r>
      <w:r>
        <w:rPr>
          <w:spacing w:val="-3"/>
        </w:rPr>
        <w:t xml:space="preserve"> </w:t>
      </w:r>
      <w:r>
        <w:t>serotype</w:t>
      </w:r>
      <w:r>
        <w:rPr>
          <w:spacing w:val="-3"/>
        </w:rPr>
        <w:t xml:space="preserve"> </w:t>
      </w:r>
      <w:proofErr w:type="spellStart"/>
      <w:r>
        <w:t>Ib</w:t>
      </w:r>
      <w:proofErr w:type="spellEnd"/>
      <w:r>
        <w:t>,</w:t>
      </w:r>
      <w:r>
        <w:rPr>
          <w:spacing w:val="-2"/>
        </w:rPr>
        <w:t xml:space="preserve"> </w:t>
      </w:r>
      <w:r>
        <w:t>including</w:t>
      </w:r>
      <w:r>
        <w:rPr>
          <w:spacing w:val="-3"/>
        </w:rPr>
        <w:t xml:space="preserve"> </w:t>
      </w:r>
      <w:r>
        <w:t>the</w:t>
      </w:r>
      <w:r>
        <w:rPr>
          <w:spacing w:val="-3"/>
        </w:rPr>
        <w:t xml:space="preserve"> </w:t>
      </w:r>
      <w:r>
        <w:t>newly</w:t>
      </w:r>
      <w:r>
        <w:rPr>
          <w:spacing w:val="-3"/>
        </w:rPr>
        <w:t xml:space="preserve"> </w:t>
      </w:r>
      <w:r>
        <w:t>identified sequence type, with the exception of one ST-10/cps II isolate.</w:t>
      </w:r>
    </w:p>
    <w:p w14:paraId="06E33F25" w14:textId="4EF6C769" w:rsidR="00041814" w:rsidRDefault="00BD1F93">
      <w:pPr>
        <w:pStyle w:val="BodyText"/>
        <w:spacing w:line="252" w:lineRule="auto"/>
        <w:ind w:left="100" w:right="116" w:firstLine="398"/>
      </w:pPr>
      <w:r>
        <w:t xml:space="preserve">The distribution of clonal complexes (CCs) and serotypes varied by age at infection, with in- </w:t>
      </w:r>
      <w:proofErr w:type="spellStart"/>
      <w:r>
        <w:t>fants</w:t>
      </w:r>
      <w:proofErr w:type="spellEnd"/>
      <w:r>
        <w:rPr>
          <w:spacing w:val="-9"/>
        </w:rPr>
        <w:t xml:space="preserve"> </w:t>
      </w:r>
      <w:r>
        <w:t>differing</w:t>
      </w:r>
      <w:r>
        <w:rPr>
          <w:spacing w:val="-9"/>
        </w:rPr>
        <w:t xml:space="preserve"> </w:t>
      </w:r>
      <w:r>
        <w:t>significantly</w:t>
      </w:r>
      <w:r>
        <w:rPr>
          <w:spacing w:val="-9"/>
        </w:rPr>
        <w:t xml:space="preserve"> </w:t>
      </w:r>
      <w:r>
        <w:t>from</w:t>
      </w:r>
      <w:r>
        <w:rPr>
          <w:spacing w:val="-9"/>
        </w:rPr>
        <w:t xml:space="preserve"> </w:t>
      </w:r>
      <w:r>
        <w:t>older</w:t>
      </w:r>
      <w:r>
        <w:rPr>
          <w:spacing w:val="-9"/>
        </w:rPr>
        <w:t xml:space="preserve"> </w:t>
      </w:r>
      <w:r>
        <w:t>patients. Specifically,</w:t>
      </w:r>
      <w:r>
        <w:rPr>
          <w:spacing w:val="-9"/>
        </w:rPr>
        <w:t xml:space="preserve"> </w:t>
      </w:r>
      <w:r>
        <w:t>CCs</w:t>
      </w:r>
      <w:r>
        <w:rPr>
          <w:spacing w:val="-9"/>
        </w:rPr>
        <w:t xml:space="preserve"> </w:t>
      </w:r>
      <w:r>
        <w:t>differed</w:t>
      </w:r>
      <w:r>
        <w:rPr>
          <w:spacing w:val="-9"/>
        </w:rPr>
        <w:t xml:space="preserve"> </w:t>
      </w:r>
      <w:r>
        <w:t>between</w:t>
      </w:r>
      <w:r>
        <w:rPr>
          <w:spacing w:val="-9"/>
        </w:rPr>
        <w:t xml:space="preserve"> </w:t>
      </w:r>
      <w:r>
        <w:t>LOD</w:t>
      </w:r>
      <w:r>
        <w:rPr>
          <w:spacing w:val="-9"/>
        </w:rPr>
        <w:t xml:space="preserve"> </w:t>
      </w:r>
      <w:r>
        <w:t>and</w:t>
      </w:r>
      <w:r>
        <w:rPr>
          <w:spacing w:val="-9"/>
        </w:rPr>
        <w:t xml:space="preserve"> </w:t>
      </w:r>
      <w:r>
        <w:t>older children, LOD and adults, and VLOD and adults, with Fisher’s test FDR-adjusted p-values of 0.00123</w:t>
      </w:r>
      <w:r>
        <w:rPr>
          <w:spacing w:val="-13"/>
        </w:rPr>
        <w:t xml:space="preserve"> </w:t>
      </w:r>
      <w:r>
        <w:t>for</w:t>
      </w:r>
      <w:r>
        <w:rPr>
          <w:spacing w:val="-12"/>
        </w:rPr>
        <w:t xml:space="preserve"> </w:t>
      </w:r>
      <w:r>
        <w:t>each</w:t>
      </w:r>
      <w:r>
        <w:rPr>
          <w:spacing w:val="-12"/>
        </w:rPr>
        <w:t xml:space="preserve"> </w:t>
      </w:r>
      <w:r>
        <w:t>comparison</w:t>
      </w:r>
      <w:r>
        <w:rPr>
          <w:spacing w:val="-12"/>
        </w:rPr>
        <w:t xml:space="preserve"> </w:t>
      </w:r>
      <w:r>
        <w:t>(refer</w:t>
      </w:r>
      <w:r>
        <w:rPr>
          <w:spacing w:val="-12"/>
        </w:rPr>
        <w:t xml:space="preserve"> </w:t>
      </w:r>
      <w:r>
        <w:t>to</w:t>
      </w:r>
      <w:r>
        <w:rPr>
          <w:spacing w:val="-12"/>
        </w:rPr>
        <w:t xml:space="preserve"> </w:t>
      </w:r>
      <w:r>
        <w:t>Figure</w:t>
      </w:r>
      <w:r>
        <w:rPr>
          <w:spacing w:val="-12"/>
        </w:rPr>
        <w:t xml:space="preserve"> </w:t>
      </w:r>
      <w:hyperlink w:anchor="_bookmark0" w:history="1">
        <w:r w:rsidR="00041814">
          <w:rPr>
            <w:color w:val="0000FF"/>
          </w:rPr>
          <w:t>1</w:t>
        </w:r>
      </w:hyperlink>
      <w:r>
        <w:rPr>
          <w:color w:val="0000FF"/>
          <w:spacing w:val="-12"/>
        </w:rPr>
        <w:t xml:space="preserve"> </w:t>
      </w:r>
      <w:r>
        <w:t>and</w:t>
      </w:r>
      <w:r>
        <w:rPr>
          <w:spacing w:val="-12"/>
        </w:rPr>
        <w:t xml:space="preserve"> </w:t>
      </w:r>
      <w:r>
        <w:t>Table</w:t>
      </w:r>
      <w:r>
        <w:rPr>
          <w:spacing w:val="-12"/>
        </w:rPr>
        <w:t xml:space="preserve"> </w:t>
      </w:r>
      <w:r>
        <w:t>S1).</w:t>
      </w:r>
      <w:r>
        <w:rPr>
          <w:spacing w:val="-11"/>
        </w:rPr>
        <w:t xml:space="preserve"> </w:t>
      </w:r>
      <w:r>
        <w:t>There</w:t>
      </w:r>
      <w:r>
        <w:rPr>
          <w:spacing w:val="-12"/>
        </w:rPr>
        <w:t xml:space="preserve"> </w:t>
      </w:r>
      <w:r>
        <w:t>were</w:t>
      </w:r>
      <w:r>
        <w:rPr>
          <w:spacing w:val="-12"/>
        </w:rPr>
        <w:t xml:space="preserve"> </w:t>
      </w:r>
      <w:r>
        <w:t>also</w:t>
      </w:r>
      <w:r>
        <w:rPr>
          <w:spacing w:val="-13"/>
        </w:rPr>
        <w:t xml:space="preserve"> </w:t>
      </w:r>
      <w:r>
        <w:t>serotype</w:t>
      </w:r>
      <w:r>
        <w:rPr>
          <w:spacing w:val="-12"/>
        </w:rPr>
        <w:t xml:space="preserve"> </w:t>
      </w:r>
      <w:r>
        <w:t xml:space="preserve">differences </w:t>
      </w:r>
      <w:r>
        <w:rPr>
          <w:spacing w:val="-2"/>
        </w:rPr>
        <w:t>between</w:t>
      </w:r>
      <w:r>
        <w:rPr>
          <w:spacing w:val="-11"/>
        </w:rPr>
        <w:t xml:space="preserve"> </w:t>
      </w:r>
      <w:r>
        <w:rPr>
          <w:spacing w:val="-2"/>
        </w:rPr>
        <w:t>LOD</w:t>
      </w:r>
      <w:r>
        <w:rPr>
          <w:spacing w:val="-10"/>
        </w:rPr>
        <w:t xml:space="preserve"> </w:t>
      </w:r>
      <w:r>
        <w:rPr>
          <w:spacing w:val="-2"/>
        </w:rPr>
        <w:t>and</w:t>
      </w:r>
      <w:r>
        <w:rPr>
          <w:spacing w:val="-10"/>
        </w:rPr>
        <w:t xml:space="preserve"> </w:t>
      </w:r>
      <w:r>
        <w:rPr>
          <w:spacing w:val="-2"/>
        </w:rPr>
        <w:t>older</w:t>
      </w:r>
      <w:r>
        <w:rPr>
          <w:spacing w:val="-10"/>
        </w:rPr>
        <w:t xml:space="preserve"> </w:t>
      </w:r>
      <w:r>
        <w:rPr>
          <w:spacing w:val="-2"/>
        </w:rPr>
        <w:t>children</w:t>
      </w:r>
      <w:r>
        <w:rPr>
          <w:spacing w:val="-10"/>
        </w:rPr>
        <w:t xml:space="preserve"> </w:t>
      </w:r>
      <w:r>
        <w:rPr>
          <w:spacing w:val="-2"/>
        </w:rPr>
        <w:t>(</w:t>
      </w:r>
      <w:commentRangeStart w:id="225"/>
      <w:commentRangeStart w:id="226"/>
      <w:r>
        <w:rPr>
          <w:spacing w:val="-2"/>
        </w:rPr>
        <w:t>p=0.00</w:t>
      </w:r>
      <w:ins w:id="227" w:author="Cavalli, Lea" w:date="2025-01-23T15:20:00Z" w16du:dateUtc="2025-01-23T14:20:00Z">
        <w:r w:rsidR="003D037F">
          <w:rPr>
            <w:spacing w:val="-2"/>
          </w:rPr>
          <w:t>2</w:t>
        </w:r>
      </w:ins>
      <w:del w:id="228" w:author="Cavalli, Lea" w:date="2025-01-23T15:20:00Z" w16du:dateUtc="2025-01-23T14:20:00Z">
        <w:r w:rsidDel="003D037F">
          <w:rPr>
            <w:spacing w:val="-2"/>
          </w:rPr>
          <w:delText>176</w:delText>
        </w:r>
      </w:del>
      <w:r>
        <w:rPr>
          <w:spacing w:val="-2"/>
        </w:rPr>
        <w:t>)</w:t>
      </w:r>
      <w:r>
        <w:rPr>
          <w:spacing w:val="-10"/>
        </w:rPr>
        <w:t xml:space="preserve"> </w:t>
      </w:r>
      <w:r>
        <w:rPr>
          <w:spacing w:val="-2"/>
        </w:rPr>
        <w:t>and</w:t>
      </w:r>
      <w:r>
        <w:rPr>
          <w:spacing w:val="-10"/>
        </w:rPr>
        <w:t xml:space="preserve"> </w:t>
      </w:r>
      <w:r>
        <w:rPr>
          <w:spacing w:val="-2"/>
        </w:rPr>
        <w:t>between</w:t>
      </w:r>
      <w:r>
        <w:rPr>
          <w:spacing w:val="-10"/>
        </w:rPr>
        <w:t xml:space="preserve"> </w:t>
      </w:r>
      <w:r>
        <w:rPr>
          <w:spacing w:val="-2"/>
        </w:rPr>
        <w:t>LOD</w:t>
      </w:r>
      <w:r>
        <w:rPr>
          <w:spacing w:val="-10"/>
        </w:rPr>
        <w:t xml:space="preserve"> </w:t>
      </w:r>
      <w:r>
        <w:rPr>
          <w:spacing w:val="-2"/>
        </w:rPr>
        <w:t>and</w:t>
      </w:r>
      <w:r>
        <w:rPr>
          <w:spacing w:val="-10"/>
        </w:rPr>
        <w:t xml:space="preserve"> </w:t>
      </w:r>
      <w:r>
        <w:rPr>
          <w:spacing w:val="-2"/>
        </w:rPr>
        <w:t>adults</w:t>
      </w:r>
      <w:r>
        <w:rPr>
          <w:spacing w:val="-10"/>
        </w:rPr>
        <w:t xml:space="preserve"> </w:t>
      </w:r>
      <w:r>
        <w:rPr>
          <w:spacing w:val="-2"/>
        </w:rPr>
        <w:t>(p=0.036</w:t>
      </w:r>
      <w:del w:id="229" w:author="Cavalli, Lea" w:date="2025-01-23T15:20:00Z" w16du:dateUtc="2025-01-23T14:20:00Z">
        <w:r w:rsidDel="003D037F">
          <w:rPr>
            <w:spacing w:val="-2"/>
          </w:rPr>
          <w:delText>30</w:delText>
        </w:r>
        <w:commentRangeEnd w:id="225"/>
        <w:r w:rsidR="00E24009" w:rsidDel="003D037F">
          <w:rPr>
            <w:rStyle w:val="CommentReference"/>
          </w:rPr>
          <w:commentReference w:id="225"/>
        </w:r>
      </w:del>
      <w:commentRangeEnd w:id="226"/>
      <w:r w:rsidR="00F40FCC">
        <w:rPr>
          <w:rStyle w:val="CommentReference"/>
        </w:rPr>
        <w:commentReference w:id="226"/>
      </w:r>
      <w:del w:id="230" w:author="Cavalli, Lea" w:date="2025-01-23T15:20:00Z" w16du:dateUtc="2025-01-23T14:20:00Z">
        <w:r w:rsidDel="003D037F">
          <w:rPr>
            <w:spacing w:val="-2"/>
          </w:rPr>
          <w:delText>)</w:delText>
        </w:r>
      </w:del>
      <w:r>
        <w:rPr>
          <w:spacing w:val="-2"/>
        </w:rPr>
        <w:t>.</w:t>
      </w:r>
      <w:r>
        <w:rPr>
          <w:spacing w:val="-10"/>
        </w:rPr>
        <w:t xml:space="preserve"> </w:t>
      </w:r>
      <w:r>
        <w:rPr>
          <w:spacing w:val="-2"/>
        </w:rPr>
        <w:t xml:space="preserve">Although </w:t>
      </w:r>
      <w:r>
        <w:t>CC17/cps-III was more prevalent in LOD isolates (</w:t>
      </w:r>
      <w:r>
        <w:rPr>
          <w:rFonts w:ascii="Times New Roman" w:hAnsi="Times New Roman"/>
        </w:rPr>
        <w:t>65%</w:t>
      </w:r>
      <w:r>
        <w:t>) compared to VLOD isolates (</w:t>
      </w:r>
      <w:r>
        <w:rPr>
          <w:rFonts w:ascii="Times New Roman" w:hAnsi="Times New Roman"/>
        </w:rPr>
        <w:t>45%</w:t>
      </w:r>
      <w:r>
        <w:t>), and CC23/cps-</w:t>
      </w:r>
      <w:proofErr w:type="spellStart"/>
      <w:r>
        <w:t>Ia</w:t>
      </w:r>
      <w:proofErr w:type="spellEnd"/>
      <w:r>
        <w:t xml:space="preserve"> showed the opposite trend (LOD: </w:t>
      </w:r>
      <w:r>
        <w:rPr>
          <w:rFonts w:ascii="Times New Roman" w:hAnsi="Times New Roman"/>
        </w:rPr>
        <w:t>15%</w:t>
      </w:r>
      <w:r>
        <w:t xml:space="preserve">, VLOD: </w:t>
      </w:r>
      <w:r>
        <w:rPr>
          <w:rFonts w:ascii="Times New Roman" w:hAnsi="Times New Roman"/>
        </w:rPr>
        <w:t>30%</w:t>
      </w:r>
      <w:r>
        <w:t>), no significant difference was observed in the CC distribution between LOD and VLOD (p=0.09</w:t>
      </w:r>
      <w:ins w:id="231" w:author="Cavalli, Lea" w:date="2025-01-23T15:20:00Z" w16du:dateUtc="2025-01-23T14:20:00Z">
        <w:r w:rsidR="00F40FCC">
          <w:t>5</w:t>
        </w:r>
      </w:ins>
      <w:del w:id="232" w:author="Cavalli, Lea" w:date="2025-01-23T15:20:00Z" w16du:dateUtc="2025-01-23T14:20:00Z">
        <w:r w:rsidDel="00F40FCC">
          <w:delText>45</w:delText>
        </w:r>
      </w:del>
      <w:r>
        <w:t>).</w:t>
      </w:r>
      <w:r>
        <w:rPr>
          <w:spacing w:val="40"/>
        </w:rPr>
        <w:t xml:space="preserve"> </w:t>
      </w:r>
      <w:r>
        <w:t xml:space="preserve">Additionally, no clonal </w:t>
      </w:r>
      <w:r>
        <w:rPr>
          <w:spacing w:val="-2"/>
        </w:rPr>
        <w:t>expansion</w:t>
      </w:r>
      <w:r>
        <w:rPr>
          <w:spacing w:val="-5"/>
        </w:rPr>
        <w:t xml:space="preserve"> </w:t>
      </w:r>
      <w:r>
        <w:rPr>
          <w:spacing w:val="-2"/>
        </w:rPr>
        <w:t>over</w:t>
      </w:r>
      <w:r>
        <w:rPr>
          <w:spacing w:val="-5"/>
        </w:rPr>
        <w:t xml:space="preserve"> </w:t>
      </w:r>
      <w:r>
        <w:rPr>
          <w:spacing w:val="-2"/>
        </w:rPr>
        <w:t>time</w:t>
      </w:r>
      <w:r>
        <w:rPr>
          <w:spacing w:val="-5"/>
        </w:rPr>
        <w:t xml:space="preserve"> </w:t>
      </w:r>
      <w:r>
        <w:rPr>
          <w:spacing w:val="-2"/>
        </w:rPr>
        <w:t>was</w:t>
      </w:r>
      <w:r>
        <w:rPr>
          <w:spacing w:val="-5"/>
        </w:rPr>
        <w:t xml:space="preserve"> </w:t>
      </w:r>
      <w:r>
        <w:rPr>
          <w:spacing w:val="-2"/>
        </w:rPr>
        <w:t>detected</w:t>
      </w:r>
      <w:r>
        <w:rPr>
          <w:spacing w:val="-5"/>
        </w:rPr>
        <w:t xml:space="preserve"> </w:t>
      </w:r>
      <w:r>
        <w:rPr>
          <w:spacing w:val="-2"/>
        </w:rPr>
        <w:t>(X-squared</w:t>
      </w:r>
      <w:r>
        <w:rPr>
          <w:spacing w:val="-5"/>
        </w:rPr>
        <w:t xml:space="preserve"> </w:t>
      </w:r>
      <w:r>
        <w:rPr>
          <w:spacing w:val="-2"/>
        </w:rPr>
        <w:t>=</w:t>
      </w:r>
      <w:r>
        <w:rPr>
          <w:spacing w:val="-5"/>
        </w:rPr>
        <w:t xml:space="preserve"> </w:t>
      </w:r>
      <w:r>
        <w:rPr>
          <w:spacing w:val="-2"/>
        </w:rPr>
        <w:t>73.483,</w:t>
      </w:r>
      <w:r>
        <w:rPr>
          <w:spacing w:val="-3"/>
        </w:rPr>
        <w:t xml:space="preserve"> </w:t>
      </w:r>
      <w:r>
        <w:rPr>
          <w:spacing w:val="-2"/>
        </w:rPr>
        <w:t>p-value</w:t>
      </w:r>
      <w:r>
        <w:rPr>
          <w:spacing w:val="-5"/>
        </w:rPr>
        <w:t xml:space="preserve"> </w:t>
      </w:r>
      <w:r>
        <w:rPr>
          <w:spacing w:val="-2"/>
        </w:rPr>
        <w:t>=</w:t>
      </w:r>
      <w:r>
        <w:rPr>
          <w:spacing w:val="-5"/>
        </w:rPr>
        <w:t xml:space="preserve"> </w:t>
      </w:r>
      <w:commentRangeStart w:id="233"/>
      <w:r>
        <w:rPr>
          <w:spacing w:val="-2"/>
        </w:rPr>
        <w:t>0.36</w:t>
      </w:r>
      <w:ins w:id="234" w:author="Cavalli, Lea" w:date="2025-01-23T15:20:00Z" w16du:dateUtc="2025-01-23T14:20:00Z">
        <w:r w:rsidR="00F40FCC">
          <w:rPr>
            <w:spacing w:val="-2"/>
          </w:rPr>
          <w:t>5</w:t>
        </w:r>
      </w:ins>
      <w:del w:id="235" w:author="Cavalli, Lea" w:date="2025-01-23T15:20:00Z" w16du:dateUtc="2025-01-23T14:20:00Z">
        <w:r w:rsidDel="00F40FCC">
          <w:rPr>
            <w:spacing w:val="-2"/>
          </w:rPr>
          <w:delText>48</w:delText>
        </w:r>
        <w:commentRangeEnd w:id="233"/>
        <w:r w:rsidR="007E2879" w:rsidDel="00F40FCC">
          <w:rPr>
            <w:rStyle w:val="CommentReference"/>
          </w:rPr>
          <w:commentReference w:id="233"/>
        </w:r>
        <w:r w:rsidDel="00F40FCC">
          <w:rPr>
            <w:spacing w:val="-2"/>
          </w:rPr>
          <w:delText>)</w:delText>
        </w:r>
      </w:del>
      <w:r>
        <w:rPr>
          <w:spacing w:val="-2"/>
        </w:rPr>
        <w:t>,</w:t>
      </w:r>
      <w:r>
        <w:rPr>
          <w:spacing w:val="-3"/>
        </w:rPr>
        <w:t xml:space="preserve"> </w:t>
      </w:r>
      <w:r>
        <w:rPr>
          <w:spacing w:val="-2"/>
        </w:rPr>
        <w:t>and</w:t>
      </w:r>
      <w:r>
        <w:rPr>
          <w:spacing w:val="-5"/>
        </w:rPr>
        <w:t xml:space="preserve"> </w:t>
      </w:r>
      <w:r>
        <w:rPr>
          <w:spacing w:val="-2"/>
        </w:rPr>
        <w:t>the</w:t>
      </w:r>
      <w:r>
        <w:rPr>
          <w:spacing w:val="-5"/>
        </w:rPr>
        <w:t xml:space="preserve"> </w:t>
      </w:r>
      <w:r>
        <w:rPr>
          <w:spacing w:val="-2"/>
        </w:rPr>
        <w:t>serotype</w:t>
      </w:r>
      <w:r>
        <w:rPr>
          <w:spacing w:val="-5"/>
        </w:rPr>
        <w:t xml:space="preserve"> </w:t>
      </w:r>
      <w:proofErr w:type="spellStart"/>
      <w:r>
        <w:rPr>
          <w:spacing w:val="-2"/>
        </w:rPr>
        <w:t>distri</w:t>
      </w:r>
      <w:proofErr w:type="spellEnd"/>
      <w:r>
        <w:rPr>
          <w:spacing w:val="-2"/>
        </w:rPr>
        <w:t xml:space="preserve">- </w:t>
      </w:r>
      <w:proofErr w:type="spellStart"/>
      <w:r>
        <w:t>bution</w:t>
      </w:r>
      <w:proofErr w:type="spellEnd"/>
      <w:r>
        <w:t xml:space="preserve"> remained stable as well (X-squared = 75.915, p-value = 0.29</w:t>
      </w:r>
      <w:ins w:id="236" w:author="Cavalli, Lea" w:date="2025-01-23T15:20:00Z" w16du:dateUtc="2025-01-23T14:20:00Z">
        <w:r w:rsidR="00F40FCC">
          <w:t>4</w:t>
        </w:r>
      </w:ins>
      <w:del w:id="237" w:author="Cavalli, Lea" w:date="2025-01-23T15:20:00Z" w16du:dateUtc="2025-01-23T14:20:00Z">
        <w:r w:rsidDel="00F40FCC">
          <w:delText>37</w:delText>
        </w:r>
      </w:del>
      <w:r>
        <w:t xml:space="preserve">) (Figure </w:t>
      </w:r>
      <w:hyperlink w:anchor="_bookmark0" w:history="1">
        <w:r w:rsidR="00041814">
          <w:rPr>
            <w:color w:val="0000FF"/>
          </w:rPr>
          <w:t>1</w:t>
        </w:r>
      </w:hyperlink>
      <w:r>
        <w:t>).</w:t>
      </w:r>
      <w:r>
        <w:rPr>
          <w:spacing w:val="30"/>
        </w:rPr>
        <w:t xml:space="preserve"> </w:t>
      </w:r>
      <w:r>
        <w:t>These results indicate a stable diversity within the invasive GBS population over the study period, potentially reflecting</w:t>
      </w:r>
      <w:r>
        <w:rPr>
          <w:spacing w:val="-12"/>
        </w:rPr>
        <w:t xml:space="preserve"> </w:t>
      </w:r>
      <w:r>
        <w:t>the</w:t>
      </w:r>
      <w:r>
        <w:rPr>
          <w:spacing w:val="-12"/>
        </w:rPr>
        <w:t xml:space="preserve"> </w:t>
      </w:r>
      <w:r>
        <w:t>absence</w:t>
      </w:r>
      <w:r>
        <w:rPr>
          <w:spacing w:val="-12"/>
        </w:rPr>
        <w:t xml:space="preserve"> </w:t>
      </w:r>
      <w:r>
        <w:t>of</w:t>
      </w:r>
      <w:r>
        <w:rPr>
          <w:spacing w:val="-12"/>
        </w:rPr>
        <w:t xml:space="preserve"> </w:t>
      </w:r>
      <w:r>
        <w:t>selective</w:t>
      </w:r>
      <w:r>
        <w:rPr>
          <w:spacing w:val="-12"/>
        </w:rPr>
        <w:t xml:space="preserve"> </w:t>
      </w:r>
      <w:r>
        <w:t>pressures</w:t>
      </w:r>
      <w:r>
        <w:rPr>
          <w:spacing w:val="-12"/>
        </w:rPr>
        <w:t xml:space="preserve"> </w:t>
      </w:r>
      <w:r>
        <w:t>from</w:t>
      </w:r>
      <w:r>
        <w:rPr>
          <w:spacing w:val="-12"/>
        </w:rPr>
        <w:t xml:space="preserve"> </w:t>
      </w:r>
      <w:r>
        <w:t>clinical</w:t>
      </w:r>
      <w:r>
        <w:rPr>
          <w:spacing w:val="-12"/>
        </w:rPr>
        <w:t xml:space="preserve"> </w:t>
      </w:r>
      <w:r>
        <w:t>interventions</w:t>
      </w:r>
      <w:r>
        <w:rPr>
          <w:spacing w:val="-12"/>
        </w:rPr>
        <w:t xml:space="preserve"> </w:t>
      </w:r>
      <w:r>
        <w:t>targeting</w:t>
      </w:r>
      <w:r>
        <w:rPr>
          <w:spacing w:val="-12"/>
        </w:rPr>
        <w:t xml:space="preserve"> </w:t>
      </w:r>
      <w:r>
        <w:t>specific</w:t>
      </w:r>
      <w:r>
        <w:rPr>
          <w:spacing w:val="-12"/>
        </w:rPr>
        <w:t xml:space="preserve"> </w:t>
      </w:r>
      <w:r>
        <w:t>clones</w:t>
      </w:r>
      <w:r>
        <w:rPr>
          <w:spacing w:val="-12"/>
        </w:rPr>
        <w:t xml:space="preserve"> </w:t>
      </w:r>
      <w:r>
        <w:t>or capsular types.</w:t>
      </w:r>
    </w:p>
    <w:p w14:paraId="56FA2BF5" w14:textId="77777777" w:rsidR="00041814" w:rsidRDefault="00BD1F93">
      <w:pPr>
        <w:pStyle w:val="BodyText"/>
        <w:spacing w:line="252" w:lineRule="auto"/>
        <w:ind w:left="100" w:right="117" w:firstLine="398"/>
      </w:pPr>
      <w:r>
        <w:t xml:space="preserve">Finally, the genetic diversity of LOD isolates in our study was consistent with that observed in globally and nationally representative GBS populations (Figure </w:t>
      </w:r>
      <w:commentRangeStart w:id="238"/>
      <w:r>
        <w:rPr>
          <w:b/>
        </w:rPr>
        <w:t>??</w:t>
      </w:r>
      <w:r>
        <w:t>)</w:t>
      </w:r>
      <w:commentRangeEnd w:id="238"/>
      <w:r w:rsidR="00F40FCC">
        <w:rPr>
          <w:rStyle w:val="CommentReference"/>
        </w:rPr>
        <w:commentReference w:id="238"/>
      </w:r>
      <w:r>
        <w:t>.</w:t>
      </w:r>
      <w:r>
        <w:rPr>
          <w:spacing w:val="40"/>
        </w:rPr>
        <w:t xml:space="preserve"> </w:t>
      </w:r>
      <w:r>
        <w:t xml:space="preserve">The isolates exhibited polyphyletic structures similar to those seen across broader geographical scales, encompassing </w:t>
      </w:r>
      <w:r>
        <w:rPr>
          <w:spacing w:val="-2"/>
        </w:rPr>
        <w:t>various</w:t>
      </w:r>
      <w:r>
        <w:rPr>
          <w:spacing w:val="-5"/>
        </w:rPr>
        <w:t xml:space="preserve"> </w:t>
      </w:r>
      <w:r>
        <w:rPr>
          <w:spacing w:val="-2"/>
        </w:rPr>
        <w:t>clonal</w:t>
      </w:r>
      <w:r>
        <w:rPr>
          <w:spacing w:val="-5"/>
        </w:rPr>
        <w:t xml:space="preserve"> </w:t>
      </w:r>
      <w:r>
        <w:rPr>
          <w:spacing w:val="-2"/>
        </w:rPr>
        <w:t>complexes</w:t>
      </w:r>
      <w:r>
        <w:rPr>
          <w:spacing w:val="-5"/>
        </w:rPr>
        <w:t xml:space="preserve"> </w:t>
      </w:r>
      <w:r>
        <w:rPr>
          <w:spacing w:val="-2"/>
        </w:rPr>
        <w:t>representative</w:t>
      </w:r>
      <w:r>
        <w:rPr>
          <w:spacing w:val="-5"/>
        </w:rPr>
        <w:t xml:space="preserve"> </w:t>
      </w:r>
      <w:r>
        <w:rPr>
          <w:spacing w:val="-2"/>
        </w:rPr>
        <w:t>of</w:t>
      </w:r>
      <w:r>
        <w:rPr>
          <w:spacing w:val="-5"/>
        </w:rPr>
        <w:t xml:space="preserve"> </w:t>
      </w:r>
      <w:r>
        <w:rPr>
          <w:spacing w:val="-2"/>
        </w:rPr>
        <w:t>distinct</w:t>
      </w:r>
      <w:r>
        <w:rPr>
          <w:spacing w:val="-5"/>
        </w:rPr>
        <w:t xml:space="preserve"> </w:t>
      </w:r>
      <w:r>
        <w:rPr>
          <w:spacing w:val="-2"/>
        </w:rPr>
        <w:t>genotypes.</w:t>
      </w:r>
      <w:r>
        <w:rPr>
          <w:spacing w:val="13"/>
        </w:rPr>
        <w:t xml:space="preserve"> </w:t>
      </w:r>
      <w:r>
        <w:rPr>
          <w:spacing w:val="-2"/>
        </w:rPr>
        <w:t>Furthermore,</w:t>
      </w:r>
      <w:r>
        <w:rPr>
          <w:spacing w:val="-4"/>
        </w:rPr>
        <w:t xml:space="preserve"> </w:t>
      </w:r>
      <w:r>
        <w:rPr>
          <w:spacing w:val="-2"/>
        </w:rPr>
        <w:t>there</w:t>
      </w:r>
      <w:r>
        <w:rPr>
          <w:spacing w:val="-5"/>
        </w:rPr>
        <w:t xml:space="preserve"> </w:t>
      </w:r>
      <w:r>
        <w:rPr>
          <w:spacing w:val="-2"/>
        </w:rPr>
        <w:t>was</w:t>
      </w:r>
      <w:r>
        <w:rPr>
          <w:spacing w:val="-5"/>
        </w:rPr>
        <w:t xml:space="preserve"> </w:t>
      </w:r>
      <w:r>
        <w:rPr>
          <w:spacing w:val="-2"/>
        </w:rPr>
        <w:t>no</w:t>
      </w:r>
      <w:r>
        <w:rPr>
          <w:spacing w:val="-5"/>
        </w:rPr>
        <w:t xml:space="preserve"> </w:t>
      </w:r>
      <w:r>
        <w:rPr>
          <w:spacing w:val="-2"/>
        </w:rPr>
        <w:t xml:space="preserve">evidence </w:t>
      </w:r>
      <w:r>
        <w:t>of genetic isolation by geographic location within each clonal complex, suggesting a history of recombination</w:t>
      </w:r>
      <w:r>
        <w:rPr>
          <w:spacing w:val="-3"/>
        </w:rPr>
        <w:t xml:space="preserve"> </w:t>
      </w:r>
      <w:r>
        <w:t>and</w:t>
      </w:r>
      <w:r>
        <w:rPr>
          <w:spacing w:val="-3"/>
        </w:rPr>
        <w:t xml:space="preserve"> </w:t>
      </w:r>
      <w:r>
        <w:t>frequent</w:t>
      </w:r>
      <w:r>
        <w:rPr>
          <w:spacing w:val="-3"/>
        </w:rPr>
        <w:t xml:space="preserve"> </w:t>
      </w:r>
      <w:r>
        <w:t>international</w:t>
      </w:r>
      <w:r>
        <w:rPr>
          <w:spacing w:val="-3"/>
        </w:rPr>
        <w:t xml:space="preserve"> </w:t>
      </w:r>
      <w:r>
        <w:t>migration</w:t>
      </w:r>
      <w:r>
        <w:rPr>
          <w:spacing w:val="-3"/>
        </w:rPr>
        <w:t xml:space="preserve"> </w:t>
      </w:r>
      <w:r>
        <w:t>rather</w:t>
      </w:r>
      <w:r>
        <w:rPr>
          <w:spacing w:val="-3"/>
        </w:rPr>
        <w:t xml:space="preserve"> </w:t>
      </w:r>
      <w:r>
        <w:t>than</w:t>
      </w:r>
      <w:r>
        <w:rPr>
          <w:spacing w:val="-3"/>
        </w:rPr>
        <w:t xml:space="preserve"> </w:t>
      </w:r>
      <w:r>
        <w:t>localized</w:t>
      </w:r>
      <w:r>
        <w:rPr>
          <w:spacing w:val="-3"/>
        </w:rPr>
        <w:t xml:space="preserve"> </w:t>
      </w:r>
      <w:r>
        <w:t>transmission</w:t>
      </w:r>
      <w:r>
        <w:rPr>
          <w:spacing w:val="-3"/>
        </w:rPr>
        <w:t xml:space="preserve"> </w:t>
      </w:r>
      <w:r>
        <w:t>clusters.</w:t>
      </w:r>
    </w:p>
    <w:p w14:paraId="567534B6" w14:textId="77777777" w:rsidR="00041814" w:rsidRDefault="00041814">
      <w:pPr>
        <w:spacing w:line="252" w:lineRule="auto"/>
        <w:sectPr w:rsidR="00041814">
          <w:pgSz w:w="11910" w:h="16840"/>
          <w:pgMar w:top="1040" w:right="1580" w:bottom="720" w:left="1600" w:header="0" w:footer="523" w:gutter="0"/>
          <w:cols w:space="720"/>
        </w:sectPr>
      </w:pPr>
    </w:p>
    <w:p w14:paraId="69741ABB" w14:textId="77777777" w:rsidR="00041814" w:rsidRDefault="00041814">
      <w:pPr>
        <w:pStyle w:val="BodyText"/>
        <w:jc w:val="left"/>
      </w:pPr>
    </w:p>
    <w:p w14:paraId="2632785D" w14:textId="77777777" w:rsidR="00041814" w:rsidRDefault="00041814">
      <w:pPr>
        <w:pStyle w:val="BodyText"/>
        <w:jc w:val="left"/>
      </w:pPr>
    </w:p>
    <w:p w14:paraId="794047FF" w14:textId="77777777" w:rsidR="00041814" w:rsidRDefault="00041814">
      <w:pPr>
        <w:pStyle w:val="BodyText"/>
        <w:jc w:val="left"/>
      </w:pPr>
    </w:p>
    <w:p w14:paraId="3216F507" w14:textId="77777777" w:rsidR="00041814" w:rsidRDefault="00041814">
      <w:pPr>
        <w:pStyle w:val="BodyText"/>
        <w:jc w:val="left"/>
      </w:pPr>
    </w:p>
    <w:p w14:paraId="35C2DCE5" w14:textId="77777777" w:rsidR="00041814" w:rsidRDefault="00041814">
      <w:pPr>
        <w:pStyle w:val="BodyText"/>
        <w:spacing w:before="209"/>
        <w:jc w:val="left"/>
      </w:pPr>
    </w:p>
    <w:p w14:paraId="0FA0FE62" w14:textId="77777777" w:rsidR="00041814" w:rsidRDefault="00041814">
      <w:pPr>
        <w:sectPr w:rsidR="00041814">
          <w:pgSz w:w="11910" w:h="16840"/>
          <w:pgMar w:top="1920" w:right="1580" w:bottom="720" w:left="1600" w:header="0" w:footer="523" w:gutter="0"/>
          <w:cols w:space="720"/>
        </w:sectPr>
      </w:pPr>
    </w:p>
    <w:p w14:paraId="2E4BAA21" w14:textId="77777777" w:rsidR="00041814" w:rsidRDefault="00041814">
      <w:pPr>
        <w:pStyle w:val="BodyText"/>
        <w:spacing w:before="83"/>
        <w:jc w:val="left"/>
        <w:rPr>
          <w:sz w:val="14"/>
        </w:rPr>
      </w:pPr>
    </w:p>
    <w:p w14:paraId="27CA7421" w14:textId="77777777" w:rsidR="00041814" w:rsidRDefault="00BD1F93">
      <w:pPr>
        <w:spacing w:before="1"/>
        <w:ind w:left="369"/>
        <w:rPr>
          <w:rFonts w:ascii="Arial"/>
          <w:sz w:val="14"/>
        </w:rPr>
      </w:pPr>
      <w:bookmarkStart w:id="239" w:name="_bookmark0"/>
      <w:bookmarkEnd w:id="239"/>
      <w:r>
        <w:rPr>
          <w:rFonts w:ascii="Arial"/>
          <w:color w:val="4D4D4D"/>
          <w:spacing w:val="-4"/>
          <w:w w:val="105"/>
          <w:sz w:val="14"/>
        </w:rPr>
        <w:t>1.00</w:t>
      </w:r>
    </w:p>
    <w:p w14:paraId="1CD5DC0C" w14:textId="77777777" w:rsidR="00041814" w:rsidRDefault="00BD1F93">
      <w:pPr>
        <w:spacing w:before="102"/>
        <w:ind w:left="369"/>
        <w:rPr>
          <w:rFonts w:ascii="Arial"/>
          <w:sz w:val="14"/>
        </w:rPr>
      </w:pPr>
      <w:r>
        <w:br w:type="column"/>
      </w:r>
      <w:r>
        <w:rPr>
          <w:rFonts w:ascii="Arial"/>
          <w:color w:val="4D4D4D"/>
          <w:spacing w:val="-4"/>
          <w:w w:val="105"/>
          <w:sz w:val="14"/>
        </w:rPr>
        <w:t>0.15</w:t>
      </w:r>
    </w:p>
    <w:p w14:paraId="53678BD4" w14:textId="77777777" w:rsidR="00041814" w:rsidRDefault="00041814">
      <w:pPr>
        <w:rPr>
          <w:rFonts w:ascii="Arial"/>
          <w:sz w:val="14"/>
        </w:rPr>
        <w:sectPr w:rsidR="00041814">
          <w:type w:val="continuous"/>
          <w:pgSz w:w="11910" w:h="16840"/>
          <w:pgMar w:top="1740" w:right="1580" w:bottom="720" w:left="1600" w:header="0" w:footer="523" w:gutter="0"/>
          <w:cols w:num="2" w:space="720" w:equalWidth="0">
            <w:col w:w="698" w:space="3110"/>
            <w:col w:w="4922"/>
          </w:cols>
        </w:sectPr>
      </w:pPr>
    </w:p>
    <w:p w14:paraId="466C2B31" w14:textId="77777777" w:rsidR="00041814" w:rsidRDefault="00041814">
      <w:pPr>
        <w:pStyle w:val="BodyText"/>
        <w:spacing w:before="155"/>
        <w:jc w:val="left"/>
        <w:rPr>
          <w:rFonts w:ascii="Arial"/>
        </w:rPr>
      </w:pPr>
    </w:p>
    <w:p w14:paraId="3EC1D536" w14:textId="77777777" w:rsidR="00041814" w:rsidRDefault="00041814">
      <w:pPr>
        <w:rPr>
          <w:rFonts w:ascii="Arial"/>
        </w:rPr>
        <w:sectPr w:rsidR="00041814">
          <w:type w:val="continuous"/>
          <w:pgSz w:w="11910" w:h="16840"/>
          <w:pgMar w:top="1740" w:right="1580" w:bottom="720" w:left="1600" w:header="0" w:footer="523" w:gutter="0"/>
          <w:cols w:space="720"/>
        </w:sectPr>
      </w:pPr>
    </w:p>
    <w:p w14:paraId="2D1D4D5D" w14:textId="77777777" w:rsidR="00041814" w:rsidRDefault="00BD1F93">
      <w:pPr>
        <w:spacing w:before="103"/>
        <w:ind w:left="369"/>
        <w:rPr>
          <w:rFonts w:ascii="Arial"/>
          <w:sz w:val="14"/>
        </w:rPr>
      </w:pPr>
      <w:r>
        <w:rPr>
          <w:noProof/>
        </w:rPr>
        <mc:AlternateContent>
          <mc:Choice Requires="wps">
            <w:drawing>
              <wp:anchor distT="0" distB="0" distL="0" distR="0" simplePos="0" relativeHeight="15733248" behindDoc="0" locked="0" layoutInCell="1" allowOverlap="1" wp14:anchorId="00ED1DDC" wp14:editId="239F2976">
                <wp:simplePos x="0" y="0"/>
                <wp:positionH relativeFrom="page">
                  <wp:posOffset>1118238</wp:posOffset>
                </wp:positionH>
                <wp:positionV relativeFrom="paragraph">
                  <wp:posOffset>255038</wp:posOffset>
                </wp:positionV>
                <wp:extent cx="130175" cy="4622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7686D773"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type w14:anchorId="00ED1DDC" id="_x0000_t202" coordsize="21600,21600" o:spt="202" path="m,l,21600r21600,l21600,xe">
                <v:stroke joinstyle="miter"/>
                <v:path gradientshapeok="t" o:connecttype="rect"/>
              </v:shapetype>
              <v:shape id="Textbox 2" o:spid="_x0000_s1026" type="#_x0000_t202" style="position:absolute;left:0;text-align:left;margin-left:88.05pt;margin-top:20.1pt;width:10.25pt;height:36.4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" filled="f" stroked="f">
                <v:textbox style="layout-flow:vertical;mso-layout-flow-alt:bottom-to-top" inset="0,0,0,0">
                  <w:txbxContent>
                    <w:p w14:paraId="7686D773"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0.75</w:t>
      </w:r>
    </w:p>
    <w:p w14:paraId="582DACF8" w14:textId="77777777" w:rsidR="00041814" w:rsidRDefault="00041814">
      <w:pPr>
        <w:pStyle w:val="BodyText"/>
        <w:jc w:val="left"/>
        <w:rPr>
          <w:rFonts w:ascii="Arial"/>
          <w:sz w:val="14"/>
        </w:rPr>
      </w:pPr>
    </w:p>
    <w:p w14:paraId="6B518B2B" w14:textId="77777777" w:rsidR="00041814" w:rsidRDefault="00041814">
      <w:pPr>
        <w:pStyle w:val="BodyText"/>
        <w:jc w:val="left"/>
        <w:rPr>
          <w:rFonts w:ascii="Arial"/>
          <w:sz w:val="14"/>
        </w:rPr>
      </w:pPr>
    </w:p>
    <w:p w14:paraId="3254F219" w14:textId="77777777" w:rsidR="00041814" w:rsidRDefault="00041814">
      <w:pPr>
        <w:pStyle w:val="BodyText"/>
        <w:spacing w:before="4"/>
        <w:jc w:val="left"/>
        <w:rPr>
          <w:rFonts w:ascii="Arial"/>
          <w:sz w:val="14"/>
        </w:rPr>
      </w:pPr>
    </w:p>
    <w:p w14:paraId="7FD87E1F" w14:textId="77777777" w:rsidR="00041814" w:rsidRDefault="00BD1F93">
      <w:pPr>
        <w:spacing w:before="1"/>
        <w:ind w:left="369"/>
        <w:rPr>
          <w:rFonts w:ascii="Arial"/>
          <w:sz w:val="14"/>
        </w:rPr>
      </w:pPr>
      <w:r>
        <w:rPr>
          <w:rFonts w:ascii="Arial"/>
          <w:color w:val="4D4D4D"/>
          <w:spacing w:val="-4"/>
          <w:w w:val="105"/>
          <w:sz w:val="14"/>
        </w:rPr>
        <w:t>0.50</w:t>
      </w:r>
    </w:p>
    <w:p w14:paraId="2F6B71AF" w14:textId="77777777" w:rsidR="00041814" w:rsidRDefault="00041814">
      <w:pPr>
        <w:pStyle w:val="BodyText"/>
        <w:jc w:val="left"/>
        <w:rPr>
          <w:rFonts w:ascii="Arial"/>
          <w:sz w:val="14"/>
        </w:rPr>
      </w:pPr>
    </w:p>
    <w:p w14:paraId="47F51B51" w14:textId="77777777" w:rsidR="00041814" w:rsidRDefault="00041814">
      <w:pPr>
        <w:pStyle w:val="BodyText"/>
        <w:jc w:val="left"/>
        <w:rPr>
          <w:rFonts w:ascii="Arial"/>
          <w:sz w:val="14"/>
        </w:rPr>
      </w:pPr>
    </w:p>
    <w:p w14:paraId="2125DCFA" w14:textId="77777777" w:rsidR="00041814" w:rsidRDefault="00041814">
      <w:pPr>
        <w:pStyle w:val="BodyText"/>
        <w:spacing w:before="4"/>
        <w:jc w:val="left"/>
        <w:rPr>
          <w:rFonts w:ascii="Arial"/>
          <w:sz w:val="14"/>
        </w:rPr>
      </w:pPr>
    </w:p>
    <w:p w14:paraId="449B2189" w14:textId="77777777" w:rsidR="00041814" w:rsidRDefault="00BD1F93">
      <w:pPr>
        <w:spacing w:before="1"/>
        <w:ind w:left="369"/>
        <w:rPr>
          <w:rFonts w:ascii="Arial"/>
          <w:sz w:val="14"/>
        </w:rPr>
      </w:pPr>
      <w:r>
        <w:rPr>
          <w:rFonts w:ascii="Arial"/>
          <w:color w:val="4D4D4D"/>
          <w:spacing w:val="-4"/>
          <w:w w:val="105"/>
          <w:sz w:val="14"/>
        </w:rPr>
        <w:t>0.25</w:t>
      </w:r>
    </w:p>
    <w:p w14:paraId="0E625FE3" w14:textId="77777777" w:rsidR="00041814" w:rsidRDefault="00BD1F93">
      <w:pPr>
        <w:spacing w:before="64"/>
        <w:rPr>
          <w:rFonts w:ascii="Arial"/>
          <w:sz w:val="14"/>
        </w:rPr>
      </w:pPr>
      <w:r>
        <w:br w:type="column"/>
      </w:r>
    </w:p>
    <w:p w14:paraId="6F053625" w14:textId="77777777" w:rsidR="00041814" w:rsidRDefault="00BD1F93">
      <w:pPr>
        <w:ind w:left="369"/>
        <w:rPr>
          <w:rFonts w:ascii="Arial"/>
          <w:sz w:val="14"/>
        </w:rPr>
      </w:pPr>
      <w:r>
        <w:rPr>
          <w:rFonts w:ascii="Arial"/>
          <w:color w:val="4D4D4D"/>
          <w:spacing w:val="-4"/>
          <w:w w:val="105"/>
          <w:sz w:val="14"/>
        </w:rPr>
        <w:t>0.10</w:t>
      </w:r>
    </w:p>
    <w:p w14:paraId="35FB0980" w14:textId="77777777" w:rsidR="00041814" w:rsidRDefault="00041814">
      <w:pPr>
        <w:pStyle w:val="BodyText"/>
        <w:jc w:val="left"/>
        <w:rPr>
          <w:rFonts w:ascii="Arial"/>
          <w:sz w:val="14"/>
        </w:rPr>
      </w:pPr>
    </w:p>
    <w:p w14:paraId="7AA8483E" w14:textId="77777777" w:rsidR="00041814" w:rsidRDefault="00041814">
      <w:pPr>
        <w:pStyle w:val="BodyText"/>
        <w:jc w:val="left"/>
        <w:rPr>
          <w:rFonts w:ascii="Arial"/>
          <w:sz w:val="14"/>
        </w:rPr>
      </w:pPr>
    </w:p>
    <w:p w14:paraId="24E85D13" w14:textId="77777777" w:rsidR="00041814" w:rsidRDefault="00041814">
      <w:pPr>
        <w:pStyle w:val="BodyText"/>
        <w:jc w:val="left"/>
        <w:rPr>
          <w:rFonts w:ascii="Arial"/>
          <w:sz w:val="14"/>
        </w:rPr>
      </w:pPr>
    </w:p>
    <w:p w14:paraId="014760C5" w14:textId="77777777" w:rsidR="00041814" w:rsidRDefault="00041814">
      <w:pPr>
        <w:pStyle w:val="BodyText"/>
        <w:spacing w:before="107"/>
        <w:jc w:val="left"/>
        <w:rPr>
          <w:rFonts w:ascii="Arial"/>
          <w:sz w:val="14"/>
        </w:rPr>
      </w:pPr>
    </w:p>
    <w:p w14:paraId="2A582841" w14:textId="77777777" w:rsidR="00041814" w:rsidRDefault="00BD1F93">
      <w:pPr>
        <w:ind w:left="369"/>
        <w:rPr>
          <w:rFonts w:ascii="Arial"/>
          <w:sz w:val="14"/>
        </w:rPr>
      </w:pPr>
      <w:r>
        <w:rPr>
          <w:noProof/>
        </w:rPr>
        <mc:AlternateContent>
          <mc:Choice Requires="wpg">
            <w:drawing>
              <wp:anchor distT="0" distB="0" distL="0" distR="0" simplePos="0" relativeHeight="487151104" behindDoc="1" locked="0" layoutInCell="1" allowOverlap="1" wp14:anchorId="2C06519C" wp14:editId="0975A66E">
                <wp:simplePos x="0" y="0"/>
                <wp:positionH relativeFrom="page">
                  <wp:posOffset>1522873</wp:posOffset>
                </wp:positionH>
                <wp:positionV relativeFrom="paragraph">
                  <wp:posOffset>-1018980</wp:posOffset>
                </wp:positionV>
                <wp:extent cx="1916430" cy="1648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6430" cy="1648460"/>
                          <a:chOff x="0" y="0"/>
                          <a:chExt cx="1916430" cy="1648460"/>
                        </a:xfrm>
                      </wpg:grpSpPr>
                      <wps:wsp>
                        <wps:cNvPr id="4" name="Graphic 4"/>
                        <wps:cNvSpPr/>
                        <wps:spPr>
                          <a:xfrm>
                            <a:off x="782188" y="3"/>
                            <a:ext cx="1134745" cy="330200"/>
                          </a:xfrm>
                          <a:custGeom>
                            <a:avLst/>
                            <a:gdLst/>
                            <a:ahLst/>
                            <a:cxnLst/>
                            <a:rect l="l" t="t" r="r" b="b"/>
                            <a:pathLst>
                              <a:path w="1134745" h="330200">
                                <a:moveTo>
                                  <a:pt x="352005" y="0"/>
                                </a:moveTo>
                                <a:lnTo>
                                  <a:pt x="0" y="0"/>
                                </a:lnTo>
                                <a:lnTo>
                                  <a:pt x="0" y="82435"/>
                                </a:lnTo>
                                <a:lnTo>
                                  <a:pt x="352005" y="82435"/>
                                </a:lnTo>
                                <a:lnTo>
                                  <a:pt x="352005" y="0"/>
                                </a:lnTo>
                                <a:close/>
                              </a:path>
                              <a:path w="1134745" h="330200">
                                <a:moveTo>
                                  <a:pt x="743064" y="63"/>
                                </a:moveTo>
                                <a:lnTo>
                                  <a:pt x="391058" y="63"/>
                                </a:lnTo>
                                <a:lnTo>
                                  <a:pt x="391058" y="329692"/>
                                </a:lnTo>
                                <a:lnTo>
                                  <a:pt x="743064" y="329692"/>
                                </a:lnTo>
                                <a:lnTo>
                                  <a:pt x="743064" y="63"/>
                                </a:lnTo>
                                <a:close/>
                              </a:path>
                              <a:path w="1134745" h="330200">
                                <a:moveTo>
                                  <a:pt x="1134135" y="63"/>
                                </a:moveTo>
                                <a:lnTo>
                                  <a:pt x="782129" y="63"/>
                                </a:lnTo>
                                <a:lnTo>
                                  <a:pt x="782129" y="235508"/>
                                </a:lnTo>
                                <a:lnTo>
                                  <a:pt x="1134135" y="235508"/>
                                </a:lnTo>
                                <a:lnTo>
                                  <a:pt x="1134135" y="63"/>
                                </a:lnTo>
                                <a:close/>
                              </a:path>
                            </a:pathLst>
                          </a:custGeom>
                          <a:solidFill>
                            <a:srgbClr val="77AADD"/>
                          </a:solidFill>
                        </wps:spPr>
                        <wps:bodyPr wrap="square" lIns="0" tIns="0" rIns="0" bIns="0" rtlCol="0">
                          <a:prstTxWarp prst="textNoShape">
                            <a:avLst/>
                          </a:prstTxWarp>
                          <a:noAutofit/>
                        </wps:bodyPr>
                      </wps:wsp>
                      <wps:wsp>
                        <wps:cNvPr id="5" name="Graphic 5"/>
                        <wps:cNvSpPr/>
                        <wps:spPr>
                          <a:xfrm>
                            <a:off x="391054" y="3"/>
                            <a:ext cx="1525270" cy="706755"/>
                          </a:xfrm>
                          <a:custGeom>
                            <a:avLst/>
                            <a:gdLst/>
                            <a:ahLst/>
                            <a:cxnLst/>
                            <a:rect l="l" t="t" r="r" b="b"/>
                            <a:pathLst>
                              <a:path w="1525270" h="706755">
                                <a:moveTo>
                                  <a:pt x="352005" y="0"/>
                                </a:moveTo>
                                <a:lnTo>
                                  <a:pt x="0" y="0"/>
                                </a:lnTo>
                                <a:lnTo>
                                  <a:pt x="0" y="34315"/>
                                </a:lnTo>
                                <a:lnTo>
                                  <a:pt x="352005" y="34315"/>
                                </a:lnTo>
                                <a:lnTo>
                                  <a:pt x="352005" y="0"/>
                                </a:lnTo>
                                <a:close/>
                              </a:path>
                              <a:path w="1525270" h="706755">
                                <a:moveTo>
                                  <a:pt x="1134198" y="329692"/>
                                </a:moveTo>
                                <a:lnTo>
                                  <a:pt x="782193" y="329692"/>
                                </a:lnTo>
                                <a:lnTo>
                                  <a:pt x="782193" y="494512"/>
                                </a:lnTo>
                                <a:lnTo>
                                  <a:pt x="1134198" y="494512"/>
                                </a:lnTo>
                                <a:lnTo>
                                  <a:pt x="1134198" y="329692"/>
                                </a:lnTo>
                                <a:close/>
                              </a:path>
                              <a:path w="1525270" h="706755">
                                <a:moveTo>
                                  <a:pt x="1525270" y="235508"/>
                                </a:moveTo>
                                <a:lnTo>
                                  <a:pt x="1173264" y="235508"/>
                                </a:lnTo>
                                <a:lnTo>
                                  <a:pt x="1173264" y="706450"/>
                                </a:lnTo>
                                <a:lnTo>
                                  <a:pt x="1525270" y="706450"/>
                                </a:lnTo>
                                <a:lnTo>
                                  <a:pt x="1525270" y="235508"/>
                                </a:lnTo>
                                <a:close/>
                              </a:path>
                            </a:pathLst>
                          </a:custGeom>
                          <a:solidFill>
                            <a:srgbClr val="EE8866"/>
                          </a:solidFill>
                        </wps:spPr>
                        <wps:bodyPr wrap="square" lIns="0" tIns="0" rIns="0" bIns="0" rtlCol="0">
                          <a:prstTxWarp prst="textNoShape">
                            <a:avLst/>
                          </a:prstTxWarp>
                          <a:noAutofit/>
                        </wps:bodyPr>
                      </wps:wsp>
                      <wps:wsp>
                        <wps:cNvPr id="6" name="Graphic 6"/>
                        <wps:cNvSpPr/>
                        <wps:spPr>
                          <a:xfrm>
                            <a:off x="391054" y="34318"/>
                            <a:ext cx="1525270" cy="1378585"/>
                          </a:xfrm>
                          <a:custGeom>
                            <a:avLst/>
                            <a:gdLst/>
                            <a:ahLst/>
                            <a:cxnLst/>
                            <a:rect l="l" t="t" r="r" b="b"/>
                            <a:pathLst>
                              <a:path w="1525270" h="1378585">
                                <a:moveTo>
                                  <a:pt x="352005" y="0"/>
                                </a:moveTo>
                                <a:lnTo>
                                  <a:pt x="0" y="0"/>
                                </a:lnTo>
                                <a:lnTo>
                                  <a:pt x="0" y="206070"/>
                                </a:lnTo>
                                <a:lnTo>
                                  <a:pt x="352005" y="206070"/>
                                </a:lnTo>
                                <a:lnTo>
                                  <a:pt x="352005" y="0"/>
                                </a:lnTo>
                                <a:close/>
                              </a:path>
                              <a:path w="1525270" h="1378585">
                                <a:moveTo>
                                  <a:pt x="1525270" y="672134"/>
                                </a:moveTo>
                                <a:lnTo>
                                  <a:pt x="1173264" y="672134"/>
                                </a:lnTo>
                                <a:lnTo>
                                  <a:pt x="1173264" y="1378508"/>
                                </a:lnTo>
                                <a:lnTo>
                                  <a:pt x="1525270" y="1378508"/>
                                </a:lnTo>
                                <a:lnTo>
                                  <a:pt x="1525270" y="672134"/>
                                </a:lnTo>
                                <a:close/>
                              </a:path>
                            </a:pathLst>
                          </a:custGeom>
                          <a:solidFill>
                            <a:srgbClr val="EEDD88"/>
                          </a:solidFill>
                        </wps:spPr>
                        <wps:bodyPr wrap="square" lIns="0" tIns="0" rIns="0" bIns="0" rtlCol="0">
                          <a:prstTxWarp prst="textNoShape">
                            <a:avLst/>
                          </a:prstTxWarp>
                          <a:noAutofit/>
                        </wps:bodyPr>
                      </wps:wsp>
                      <wps:wsp>
                        <wps:cNvPr id="7" name="Graphic 7"/>
                        <wps:cNvSpPr/>
                        <wps:spPr>
                          <a:xfrm>
                            <a:off x="391054" y="82439"/>
                            <a:ext cx="1134745" cy="577215"/>
                          </a:xfrm>
                          <a:custGeom>
                            <a:avLst/>
                            <a:gdLst/>
                            <a:ahLst/>
                            <a:cxnLst/>
                            <a:rect l="l" t="t" r="r" b="b"/>
                            <a:pathLst>
                              <a:path w="1134745" h="577215">
                                <a:moveTo>
                                  <a:pt x="352005" y="157949"/>
                                </a:moveTo>
                                <a:lnTo>
                                  <a:pt x="0" y="157949"/>
                                </a:lnTo>
                                <a:lnTo>
                                  <a:pt x="0" y="260946"/>
                                </a:lnTo>
                                <a:lnTo>
                                  <a:pt x="352005" y="260946"/>
                                </a:lnTo>
                                <a:lnTo>
                                  <a:pt x="352005" y="157949"/>
                                </a:lnTo>
                                <a:close/>
                              </a:path>
                              <a:path w="1134745" h="577215">
                                <a:moveTo>
                                  <a:pt x="743140" y="0"/>
                                </a:moveTo>
                                <a:lnTo>
                                  <a:pt x="391134" y="0"/>
                                </a:lnTo>
                                <a:lnTo>
                                  <a:pt x="391134" y="329628"/>
                                </a:lnTo>
                                <a:lnTo>
                                  <a:pt x="743140" y="329628"/>
                                </a:lnTo>
                                <a:lnTo>
                                  <a:pt x="743140" y="0"/>
                                </a:lnTo>
                                <a:close/>
                              </a:path>
                              <a:path w="1134745" h="577215">
                                <a:moveTo>
                                  <a:pt x="1134198" y="412076"/>
                                </a:moveTo>
                                <a:lnTo>
                                  <a:pt x="782193" y="412076"/>
                                </a:lnTo>
                                <a:lnTo>
                                  <a:pt x="782193" y="576884"/>
                                </a:lnTo>
                                <a:lnTo>
                                  <a:pt x="1134198" y="576884"/>
                                </a:lnTo>
                                <a:lnTo>
                                  <a:pt x="1134198" y="412076"/>
                                </a:lnTo>
                                <a:close/>
                              </a:path>
                            </a:pathLst>
                          </a:custGeom>
                          <a:solidFill>
                            <a:srgbClr val="FFAABB"/>
                          </a:solidFill>
                        </wps:spPr>
                        <wps:bodyPr wrap="square" lIns="0" tIns="0" rIns="0" bIns="0" rtlCol="0">
                          <a:prstTxWarp prst="textNoShape">
                            <a:avLst/>
                          </a:prstTxWarp>
                          <a:noAutofit/>
                        </wps:bodyPr>
                      </wps:wsp>
                      <wps:wsp>
                        <wps:cNvPr id="8" name="Graphic 8"/>
                        <wps:cNvSpPr/>
                        <wps:spPr>
                          <a:xfrm>
                            <a:off x="-4" y="3"/>
                            <a:ext cx="1916430" cy="1648460"/>
                          </a:xfrm>
                          <a:custGeom>
                            <a:avLst/>
                            <a:gdLst/>
                            <a:ahLst/>
                            <a:cxnLst/>
                            <a:rect l="l" t="t" r="r" b="b"/>
                            <a:pathLst>
                              <a:path w="1916430" h="1648460">
                                <a:moveTo>
                                  <a:pt x="352005" y="0"/>
                                </a:moveTo>
                                <a:lnTo>
                                  <a:pt x="0" y="0"/>
                                </a:lnTo>
                                <a:lnTo>
                                  <a:pt x="0" y="1648269"/>
                                </a:lnTo>
                                <a:lnTo>
                                  <a:pt x="352005" y="1648269"/>
                                </a:lnTo>
                                <a:lnTo>
                                  <a:pt x="352005" y="0"/>
                                </a:lnTo>
                                <a:close/>
                              </a:path>
                              <a:path w="1916430" h="1648460">
                                <a:moveTo>
                                  <a:pt x="743064" y="343382"/>
                                </a:moveTo>
                                <a:lnTo>
                                  <a:pt x="391058" y="343382"/>
                                </a:lnTo>
                                <a:lnTo>
                                  <a:pt x="391058" y="583755"/>
                                </a:lnTo>
                                <a:lnTo>
                                  <a:pt x="743064" y="583755"/>
                                </a:lnTo>
                                <a:lnTo>
                                  <a:pt x="743064" y="343382"/>
                                </a:lnTo>
                                <a:close/>
                              </a:path>
                              <a:path w="1916430" h="1648460">
                                <a:moveTo>
                                  <a:pt x="1134198" y="412064"/>
                                </a:moveTo>
                                <a:lnTo>
                                  <a:pt x="782193" y="412064"/>
                                </a:lnTo>
                                <a:lnTo>
                                  <a:pt x="782193" y="906576"/>
                                </a:lnTo>
                                <a:lnTo>
                                  <a:pt x="1134198" y="906576"/>
                                </a:lnTo>
                                <a:lnTo>
                                  <a:pt x="1134198" y="412064"/>
                                </a:lnTo>
                                <a:close/>
                              </a:path>
                              <a:path w="1916430" h="1648460">
                                <a:moveTo>
                                  <a:pt x="1525257" y="659320"/>
                                </a:moveTo>
                                <a:lnTo>
                                  <a:pt x="1173251" y="659320"/>
                                </a:lnTo>
                                <a:lnTo>
                                  <a:pt x="1173251" y="1483448"/>
                                </a:lnTo>
                                <a:lnTo>
                                  <a:pt x="1525257" y="1483448"/>
                                </a:lnTo>
                                <a:lnTo>
                                  <a:pt x="1525257" y="659320"/>
                                </a:lnTo>
                                <a:close/>
                              </a:path>
                              <a:path w="1916430" h="1648460">
                                <a:moveTo>
                                  <a:pt x="1916328" y="1412824"/>
                                </a:moveTo>
                                <a:lnTo>
                                  <a:pt x="1564322" y="1412824"/>
                                </a:lnTo>
                                <a:lnTo>
                                  <a:pt x="1564322" y="1648269"/>
                                </a:lnTo>
                                <a:lnTo>
                                  <a:pt x="1916328" y="1648269"/>
                                </a:lnTo>
                                <a:lnTo>
                                  <a:pt x="1916328" y="1412824"/>
                                </a:lnTo>
                                <a:close/>
                              </a:path>
                            </a:pathLst>
                          </a:custGeom>
                          <a:solidFill>
                            <a:srgbClr val="99DDFF"/>
                          </a:solidFill>
                        </wps:spPr>
                        <wps:bodyPr wrap="square" lIns="0" tIns="0" rIns="0" bIns="0" rtlCol="0">
                          <a:prstTxWarp prst="textNoShape">
                            <a:avLst/>
                          </a:prstTxWarp>
                          <a:noAutofit/>
                        </wps:bodyPr>
                      </wps:wsp>
                      <wps:wsp>
                        <wps:cNvPr id="9" name="Graphic 9"/>
                        <wps:cNvSpPr/>
                        <wps:spPr>
                          <a:xfrm>
                            <a:off x="391054" y="583759"/>
                            <a:ext cx="1134745" cy="1064895"/>
                          </a:xfrm>
                          <a:custGeom>
                            <a:avLst/>
                            <a:gdLst/>
                            <a:ahLst/>
                            <a:cxnLst/>
                            <a:rect l="l" t="t" r="r" b="b"/>
                            <a:pathLst>
                              <a:path w="1134745" h="1064895">
                                <a:moveTo>
                                  <a:pt x="352005" y="0"/>
                                </a:moveTo>
                                <a:lnTo>
                                  <a:pt x="0" y="0"/>
                                </a:lnTo>
                                <a:lnTo>
                                  <a:pt x="0" y="1064514"/>
                                </a:lnTo>
                                <a:lnTo>
                                  <a:pt x="352005" y="1064514"/>
                                </a:lnTo>
                                <a:lnTo>
                                  <a:pt x="352005" y="0"/>
                                </a:lnTo>
                                <a:close/>
                              </a:path>
                              <a:path w="1134745" h="1064895">
                                <a:moveTo>
                                  <a:pt x="743140" y="322757"/>
                                </a:moveTo>
                                <a:lnTo>
                                  <a:pt x="391134" y="322757"/>
                                </a:lnTo>
                                <a:lnTo>
                                  <a:pt x="391134" y="1064514"/>
                                </a:lnTo>
                                <a:lnTo>
                                  <a:pt x="743140" y="1064514"/>
                                </a:lnTo>
                                <a:lnTo>
                                  <a:pt x="743140" y="322757"/>
                                </a:lnTo>
                                <a:close/>
                              </a:path>
                              <a:path w="1134745" h="1064895">
                                <a:moveTo>
                                  <a:pt x="1134198" y="899693"/>
                                </a:moveTo>
                                <a:lnTo>
                                  <a:pt x="782193" y="899693"/>
                                </a:lnTo>
                                <a:lnTo>
                                  <a:pt x="782193" y="1064514"/>
                                </a:lnTo>
                                <a:lnTo>
                                  <a:pt x="1134198" y="1064514"/>
                                </a:lnTo>
                                <a:lnTo>
                                  <a:pt x="1134198" y="899693"/>
                                </a:lnTo>
                                <a:close/>
                              </a:path>
                            </a:pathLst>
                          </a:custGeom>
                          <a:solidFill>
                            <a:srgbClr val="44BB99"/>
                          </a:solidFill>
                        </wps:spPr>
                        <wps:bodyPr wrap="square" lIns="0" tIns="0" rIns="0" bIns="0" rtlCol="0">
                          <a:prstTxWarp prst="textNoShape">
                            <a:avLst/>
                          </a:prstTxWarp>
                          <a:noAutofit/>
                        </wps:bodyPr>
                      </wps:wsp>
                    </wpg:wgp>
                  </a:graphicData>
                </a:graphic>
              </wp:anchor>
            </w:drawing>
          </mc:Choice>
          <mc:Fallback>
            <w:pict>
              <v:group w14:anchorId="479B65ED" id="Group 3" o:spid="_x0000_s1026" style="position:absolute;margin-left:119.9pt;margin-top:-80.25pt;width:150.9pt;height:129.8pt;z-index:-16165376;mso-wrap-distance-left:0;mso-wrap-distance-right:0;mso-position-horizontal-relative:page" coordsize="19164,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">
                <v:shape id="Graphic 4" o:spid="_x0000_s1027" style="position:absolute;left:7821;width:11348;height:3302;visibility:visible;mso-wrap-style:square;v-text-anchor:top" coordsize="113474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" path="m352005,l,,,82435r352005,l352005,xem743064,63r-352006,l391058,329692r352006,l743064,63xem1134135,63r-352006,l782129,235508r352006,l1134135,63xe" fillcolor="#7ad" stroked="f">
                  <v:path arrowok="t"/>
                </v:shape>
                <v:shape id="Graphic 5" o:spid="_x0000_s1028" style="position:absolute;left:3910;width:15253;height:7067;visibility:visible;mso-wrap-style:square;v-text-anchor:top" coordsize="152527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" path="m352005,l,,,34315r352005,l352005,xem1134198,329692r-352005,l782193,494512r352005,l1134198,329692xem1525270,235508r-352006,l1173264,706450r352006,l1525270,235508xe" fillcolor="#e86" stroked="f">
                  <v:path arrowok="t"/>
                </v:shape>
                <v:shape id="Graphic 6" o:spid="_x0000_s1029" style="position:absolute;left:3910;top:343;width:15253;height:13786;visibility:visible;mso-wrap-style:square;v-text-anchor:top" coordsize="1525270,137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" path="m352005,l,,,206070r352005,l352005,xem1525270,672134r-352006,l1173264,1378508r352006,l1525270,672134xe" fillcolor="#ed8" stroked="f">
                  <v:path arrowok="t"/>
                </v:shape>
                <v:shape id="Graphic 7" o:spid="_x0000_s1030" style="position:absolute;left:3910;top:824;width:11347;height:5772;visibility:visible;mso-wrap-style:square;v-text-anchor:top" coordsize="1134745,57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" path="m352005,157949l,157949,,260946r352005,l352005,157949xem743140,l391134,r,329628l743140,329628,743140,xem1134198,412076r-352005,l782193,576884r352005,l1134198,412076xe" fillcolor="#fab" stroked="f">
                  <v:path arrowok="t"/>
                </v:shape>
                <v:shape id="Graphic 8" o:spid="_x0000_s1031" style="position:absolute;width:19164;height:16484;visibility:visible;mso-wrap-style:square;v-text-anchor:top" coordsize="191643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" path="m352005,l,,,1648269r352005,l352005,xem743064,343382r-352006,l391058,583755r352006,l743064,343382xem1134198,412064r-352005,l782193,906576r352005,l1134198,412064xem1525257,659320r-352006,l1173251,1483448r352006,l1525257,659320xem1916328,1412824r-352006,l1564322,1648269r352006,l1916328,1412824xe" fillcolor="#9df" stroked="f">
                  <v:path arrowok="t"/>
                </v:shape>
                <v:shape id="Graphic 9" o:spid="_x0000_s1032" style="position:absolute;left:3910;top:5837;width:11347;height:10649;visibility:visible;mso-wrap-style:square;v-text-anchor:top" coordsize="1134745,10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" path="m352005,l,,,1064514r352005,l352005,xem743140,322757r-352006,l391134,1064514r352006,l743140,322757xem1134198,899693r-352005,l782193,1064514r352005,l1134198,899693xe" fillcolor="#4b9" stroked="f">
                  <v:path arrowok="t"/>
                </v:shape>
                <w10:wrap anchorx="page"/>
              </v:group>
            </w:pict>
          </mc:Fallback>
        </mc:AlternateContent>
      </w:r>
      <w:r>
        <w:rPr>
          <w:noProof/>
        </w:rPr>
        <mc:AlternateContent>
          <mc:Choice Requires="wps">
            <w:drawing>
              <wp:anchor distT="0" distB="0" distL="0" distR="0" simplePos="0" relativeHeight="15734272" behindDoc="0" locked="0" layoutInCell="1" allowOverlap="1" wp14:anchorId="017E7024" wp14:editId="6AA0CA50">
                <wp:simplePos x="0" y="0"/>
                <wp:positionH relativeFrom="page">
                  <wp:posOffset>3536070</wp:posOffset>
                </wp:positionH>
                <wp:positionV relativeFrom="paragraph">
                  <wp:posOffset>-466904</wp:posOffset>
                </wp:positionV>
                <wp:extent cx="130175" cy="4622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766FF99A"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017E7024" id="Textbox 10" o:spid="_x0000_s1027" type="#_x0000_t202" style="position:absolute;left:0;text-align:left;margin-left:278.45pt;margin-top:-36.75pt;width:10.25pt;height:36.4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" filled="f" stroked="f">
                <v:textbox style="layout-flow:vertical;mso-layout-flow-alt:bottom-to-top" inset="0,0,0,0">
                  <w:txbxContent>
                    <w:p w14:paraId="766FF99A"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0.05</w:t>
      </w:r>
    </w:p>
    <w:p w14:paraId="130D126B" w14:textId="77777777" w:rsidR="00041814" w:rsidRDefault="00BD1F93">
      <w:pPr>
        <w:spacing w:before="149"/>
        <w:ind w:left="369"/>
        <w:rPr>
          <w:rFonts w:ascii="Arial"/>
          <w:sz w:val="14"/>
        </w:rPr>
      </w:pPr>
      <w:r>
        <w:br w:type="column"/>
      </w:r>
      <w:r>
        <w:rPr>
          <w:rFonts w:ascii="Arial"/>
          <w:spacing w:val="-5"/>
          <w:w w:val="105"/>
          <w:sz w:val="14"/>
        </w:rPr>
        <w:t>CC</w:t>
      </w:r>
    </w:p>
    <w:p w14:paraId="778858D0" w14:textId="77777777" w:rsidR="00041814" w:rsidRDefault="00BD1F93">
      <w:pPr>
        <w:spacing w:before="48"/>
        <w:ind w:left="593"/>
        <w:rPr>
          <w:rFonts w:ascii="Arial"/>
          <w:sz w:val="14"/>
        </w:rPr>
      </w:pPr>
      <w:r>
        <w:rPr>
          <w:noProof/>
        </w:rPr>
        <mc:AlternateContent>
          <mc:Choice Requires="wpg">
            <w:drawing>
              <wp:anchor distT="0" distB="0" distL="0" distR="0" simplePos="0" relativeHeight="15730176" behindDoc="0" locked="0" layoutInCell="1" allowOverlap="1" wp14:anchorId="357E4E39" wp14:editId="498B9E4C">
                <wp:simplePos x="0" y="0"/>
                <wp:positionH relativeFrom="page">
                  <wp:posOffset>6054285</wp:posOffset>
                </wp:positionH>
                <wp:positionV relativeFrom="paragraph">
                  <wp:posOffset>30812</wp:posOffset>
                </wp:positionV>
                <wp:extent cx="99695" cy="2076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695" cy="207645"/>
                          <a:chOff x="0" y="0"/>
                          <a:chExt cx="99695" cy="207645"/>
                        </a:xfrm>
                      </wpg:grpSpPr>
                      <wps:wsp>
                        <wps:cNvPr id="12" name="Graphic 12"/>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77AADD"/>
                          </a:solidFill>
                        </wps:spPr>
                        <wps:bodyPr wrap="square" lIns="0" tIns="0" rIns="0" bIns="0" rtlCol="0">
                          <a:prstTxWarp prst="textNoShape">
                            <a:avLst/>
                          </a:prstTxWarp>
                          <a:noAutofit/>
                        </wps:bodyPr>
                      </wps:wsp>
                      <wps:wsp>
                        <wps:cNvPr id="13" name="Graphic 13"/>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8866"/>
                          </a:solidFill>
                        </wps:spPr>
                        <wps:bodyPr wrap="square" lIns="0" tIns="0" rIns="0" bIns="0" rtlCol="0">
                          <a:prstTxWarp prst="textNoShape">
                            <a:avLst/>
                          </a:prstTxWarp>
                          <a:noAutofit/>
                        </wps:bodyPr>
                      </wps:wsp>
                    </wpg:wgp>
                  </a:graphicData>
                </a:graphic>
              </wp:anchor>
            </w:drawing>
          </mc:Choice>
          <mc:Fallback>
            <w:pict>
              <v:group w14:anchorId="2ADEA3C8" id="Group 11" o:spid="_x0000_s1026" style="position:absolute;margin-left:476.7pt;margin-top:2.45pt;width:7.85pt;height:16.35pt;z-index:15730176;mso-wrap-distance-left:0;mso-wrap-distance-right:0;mso-position-horizontal-relative:page" coordsize="9969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">
                <v:shape id="Graphic 12" o:spid="_x0000_s1027" style="position:absolute;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" path="m99125,l,,,99125r99125,l99125,xe" fillcolor="#7ad" stroked="f">
                  <v:path arrowok="t"/>
                </v:shape>
                <v:shape id="Graphic 13" o:spid="_x0000_s1028" style="position:absolute;top:108000;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" path="m99125,l,,,99125r99125,l99125,xe" fillcolor="#e86" stroked="f">
                  <v:path arrowok="t"/>
                </v:shape>
                <w10:wrap anchorx="page"/>
              </v:group>
            </w:pict>
          </mc:Fallback>
        </mc:AlternateContent>
      </w:r>
      <w:r>
        <w:rPr>
          <w:rFonts w:ascii="Arial"/>
          <w:spacing w:val="-10"/>
          <w:w w:val="105"/>
          <w:sz w:val="14"/>
        </w:rPr>
        <w:t>1</w:t>
      </w:r>
    </w:p>
    <w:p w14:paraId="44C42620" w14:textId="77777777" w:rsidR="00041814" w:rsidRDefault="00BD1F93">
      <w:pPr>
        <w:spacing w:before="9"/>
        <w:ind w:left="593"/>
        <w:rPr>
          <w:rFonts w:ascii="Arial"/>
          <w:sz w:val="14"/>
        </w:rPr>
      </w:pPr>
      <w:r>
        <w:rPr>
          <w:rFonts w:ascii="Arial"/>
          <w:spacing w:val="-5"/>
          <w:w w:val="105"/>
          <w:sz w:val="14"/>
        </w:rPr>
        <w:t>459</w:t>
      </w:r>
    </w:p>
    <w:p w14:paraId="33F773EA" w14:textId="77777777" w:rsidR="00041814" w:rsidRDefault="00BD1F93">
      <w:pPr>
        <w:spacing w:before="9"/>
        <w:ind w:left="376"/>
        <w:rPr>
          <w:rFonts w:ascii="Arial"/>
          <w:sz w:val="14"/>
        </w:rPr>
      </w:pPr>
      <w:r>
        <w:rPr>
          <w:noProof/>
          <w:position w:val="-2"/>
        </w:rPr>
        <w:drawing>
          <wp:inline distT="0" distB="0" distL="0" distR="0" wp14:anchorId="0C44AF4A" wp14:editId="42057004">
            <wp:extent cx="99125" cy="991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19</w:t>
      </w:r>
    </w:p>
    <w:p w14:paraId="3726AD21" w14:textId="77777777" w:rsidR="00041814" w:rsidRDefault="00BD1F93">
      <w:pPr>
        <w:spacing w:before="9"/>
        <w:ind w:left="376"/>
        <w:rPr>
          <w:rFonts w:ascii="Arial"/>
          <w:sz w:val="14"/>
        </w:rPr>
      </w:pPr>
      <w:r>
        <w:rPr>
          <w:noProof/>
          <w:position w:val="-2"/>
        </w:rPr>
        <w:drawing>
          <wp:inline distT="0" distB="0" distL="0" distR="0" wp14:anchorId="65A723E4" wp14:editId="5818C4E2">
            <wp:extent cx="99125" cy="9912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12</w:t>
      </w:r>
    </w:p>
    <w:p w14:paraId="61CC8BA6" w14:textId="77777777" w:rsidR="00041814" w:rsidRDefault="00BD1F93">
      <w:pPr>
        <w:spacing w:before="9"/>
        <w:ind w:left="376"/>
        <w:rPr>
          <w:rFonts w:ascii="Arial"/>
          <w:sz w:val="14"/>
        </w:rPr>
      </w:pPr>
      <w:r>
        <w:rPr>
          <w:noProof/>
          <w:position w:val="-2"/>
        </w:rPr>
        <w:drawing>
          <wp:inline distT="0" distB="0" distL="0" distR="0" wp14:anchorId="4945F0E3" wp14:editId="1B3705B1">
            <wp:extent cx="99125" cy="9912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23</w:t>
      </w:r>
    </w:p>
    <w:p w14:paraId="7F165623" w14:textId="77777777" w:rsidR="00041814" w:rsidRDefault="00BD1F93">
      <w:pPr>
        <w:spacing w:before="9"/>
        <w:ind w:left="376"/>
        <w:rPr>
          <w:rFonts w:ascii="Arial"/>
          <w:sz w:val="14"/>
        </w:rPr>
      </w:pPr>
      <w:r>
        <w:rPr>
          <w:noProof/>
          <w:position w:val="-2"/>
        </w:rPr>
        <w:drawing>
          <wp:inline distT="0" distB="0" distL="0" distR="0" wp14:anchorId="28E206E2" wp14:editId="022ECCB2">
            <wp:extent cx="99125" cy="991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17</w:t>
      </w:r>
    </w:p>
    <w:p w14:paraId="16F38011" w14:textId="77777777" w:rsidR="00041814" w:rsidRDefault="00041814">
      <w:pPr>
        <w:rPr>
          <w:rFonts w:ascii="Arial"/>
          <w:sz w:val="14"/>
        </w:rPr>
        <w:sectPr w:rsidR="00041814">
          <w:type w:val="continuous"/>
          <w:pgSz w:w="11910" w:h="16840"/>
          <w:pgMar w:top="1740" w:right="1580" w:bottom="720" w:left="1600" w:header="0" w:footer="523" w:gutter="0"/>
          <w:cols w:num="3" w:space="720" w:equalWidth="0">
            <w:col w:w="698" w:space="3110"/>
            <w:col w:w="698" w:space="3052"/>
            <w:col w:w="1172"/>
          </w:cols>
        </w:sectPr>
      </w:pPr>
    </w:p>
    <w:p w14:paraId="1684CFB0" w14:textId="77777777" w:rsidR="00041814" w:rsidRDefault="00041814">
      <w:pPr>
        <w:pStyle w:val="BodyText"/>
        <w:jc w:val="left"/>
        <w:rPr>
          <w:rFonts w:ascii="Arial"/>
          <w:sz w:val="14"/>
        </w:rPr>
      </w:pPr>
    </w:p>
    <w:p w14:paraId="00205FAB" w14:textId="77777777" w:rsidR="00041814" w:rsidRDefault="00041814">
      <w:pPr>
        <w:pStyle w:val="BodyText"/>
        <w:jc w:val="left"/>
        <w:rPr>
          <w:rFonts w:ascii="Arial"/>
          <w:sz w:val="14"/>
        </w:rPr>
      </w:pPr>
    </w:p>
    <w:p w14:paraId="7502D698" w14:textId="77777777" w:rsidR="00041814" w:rsidRDefault="00041814">
      <w:pPr>
        <w:pStyle w:val="BodyText"/>
        <w:spacing w:before="4"/>
        <w:jc w:val="left"/>
        <w:rPr>
          <w:rFonts w:ascii="Arial"/>
          <w:sz w:val="14"/>
        </w:rPr>
      </w:pPr>
    </w:p>
    <w:p w14:paraId="08EF7D42" w14:textId="77777777" w:rsidR="00041814" w:rsidRDefault="00BD1F93">
      <w:pPr>
        <w:tabs>
          <w:tab w:val="left" w:pos="4177"/>
        </w:tabs>
        <w:spacing w:before="1"/>
        <w:ind w:left="369"/>
        <w:rPr>
          <w:rFonts w:ascii="Arial"/>
          <w:sz w:val="14"/>
        </w:rPr>
      </w:pPr>
      <w:r>
        <w:rPr>
          <w:noProof/>
        </w:rPr>
        <mc:AlternateContent>
          <mc:Choice Requires="wps">
            <w:drawing>
              <wp:anchor distT="0" distB="0" distL="0" distR="0" simplePos="0" relativeHeight="15734784" behindDoc="0" locked="0" layoutInCell="1" allowOverlap="1" wp14:anchorId="586F6BCE" wp14:editId="45879EF2">
                <wp:simplePos x="0" y="0"/>
                <wp:positionH relativeFrom="page">
                  <wp:posOffset>1578878</wp:posOffset>
                </wp:positionH>
                <wp:positionV relativeFrom="paragraph">
                  <wp:posOffset>227957</wp:posOffset>
                </wp:positionV>
                <wp:extent cx="205104" cy="939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05104" cy="93980"/>
                        </a:xfrm>
                        <a:prstGeom prst="rect">
                          <a:avLst/>
                        </a:prstGeom>
                      </wps:spPr>
                      <wps:txbx>
                        <w:txbxContent>
                          <w:p w14:paraId="4027BC86" w14:textId="77777777" w:rsidR="00041814" w:rsidRDefault="00BD1F93">
                            <w:pPr>
                              <w:spacing w:line="148" w:lineRule="exac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w14:anchorId="586F6BCE" id="Textbox 18" o:spid="_x0000_s1028" type="#_x0000_t202" style="position:absolute;left:0;text-align:left;margin-left:124.3pt;margin-top:17.95pt;width:16.15pt;height:7.4pt;rotation:-59;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" filled="f" stroked="f">
                <v:textbox inset="0,0,0,0">
                  <w:txbxContent>
                    <w:p w14:paraId="4027BC86" w14:textId="77777777" w:rsidR="00041814" w:rsidRDefault="00BD1F93">
                      <w:pPr>
                        <w:spacing w:line="148" w:lineRule="exact"/>
                        <w:rPr>
                          <w:rFonts w:ascii="Arial"/>
                          <w:sz w:val="14"/>
                        </w:rPr>
                      </w:pPr>
                      <w:r>
                        <w:rPr>
                          <w:rFonts w:ascii="Arial"/>
                          <w:color w:val="4D4D4D"/>
                          <w:spacing w:val="-5"/>
                          <w:w w:val="105"/>
                          <w:sz w:val="14"/>
                        </w:rPr>
                        <w:t>EOD</w:t>
                      </w:r>
                    </w:p>
                  </w:txbxContent>
                </v:textbox>
                <w10:wrap anchorx="page"/>
              </v:shape>
            </w:pict>
          </mc:Fallback>
        </mc:AlternateContent>
      </w:r>
      <w:r>
        <w:rPr>
          <w:noProof/>
        </w:rPr>
        <mc:AlternateContent>
          <mc:Choice Requires="wps">
            <w:drawing>
              <wp:anchor distT="0" distB="0" distL="0" distR="0" simplePos="0" relativeHeight="15735296" behindDoc="0" locked="0" layoutInCell="1" allowOverlap="1" wp14:anchorId="7EE983F9" wp14:editId="5F78F465">
                <wp:simplePos x="0" y="0"/>
                <wp:positionH relativeFrom="page">
                  <wp:posOffset>1977637</wp:posOffset>
                </wp:positionH>
                <wp:positionV relativeFrom="paragraph">
                  <wp:posOffset>223547</wp:posOffset>
                </wp:positionV>
                <wp:extent cx="194945" cy="9398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194945" cy="93980"/>
                        </a:xfrm>
                        <a:prstGeom prst="rect">
                          <a:avLst/>
                        </a:prstGeom>
                      </wps:spPr>
                      <wps:txbx>
                        <w:txbxContent>
                          <w:p w14:paraId="505609EA" w14:textId="77777777" w:rsidR="00041814" w:rsidRDefault="00BD1F93">
                            <w:pPr>
                              <w:spacing w:line="148" w:lineRule="exac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w14:anchorId="7EE983F9" id="Textbox 19" o:spid="_x0000_s1029" type="#_x0000_t202" style="position:absolute;left:0;text-align:left;margin-left:155.7pt;margin-top:17.6pt;width:15.35pt;height:7.4pt;rotation:-59;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" filled="f" stroked="f">
                <v:textbox inset="0,0,0,0">
                  <w:txbxContent>
                    <w:p w14:paraId="505609EA" w14:textId="77777777" w:rsidR="00041814" w:rsidRDefault="00BD1F93">
                      <w:pPr>
                        <w:spacing w:line="148" w:lineRule="exact"/>
                        <w:rPr>
                          <w:rFonts w:ascii="Arial"/>
                          <w:sz w:val="14"/>
                        </w:rPr>
                      </w:pPr>
                      <w:r>
                        <w:rPr>
                          <w:rFonts w:ascii="Arial"/>
                          <w:color w:val="4D4D4D"/>
                          <w:spacing w:val="-5"/>
                          <w:w w:val="105"/>
                          <w:sz w:val="14"/>
                        </w:rPr>
                        <w:t>LOD</w:t>
                      </w:r>
                    </w:p>
                  </w:txbxContent>
                </v:textbox>
                <w10:wrap anchorx="page"/>
              </v:shape>
            </w:pict>
          </mc:Fallback>
        </mc:AlternateContent>
      </w:r>
      <w:r>
        <w:rPr>
          <w:noProof/>
        </w:rPr>
        <mc:AlternateContent>
          <mc:Choice Requires="wps">
            <w:drawing>
              <wp:anchor distT="0" distB="0" distL="0" distR="0" simplePos="0" relativeHeight="15735808" behindDoc="0" locked="0" layoutInCell="1" allowOverlap="1" wp14:anchorId="3E44BA28" wp14:editId="6DA666D9">
                <wp:simplePos x="0" y="0"/>
                <wp:positionH relativeFrom="page">
                  <wp:posOffset>2322204</wp:posOffset>
                </wp:positionH>
                <wp:positionV relativeFrom="paragraph">
                  <wp:posOffset>250592</wp:posOffset>
                </wp:positionV>
                <wp:extent cx="257175" cy="939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57175" cy="93980"/>
                        </a:xfrm>
                        <a:prstGeom prst="rect">
                          <a:avLst/>
                        </a:prstGeom>
                      </wps:spPr>
                      <wps:txbx>
                        <w:txbxContent>
                          <w:p w14:paraId="66B752AF" w14:textId="77777777" w:rsidR="00041814" w:rsidRDefault="00BD1F93">
                            <w:pPr>
                              <w:spacing w:line="148" w:lineRule="exac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w14:anchorId="3E44BA28" id="Textbox 20" o:spid="_x0000_s1030" type="#_x0000_t202" style="position:absolute;left:0;text-align:left;margin-left:182.85pt;margin-top:19.75pt;width:20.25pt;height:7.4pt;rotation:-59;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" filled="f" stroked="f">
                <v:textbox inset="0,0,0,0">
                  <w:txbxContent>
                    <w:p w14:paraId="66B752AF" w14:textId="77777777" w:rsidR="00041814" w:rsidRDefault="00BD1F93">
                      <w:pPr>
                        <w:spacing w:line="148" w:lineRule="exact"/>
                        <w:rPr>
                          <w:rFonts w:ascii="Arial"/>
                          <w:sz w:val="14"/>
                        </w:rPr>
                      </w:pPr>
                      <w:r>
                        <w:rPr>
                          <w:rFonts w:ascii="Arial"/>
                          <w:color w:val="4D4D4D"/>
                          <w:spacing w:val="-4"/>
                          <w:w w:val="105"/>
                          <w:sz w:val="14"/>
                        </w:rPr>
                        <w:t>VLOD</w:t>
                      </w:r>
                    </w:p>
                  </w:txbxContent>
                </v:textbox>
                <w10:wrap anchorx="page"/>
              </v:shape>
            </w:pict>
          </mc:Fallback>
        </mc:AlternateContent>
      </w:r>
      <w:r>
        <w:rPr>
          <w:noProof/>
        </w:rPr>
        <mc:AlternateContent>
          <mc:Choice Requires="wps">
            <w:drawing>
              <wp:anchor distT="0" distB="0" distL="0" distR="0" simplePos="0" relativeHeight="15736320" behindDoc="0" locked="0" layoutInCell="1" allowOverlap="1" wp14:anchorId="23C47644" wp14:editId="42F9C3AD">
                <wp:simplePos x="0" y="0"/>
                <wp:positionH relativeFrom="page">
                  <wp:posOffset>2452733</wp:posOffset>
                </wp:positionH>
                <wp:positionV relativeFrom="paragraph">
                  <wp:posOffset>402537</wp:posOffset>
                </wp:positionV>
                <wp:extent cx="606425" cy="93979"/>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606425" cy="93980"/>
                        </a:xfrm>
                        <a:prstGeom prst="rect">
                          <a:avLst/>
                        </a:prstGeom>
                      </wps:spPr>
                      <wps:txbx>
                        <w:txbxContent>
                          <w:p w14:paraId="74237470"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w14:anchorId="23C47644" id="Textbox 21" o:spid="_x0000_s1031" type="#_x0000_t202" style="position:absolute;left:0;text-align:left;margin-left:193.15pt;margin-top:31.7pt;width:47.75pt;height:7.4pt;rotation:-59;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" filled="f" stroked="f">
                <v:textbox inset="0,0,0,0">
                  <w:txbxContent>
                    <w:p w14:paraId="74237470"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v:textbox>
                <w10:wrap anchorx="page"/>
              </v:shape>
            </w:pict>
          </mc:Fallback>
        </mc:AlternateContent>
      </w:r>
      <w:r>
        <w:rPr>
          <w:noProof/>
        </w:rPr>
        <mc:AlternateContent>
          <mc:Choice Requires="wps">
            <w:drawing>
              <wp:anchor distT="0" distB="0" distL="0" distR="0" simplePos="0" relativeHeight="15736832" behindDoc="0" locked="0" layoutInCell="1" allowOverlap="1" wp14:anchorId="02D4ADCD" wp14:editId="341C3ECE">
                <wp:simplePos x="0" y="0"/>
                <wp:positionH relativeFrom="page">
                  <wp:posOffset>3100189</wp:posOffset>
                </wp:positionH>
                <wp:positionV relativeFrom="paragraph">
                  <wp:posOffset>253113</wp:posOffset>
                </wp:positionV>
                <wp:extent cx="262890" cy="9398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62890" cy="93980"/>
                        </a:xfrm>
                        <a:prstGeom prst="rect">
                          <a:avLst/>
                        </a:prstGeom>
                      </wps:spPr>
                      <wps:txbx>
                        <w:txbxContent>
                          <w:p w14:paraId="4A080E8B" w14:textId="77777777" w:rsidR="00041814" w:rsidRDefault="00BD1F93">
                            <w:pPr>
                              <w:spacing w:line="148" w:lineRule="exac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w14:anchorId="02D4ADCD" id="Textbox 22" o:spid="_x0000_s1032" type="#_x0000_t202" style="position:absolute;left:0;text-align:left;margin-left:244.1pt;margin-top:19.95pt;width:20.7pt;height:7.4pt;rotation:-59;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" filled="f" stroked="f">
                <v:textbox inset="0,0,0,0">
                  <w:txbxContent>
                    <w:p w14:paraId="4A080E8B" w14:textId="77777777" w:rsidR="00041814" w:rsidRDefault="00BD1F93">
                      <w:pPr>
                        <w:spacing w:line="148" w:lineRule="exact"/>
                        <w:rPr>
                          <w:rFonts w:ascii="Arial"/>
                          <w:sz w:val="14"/>
                        </w:rPr>
                      </w:pPr>
                      <w:r>
                        <w:rPr>
                          <w:rFonts w:ascii="Arial"/>
                          <w:color w:val="4D4D4D"/>
                          <w:spacing w:val="-2"/>
                          <w:w w:val="105"/>
                          <w:sz w:val="14"/>
                        </w:rPr>
                        <w:t>Adults</w:t>
                      </w:r>
                    </w:p>
                  </w:txbxContent>
                </v:textbox>
                <w10:wrap anchorx="page"/>
              </v:shape>
            </w:pict>
          </mc:Fallback>
        </mc:AlternateContent>
      </w:r>
      <w:r>
        <w:rPr>
          <w:noProof/>
        </w:rPr>
        <mc:AlternateContent>
          <mc:Choice Requires="wps">
            <w:drawing>
              <wp:anchor distT="0" distB="0" distL="0" distR="0" simplePos="0" relativeHeight="15738368" behindDoc="0" locked="0" layoutInCell="1" allowOverlap="1" wp14:anchorId="3AA23A8F" wp14:editId="7CAD42A2">
                <wp:simplePos x="0" y="0"/>
                <wp:positionH relativeFrom="page">
                  <wp:posOffset>3838222</wp:posOffset>
                </wp:positionH>
                <wp:positionV relativeFrom="paragraph">
                  <wp:posOffset>230412</wp:posOffset>
                </wp:positionV>
                <wp:extent cx="210820" cy="939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9321BAA" w14:textId="77777777" w:rsidR="00041814" w:rsidRDefault="00BD1F93">
                            <w:pPr>
                              <w:spacing w:line="148" w:lineRule="exac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w14:anchorId="3AA23A8F" id="Textbox 23" o:spid="_x0000_s1033" type="#_x0000_t202" style="position:absolute;left:0;text-align:left;margin-left:302.2pt;margin-top:18.15pt;width:16.6pt;height:7.4pt;rotation:-59;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eaoAEAAC8DAAAOAAAAZHJzL2Uyb0RvYy54bWysUsGO0zAQvSPxD5bvNGmRlm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" filled="f" stroked="f">
                <v:textbox inset="0,0,0,0">
                  <w:txbxContent>
                    <w:p w14:paraId="79321BAA" w14:textId="77777777" w:rsidR="00041814" w:rsidRDefault="00BD1F93">
                      <w:pPr>
                        <w:spacing w:line="148" w:lineRule="exact"/>
                        <w:rPr>
                          <w:rFonts w:ascii="Arial"/>
                          <w:sz w:val="14"/>
                        </w:rPr>
                      </w:pPr>
                      <w:r>
                        <w:rPr>
                          <w:rFonts w:ascii="Arial"/>
                          <w:color w:val="4D4D4D"/>
                          <w:spacing w:val="-4"/>
                          <w:w w:val="105"/>
                          <w:sz w:val="14"/>
                        </w:rPr>
                        <w:t>2007</w:t>
                      </w:r>
                    </w:p>
                  </w:txbxContent>
                </v:textbox>
                <w10:wrap anchorx="page"/>
              </v:shape>
            </w:pict>
          </mc:Fallback>
        </mc:AlternateContent>
      </w:r>
      <w:r>
        <w:rPr>
          <w:noProof/>
        </w:rPr>
        <mc:AlternateContent>
          <mc:Choice Requires="wps">
            <w:drawing>
              <wp:anchor distT="0" distB="0" distL="0" distR="0" simplePos="0" relativeHeight="15738880" behindDoc="0" locked="0" layoutInCell="1" allowOverlap="1" wp14:anchorId="1DE23405" wp14:editId="09F25E57">
                <wp:simplePos x="0" y="0"/>
                <wp:positionH relativeFrom="page">
                  <wp:posOffset>3971973</wp:posOffset>
                </wp:positionH>
                <wp:positionV relativeFrom="paragraph">
                  <wp:posOffset>230412</wp:posOffset>
                </wp:positionV>
                <wp:extent cx="210820" cy="939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6E6D3E0" w14:textId="77777777" w:rsidR="00041814" w:rsidRDefault="00BD1F93">
                            <w:pPr>
                              <w:spacing w:line="148" w:lineRule="exac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w14:anchorId="1DE23405" id="Textbox 24" o:spid="_x0000_s1034" type="#_x0000_t202" style="position:absolute;left:0;text-align:left;margin-left:312.75pt;margin-top:18.15pt;width:16.6pt;height:7.4pt;rotation:-59;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" filled="f" stroked="f">
                <v:textbox inset="0,0,0,0">
                  <w:txbxContent>
                    <w:p w14:paraId="76E6D3E0" w14:textId="77777777" w:rsidR="00041814" w:rsidRDefault="00BD1F93">
                      <w:pPr>
                        <w:spacing w:line="148" w:lineRule="exact"/>
                        <w:rPr>
                          <w:rFonts w:ascii="Arial"/>
                          <w:sz w:val="14"/>
                        </w:rPr>
                      </w:pPr>
                      <w:r>
                        <w:rPr>
                          <w:rFonts w:ascii="Arial"/>
                          <w:color w:val="4D4D4D"/>
                          <w:spacing w:val="-4"/>
                          <w:w w:val="105"/>
                          <w:sz w:val="14"/>
                        </w:rPr>
                        <w:t>2008</w:t>
                      </w:r>
                    </w:p>
                  </w:txbxContent>
                </v:textbox>
                <w10:wrap anchorx="page"/>
              </v:shape>
            </w:pict>
          </mc:Fallback>
        </mc:AlternateContent>
      </w:r>
      <w:r>
        <w:rPr>
          <w:noProof/>
        </w:rPr>
        <mc:AlternateContent>
          <mc:Choice Requires="wps">
            <w:drawing>
              <wp:anchor distT="0" distB="0" distL="0" distR="0" simplePos="0" relativeHeight="15739392" behindDoc="0" locked="0" layoutInCell="1" allowOverlap="1" wp14:anchorId="3219DDC3" wp14:editId="255D577C">
                <wp:simplePos x="0" y="0"/>
                <wp:positionH relativeFrom="page">
                  <wp:posOffset>4105787</wp:posOffset>
                </wp:positionH>
                <wp:positionV relativeFrom="paragraph">
                  <wp:posOffset>230412</wp:posOffset>
                </wp:positionV>
                <wp:extent cx="210820" cy="9398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1642FB57" w14:textId="77777777" w:rsidR="00041814" w:rsidRDefault="00BD1F93">
                            <w:pPr>
                              <w:spacing w:line="148" w:lineRule="exac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w14:anchorId="3219DDC3" id="Textbox 25" o:spid="_x0000_s1035" type="#_x0000_t202" style="position:absolute;left:0;text-align:left;margin-left:323.3pt;margin-top:18.15pt;width:16.6pt;height:7.4pt;rotation:-59;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hfnwEAAC8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" filled="f" stroked="f">
                <v:textbox inset="0,0,0,0">
                  <w:txbxContent>
                    <w:p w14:paraId="1642FB57" w14:textId="77777777" w:rsidR="00041814" w:rsidRDefault="00BD1F93">
                      <w:pPr>
                        <w:spacing w:line="148" w:lineRule="exact"/>
                        <w:rPr>
                          <w:rFonts w:ascii="Arial"/>
                          <w:sz w:val="14"/>
                        </w:rPr>
                      </w:pPr>
                      <w:r>
                        <w:rPr>
                          <w:rFonts w:ascii="Arial"/>
                          <w:color w:val="4D4D4D"/>
                          <w:spacing w:val="-4"/>
                          <w:w w:val="105"/>
                          <w:sz w:val="14"/>
                        </w:rPr>
                        <w:t>2009</w:t>
                      </w:r>
                    </w:p>
                  </w:txbxContent>
                </v:textbox>
                <w10:wrap anchorx="page"/>
              </v:shape>
            </w:pict>
          </mc:Fallback>
        </mc:AlternateContent>
      </w:r>
      <w:r>
        <w:rPr>
          <w:noProof/>
        </w:rPr>
        <mc:AlternateContent>
          <mc:Choice Requires="wps">
            <w:drawing>
              <wp:anchor distT="0" distB="0" distL="0" distR="0" simplePos="0" relativeHeight="15739904" behindDoc="0" locked="0" layoutInCell="1" allowOverlap="1" wp14:anchorId="08F1FB21" wp14:editId="463BD49D">
                <wp:simplePos x="0" y="0"/>
                <wp:positionH relativeFrom="page">
                  <wp:posOffset>4239600</wp:posOffset>
                </wp:positionH>
                <wp:positionV relativeFrom="paragraph">
                  <wp:posOffset>230412</wp:posOffset>
                </wp:positionV>
                <wp:extent cx="210820" cy="939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B0CB463" w14:textId="77777777" w:rsidR="00041814" w:rsidRDefault="00BD1F93">
                            <w:pPr>
                              <w:spacing w:line="148" w:lineRule="exac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w14:anchorId="08F1FB21" id="Textbox 26" o:spid="_x0000_s1036" type="#_x0000_t202" style="position:absolute;left:0;text-align:left;margin-left:333.85pt;margin-top:18.15pt;width:16.6pt;height:7.4pt;rotation:-59;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mDnwEAADA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" filled="f" stroked="f">
                <v:textbox inset="0,0,0,0">
                  <w:txbxContent>
                    <w:p w14:paraId="7B0CB463" w14:textId="77777777" w:rsidR="00041814" w:rsidRDefault="00BD1F93">
                      <w:pPr>
                        <w:spacing w:line="148" w:lineRule="exact"/>
                        <w:rPr>
                          <w:rFonts w:ascii="Arial"/>
                          <w:sz w:val="14"/>
                        </w:rPr>
                      </w:pPr>
                      <w:r>
                        <w:rPr>
                          <w:rFonts w:ascii="Arial"/>
                          <w:color w:val="4D4D4D"/>
                          <w:spacing w:val="-4"/>
                          <w:w w:val="105"/>
                          <w:sz w:val="14"/>
                        </w:rPr>
                        <w:t>2010</w:t>
                      </w:r>
                    </w:p>
                  </w:txbxContent>
                </v:textbox>
                <w10:wrap anchorx="page"/>
              </v:shape>
            </w:pict>
          </mc:Fallback>
        </mc:AlternateContent>
      </w:r>
      <w:r>
        <w:rPr>
          <w:noProof/>
        </w:rPr>
        <mc:AlternateContent>
          <mc:Choice Requires="wps">
            <w:drawing>
              <wp:anchor distT="0" distB="0" distL="0" distR="0" simplePos="0" relativeHeight="15740416" behindDoc="0" locked="0" layoutInCell="1" allowOverlap="1" wp14:anchorId="00586AA6" wp14:editId="5B000D16">
                <wp:simplePos x="0" y="0"/>
                <wp:positionH relativeFrom="page">
                  <wp:posOffset>4373352</wp:posOffset>
                </wp:positionH>
                <wp:positionV relativeFrom="paragraph">
                  <wp:posOffset>230412</wp:posOffset>
                </wp:positionV>
                <wp:extent cx="210820" cy="9398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1A02078" w14:textId="77777777" w:rsidR="00041814" w:rsidRDefault="00BD1F93">
                            <w:pPr>
                              <w:spacing w:line="148" w:lineRule="exac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w14:anchorId="00586AA6" id="Textbox 27" o:spid="_x0000_s1037" type="#_x0000_t202" style="position:absolute;left:0;text-align:left;margin-left:344.35pt;margin-top:18.15pt;width:16.6pt;height:7.4pt;rotation:-59;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" filled="f" stroked="f">
                <v:textbox inset="0,0,0,0">
                  <w:txbxContent>
                    <w:p w14:paraId="61A02078" w14:textId="77777777" w:rsidR="00041814" w:rsidRDefault="00BD1F93">
                      <w:pPr>
                        <w:spacing w:line="148" w:lineRule="exact"/>
                        <w:rPr>
                          <w:rFonts w:ascii="Arial"/>
                          <w:sz w:val="14"/>
                        </w:rPr>
                      </w:pPr>
                      <w:r>
                        <w:rPr>
                          <w:rFonts w:ascii="Arial"/>
                          <w:color w:val="4D4D4D"/>
                          <w:spacing w:val="-4"/>
                          <w:w w:val="105"/>
                          <w:sz w:val="14"/>
                        </w:rPr>
                        <w:t>2011</w:t>
                      </w:r>
                    </w:p>
                  </w:txbxContent>
                </v:textbox>
                <w10:wrap anchorx="page"/>
              </v:shape>
            </w:pict>
          </mc:Fallback>
        </mc:AlternateContent>
      </w:r>
      <w:r>
        <w:rPr>
          <w:noProof/>
        </w:rPr>
        <mc:AlternateContent>
          <mc:Choice Requires="wps">
            <w:drawing>
              <wp:anchor distT="0" distB="0" distL="0" distR="0" simplePos="0" relativeHeight="15740928" behindDoc="0" locked="0" layoutInCell="1" allowOverlap="1" wp14:anchorId="2C02FA55" wp14:editId="094A61FA">
                <wp:simplePos x="0" y="0"/>
                <wp:positionH relativeFrom="page">
                  <wp:posOffset>4507165</wp:posOffset>
                </wp:positionH>
                <wp:positionV relativeFrom="paragraph">
                  <wp:posOffset>230412</wp:posOffset>
                </wp:positionV>
                <wp:extent cx="210820" cy="9398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B446716" w14:textId="77777777" w:rsidR="00041814" w:rsidRDefault="00BD1F93">
                            <w:pPr>
                              <w:spacing w:line="148" w:lineRule="exac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w14:anchorId="2C02FA55" id="Textbox 28" o:spid="_x0000_s1038" type="#_x0000_t202" style="position:absolute;left:0;text-align:left;margin-left:354.9pt;margin-top:18.15pt;width:16.6pt;height:7.4pt;rotation:-59;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" filled="f" stroked="f">
                <v:textbox inset="0,0,0,0">
                  <w:txbxContent>
                    <w:p w14:paraId="4B446716" w14:textId="77777777" w:rsidR="00041814" w:rsidRDefault="00BD1F93">
                      <w:pPr>
                        <w:spacing w:line="148" w:lineRule="exact"/>
                        <w:rPr>
                          <w:rFonts w:ascii="Arial"/>
                          <w:sz w:val="14"/>
                        </w:rPr>
                      </w:pPr>
                      <w:r>
                        <w:rPr>
                          <w:rFonts w:ascii="Arial"/>
                          <w:color w:val="4D4D4D"/>
                          <w:spacing w:val="-4"/>
                          <w:w w:val="105"/>
                          <w:sz w:val="14"/>
                        </w:rPr>
                        <w:t>2012</w:t>
                      </w:r>
                    </w:p>
                  </w:txbxContent>
                </v:textbox>
                <w10:wrap anchorx="page"/>
              </v:shape>
            </w:pict>
          </mc:Fallback>
        </mc:AlternateContent>
      </w:r>
      <w:r>
        <w:rPr>
          <w:noProof/>
        </w:rPr>
        <mc:AlternateContent>
          <mc:Choice Requires="wps">
            <w:drawing>
              <wp:anchor distT="0" distB="0" distL="0" distR="0" simplePos="0" relativeHeight="15741440" behindDoc="0" locked="0" layoutInCell="1" allowOverlap="1" wp14:anchorId="059D7829" wp14:editId="05176330">
                <wp:simplePos x="0" y="0"/>
                <wp:positionH relativeFrom="page">
                  <wp:posOffset>4640979</wp:posOffset>
                </wp:positionH>
                <wp:positionV relativeFrom="paragraph">
                  <wp:posOffset>230412</wp:posOffset>
                </wp:positionV>
                <wp:extent cx="210820" cy="9398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67076C0" w14:textId="77777777" w:rsidR="00041814" w:rsidRDefault="00BD1F93">
                            <w:pPr>
                              <w:spacing w:line="148" w:lineRule="exac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w14:anchorId="059D7829" id="Textbox 29" o:spid="_x0000_s1039" type="#_x0000_t202" style="position:absolute;left:0;text-align:left;margin-left:365.45pt;margin-top:18.15pt;width:16.6pt;height:7.4pt;rotation:-59;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" filled="f" stroked="f">
                <v:textbox inset="0,0,0,0">
                  <w:txbxContent>
                    <w:p w14:paraId="467076C0" w14:textId="77777777" w:rsidR="00041814" w:rsidRDefault="00BD1F93">
                      <w:pPr>
                        <w:spacing w:line="148" w:lineRule="exact"/>
                        <w:rPr>
                          <w:rFonts w:ascii="Arial"/>
                          <w:sz w:val="14"/>
                        </w:rPr>
                      </w:pPr>
                      <w:r>
                        <w:rPr>
                          <w:rFonts w:ascii="Arial"/>
                          <w:color w:val="4D4D4D"/>
                          <w:spacing w:val="-4"/>
                          <w:w w:val="105"/>
                          <w:sz w:val="14"/>
                        </w:rPr>
                        <w:t>2013</w:t>
                      </w:r>
                    </w:p>
                  </w:txbxContent>
                </v:textbox>
                <w10:wrap anchorx="page"/>
              </v:shape>
            </w:pict>
          </mc:Fallback>
        </mc:AlternateContent>
      </w:r>
      <w:r>
        <w:rPr>
          <w:noProof/>
        </w:rPr>
        <mc:AlternateContent>
          <mc:Choice Requires="wps">
            <w:drawing>
              <wp:anchor distT="0" distB="0" distL="0" distR="0" simplePos="0" relativeHeight="15741952" behindDoc="0" locked="0" layoutInCell="1" allowOverlap="1" wp14:anchorId="6D44D4F1" wp14:editId="04AA1DB6">
                <wp:simplePos x="0" y="0"/>
                <wp:positionH relativeFrom="page">
                  <wp:posOffset>4774730</wp:posOffset>
                </wp:positionH>
                <wp:positionV relativeFrom="paragraph">
                  <wp:posOffset>230412</wp:posOffset>
                </wp:positionV>
                <wp:extent cx="210820" cy="9398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688F88F" w14:textId="77777777" w:rsidR="00041814" w:rsidRDefault="00BD1F93">
                            <w:pPr>
                              <w:spacing w:line="148" w:lineRule="exac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w14:anchorId="6D44D4F1" id="Textbox 30" o:spid="_x0000_s1040" type="#_x0000_t202" style="position:absolute;left:0;text-align:left;margin-left:375.95pt;margin-top:18.15pt;width:16.6pt;height:7.4pt;rotation:-59;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ueoAEAADADAAAOAAAAZHJzL2Uyb0RvYy54bWysUsGO0zAQvSPxD5bvNGlB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" filled="f" stroked="f">
                <v:textbox inset="0,0,0,0">
                  <w:txbxContent>
                    <w:p w14:paraId="0688F88F" w14:textId="77777777" w:rsidR="00041814" w:rsidRDefault="00BD1F93">
                      <w:pPr>
                        <w:spacing w:line="148" w:lineRule="exact"/>
                        <w:rPr>
                          <w:rFonts w:ascii="Arial"/>
                          <w:sz w:val="14"/>
                        </w:rPr>
                      </w:pPr>
                      <w:r>
                        <w:rPr>
                          <w:rFonts w:ascii="Arial"/>
                          <w:color w:val="4D4D4D"/>
                          <w:spacing w:val="-4"/>
                          <w:w w:val="105"/>
                          <w:sz w:val="14"/>
                        </w:rPr>
                        <w:t>2014</w:t>
                      </w:r>
                    </w:p>
                  </w:txbxContent>
                </v:textbox>
                <w10:wrap anchorx="page"/>
              </v:shape>
            </w:pict>
          </mc:Fallback>
        </mc:AlternateContent>
      </w:r>
      <w:r>
        <w:rPr>
          <w:noProof/>
        </w:rPr>
        <mc:AlternateContent>
          <mc:Choice Requires="wps">
            <w:drawing>
              <wp:anchor distT="0" distB="0" distL="0" distR="0" simplePos="0" relativeHeight="15742464" behindDoc="0" locked="0" layoutInCell="1" allowOverlap="1" wp14:anchorId="0D4281D9" wp14:editId="4B7C142F">
                <wp:simplePos x="0" y="0"/>
                <wp:positionH relativeFrom="page">
                  <wp:posOffset>4908543</wp:posOffset>
                </wp:positionH>
                <wp:positionV relativeFrom="paragraph">
                  <wp:posOffset>230412</wp:posOffset>
                </wp:positionV>
                <wp:extent cx="210820" cy="9398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D45DC36" w14:textId="77777777" w:rsidR="00041814" w:rsidRDefault="00BD1F93">
                            <w:pPr>
                              <w:spacing w:line="148" w:lineRule="exac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w14:anchorId="0D4281D9" id="Textbox 31" o:spid="_x0000_s1041" type="#_x0000_t202" style="position:absolute;left:0;text-align:left;margin-left:386.5pt;margin-top:18.15pt;width:16.6pt;height:7.4pt;rotation:-59;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fvoAEAADADAAAOAAAAZHJzL2Uyb0RvYy54bWysUsGO0zAQvSPxD5bvNGkR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" filled="f" stroked="f">
                <v:textbox inset="0,0,0,0">
                  <w:txbxContent>
                    <w:p w14:paraId="4D45DC36" w14:textId="77777777" w:rsidR="00041814" w:rsidRDefault="00BD1F93">
                      <w:pPr>
                        <w:spacing w:line="148" w:lineRule="exact"/>
                        <w:rPr>
                          <w:rFonts w:ascii="Arial"/>
                          <w:sz w:val="14"/>
                        </w:rPr>
                      </w:pPr>
                      <w:r>
                        <w:rPr>
                          <w:rFonts w:ascii="Arial"/>
                          <w:color w:val="4D4D4D"/>
                          <w:spacing w:val="-4"/>
                          <w:w w:val="105"/>
                          <w:sz w:val="14"/>
                        </w:rPr>
                        <w:t>2015</w:t>
                      </w:r>
                    </w:p>
                  </w:txbxContent>
                </v:textbox>
                <w10:wrap anchorx="page"/>
              </v:shape>
            </w:pict>
          </mc:Fallback>
        </mc:AlternateContent>
      </w:r>
      <w:r>
        <w:rPr>
          <w:noProof/>
        </w:rPr>
        <mc:AlternateContent>
          <mc:Choice Requires="wps">
            <w:drawing>
              <wp:anchor distT="0" distB="0" distL="0" distR="0" simplePos="0" relativeHeight="15742976" behindDoc="0" locked="0" layoutInCell="1" allowOverlap="1" wp14:anchorId="721F2B4F" wp14:editId="30CD668B">
                <wp:simplePos x="0" y="0"/>
                <wp:positionH relativeFrom="page">
                  <wp:posOffset>5042357</wp:posOffset>
                </wp:positionH>
                <wp:positionV relativeFrom="paragraph">
                  <wp:posOffset>230412</wp:posOffset>
                </wp:positionV>
                <wp:extent cx="210820" cy="939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3C520A5" w14:textId="77777777" w:rsidR="00041814" w:rsidRDefault="00BD1F93">
                            <w:pPr>
                              <w:spacing w:line="148" w:lineRule="exac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w14:anchorId="721F2B4F" id="Textbox 32" o:spid="_x0000_s1042" type="#_x0000_t202" style="position:absolute;left:0;text-align:left;margin-left:397.05pt;margin-top:18.15pt;width:16.6pt;height:7.4pt;rotation:-59;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" filled="f" stroked="f">
                <v:textbox inset="0,0,0,0">
                  <w:txbxContent>
                    <w:p w14:paraId="73C520A5" w14:textId="77777777" w:rsidR="00041814" w:rsidRDefault="00BD1F93">
                      <w:pPr>
                        <w:spacing w:line="148" w:lineRule="exact"/>
                        <w:rPr>
                          <w:rFonts w:ascii="Arial"/>
                          <w:sz w:val="14"/>
                        </w:rPr>
                      </w:pPr>
                      <w:r>
                        <w:rPr>
                          <w:rFonts w:ascii="Arial"/>
                          <w:color w:val="4D4D4D"/>
                          <w:spacing w:val="-4"/>
                          <w:w w:val="105"/>
                          <w:sz w:val="14"/>
                        </w:rPr>
                        <w:t>2016</w:t>
                      </w:r>
                    </w:p>
                  </w:txbxContent>
                </v:textbox>
                <w10:wrap anchorx="page"/>
              </v:shape>
            </w:pict>
          </mc:Fallback>
        </mc:AlternateContent>
      </w:r>
      <w:r>
        <w:rPr>
          <w:noProof/>
        </w:rPr>
        <mc:AlternateContent>
          <mc:Choice Requires="wps">
            <w:drawing>
              <wp:anchor distT="0" distB="0" distL="0" distR="0" simplePos="0" relativeHeight="15743488" behindDoc="0" locked="0" layoutInCell="1" allowOverlap="1" wp14:anchorId="52E3AB40" wp14:editId="032D9E68">
                <wp:simplePos x="0" y="0"/>
                <wp:positionH relativeFrom="page">
                  <wp:posOffset>5176108</wp:posOffset>
                </wp:positionH>
                <wp:positionV relativeFrom="paragraph">
                  <wp:posOffset>230412</wp:posOffset>
                </wp:positionV>
                <wp:extent cx="210820" cy="9398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BCC9D06" w14:textId="77777777" w:rsidR="00041814" w:rsidRDefault="00BD1F93">
                            <w:pPr>
                              <w:spacing w:line="148" w:lineRule="exac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w14:anchorId="52E3AB40" id="Textbox 33" o:spid="_x0000_s1043" type="#_x0000_t202" style="position:absolute;left:0;text-align:left;margin-left:407.55pt;margin-top:18.15pt;width:16.6pt;height:7.4pt;rotation:-59;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4MoAEAADADAAAOAAAAZHJzL2Uyb0RvYy54bWysUsGO0zAQvSPxD5bvNGmRlm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" filled="f" stroked="f">
                <v:textbox inset="0,0,0,0">
                  <w:txbxContent>
                    <w:p w14:paraId="5BCC9D06" w14:textId="77777777" w:rsidR="00041814" w:rsidRDefault="00BD1F93">
                      <w:pPr>
                        <w:spacing w:line="148" w:lineRule="exact"/>
                        <w:rPr>
                          <w:rFonts w:ascii="Arial"/>
                          <w:sz w:val="14"/>
                        </w:rPr>
                      </w:pPr>
                      <w:r>
                        <w:rPr>
                          <w:rFonts w:ascii="Arial"/>
                          <w:color w:val="4D4D4D"/>
                          <w:spacing w:val="-4"/>
                          <w:w w:val="105"/>
                          <w:sz w:val="14"/>
                        </w:rPr>
                        <w:t>2017</w:t>
                      </w:r>
                    </w:p>
                  </w:txbxContent>
                </v:textbox>
                <w10:wrap anchorx="page"/>
              </v:shape>
            </w:pict>
          </mc:Fallback>
        </mc:AlternateContent>
      </w:r>
      <w:r>
        <w:rPr>
          <w:noProof/>
        </w:rPr>
        <mc:AlternateContent>
          <mc:Choice Requires="wps">
            <w:drawing>
              <wp:anchor distT="0" distB="0" distL="0" distR="0" simplePos="0" relativeHeight="15744000" behindDoc="0" locked="0" layoutInCell="1" allowOverlap="1" wp14:anchorId="08229B54" wp14:editId="32ADAB0D">
                <wp:simplePos x="0" y="0"/>
                <wp:positionH relativeFrom="page">
                  <wp:posOffset>5309922</wp:posOffset>
                </wp:positionH>
                <wp:positionV relativeFrom="paragraph">
                  <wp:posOffset>230412</wp:posOffset>
                </wp:positionV>
                <wp:extent cx="210820" cy="9398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D48E36" w14:textId="77777777" w:rsidR="00041814" w:rsidRDefault="00BD1F93">
                            <w:pPr>
                              <w:spacing w:line="148" w:lineRule="exac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w14:anchorId="08229B54" id="Textbox 34" o:spid="_x0000_s1044" type="#_x0000_t202" style="position:absolute;left:0;text-align:left;margin-left:418.1pt;margin-top:18.15pt;width:16.6pt;height:7.4pt;rotation:-59;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24nwEAADA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" filled="f" stroked="f">
                <v:textbox inset="0,0,0,0">
                  <w:txbxContent>
                    <w:p w14:paraId="40D48E36" w14:textId="77777777" w:rsidR="00041814" w:rsidRDefault="00BD1F93">
                      <w:pPr>
                        <w:spacing w:line="148" w:lineRule="exact"/>
                        <w:rPr>
                          <w:rFonts w:ascii="Arial"/>
                          <w:sz w:val="14"/>
                        </w:rPr>
                      </w:pPr>
                      <w:r>
                        <w:rPr>
                          <w:rFonts w:ascii="Arial"/>
                          <w:color w:val="4D4D4D"/>
                          <w:spacing w:val="-4"/>
                          <w:w w:val="105"/>
                          <w:sz w:val="14"/>
                        </w:rPr>
                        <w:t>2018</w:t>
                      </w:r>
                    </w:p>
                  </w:txbxContent>
                </v:textbox>
                <w10:wrap anchorx="page"/>
              </v:shape>
            </w:pict>
          </mc:Fallback>
        </mc:AlternateContent>
      </w:r>
      <w:r>
        <w:rPr>
          <w:noProof/>
        </w:rPr>
        <mc:AlternateContent>
          <mc:Choice Requires="wps">
            <w:drawing>
              <wp:anchor distT="0" distB="0" distL="0" distR="0" simplePos="0" relativeHeight="15744512" behindDoc="0" locked="0" layoutInCell="1" allowOverlap="1" wp14:anchorId="4B87F1C5" wp14:editId="3952FE47">
                <wp:simplePos x="0" y="0"/>
                <wp:positionH relativeFrom="page">
                  <wp:posOffset>5443736</wp:posOffset>
                </wp:positionH>
                <wp:positionV relativeFrom="paragraph">
                  <wp:posOffset>230412</wp:posOffset>
                </wp:positionV>
                <wp:extent cx="210820" cy="9398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3E01DAD" w14:textId="77777777" w:rsidR="00041814" w:rsidRDefault="00BD1F93">
                            <w:pPr>
                              <w:spacing w:line="148" w:lineRule="exac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w14:anchorId="4B87F1C5" id="Textbox 35" o:spid="_x0000_s1045" type="#_x0000_t202" style="position:absolute;left:0;text-align:left;margin-left:428.65pt;margin-top:18.15pt;width:16.6pt;height:7.4pt;rotation:-59;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" filled="f" stroked="f">
                <v:textbox inset="0,0,0,0">
                  <w:txbxContent>
                    <w:p w14:paraId="53E01DAD" w14:textId="77777777" w:rsidR="00041814" w:rsidRDefault="00BD1F93">
                      <w:pPr>
                        <w:spacing w:line="148" w:lineRule="exact"/>
                        <w:rPr>
                          <w:rFonts w:ascii="Arial"/>
                          <w:sz w:val="14"/>
                        </w:rPr>
                      </w:pPr>
                      <w:r>
                        <w:rPr>
                          <w:rFonts w:ascii="Arial"/>
                          <w:color w:val="4D4D4D"/>
                          <w:spacing w:val="-4"/>
                          <w:w w:val="105"/>
                          <w:sz w:val="14"/>
                        </w:rPr>
                        <w:t>2019</w:t>
                      </w:r>
                    </w:p>
                  </w:txbxContent>
                </v:textbox>
                <w10:wrap anchorx="page"/>
              </v:shape>
            </w:pict>
          </mc:Fallback>
        </mc:AlternateContent>
      </w:r>
      <w:r>
        <w:rPr>
          <w:noProof/>
        </w:rPr>
        <mc:AlternateContent>
          <mc:Choice Requires="wps">
            <w:drawing>
              <wp:anchor distT="0" distB="0" distL="0" distR="0" simplePos="0" relativeHeight="15745024" behindDoc="0" locked="0" layoutInCell="1" allowOverlap="1" wp14:anchorId="3FF1B492" wp14:editId="36A92985">
                <wp:simplePos x="0" y="0"/>
                <wp:positionH relativeFrom="page">
                  <wp:posOffset>5577487</wp:posOffset>
                </wp:positionH>
                <wp:positionV relativeFrom="paragraph">
                  <wp:posOffset>230412</wp:posOffset>
                </wp:positionV>
                <wp:extent cx="210820" cy="9398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B9C74A6" w14:textId="77777777" w:rsidR="00041814" w:rsidRDefault="00BD1F93">
                            <w:pPr>
                              <w:spacing w:line="148" w:lineRule="exac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w14:anchorId="3FF1B492" id="Textbox 36" o:spid="_x0000_s1046" type="#_x0000_t202" style="position:absolute;left:0;text-align:left;margin-left:439.15pt;margin-top:18.15pt;width:16.6pt;height:7.4pt;rotation:-59;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" filled="f" stroked="f">
                <v:textbox inset="0,0,0,0">
                  <w:txbxContent>
                    <w:p w14:paraId="2B9C74A6" w14:textId="77777777" w:rsidR="00041814" w:rsidRDefault="00BD1F93">
                      <w:pPr>
                        <w:spacing w:line="148" w:lineRule="exact"/>
                        <w:rPr>
                          <w:rFonts w:ascii="Arial"/>
                          <w:sz w:val="14"/>
                        </w:rPr>
                      </w:pPr>
                      <w:r>
                        <w:rPr>
                          <w:rFonts w:ascii="Arial"/>
                          <w:color w:val="4D4D4D"/>
                          <w:spacing w:val="-4"/>
                          <w:w w:val="105"/>
                          <w:sz w:val="14"/>
                        </w:rPr>
                        <w:t>2020</w:t>
                      </w:r>
                    </w:p>
                  </w:txbxContent>
                </v:textbox>
                <w10:wrap anchorx="page"/>
              </v:shape>
            </w:pict>
          </mc:Fallback>
        </mc:AlternateContent>
      </w:r>
      <w:r>
        <w:rPr>
          <w:noProof/>
        </w:rPr>
        <mc:AlternateContent>
          <mc:Choice Requires="wps">
            <w:drawing>
              <wp:anchor distT="0" distB="0" distL="0" distR="0" simplePos="0" relativeHeight="15745536" behindDoc="0" locked="0" layoutInCell="1" allowOverlap="1" wp14:anchorId="12AA9D0D" wp14:editId="3657A502">
                <wp:simplePos x="0" y="0"/>
                <wp:positionH relativeFrom="page">
                  <wp:posOffset>5711300</wp:posOffset>
                </wp:positionH>
                <wp:positionV relativeFrom="paragraph">
                  <wp:posOffset>230412</wp:posOffset>
                </wp:positionV>
                <wp:extent cx="210820" cy="9398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8E470E5" w14:textId="77777777" w:rsidR="00041814" w:rsidRDefault="00BD1F93">
                            <w:pPr>
                              <w:spacing w:line="148" w:lineRule="exac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w14:anchorId="12AA9D0D" id="Textbox 37" o:spid="_x0000_s1047" type="#_x0000_t202" style="position:absolute;left:0;text-align:left;margin-left:449.7pt;margin-top:18.15pt;width:16.6pt;height:7.4pt;rotation:-59;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" filled="f" stroked="f">
                <v:textbox inset="0,0,0,0">
                  <w:txbxContent>
                    <w:p w14:paraId="58E470E5" w14:textId="77777777" w:rsidR="00041814" w:rsidRDefault="00BD1F93">
                      <w:pPr>
                        <w:spacing w:line="148" w:lineRule="exact"/>
                        <w:rPr>
                          <w:rFonts w:ascii="Arial"/>
                          <w:sz w:val="14"/>
                        </w:rPr>
                      </w:pPr>
                      <w:r>
                        <w:rPr>
                          <w:rFonts w:ascii="Arial"/>
                          <w:color w:val="4D4D4D"/>
                          <w:spacing w:val="-4"/>
                          <w:w w:val="105"/>
                          <w:sz w:val="14"/>
                        </w:rPr>
                        <w:t>2021</w:t>
                      </w:r>
                    </w:p>
                  </w:txbxContent>
                </v:textbox>
                <w10:wrap anchorx="pag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14:paraId="66A50E63" w14:textId="77777777" w:rsidR="00041814" w:rsidRDefault="00041814">
      <w:pPr>
        <w:pStyle w:val="BodyText"/>
        <w:jc w:val="left"/>
        <w:rPr>
          <w:rFonts w:ascii="Arial"/>
        </w:rPr>
      </w:pPr>
    </w:p>
    <w:p w14:paraId="6525DBC2" w14:textId="77777777" w:rsidR="00041814" w:rsidRDefault="00041814">
      <w:pPr>
        <w:pStyle w:val="BodyText"/>
        <w:jc w:val="left"/>
        <w:rPr>
          <w:rFonts w:ascii="Arial"/>
        </w:rPr>
      </w:pPr>
    </w:p>
    <w:p w14:paraId="786C7B9D" w14:textId="77777777" w:rsidR="00041814" w:rsidRDefault="00041814">
      <w:pPr>
        <w:pStyle w:val="BodyText"/>
        <w:spacing w:before="188"/>
        <w:jc w:val="left"/>
        <w:rPr>
          <w:rFonts w:ascii="Arial"/>
        </w:rPr>
      </w:pPr>
    </w:p>
    <w:p w14:paraId="74CF2394" w14:textId="77777777" w:rsidR="00041814" w:rsidRDefault="00041814">
      <w:pPr>
        <w:rPr>
          <w:rFonts w:ascii="Arial"/>
        </w:rPr>
        <w:sectPr w:rsidR="00041814">
          <w:type w:val="continuous"/>
          <w:pgSz w:w="11910" w:h="16840"/>
          <w:pgMar w:top="1740" w:right="1580" w:bottom="720" w:left="1600" w:header="0" w:footer="523" w:gutter="0"/>
          <w:cols w:space="720"/>
        </w:sectPr>
      </w:pPr>
    </w:p>
    <w:p w14:paraId="4994D42F" w14:textId="77777777" w:rsidR="00041814" w:rsidRDefault="00041814">
      <w:pPr>
        <w:pStyle w:val="BodyText"/>
        <w:jc w:val="left"/>
        <w:rPr>
          <w:rFonts w:ascii="Arial"/>
          <w:sz w:val="14"/>
        </w:rPr>
      </w:pPr>
    </w:p>
    <w:p w14:paraId="6D9CECCF" w14:textId="77777777" w:rsidR="00041814" w:rsidRDefault="00041814">
      <w:pPr>
        <w:pStyle w:val="BodyText"/>
        <w:jc w:val="left"/>
        <w:rPr>
          <w:rFonts w:ascii="Arial"/>
          <w:sz w:val="14"/>
        </w:rPr>
      </w:pPr>
    </w:p>
    <w:p w14:paraId="3835A3F5" w14:textId="77777777" w:rsidR="00041814" w:rsidRDefault="00041814">
      <w:pPr>
        <w:pStyle w:val="BodyText"/>
        <w:spacing w:before="80"/>
        <w:jc w:val="left"/>
        <w:rPr>
          <w:rFonts w:ascii="Arial"/>
          <w:sz w:val="14"/>
        </w:rPr>
      </w:pPr>
    </w:p>
    <w:p w14:paraId="7CDFB110" w14:textId="77777777" w:rsidR="00041814" w:rsidRDefault="00BD1F93">
      <w:pPr>
        <w:ind w:left="369"/>
        <w:rPr>
          <w:rFonts w:ascii="Arial"/>
          <w:sz w:val="14"/>
        </w:rPr>
      </w:pPr>
      <w:r>
        <w:rPr>
          <w:rFonts w:ascii="Arial"/>
          <w:color w:val="4D4D4D"/>
          <w:spacing w:val="-4"/>
          <w:w w:val="105"/>
          <w:sz w:val="14"/>
        </w:rPr>
        <w:t>1.00</w:t>
      </w:r>
    </w:p>
    <w:p w14:paraId="2C98A275" w14:textId="77777777" w:rsidR="00041814" w:rsidRDefault="00BD1F93">
      <w:pPr>
        <w:spacing w:before="103"/>
        <w:ind w:left="369"/>
        <w:rPr>
          <w:rFonts w:ascii="Arial"/>
          <w:sz w:val="14"/>
        </w:rPr>
      </w:pPr>
      <w:r>
        <w:br w:type="column"/>
      </w:r>
      <w:r>
        <w:rPr>
          <w:rFonts w:ascii="Arial"/>
          <w:w w:val="105"/>
          <w:sz w:val="14"/>
        </w:rPr>
        <w:t xml:space="preserve">Age </w:t>
      </w:r>
      <w:r>
        <w:rPr>
          <w:rFonts w:ascii="Arial"/>
          <w:spacing w:val="-2"/>
          <w:w w:val="105"/>
          <w:sz w:val="14"/>
        </w:rPr>
        <w:t>group</w:t>
      </w:r>
    </w:p>
    <w:p w14:paraId="769D2EDA" w14:textId="77777777" w:rsidR="00041814" w:rsidRDefault="00BD1F93">
      <w:pPr>
        <w:rPr>
          <w:rFonts w:ascii="Arial"/>
          <w:sz w:val="14"/>
        </w:rPr>
      </w:pPr>
      <w:r>
        <w:br w:type="column"/>
      </w:r>
    </w:p>
    <w:p w14:paraId="071B64EC" w14:textId="77777777" w:rsidR="00041814" w:rsidRDefault="00041814">
      <w:pPr>
        <w:pStyle w:val="BodyText"/>
        <w:spacing w:before="100"/>
        <w:jc w:val="left"/>
        <w:rPr>
          <w:rFonts w:ascii="Arial"/>
          <w:sz w:val="14"/>
        </w:rPr>
      </w:pPr>
    </w:p>
    <w:p w14:paraId="40FB71CC" w14:textId="77777777" w:rsidR="00041814" w:rsidRDefault="00BD1F93">
      <w:pPr>
        <w:spacing w:before="1"/>
        <w:ind w:left="369"/>
        <w:rPr>
          <w:rFonts w:ascii="Arial"/>
          <w:sz w:val="14"/>
        </w:rPr>
      </w:pPr>
      <w:r>
        <w:rPr>
          <w:noProof/>
        </w:rPr>
        <mc:AlternateContent>
          <mc:Choice Requires="wpg">
            <w:drawing>
              <wp:anchor distT="0" distB="0" distL="0" distR="0" simplePos="0" relativeHeight="487153664" behindDoc="1" locked="0" layoutInCell="1" allowOverlap="1" wp14:anchorId="5B621AC9" wp14:editId="5DAA81C9">
                <wp:simplePos x="0" y="0"/>
                <wp:positionH relativeFrom="page">
                  <wp:posOffset>1447060</wp:posOffset>
                </wp:positionH>
                <wp:positionV relativeFrom="paragraph">
                  <wp:posOffset>-29522</wp:posOffset>
                </wp:positionV>
                <wp:extent cx="2051050" cy="192151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39" name="Graphic 39"/>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40" name="Graphic 40"/>
                        <wps:cNvSpPr/>
                        <wps:spPr>
                          <a:xfrm>
                            <a:off x="0" y="168938"/>
                            <a:ext cx="17145" cy="1648460"/>
                          </a:xfrm>
                          <a:custGeom>
                            <a:avLst/>
                            <a:gdLst/>
                            <a:ahLst/>
                            <a:cxnLst/>
                            <a:rect l="l" t="t" r="r" b="b"/>
                            <a:pathLst>
                              <a:path w="17145" h="1648460">
                                <a:moveTo>
                                  <a:pt x="0" y="1648325"/>
                                </a:moveTo>
                                <a:lnTo>
                                  <a:pt x="17125" y="1648325"/>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41" name="Graphic 41"/>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42" name="Graphic 42"/>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43" name="Textbox 43"/>
                        <wps:cNvSpPr txBox="1"/>
                        <wps:spPr>
                          <a:xfrm>
                            <a:off x="0" y="0"/>
                            <a:ext cx="2051050" cy="1921510"/>
                          </a:xfrm>
                          <a:prstGeom prst="rect">
                            <a:avLst/>
                          </a:prstGeom>
                        </wps:spPr>
                        <wps:txbx>
                          <w:txbxContent>
                            <w:p w14:paraId="7DB5928A"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w14:anchorId="5B621AC9" id="Group 38" o:spid="_x0000_s1048" style="position:absolute;left:0;text-align:left;margin-left:113.95pt;margin-top:-2.3pt;width:161.5pt;height:151.3pt;z-index:-16162816;mso-wrap-distance-left:0;mso-wrap-distance-right:0;mso-position-horizont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">
                <v:shape id="Graphic 39" o:spid="_x0000_s1049"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" path="m,1903765l,e" filled="f" strokeweight=".18575mm">
                  <v:path arrowok="t"/>
                </v:shape>
                <v:shape id="Graphic 40" o:spid="_x0000_s1050" style="position:absolute;top:1689;width:171;height:16484;visibility:visible;mso-wrap-style:square;v-text-anchor:top" coordsize="17145,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" path="m,1648325r17125,em,1236197r17125,em,824131r17125,em,412065r17125,em,l17125,e" filled="f" strokecolor="#333" strokeweight=".18575mm">
                  <v:path arrowok="t"/>
                </v:shape>
                <v:shape id="Graphic 41" o:spid="_x0000_s1051"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" path="m,l2033641,e" filled="f" strokeweight=".18575mm">
                  <v:path arrowok="t"/>
                </v:shape>
                <v:shape id="Graphic 42" o:spid="_x0000_s1052" style="position:absolute;left:2518;top:19037;width:15646;height:172;visibility:visible;mso-wrap-style:square;v-text-anchor:top" coordsize="15646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" path="m,17125l,em391065,17125l391065,em782131,17125l782131,em1173259,17125r,-17125em1564325,17125r,-17125e" filled="f" strokecolor="#333" strokeweight=".18575mm">
                  <v:path arrowok="t"/>
                </v:shape>
                <v:shape id="Textbox 43" o:spid="_x0000_s1053" type="#_x0000_t202" style="position:absolute;width:20510;height:19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DB5928A"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v:shape>
                <w10:wrap anchorx="page"/>
              </v:group>
            </w:pict>
          </mc:Fallback>
        </mc:AlternateContent>
      </w:r>
      <w:r>
        <w:rPr>
          <w:noProof/>
        </w:rPr>
        <mc:AlternateContent>
          <mc:Choice Requires="wpg">
            <w:drawing>
              <wp:anchor distT="0" distB="0" distL="0" distR="0" simplePos="0" relativeHeight="15731712" behindDoc="0" locked="0" layoutInCell="1" allowOverlap="1" wp14:anchorId="7141E404" wp14:editId="07D57228">
                <wp:simplePos x="0" y="0"/>
                <wp:positionH relativeFrom="page">
                  <wp:posOffset>3864955</wp:posOffset>
                </wp:positionH>
                <wp:positionV relativeFrom="paragraph">
                  <wp:posOffset>-29522</wp:posOffset>
                </wp:positionV>
                <wp:extent cx="2051050" cy="192151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45" name="Graphic 45"/>
                        <wps:cNvSpPr/>
                        <wps:spPr>
                          <a:xfrm>
                            <a:off x="438553" y="885320"/>
                            <a:ext cx="1458595" cy="266700"/>
                          </a:xfrm>
                          <a:custGeom>
                            <a:avLst/>
                            <a:gdLst/>
                            <a:ahLst/>
                            <a:cxnLst/>
                            <a:rect l="l" t="t" r="r" b="b"/>
                            <a:pathLst>
                              <a:path w="1458595" h="266700">
                                <a:moveTo>
                                  <a:pt x="120446" y="0"/>
                                </a:moveTo>
                                <a:lnTo>
                                  <a:pt x="0" y="0"/>
                                </a:lnTo>
                                <a:lnTo>
                                  <a:pt x="0" y="133134"/>
                                </a:lnTo>
                                <a:lnTo>
                                  <a:pt x="120446" y="133134"/>
                                </a:lnTo>
                                <a:lnTo>
                                  <a:pt x="120446" y="0"/>
                                </a:lnTo>
                                <a:close/>
                              </a:path>
                              <a:path w="1458595" h="266700">
                                <a:moveTo>
                                  <a:pt x="1458328" y="0"/>
                                </a:moveTo>
                                <a:lnTo>
                                  <a:pt x="1337894" y="0"/>
                                </a:lnTo>
                                <a:lnTo>
                                  <a:pt x="1337894" y="266255"/>
                                </a:lnTo>
                                <a:lnTo>
                                  <a:pt x="1458328" y="266255"/>
                                </a:lnTo>
                                <a:lnTo>
                                  <a:pt x="1458328" y="0"/>
                                </a:lnTo>
                                <a:close/>
                              </a:path>
                            </a:pathLst>
                          </a:custGeom>
                          <a:solidFill>
                            <a:srgbClr val="33BBEE"/>
                          </a:solidFill>
                        </wps:spPr>
                        <wps:bodyPr wrap="square" lIns="0" tIns="0" rIns="0" bIns="0" rtlCol="0">
                          <a:prstTxWarp prst="textNoShape">
                            <a:avLst/>
                          </a:prstTxWarp>
                          <a:noAutofit/>
                        </wps:bodyPr>
                      </wps:wsp>
                      <wps:wsp>
                        <wps:cNvPr id="46" name="Graphic 46"/>
                        <wps:cNvSpPr/>
                        <wps:spPr>
                          <a:xfrm>
                            <a:off x="37183" y="1018518"/>
                            <a:ext cx="1993900" cy="798830"/>
                          </a:xfrm>
                          <a:custGeom>
                            <a:avLst/>
                            <a:gdLst/>
                            <a:ahLst/>
                            <a:cxnLst/>
                            <a:rect l="l" t="t" r="r" b="b"/>
                            <a:pathLst>
                              <a:path w="1993900" h="798830">
                                <a:moveTo>
                                  <a:pt x="120434" y="133057"/>
                                </a:moveTo>
                                <a:lnTo>
                                  <a:pt x="0" y="133057"/>
                                </a:lnTo>
                                <a:lnTo>
                                  <a:pt x="0" y="665568"/>
                                </a:lnTo>
                                <a:lnTo>
                                  <a:pt x="120434" y="665568"/>
                                </a:lnTo>
                                <a:lnTo>
                                  <a:pt x="120434" y="133057"/>
                                </a:lnTo>
                                <a:close/>
                              </a:path>
                              <a:path w="1993900" h="798830">
                                <a:moveTo>
                                  <a:pt x="254190" y="532498"/>
                                </a:moveTo>
                                <a:lnTo>
                                  <a:pt x="133743" y="532498"/>
                                </a:lnTo>
                                <a:lnTo>
                                  <a:pt x="133743" y="798753"/>
                                </a:lnTo>
                                <a:lnTo>
                                  <a:pt x="254190" y="798753"/>
                                </a:lnTo>
                                <a:lnTo>
                                  <a:pt x="254190" y="532498"/>
                                </a:lnTo>
                                <a:close/>
                              </a:path>
                              <a:path w="1993900" h="798830">
                                <a:moveTo>
                                  <a:pt x="387997" y="133057"/>
                                </a:moveTo>
                                <a:lnTo>
                                  <a:pt x="267563" y="133057"/>
                                </a:lnTo>
                                <a:lnTo>
                                  <a:pt x="267563" y="532434"/>
                                </a:lnTo>
                                <a:lnTo>
                                  <a:pt x="387997" y="532434"/>
                                </a:lnTo>
                                <a:lnTo>
                                  <a:pt x="387997" y="133057"/>
                                </a:lnTo>
                                <a:close/>
                              </a:path>
                              <a:path w="1993900" h="798830">
                                <a:moveTo>
                                  <a:pt x="521817" y="0"/>
                                </a:moveTo>
                                <a:lnTo>
                                  <a:pt x="401370" y="0"/>
                                </a:lnTo>
                                <a:lnTo>
                                  <a:pt x="401370" y="798753"/>
                                </a:lnTo>
                                <a:lnTo>
                                  <a:pt x="521817" y="798753"/>
                                </a:lnTo>
                                <a:lnTo>
                                  <a:pt x="521817" y="0"/>
                                </a:lnTo>
                                <a:close/>
                              </a:path>
                              <a:path w="1993900" h="798830">
                                <a:moveTo>
                                  <a:pt x="655561" y="399376"/>
                                </a:moveTo>
                                <a:lnTo>
                                  <a:pt x="535127" y="399376"/>
                                </a:lnTo>
                                <a:lnTo>
                                  <a:pt x="535127" y="798753"/>
                                </a:lnTo>
                                <a:lnTo>
                                  <a:pt x="655561" y="798753"/>
                                </a:lnTo>
                                <a:lnTo>
                                  <a:pt x="655561" y="399376"/>
                                </a:lnTo>
                                <a:close/>
                              </a:path>
                              <a:path w="1993900" h="798830">
                                <a:moveTo>
                                  <a:pt x="789381" y="532498"/>
                                </a:moveTo>
                                <a:lnTo>
                                  <a:pt x="668947" y="532498"/>
                                </a:lnTo>
                                <a:lnTo>
                                  <a:pt x="668947" y="798753"/>
                                </a:lnTo>
                                <a:lnTo>
                                  <a:pt x="789381" y="798753"/>
                                </a:lnTo>
                                <a:lnTo>
                                  <a:pt x="789381" y="532498"/>
                                </a:lnTo>
                                <a:close/>
                              </a:path>
                              <a:path w="1993900" h="798830">
                                <a:moveTo>
                                  <a:pt x="923188" y="266192"/>
                                </a:moveTo>
                                <a:lnTo>
                                  <a:pt x="802754" y="266192"/>
                                </a:lnTo>
                                <a:lnTo>
                                  <a:pt x="802754" y="532434"/>
                                </a:lnTo>
                                <a:lnTo>
                                  <a:pt x="923188" y="532434"/>
                                </a:lnTo>
                                <a:lnTo>
                                  <a:pt x="923188" y="266192"/>
                                </a:lnTo>
                                <a:close/>
                              </a:path>
                              <a:path w="1993900" h="798830">
                                <a:moveTo>
                                  <a:pt x="1056944" y="399376"/>
                                </a:moveTo>
                                <a:lnTo>
                                  <a:pt x="936510" y="399376"/>
                                </a:lnTo>
                                <a:lnTo>
                                  <a:pt x="936510" y="798753"/>
                                </a:lnTo>
                                <a:lnTo>
                                  <a:pt x="1056944" y="798753"/>
                                </a:lnTo>
                                <a:lnTo>
                                  <a:pt x="1056944" y="399376"/>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399313"/>
                                </a:moveTo>
                                <a:lnTo>
                                  <a:pt x="1337881" y="399313"/>
                                </a:lnTo>
                                <a:lnTo>
                                  <a:pt x="1337881" y="665568"/>
                                </a:lnTo>
                                <a:lnTo>
                                  <a:pt x="1458328" y="665568"/>
                                </a:lnTo>
                                <a:lnTo>
                                  <a:pt x="1458328" y="399313"/>
                                </a:lnTo>
                                <a:close/>
                              </a:path>
                              <a:path w="1993900" h="798830">
                                <a:moveTo>
                                  <a:pt x="1592135" y="133057"/>
                                </a:moveTo>
                                <a:lnTo>
                                  <a:pt x="1471701" y="133057"/>
                                </a:lnTo>
                                <a:lnTo>
                                  <a:pt x="1471701" y="665568"/>
                                </a:lnTo>
                                <a:lnTo>
                                  <a:pt x="1592135" y="665568"/>
                                </a:lnTo>
                                <a:lnTo>
                                  <a:pt x="1592135" y="133057"/>
                                </a:lnTo>
                                <a:close/>
                              </a:path>
                              <a:path w="1993900" h="798830">
                                <a:moveTo>
                                  <a:pt x="1725955" y="266192"/>
                                </a:moveTo>
                                <a:lnTo>
                                  <a:pt x="1605508" y="266192"/>
                                </a:lnTo>
                                <a:lnTo>
                                  <a:pt x="1605508" y="665568"/>
                                </a:lnTo>
                                <a:lnTo>
                                  <a:pt x="1725955" y="665568"/>
                                </a:lnTo>
                                <a:lnTo>
                                  <a:pt x="1725955" y="266192"/>
                                </a:lnTo>
                                <a:close/>
                              </a:path>
                              <a:path w="1993900" h="798830">
                                <a:moveTo>
                                  <a:pt x="1859699" y="133121"/>
                                </a:moveTo>
                                <a:lnTo>
                                  <a:pt x="1739265" y="133121"/>
                                </a:lnTo>
                                <a:lnTo>
                                  <a:pt x="1739265" y="798753"/>
                                </a:lnTo>
                                <a:lnTo>
                                  <a:pt x="1859699" y="798753"/>
                                </a:lnTo>
                                <a:lnTo>
                                  <a:pt x="1859699" y="133121"/>
                                </a:lnTo>
                                <a:close/>
                              </a:path>
                              <a:path w="1993900" h="798830">
                                <a:moveTo>
                                  <a:pt x="1993519" y="665632"/>
                                </a:moveTo>
                                <a:lnTo>
                                  <a:pt x="1873072" y="665632"/>
                                </a:lnTo>
                                <a:lnTo>
                                  <a:pt x="1873072" y="798753"/>
                                </a:lnTo>
                                <a:lnTo>
                                  <a:pt x="1993519" y="798753"/>
                                </a:lnTo>
                                <a:lnTo>
                                  <a:pt x="1993519" y="665632"/>
                                </a:lnTo>
                                <a:close/>
                              </a:path>
                            </a:pathLst>
                          </a:custGeom>
                          <a:solidFill>
                            <a:srgbClr val="EE3377"/>
                          </a:solidFill>
                        </wps:spPr>
                        <wps:bodyPr wrap="square" lIns="0" tIns="0" rIns="0" bIns="0" rtlCol="0">
                          <a:prstTxWarp prst="textNoShape">
                            <a:avLst/>
                          </a:prstTxWarp>
                          <a:noAutofit/>
                        </wps:bodyPr>
                      </wps:wsp>
                      <wps:wsp>
                        <wps:cNvPr id="47" name="Graphic 47"/>
                        <wps:cNvSpPr/>
                        <wps:spPr>
                          <a:xfrm>
                            <a:off x="839937" y="1551016"/>
                            <a:ext cx="789940" cy="266700"/>
                          </a:xfrm>
                          <a:custGeom>
                            <a:avLst/>
                            <a:gdLst/>
                            <a:ahLst/>
                            <a:cxnLst/>
                            <a:rect l="l" t="t" r="r" b="b"/>
                            <a:pathLst>
                              <a:path w="789940" h="266700">
                                <a:moveTo>
                                  <a:pt x="120434" y="0"/>
                                </a:moveTo>
                                <a:lnTo>
                                  <a:pt x="0" y="0"/>
                                </a:lnTo>
                                <a:lnTo>
                                  <a:pt x="0" y="266255"/>
                                </a:lnTo>
                                <a:lnTo>
                                  <a:pt x="120434" y="266255"/>
                                </a:lnTo>
                                <a:lnTo>
                                  <a:pt x="120434" y="0"/>
                                </a:lnTo>
                                <a:close/>
                              </a:path>
                              <a:path w="789940" h="266700">
                                <a:moveTo>
                                  <a:pt x="655574" y="133134"/>
                                </a:moveTo>
                                <a:lnTo>
                                  <a:pt x="535127" y="133134"/>
                                </a:lnTo>
                                <a:lnTo>
                                  <a:pt x="535127" y="266255"/>
                                </a:lnTo>
                                <a:lnTo>
                                  <a:pt x="655574" y="266255"/>
                                </a:lnTo>
                                <a:lnTo>
                                  <a:pt x="655574" y="133134"/>
                                </a:lnTo>
                                <a:close/>
                              </a:path>
                              <a:path w="789940" h="266700">
                                <a:moveTo>
                                  <a:pt x="789381" y="133134"/>
                                </a:moveTo>
                                <a:lnTo>
                                  <a:pt x="668947" y="133134"/>
                                </a:lnTo>
                                <a:lnTo>
                                  <a:pt x="668947" y="266255"/>
                                </a:lnTo>
                                <a:lnTo>
                                  <a:pt x="789381" y="266255"/>
                                </a:lnTo>
                                <a:lnTo>
                                  <a:pt x="789381" y="133134"/>
                                </a:lnTo>
                                <a:close/>
                              </a:path>
                            </a:pathLst>
                          </a:custGeom>
                          <a:solidFill>
                            <a:srgbClr val="CC3311"/>
                          </a:solidFill>
                        </wps:spPr>
                        <wps:bodyPr wrap="square" lIns="0" tIns="0" rIns="0" bIns="0" rtlCol="0">
                          <a:prstTxWarp prst="textNoShape">
                            <a:avLst/>
                          </a:prstTxWarp>
                          <a:noAutofit/>
                        </wps:bodyPr>
                      </wps:wsp>
                      <wps:wsp>
                        <wps:cNvPr id="48" name="Graphic 48"/>
                        <wps:cNvSpPr/>
                        <wps:spPr>
                          <a:xfrm>
                            <a:off x="37183" y="86566"/>
                            <a:ext cx="1859914" cy="1464945"/>
                          </a:xfrm>
                          <a:custGeom>
                            <a:avLst/>
                            <a:gdLst/>
                            <a:ahLst/>
                            <a:cxnLst/>
                            <a:rect l="l" t="t" r="r" b="b"/>
                            <a:pathLst>
                              <a:path w="1859914" h="1464945">
                                <a:moveTo>
                                  <a:pt x="120434" y="798753"/>
                                </a:moveTo>
                                <a:lnTo>
                                  <a:pt x="0" y="798753"/>
                                </a:lnTo>
                                <a:lnTo>
                                  <a:pt x="0" y="931887"/>
                                </a:lnTo>
                                <a:lnTo>
                                  <a:pt x="120434" y="931887"/>
                                </a:lnTo>
                                <a:lnTo>
                                  <a:pt x="120434" y="798753"/>
                                </a:lnTo>
                                <a:close/>
                              </a:path>
                              <a:path w="1859914" h="1464945">
                                <a:moveTo>
                                  <a:pt x="254190" y="1065009"/>
                                </a:moveTo>
                                <a:lnTo>
                                  <a:pt x="133743" y="1065009"/>
                                </a:lnTo>
                                <a:lnTo>
                                  <a:pt x="133743" y="1464386"/>
                                </a:lnTo>
                                <a:lnTo>
                                  <a:pt x="254190" y="1464386"/>
                                </a:lnTo>
                                <a:lnTo>
                                  <a:pt x="254190" y="1065009"/>
                                </a:lnTo>
                                <a:close/>
                              </a:path>
                              <a:path w="1859914" h="1464945">
                                <a:moveTo>
                                  <a:pt x="387997" y="665632"/>
                                </a:moveTo>
                                <a:lnTo>
                                  <a:pt x="267563" y="665632"/>
                                </a:lnTo>
                                <a:lnTo>
                                  <a:pt x="267563" y="1065009"/>
                                </a:lnTo>
                                <a:lnTo>
                                  <a:pt x="387997" y="1065009"/>
                                </a:lnTo>
                                <a:lnTo>
                                  <a:pt x="387997" y="665632"/>
                                </a:lnTo>
                                <a:close/>
                              </a:path>
                              <a:path w="1859914" h="1464945">
                                <a:moveTo>
                                  <a:pt x="521817" y="665632"/>
                                </a:moveTo>
                                <a:lnTo>
                                  <a:pt x="401370" y="665632"/>
                                </a:lnTo>
                                <a:lnTo>
                                  <a:pt x="401370" y="798753"/>
                                </a:lnTo>
                                <a:lnTo>
                                  <a:pt x="521817" y="798753"/>
                                </a:lnTo>
                                <a:lnTo>
                                  <a:pt x="521817" y="665632"/>
                                </a:lnTo>
                                <a:close/>
                              </a:path>
                              <a:path w="1859914" h="1464945">
                                <a:moveTo>
                                  <a:pt x="655561" y="1198143"/>
                                </a:moveTo>
                                <a:lnTo>
                                  <a:pt x="535127" y="1198143"/>
                                </a:lnTo>
                                <a:lnTo>
                                  <a:pt x="535127" y="1331264"/>
                                </a:lnTo>
                                <a:lnTo>
                                  <a:pt x="655561" y="1331264"/>
                                </a:lnTo>
                                <a:lnTo>
                                  <a:pt x="655561" y="1198143"/>
                                </a:lnTo>
                                <a:close/>
                              </a:path>
                              <a:path w="1859914" h="1464945">
                                <a:moveTo>
                                  <a:pt x="789381" y="1198143"/>
                                </a:moveTo>
                                <a:lnTo>
                                  <a:pt x="668947" y="1198143"/>
                                </a:lnTo>
                                <a:lnTo>
                                  <a:pt x="668947" y="1464386"/>
                                </a:lnTo>
                                <a:lnTo>
                                  <a:pt x="789381" y="1464386"/>
                                </a:lnTo>
                                <a:lnTo>
                                  <a:pt x="789381" y="1198143"/>
                                </a:lnTo>
                                <a:close/>
                              </a:path>
                              <a:path w="1859914" h="1464945">
                                <a:moveTo>
                                  <a:pt x="923188" y="1065009"/>
                                </a:moveTo>
                                <a:lnTo>
                                  <a:pt x="802754" y="1065009"/>
                                </a:lnTo>
                                <a:lnTo>
                                  <a:pt x="802754" y="1198143"/>
                                </a:lnTo>
                                <a:lnTo>
                                  <a:pt x="923188" y="1198143"/>
                                </a:lnTo>
                                <a:lnTo>
                                  <a:pt x="923188" y="1065009"/>
                                </a:lnTo>
                                <a:close/>
                              </a:path>
                              <a:path w="1859914" h="1464945">
                                <a:moveTo>
                                  <a:pt x="1056944" y="1198143"/>
                                </a:moveTo>
                                <a:lnTo>
                                  <a:pt x="936510" y="1198143"/>
                                </a:lnTo>
                                <a:lnTo>
                                  <a:pt x="936510" y="1331264"/>
                                </a:lnTo>
                                <a:lnTo>
                                  <a:pt x="1056944" y="1331264"/>
                                </a:lnTo>
                                <a:lnTo>
                                  <a:pt x="1056944" y="1198143"/>
                                </a:lnTo>
                                <a:close/>
                              </a:path>
                              <a:path w="1859914" h="1464945">
                                <a:moveTo>
                                  <a:pt x="1190752" y="1198143"/>
                                </a:moveTo>
                                <a:lnTo>
                                  <a:pt x="1070317" y="1198143"/>
                                </a:lnTo>
                                <a:lnTo>
                                  <a:pt x="1070317" y="1464386"/>
                                </a:lnTo>
                                <a:lnTo>
                                  <a:pt x="1190752" y="1464386"/>
                                </a:lnTo>
                                <a:lnTo>
                                  <a:pt x="1190752" y="1198143"/>
                                </a:lnTo>
                                <a:close/>
                              </a:path>
                              <a:path w="1859914" h="1464945">
                                <a:moveTo>
                                  <a:pt x="1725955" y="1065009"/>
                                </a:moveTo>
                                <a:lnTo>
                                  <a:pt x="1605508" y="1065009"/>
                                </a:lnTo>
                                <a:lnTo>
                                  <a:pt x="1605508" y="1198143"/>
                                </a:lnTo>
                                <a:lnTo>
                                  <a:pt x="1725955" y="1198143"/>
                                </a:lnTo>
                                <a:lnTo>
                                  <a:pt x="1725955" y="1065009"/>
                                </a:lnTo>
                                <a:close/>
                              </a:path>
                              <a:path w="1859914" h="1464945">
                                <a:moveTo>
                                  <a:pt x="1859699" y="0"/>
                                </a:moveTo>
                                <a:lnTo>
                                  <a:pt x="1739265" y="0"/>
                                </a:lnTo>
                                <a:lnTo>
                                  <a:pt x="1739265" y="665632"/>
                                </a:lnTo>
                                <a:lnTo>
                                  <a:pt x="1859699" y="665632"/>
                                </a:lnTo>
                                <a:lnTo>
                                  <a:pt x="1859699" y="0"/>
                                </a:lnTo>
                                <a:close/>
                              </a:path>
                            </a:pathLst>
                          </a:custGeom>
                          <a:solidFill>
                            <a:srgbClr val="EE7733"/>
                          </a:solidFill>
                        </wps:spPr>
                        <wps:bodyPr wrap="square" lIns="0" tIns="0" rIns="0" bIns="0" rtlCol="0">
                          <a:prstTxWarp prst="textNoShape">
                            <a:avLst/>
                          </a:prstTxWarp>
                          <a:noAutofit/>
                        </wps:bodyPr>
                      </wps:wsp>
                      <wps:wsp>
                        <wps:cNvPr id="49" name="Graphic 49"/>
                        <wps:cNvSpPr/>
                        <wps:spPr>
                          <a:xfrm>
                            <a:off x="37183" y="752199"/>
                            <a:ext cx="1993900" cy="932180"/>
                          </a:xfrm>
                          <a:custGeom>
                            <a:avLst/>
                            <a:gdLst/>
                            <a:ahLst/>
                            <a:cxnLst/>
                            <a:rect l="l" t="t" r="r" b="b"/>
                            <a:pathLst>
                              <a:path w="1993900" h="932180">
                                <a:moveTo>
                                  <a:pt x="120434" y="266255"/>
                                </a:moveTo>
                                <a:lnTo>
                                  <a:pt x="0" y="266255"/>
                                </a:lnTo>
                                <a:lnTo>
                                  <a:pt x="0" y="399376"/>
                                </a:lnTo>
                                <a:lnTo>
                                  <a:pt x="120434" y="399376"/>
                                </a:lnTo>
                                <a:lnTo>
                                  <a:pt x="120434" y="266255"/>
                                </a:lnTo>
                                <a:close/>
                              </a:path>
                              <a:path w="1993900" h="932180">
                                <a:moveTo>
                                  <a:pt x="1324571" y="133121"/>
                                </a:moveTo>
                                <a:lnTo>
                                  <a:pt x="1204137" y="133121"/>
                                </a:lnTo>
                                <a:lnTo>
                                  <a:pt x="1204137" y="266255"/>
                                </a:lnTo>
                                <a:lnTo>
                                  <a:pt x="1324571" y="266255"/>
                                </a:lnTo>
                                <a:lnTo>
                                  <a:pt x="1324571" y="133121"/>
                                </a:lnTo>
                                <a:close/>
                              </a:path>
                              <a:path w="1993900" h="932180">
                                <a:moveTo>
                                  <a:pt x="1458328" y="532511"/>
                                </a:moveTo>
                                <a:lnTo>
                                  <a:pt x="1337881" y="532511"/>
                                </a:lnTo>
                                <a:lnTo>
                                  <a:pt x="1337881" y="665632"/>
                                </a:lnTo>
                                <a:lnTo>
                                  <a:pt x="1458328" y="665632"/>
                                </a:lnTo>
                                <a:lnTo>
                                  <a:pt x="1458328" y="532511"/>
                                </a:lnTo>
                                <a:close/>
                              </a:path>
                              <a:path w="1993900" h="932180">
                                <a:moveTo>
                                  <a:pt x="1592135" y="133121"/>
                                </a:moveTo>
                                <a:lnTo>
                                  <a:pt x="1471701" y="133121"/>
                                </a:lnTo>
                                <a:lnTo>
                                  <a:pt x="1471701" y="399376"/>
                                </a:lnTo>
                                <a:lnTo>
                                  <a:pt x="1592135" y="399376"/>
                                </a:lnTo>
                                <a:lnTo>
                                  <a:pt x="1592135" y="133121"/>
                                </a:lnTo>
                                <a:close/>
                              </a:path>
                              <a:path w="1993900" h="932180">
                                <a:moveTo>
                                  <a:pt x="1859699" y="0"/>
                                </a:moveTo>
                                <a:lnTo>
                                  <a:pt x="1739265" y="0"/>
                                </a:lnTo>
                                <a:lnTo>
                                  <a:pt x="1739265" y="133121"/>
                                </a:lnTo>
                                <a:lnTo>
                                  <a:pt x="1859699" y="133121"/>
                                </a:lnTo>
                                <a:lnTo>
                                  <a:pt x="1859699" y="0"/>
                                </a:lnTo>
                                <a:close/>
                              </a:path>
                              <a:path w="1993900" h="932180">
                                <a:moveTo>
                                  <a:pt x="1993519" y="798753"/>
                                </a:moveTo>
                                <a:lnTo>
                                  <a:pt x="1873072" y="798753"/>
                                </a:lnTo>
                                <a:lnTo>
                                  <a:pt x="1873072" y="931887"/>
                                </a:lnTo>
                                <a:lnTo>
                                  <a:pt x="1993519" y="931887"/>
                                </a:lnTo>
                                <a:lnTo>
                                  <a:pt x="1993519" y="798753"/>
                                </a:lnTo>
                                <a:close/>
                              </a:path>
                            </a:pathLst>
                          </a:custGeom>
                          <a:solidFill>
                            <a:srgbClr val="0077BB"/>
                          </a:solidFill>
                        </wps:spPr>
                        <wps:bodyPr wrap="square" lIns="0" tIns="0" rIns="0" bIns="0" rtlCol="0">
                          <a:prstTxWarp prst="textNoShape">
                            <a:avLst/>
                          </a:prstTxWarp>
                          <a:noAutofit/>
                        </wps:bodyPr>
                      </wps:wsp>
                      <wps:wsp>
                        <wps:cNvPr id="50" name="Graphic 50"/>
                        <wps:cNvSpPr/>
                        <wps:spPr>
                          <a:xfrm>
                            <a:off x="37183" y="1551016"/>
                            <a:ext cx="1726564" cy="266700"/>
                          </a:xfrm>
                          <a:custGeom>
                            <a:avLst/>
                            <a:gdLst/>
                            <a:ahLst/>
                            <a:cxnLst/>
                            <a:rect l="l" t="t" r="r" b="b"/>
                            <a:pathLst>
                              <a:path w="1726564" h="266700">
                                <a:moveTo>
                                  <a:pt x="120434" y="133134"/>
                                </a:moveTo>
                                <a:lnTo>
                                  <a:pt x="0" y="133134"/>
                                </a:lnTo>
                                <a:lnTo>
                                  <a:pt x="0" y="266255"/>
                                </a:lnTo>
                                <a:lnTo>
                                  <a:pt x="120434" y="266255"/>
                                </a:lnTo>
                                <a:lnTo>
                                  <a:pt x="120434" y="133134"/>
                                </a:lnTo>
                                <a:close/>
                              </a:path>
                              <a:path w="1726564" h="266700">
                                <a:moveTo>
                                  <a:pt x="387997" y="0"/>
                                </a:moveTo>
                                <a:lnTo>
                                  <a:pt x="267563" y="0"/>
                                </a:lnTo>
                                <a:lnTo>
                                  <a:pt x="267563" y="266255"/>
                                </a:lnTo>
                                <a:lnTo>
                                  <a:pt x="387997" y="266255"/>
                                </a:lnTo>
                                <a:lnTo>
                                  <a:pt x="387997" y="0"/>
                                </a:lnTo>
                                <a:close/>
                              </a:path>
                              <a:path w="1726564" h="266700">
                                <a:moveTo>
                                  <a:pt x="1725955" y="133134"/>
                                </a:moveTo>
                                <a:lnTo>
                                  <a:pt x="1605508" y="133134"/>
                                </a:lnTo>
                                <a:lnTo>
                                  <a:pt x="1605508" y="266255"/>
                                </a:lnTo>
                                <a:lnTo>
                                  <a:pt x="1725955" y="266255"/>
                                </a:lnTo>
                                <a:lnTo>
                                  <a:pt x="1725955" y="133134"/>
                                </a:lnTo>
                                <a:close/>
                              </a:path>
                            </a:pathLst>
                          </a:custGeom>
                          <a:solidFill>
                            <a:srgbClr val="009988"/>
                          </a:solidFill>
                        </wps:spPr>
                        <wps:bodyPr wrap="square" lIns="0" tIns="0" rIns="0" bIns="0" rtlCol="0">
                          <a:prstTxWarp prst="textNoShape">
                            <a:avLst/>
                          </a:prstTxWarp>
                          <a:noAutofit/>
                        </wps:bodyPr>
                      </wps:wsp>
                      <wps:wsp>
                        <wps:cNvPr id="51" name="Graphic 51"/>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52" name="Graphic 52"/>
                        <wps:cNvSpPr/>
                        <wps:spPr>
                          <a:xfrm>
                            <a:off x="0" y="79875"/>
                            <a:ext cx="17145" cy="1737995"/>
                          </a:xfrm>
                          <a:custGeom>
                            <a:avLst/>
                            <a:gdLst/>
                            <a:ahLst/>
                            <a:cxnLst/>
                            <a:rect l="l" t="t" r="r" b="b"/>
                            <a:pathLst>
                              <a:path w="17145" h="1737995">
                                <a:moveTo>
                                  <a:pt x="0" y="1737389"/>
                                </a:moveTo>
                                <a:lnTo>
                                  <a:pt x="17125" y="1737389"/>
                                </a:lnTo>
                              </a:path>
                              <a:path w="17145" h="1737995">
                                <a:moveTo>
                                  <a:pt x="0" y="1158259"/>
                                </a:moveTo>
                                <a:lnTo>
                                  <a:pt x="17125" y="1158259"/>
                                </a:lnTo>
                              </a:path>
                              <a:path w="17145" h="1737995">
                                <a:moveTo>
                                  <a:pt x="0" y="579129"/>
                                </a:moveTo>
                                <a:lnTo>
                                  <a:pt x="17125" y="579129"/>
                                </a:lnTo>
                              </a:path>
                              <a:path w="17145" h="1737995">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53" name="Graphic 53"/>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54" name="Graphic 54"/>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w14:anchorId="61453BE8" id="Group 44" o:spid="_x0000_s1026" style="position:absolute;margin-left:304.35pt;margin-top:-2.3pt;width:161.5pt;height:151.3pt;z-index:15731712;mso-wrap-distance-left:0;mso-wrap-distance-right:0;mso-position-horizont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">
                <v:shape id="Graphic 45" o:spid="_x0000_s1027" style="position:absolute;left:4385;top:8853;width:14586;height:2667;visibility:visible;mso-wrap-style:square;v-text-anchor:top" coordsize="145859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" path="m120446,l,,,133134r120446,l120446,xem1458328,l1337894,r,266255l1458328,266255,1458328,xe" fillcolor="#3be" stroked="f">
                  <v:path arrowok="t"/>
                </v:shape>
                <v:shape id="Graphic 46" o:spid="_x0000_s1028" style="position:absolute;left:371;top:10185;width:19939;height:7988;visibility:visible;mso-wrap-style:square;v-text-anchor:top" coordsize="199390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" path="m120434,133057l,133057,,665568r120434,l120434,133057xem254190,532498r-120447,l133743,798753r120447,l254190,532498xem387997,133057r-120434,l267563,532434r120434,l387997,133057xem521817,l401370,r,798753l521817,798753,521817,xem655561,399376r-120434,l535127,798753r120434,l655561,399376xem789381,532498r-120434,l668947,798753r120434,l789381,532498xem923188,266192r-120434,l802754,532434r120434,l923188,266192xem1056944,399376r-120434,l936510,798753r120434,l1056944,399376xem1190752,532498r-120435,l1070317,798753r120435,l1190752,532498xem1324571,l1204137,r,798753l1324571,798753,1324571,xem1458328,399313r-120447,l1337881,665568r120447,l1458328,399313xem1592135,133057r-120434,l1471701,665568r120434,l1592135,133057xem1725955,266192r-120447,l1605508,665568r120447,l1725955,266192xem1859699,133121r-120434,l1739265,798753r120434,l1859699,133121xem1993519,665632r-120447,l1873072,798753r120447,l1993519,665632xe" fillcolor="#e37" stroked="f">
                  <v:path arrowok="t"/>
                </v:shape>
                <v:shape id="Graphic 47" o:spid="_x0000_s1029" style="position:absolute;left:8399;top:15510;width:7899;height:2667;visibility:visible;mso-wrap-style:square;v-text-anchor:top" coordsize="78994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" path="m120434,l,,,266255r120434,l120434,xem655574,133134r-120447,l535127,266255r120447,l655574,133134xem789381,133134r-120434,l668947,266255r120434,l789381,133134xe" fillcolor="#c31" stroked="f">
                  <v:path arrowok="t"/>
                </v:shape>
                <v:shape id="Graphic 48" o:spid="_x0000_s1030" style="position:absolute;left:371;top:865;width:18599;height:14650;visibility:visible;mso-wrap-style:square;v-text-anchor:top" coordsize="1859914,146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" path="m120434,798753l,798753,,931887r120434,l120434,798753xem254190,1065009r-120447,l133743,1464386r120447,l254190,1065009xem387997,665632r-120434,l267563,1065009r120434,l387997,665632xem521817,665632r-120447,l401370,798753r120447,l521817,665632xem655561,1198143r-120434,l535127,1331264r120434,l655561,1198143xem789381,1198143r-120434,l668947,1464386r120434,l789381,1198143xem923188,1065009r-120434,l802754,1198143r120434,l923188,1065009xem1056944,1198143r-120434,l936510,1331264r120434,l1056944,1198143xem1190752,1198143r-120435,l1070317,1464386r120435,l1190752,1198143xem1725955,1065009r-120447,l1605508,1198143r120447,l1725955,1065009xem1859699,l1739265,r,665632l1859699,665632,1859699,xe" fillcolor="#e73" stroked="f">
                  <v:path arrowok="t"/>
                </v:shape>
                <v:shape id="Graphic 49" o:spid="_x0000_s1031" style="position:absolute;left:371;top:7521;width:19939;height:9322;visibility:visible;mso-wrap-style:square;v-text-anchor:top" coordsize="1993900,9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" path="m120434,266255l,266255,,399376r120434,l120434,266255xem1324571,133121r-120434,l1204137,266255r120434,l1324571,133121xem1458328,532511r-120447,l1337881,665632r120447,l1458328,532511xem1592135,133121r-120434,l1471701,399376r120434,l1592135,133121xem1859699,l1739265,r,133121l1859699,133121,1859699,xem1993519,798753r-120447,l1873072,931887r120447,l1993519,798753xe" fillcolor="#07b" stroked="f">
                  <v:path arrowok="t"/>
                </v:shape>
                <v:shape id="Graphic 50" o:spid="_x0000_s1032" style="position:absolute;left:371;top:15510;width:17266;height:2667;visibility:visible;mso-wrap-style:square;v-text-anchor:top" coordsize="172656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" path="m120434,133134l,133134,,266255r120434,l120434,133134xem387997,l267563,r,266255l387997,266255,387997,xem1725955,133134r-120447,l1605508,266255r120447,l1725955,133134xe" fillcolor="#098" stroked="f">
                  <v:path arrowok="t"/>
                </v:shape>
                <v:shape id="Graphic 51" o:spid="_x0000_s1033"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" path="m,1903765l,e" filled="f" strokeweight=".18575mm">
                  <v:path arrowok="t"/>
                </v:shape>
                <v:shape id="Graphic 52" o:spid="_x0000_s1034" style="position:absolute;top:798;width:171;height:17380;visibility:visible;mso-wrap-style:square;v-text-anchor:top" coordsize="17145,17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" path="m,1737389r17125,em,1158259r17125,em,579129r17125,em,l17125,e" filled="f" strokecolor="#333" strokeweight=".18575mm">
                  <v:path arrowok="t"/>
                </v:shape>
                <v:shape id="Graphic 53" o:spid="_x0000_s1035"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" path="m,l2033641,e" filled="f" strokeweight=".18575mm">
                  <v:path arrowok="t"/>
                </v:shape>
                <v:shape id="Graphic 54" o:spid="_x0000_s1036" style="position:absolute;left:973;top:19037;width:18733;height:172;visibility:visible;mso-wrap-style:square;v-text-anchor:top" coordsize="187325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" path="m,17125l,em133813,17125l133813,em267564,17125l267564,em401378,17125l401378,em535191,17125l535191,em668942,17125l668942,em802756,17125l802756,em936570,17125l936570,em1070321,17125r,-17125em1204134,17125r,-17125em1337948,17125r,-17125em1471699,17125r,-17125em1605513,17125r,-17125em1739326,17125r,-17125em1873077,17125r,-17125e" filled="f" strokecolor="#333" strokeweight=".18575mm">
                  <v:path arrowok="t"/>
                </v:shape>
                <w10:wrap anchorx="page"/>
              </v:group>
            </w:pict>
          </mc:Fallback>
        </mc:AlternateContent>
      </w:r>
      <w:r>
        <w:rPr>
          <w:rFonts w:ascii="Arial"/>
          <w:color w:val="4D4D4D"/>
          <w:spacing w:val="-4"/>
          <w:w w:val="105"/>
          <w:sz w:val="14"/>
        </w:rPr>
        <w:t>0.15</w:t>
      </w:r>
    </w:p>
    <w:p w14:paraId="09498491" w14:textId="77777777" w:rsidR="00041814" w:rsidRDefault="00BD1F93">
      <w:pPr>
        <w:spacing w:before="103"/>
        <w:ind w:left="369"/>
        <w:rPr>
          <w:rFonts w:ascii="Arial"/>
          <w:sz w:val="14"/>
        </w:rPr>
      </w:pPr>
      <w:r>
        <w:br w:type="column"/>
      </w:r>
      <w:r>
        <w:rPr>
          <w:rFonts w:ascii="Arial"/>
          <w:spacing w:val="-2"/>
          <w:w w:val="105"/>
          <w:sz w:val="14"/>
        </w:rPr>
        <w:t>Year</w:t>
      </w:r>
      <w:r>
        <w:rPr>
          <w:rFonts w:ascii="Arial"/>
          <w:spacing w:val="-5"/>
          <w:w w:val="105"/>
          <w:sz w:val="14"/>
        </w:rPr>
        <w:t xml:space="preserve"> </w:t>
      </w:r>
      <w:r>
        <w:rPr>
          <w:rFonts w:ascii="Arial"/>
          <w:spacing w:val="-2"/>
          <w:w w:val="105"/>
          <w:sz w:val="14"/>
        </w:rPr>
        <w:t>of</w:t>
      </w:r>
      <w:r>
        <w:rPr>
          <w:rFonts w:ascii="Arial"/>
          <w:spacing w:val="-4"/>
          <w:w w:val="105"/>
          <w:sz w:val="14"/>
        </w:rPr>
        <w:t xml:space="preserve"> </w:t>
      </w:r>
      <w:r>
        <w:rPr>
          <w:rFonts w:ascii="Arial"/>
          <w:spacing w:val="-2"/>
          <w:w w:val="105"/>
          <w:sz w:val="14"/>
        </w:rPr>
        <w:t>Isolation</w:t>
      </w:r>
    </w:p>
    <w:p w14:paraId="646F5FE7" w14:textId="77777777" w:rsidR="00041814" w:rsidRDefault="00041814">
      <w:pPr>
        <w:rPr>
          <w:rFonts w:ascii="Arial"/>
          <w:sz w:val="14"/>
        </w:rPr>
        <w:sectPr w:rsidR="00041814">
          <w:type w:val="continuous"/>
          <w:pgSz w:w="11910" w:h="16840"/>
          <w:pgMar w:top="1740" w:right="1580" w:bottom="720" w:left="1600" w:header="0" w:footer="523" w:gutter="0"/>
          <w:cols w:num="4" w:space="720" w:equalWidth="0">
            <w:col w:w="698" w:space="899"/>
            <w:col w:w="1092" w:space="1119"/>
            <w:col w:w="698" w:space="716"/>
            <w:col w:w="3508"/>
          </w:cols>
        </w:sectPr>
      </w:pPr>
    </w:p>
    <w:p w14:paraId="1FBF07B9" w14:textId="77777777" w:rsidR="00041814" w:rsidRDefault="00041814">
      <w:pPr>
        <w:pStyle w:val="BodyText"/>
        <w:spacing w:before="155"/>
        <w:jc w:val="left"/>
        <w:rPr>
          <w:rFonts w:ascii="Arial"/>
        </w:rPr>
      </w:pPr>
    </w:p>
    <w:p w14:paraId="7E97FFC6" w14:textId="77777777" w:rsidR="00041814" w:rsidRDefault="00041814">
      <w:pPr>
        <w:rPr>
          <w:rFonts w:ascii="Arial"/>
        </w:rPr>
        <w:sectPr w:rsidR="00041814">
          <w:type w:val="continuous"/>
          <w:pgSz w:w="11910" w:h="16840"/>
          <w:pgMar w:top="1740" w:right="1580" w:bottom="720" w:left="1600" w:header="0" w:footer="523" w:gutter="0"/>
          <w:cols w:space="720"/>
        </w:sectPr>
      </w:pPr>
    </w:p>
    <w:p w14:paraId="283C3848" w14:textId="77777777" w:rsidR="00041814" w:rsidRDefault="00BD1F93">
      <w:pPr>
        <w:spacing w:before="103"/>
        <w:ind w:left="369"/>
        <w:rPr>
          <w:rFonts w:ascii="Arial"/>
          <w:sz w:val="14"/>
        </w:rPr>
      </w:pPr>
      <w:r>
        <w:rPr>
          <w:noProof/>
        </w:rPr>
        <mc:AlternateContent>
          <mc:Choice Requires="wps">
            <w:drawing>
              <wp:anchor distT="0" distB="0" distL="0" distR="0" simplePos="0" relativeHeight="15732736" behindDoc="0" locked="0" layoutInCell="1" allowOverlap="1" wp14:anchorId="22891005" wp14:editId="7F385F16">
                <wp:simplePos x="0" y="0"/>
                <wp:positionH relativeFrom="page">
                  <wp:posOffset>1118238</wp:posOffset>
                </wp:positionH>
                <wp:positionV relativeFrom="paragraph">
                  <wp:posOffset>255277</wp:posOffset>
                </wp:positionV>
                <wp:extent cx="130175" cy="46228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25414475"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22891005" id="Textbox 55" o:spid="_x0000_s1054" type="#_x0000_t202" style="position:absolute;left:0;text-align:left;margin-left:88.05pt;margin-top:20.1pt;width:10.25pt;height:36.4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" filled="f" stroked="f">
                <v:textbox style="layout-flow:vertical;mso-layout-flow-alt:bottom-to-top" inset="0,0,0,0">
                  <w:txbxContent>
                    <w:p w14:paraId="25414475"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0.75</w:t>
      </w:r>
    </w:p>
    <w:p w14:paraId="2947E49F" w14:textId="77777777" w:rsidR="00041814" w:rsidRDefault="00041814">
      <w:pPr>
        <w:pStyle w:val="BodyText"/>
        <w:jc w:val="left"/>
        <w:rPr>
          <w:rFonts w:ascii="Arial"/>
          <w:sz w:val="14"/>
        </w:rPr>
      </w:pPr>
    </w:p>
    <w:p w14:paraId="461A5FA8" w14:textId="77777777" w:rsidR="00041814" w:rsidRDefault="00041814">
      <w:pPr>
        <w:pStyle w:val="BodyText"/>
        <w:jc w:val="left"/>
        <w:rPr>
          <w:rFonts w:ascii="Arial"/>
          <w:sz w:val="14"/>
        </w:rPr>
      </w:pPr>
    </w:p>
    <w:p w14:paraId="7CD49D33" w14:textId="77777777" w:rsidR="00041814" w:rsidRDefault="00041814">
      <w:pPr>
        <w:pStyle w:val="BodyText"/>
        <w:spacing w:before="5"/>
        <w:jc w:val="left"/>
        <w:rPr>
          <w:rFonts w:ascii="Arial"/>
          <w:sz w:val="14"/>
        </w:rPr>
      </w:pPr>
    </w:p>
    <w:p w14:paraId="039FA052" w14:textId="77777777" w:rsidR="00041814" w:rsidRDefault="00BD1F93">
      <w:pPr>
        <w:ind w:left="369"/>
        <w:rPr>
          <w:rFonts w:ascii="Arial"/>
          <w:sz w:val="14"/>
        </w:rPr>
      </w:pPr>
      <w:r>
        <w:rPr>
          <w:rFonts w:ascii="Arial"/>
          <w:color w:val="4D4D4D"/>
          <w:spacing w:val="-4"/>
          <w:w w:val="105"/>
          <w:sz w:val="14"/>
        </w:rPr>
        <w:t>0.50</w:t>
      </w:r>
    </w:p>
    <w:p w14:paraId="1DD627C2" w14:textId="77777777" w:rsidR="00041814" w:rsidRDefault="00041814">
      <w:pPr>
        <w:pStyle w:val="BodyText"/>
        <w:jc w:val="left"/>
        <w:rPr>
          <w:rFonts w:ascii="Arial"/>
          <w:sz w:val="14"/>
        </w:rPr>
      </w:pPr>
    </w:p>
    <w:p w14:paraId="3BBFF945" w14:textId="77777777" w:rsidR="00041814" w:rsidRDefault="00041814">
      <w:pPr>
        <w:pStyle w:val="BodyText"/>
        <w:jc w:val="left"/>
        <w:rPr>
          <w:rFonts w:ascii="Arial"/>
          <w:sz w:val="14"/>
        </w:rPr>
      </w:pPr>
    </w:p>
    <w:p w14:paraId="4ECAA3F5" w14:textId="77777777" w:rsidR="00041814" w:rsidRDefault="00041814">
      <w:pPr>
        <w:pStyle w:val="BodyText"/>
        <w:spacing w:before="5"/>
        <w:jc w:val="left"/>
        <w:rPr>
          <w:rFonts w:ascii="Arial"/>
          <w:sz w:val="14"/>
        </w:rPr>
      </w:pPr>
    </w:p>
    <w:p w14:paraId="4F00CA51" w14:textId="77777777" w:rsidR="00041814" w:rsidRDefault="00BD1F93">
      <w:pPr>
        <w:ind w:left="369"/>
        <w:rPr>
          <w:rFonts w:ascii="Arial"/>
          <w:sz w:val="14"/>
        </w:rPr>
      </w:pPr>
      <w:r>
        <w:rPr>
          <w:rFonts w:ascii="Arial"/>
          <w:color w:val="4D4D4D"/>
          <w:spacing w:val="-4"/>
          <w:w w:val="105"/>
          <w:sz w:val="14"/>
        </w:rPr>
        <w:t>0.25</w:t>
      </w:r>
    </w:p>
    <w:p w14:paraId="6C5E56DF" w14:textId="77777777" w:rsidR="00041814" w:rsidRDefault="00BD1F93">
      <w:pPr>
        <w:spacing w:before="65"/>
        <w:rPr>
          <w:rFonts w:ascii="Arial"/>
          <w:sz w:val="14"/>
        </w:rPr>
      </w:pPr>
      <w:r>
        <w:br w:type="column"/>
      </w:r>
    </w:p>
    <w:p w14:paraId="7A3793DB" w14:textId="77777777" w:rsidR="00041814" w:rsidRDefault="00BD1F93">
      <w:pPr>
        <w:ind w:left="369"/>
        <w:rPr>
          <w:rFonts w:ascii="Arial"/>
          <w:sz w:val="14"/>
        </w:rPr>
      </w:pPr>
      <w:r>
        <w:rPr>
          <w:rFonts w:ascii="Arial"/>
          <w:color w:val="4D4D4D"/>
          <w:spacing w:val="-4"/>
          <w:w w:val="105"/>
          <w:sz w:val="14"/>
        </w:rPr>
        <w:t>0.10</w:t>
      </w:r>
    </w:p>
    <w:p w14:paraId="413039A9" w14:textId="77777777" w:rsidR="00041814" w:rsidRDefault="00041814">
      <w:pPr>
        <w:pStyle w:val="BodyText"/>
        <w:jc w:val="left"/>
        <w:rPr>
          <w:rFonts w:ascii="Arial"/>
          <w:sz w:val="14"/>
        </w:rPr>
      </w:pPr>
    </w:p>
    <w:p w14:paraId="7220E108" w14:textId="77777777" w:rsidR="00041814" w:rsidRDefault="00041814">
      <w:pPr>
        <w:pStyle w:val="BodyText"/>
        <w:jc w:val="left"/>
        <w:rPr>
          <w:rFonts w:ascii="Arial"/>
          <w:sz w:val="14"/>
        </w:rPr>
      </w:pPr>
    </w:p>
    <w:p w14:paraId="7265EB89" w14:textId="77777777" w:rsidR="00041814" w:rsidRDefault="00041814">
      <w:pPr>
        <w:pStyle w:val="BodyText"/>
        <w:jc w:val="left"/>
        <w:rPr>
          <w:rFonts w:ascii="Arial"/>
          <w:sz w:val="14"/>
        </w:rPr>
      </w:pPr>
    </w:p>
    <w:p w14:paraId="4B09DBE2" w14:textId="77777777" w:rsidR="00041814" w:rsidRDefault="00041814">
      <w:pPr>
        <w:pStyle w:val="BodyText"/>
        <w:spacing w:before="107"/>
        <w:jc w:val="left"/>
        <w:rPr>
          <w:rFonts w:ascii="Arial"/>
          <w:sz w:val="14"/>
        </w:rPr>
      </w:pPr>
    </w:p>
    <w:p w14:paraId="54454358" w14:textId="77777777" w:rsidR="00041814" w:rsidRDefault="00BD1F93">
      <w:pPr>
        <w:ind w:left="369"/>
        <w:rPr>
          <w:rFonts w:ascii="Arial"/>
          <w:sz w:val="14"/>
        </w:rPr>
      </w:pPr>
      <w:r>
        <w:rPr>
          <w:noProof/>
        </w:rPr>
        <mc:AlternateContent>
          <mc:Choice Requires="wpg">
            <w:drawing>
              <wp:anchor distT="0" distB="0" distL="0" distR="0" simplePos="0" relativeHeight="487153152" behindDoc="1" locked="0" layoutInCell="1" allowOverlap="1" wp14:anchorId="30A4D5F0" wp14:editId="3EB03746">
                <wp:simplePos x="0" y="0"/>
                <wp:positionH relativeFrom="page">
                  <wp:posOffset>1522873</wp:posOffset>
                </wp:positionH>
                <wp:positionV relativeFrom="paragraph">
                  <wp:posOffset>-1019376</wp:posOffset>
                </wp:positionV>
                <wp:extent cx="1916430" cy="164846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6430" cy="1648460"/>
                          <a:chOff x="0" y="0"/>
                          <a:chExt cx="1916430" cy="1648460"/>
                        </a:xfrm>
                      </wpg:grpSpPr>
                      <wps:wsp>
                        <wps:cNvPr id="57" name="Graphic 57"/>
                        <wps:cNvSpPr/>
                        <wps:spPr>
                          <a:xfrm>
                            <a:off x="391054" y="235508"/>
                            <a:ext cx="1525270" cy="235585"/>
                          </a:xfrm>
                          <a:custGeom>
                            <a:avLst/>
                            <a:gdLst/>
                            <a:ahLst/>
                            <a:cxnLst/>
                            <a:rect l="l" t="t" r="r" b="b"/>
                            <a:pathLst>
                              <a:path w="1525270" h="235585">
                                <a:moveTo>
                                  <a:pt x="352005" y="73558"/>
                                </a:moveTo>
                                <a:lnTo>
                                  <a:pt x="0" y="73558"/>
                                </a:lnTo>
                                <a:lnTo>
                                  <a:pt x="0" y="142252"/>
                                </a:lnTo>
                                <a:lnTo>
                                  <a:pt x="352005" y="142252"/>
                                </a:lnTo>
                                <a:lnTo>
                                  <a:pt x="352005" y="73558"/>
                                </a:lnTo>
                                <a:close/>
                              </a:path>
                              <a:path w="1525270" h="235585">
                                <a:moveTo>
                                  <a:pt x="1525270" y="0"/>
                                </a:moveTo>
                                <a:lnTo>
                                  <a:pt x="1173264" y="0"/>
                                </a:lnTo>
                                <a:lnTo>
                                  <a:pt x="1173264" y="235432"/>
                                </a:lnTo>
                                <a:lnTo>
                                  <a:pt x="1525270" y="235432"/>
                                </a:lnTo>
                                <a:lnTo>
                                  <a:pt x="1525270" y="0"/>
                                </a:lnTo>
                                <a:close/>
                              </a:path>
                            </a:pathLst>
                          </a:custGeom>
                          <a:solidFill>
                            <a:srgbClr val="33BBEE"/>
                          </a:solidFill>
                        </wps:spPr>
                        <wps:bodyPr wrap="square" lIns="0" tIns="0" rIns="0" bIns="0" rtlCol="0">
                          <a:prstTxWarp prst="textNoShape">
                            <a:avLst/>
                          </a:prstTxWarp>
                          <a:noAutofit/>
                        </wps:bodyPr>
                      </wps:wsp>
                      <wps:wsp>
                        <wps:cNvPr id="58" name="Graphic 58"/>
                        <wps:cNvSpPr/>
                        <wps:spPr>
                          <a:xfrm>
                            <a:off x="391054" y="377761"/>
                            <a:ext cx="1525270" cy="1236345"/>
                          </a:xfrm>
                          <a:custGeom>
                            <a:avLst/>
                            <a:gdLst/>
                            <a:ahLst/>
                            <a:cxnLst/>
                            <a:rect l="l" t="t" r="r" b="b"/>
                            <a:pathLst>
                              <a:path w="1525270" h="1236345">
                                <a:moveTo>
                                  <a:pt x="352005" y="0"/>
                                </a:moveTo>
                                <a:lnTo>
                                  <a:pt x="0" y="0"/>
                                </a:lnTo>
                                <a:lnTo>
                                  <a:pt x="0" y="1236192"/>
                                </a:lnTo>
                                <a:lnTo>
                                  <a:pt x="352005" y="1236192"/>
                                </a:lnTo>
                                <a:lnTo>
                                  <a:pt x="352005" y="0"/>
                                </a:lnTo>
                                <a:close/>
                              </a:path>
                              <a:path w="1525270" h="1236345">
                                <a:moveTo>
                                  <a:pt x="743140" y="446379"/>
                                </a:moveTo>
                                <a:lnTo>
                                  <a:pt x="391134" y="446379"/>
                                </a:lnTo>
                                <a:lnTo>
                                  <a:pt x="391134" y="1188135"/>
                                </a:lnTo>
                                <a:lnTo>
                                  <a:pt x="743140" y="1188135"/>
                                </a:lnTo>
                                <a:lnTo>
                                  <a:pt x="743140" y="446379"/>
                                </a:lnTo>
                                <a:close/>
                              </a:path>
                              <a:path w="1525270" h="1236345">
                                <a:moveTo>
                                  <a:pt x="1134198" y="611251"/>
                                </a:moveTo>
                                <a:lnTo>
                                  <a:pt x="782193" y="611251"/>
                                </a:lnTo>
                                <a:lnTo>
                                  <a:pt x="782193" y="776071"/>
                                </a:lnTo>
                                <a:lnTo>
                                  <a:pt x="1134198" y="776071"/>
                                </a:lnTo>
                                <a:lnTo>
                                  <a:pt x="1134198" y="611251"/>
                                </a:lnTo>
                                <a:close/>
                              </a:path>
                              <a:path w="1525270" h="1236345">
                                <a:moveTo>
                                  <a:pt x="1525270" y="93179"/>
                                </a:moveTo>
                                <a:lnTo>
                                  <a:pt x="1173264" y="93179"/>
                                </a:lnTo>
                                <a:lnTo>
                                  <a:pt x="1173264" y="564121"/>
                                </a:lnTo>
                                <a:lnTo>
                                  <a:pt x="1525270" y="564121"/>
                                </a:lnTo>
                                <a:lnTo>
                                  <a:pt x="1525270" y="93179"/>
                                </a:lnTo>
                                <a:close/>
                              </a:path>
                            </a:pathLst>
                          </a:custGeom>
                          <a:solidFill>
                            <a:srgbClr val="EE3377"/>
                          </a:solidFill>
                        </wps:spPr>
                        <wps:bodyPr wrap="square" lIns="0" tIns="0" rIns="0" bIns="0" rtlCol="0">
                          <a:prstTxWarp prst="textNoShape">
                            <a:avLst/>
                          </a:prstTxWarp>
                          <a:noAutofit/>
                        </wps:bodyPr>
                      </wps:wsp>
                      <wps:wsp>
                        <wps:cNvPr id="59" name="Graphic 59"/>
                        <wps:cNvSpPr/>
                        <wps:spPr>
                          <a:xfrm>
                            <a:off x="391054" y="941882"/>
                            <a:ext cx="1525270" cy="706755"/>
                          </a:xfrm>
                          <a:custGeom>
                            <a:avLst/>
                            <a:gdLst/>
                            <a:ahLst/>
                            <a:cxnLst/>
                            <a:rect l="l" t="t" r="r" b="b"/>
                            <a:pathLst>
                              <a:path w="1525270" h="706755">
                                <a:moveTo>
                                  <a:pt x="352005" y="672134"/>
                                </a:moveTo>
                                <a:lnTo>
                                  <a:pt x="0" y="672134"/>
                                </a:lnTo>
                                <a:lnTo>
                                  <a:pt x="0" y="706450"/>
                                </a:lnTo>
                                <a:lnTo>
                                  <a:pt x="352005" y="706450"/>
                                </a:lnTo>
                                <a:lnTo>
                                  <a:pt x="352005" y="672134"/>
                                </a:lnTo>
                                <a:close/>
                              </a:path>
                              <a:path w="1525270" h="706755">
                                <a:moveTo>
                                  <a:pt x="1134198" y="211950"/>
                                </a:moveTo>
                                <a:lnTo>
                                  <a:pt x="782193" y="211950"/>
                                </a:lnTo>
                                <a:lnTo>
                                  <a:pt x="782193" y="376758"/>
                                </a:lnTo>
                                <a:lnTo>
                                  <a:pt x="1134198" y="376758"/>
                                </a:lnTo>
                                <a:lnTo>
                                  <a:pt x="1134198" y="211950"/>
                                </a:lnTo>
                                <a:close/>
                              </a:path>
                              <a:path w="1525270" h="706755">
                                <a:moveTo>
                                  <a:pt x="1525270" y="0"/>
                                </a:moveTo>
                                <a:lnTo>
                                  <a:pt x="1173264" y="0"/>
                                </a:lnTo>
                                <a:lnTo>
                                  <a:pt x="1173264" y="470941"/>
                                </a:lnTo>
                                <a:lnTo>
                                  <a:pt x="1525270" y="470941"/>
                                </a:lnTo>
                                <a:lnTo>
                                  <a:pt x="1525270" y="0"/>
                                </a:lnTo>
                                <a:close/>
                              </a:path>
                            </a:pathLst>
                          </a:custGeom>
                          <a:solidFill>
                            <a:srgbClr val="CC3311"/>
                          </a:solidFill>
                        </wps:spPr>
                        <wps:bodyPr wrap="square" lIns="0" tIns="0" rIns="0" bIns="0" rtlCol="0">
                          <a:prstTxWarp prst="textNoShape">
                            <a:avLst/>
                          </a:prstTxWarp>
                          <a:noAutofit/>
                        </wps:bodyPr>
                      </wps:wsp>
                      <wps:wsp>
                        <wps:cNvPr id="60" name="Graphic 60"/>
                        <wps:cNvSpPr/>
                        <wps:spPr>
                          <a:xfrm>
                            <a:off x="-4" y="0"/>
                            <a:ext cx="1916430" cy="1648460"/>
                          </a:xfrm>
                          <a:custGeom>
                            <a:avLst/>
                            <a:gdLst/>
                            <a:ahLst/>
                            <a:cxnLst/>
                            <a:rect l="l" t="t" r="r" b="b"/>
                            <a:pathLst>
                              <a:path w="1916430" h="1648460">
                                <a:moveTo>
                                  <a:pt x="352005" y="63"/>
                                </a:moveTo>
                                <a:lnTo>
                                  <a:pt x="0" y="63"/>
                                </a:lnTo>
                                <a:lnTo>
                                  <a:pt x="0" y="1648333"/>
                                </a:lnTo>
                                <a:lnTo>
                                  <a:pt x="352005" y="1648333"/>
                                </a:lnTo>
                                <a:lnTo>
                                  <a:pt x="352005" y="63"/>
                                </a:lnTo>
                                <a:close/>
                              </a:path>
                              <a:path w="1916430" h="1648460">
                                <a:moveTo>
                                  <a:pt x="743064" y="0"/>
                                </a:moveTo>
                                <a:lnTo>
                                  <a:pt x="391058" y="0"/>
                                </a:lnTo>
                                <a:lnTo>
                                  <a:pt x="391058" y="240385"/>
                                </a:lnTo>
                                <a:lnTo>
                                  <a:pt x="743064" y="240385"/>
                                </a:lnTo>
                                <a:lnTo>
                                  <a:pt x="743064" y="0"/>
                                </a:lnTo>
                                <a:close/>
                              </a:path>
                              <a:path w="1916430" h="1648460">
                                <a:moveTo>
                                  <a:pt x="1134198" y="0"/>
                                </a:moveTo>
                                <a:lnTo>
                                  <a:pt x="782193" y="0"/>
                                </a:lnTo>
                                <a:lnTo>
                                  <a:pt x="782193" y="494512"/>
                                </a:lnTo>
                                <a:lnTo>
                                  <a:pt x="1134198" y="494512"/>
                                </a:lnTo>
                                <a:lnTo>
                                  <a:pt x="1134198" y="0"/>
                                </a:lnTo>
                                <a:close/>
                              </a:path>
                              <a:path w="1916430" h="1648460">
                                <a:moveTo>
                                  <a:pt x="1525257" y="0"/>
                                </a:moveTo>
                                <a:lnTo>
                                  <a:pt x="1173251" y="0"/>
                                </a:lnTo>
                                <a:lnTo>
                                  <a:pt x="1173251" y="824141"/>
                                </a:lnTo>
                                <a:lnTo>
                                  <a:pt x="1525257" y="824141"/>
                                </a:lnTo>
                                <a:lnTo>
                                  <a:pt x="1525257" y="0"/>
                                </a:lnTo>
                                <a:close/>
                              </a:path>
                              <a:path w="1916430" h="1648460">
                                <a:moveTo>
                                  <a:pt x="1916328" y="63"/>
                                </a:moveTo>
                                <a:lnTo>
                                  <a:pt x="1564322" y="63"/>
                                </a:lnTo>
                                <a:lnTo>
                                  <a:pt x="1564322" y="235508"/>
                                </a:lnTo>
                                <a:lnTo>
                                  <a:pt x="1916328" y="235508"/>
                                </a:lnTo>
                                <a:lnTo>
                                  <a:pt x="1916328" y="63"/>
                                </a:lnTo>
                                <a:close/>
                              </a:path>
                            </a:pathLst>
                          </a:custGeom>
                          <a:solidFill>
                            <a:srgbClr val="EE7733"/>
                          </a:solidFill>
                        </wps:spPr>
                        <wps:bodyPr wrap="square" lIns="0" tIns="0" rIns="0" bIns="0" rtlCol="0">
                          <a:prstTxWarp prst="textNoShape">
                            <a:avLst/>
                          </a:prstTxWarp>
                          <a:noAutofit/>
                        </wps:bodyPr>
                      </wps:wsp>
                      <wps:wsp>
                        <wps:cNvPr id="61" name="Graphic 61"/>
                        <wps:cNvSpPr/>
                        <wps:spPr>
                          <a:xfrm>
                            <a:off x="391054" y="240385"/>
                            <a:ext cx="1134745" cy="748665"/>
                          </a:xfrm>
                          <a:custGeom>
                            <a:avLst/>
                            <a:gdLst/>
                            <a:ahLst/>
                            <a:cxnLst/>
                            <a:rect l="l" t="t" r="r" b="b"/>
                            <a:pathLst>
                              <a:path w="1134745" h="748665">
                                <a:moveTo>
                                  <a:pt x="352005" y="0"/>
                                </a:moveTo>
                                <a:lnTo>
                                  <a:pt x="0" y="0"/>
                                </a:lnTo>
                                <a:lnTo>
                                  <a:pt x="0" y="68681"/>
                                </a:lnTo>
                                <a:lnTo>
                                  <a:pt x="352005" y="68681"/>
                                </a:lnTo>
                                <a:lnTo>
                                  <a:pt x="352005" y="0"/>
                                </a:lnTo>
                                <a:close/>
                              </a:path>
                              <a:path w="1134745" h="748665">
                                <a:moveTo>
                                  <a:pt x="743140" y="254127"/>
                                </a:moveTo>
                                <a:lnTo>
                                  <a:pt x="391134" y="254127"/>
                                </a:lnTo>
                                <a:lnTo>
                                  <a:pt x="391134" y="583755"/>
                                </a:lnTo>
                                <a:lnTo>
                                  <a:pt x="743140" y="583755"/>
                                </a:lnTo>
                                <a:lnTo>
                                  <a:pt x="743140" y="254127"/>
                                </a:lnTo>
                                <a:close/>
                              </a:path>
                              <a:path w="1134745" h="748665">
                                <a:moveTo>
                                  <a:pt x="1134198" y="583819"/>
                                </a:moveTo>
                                <a:lnTo>
                                  <a:pt x="782193" y="583819"/>
                                </a:lnTo>
                                <a:lnTo>
                                  <a:pt x="782193" y="748626"/>
                                </a:lnTo>
                                <a:lnTo>
                                  <a:pt x="1134198" y="748626"/>
                                </a:lnTo>
                                <a:lnTo>
                                  <a:pt x="1134198" y="583819"/>
                                </a:lnTo>
                                <a:close/>
                              </a:path>
                            </a:pathLst>
                          </a:custGeom>
                          <a:solidFill>
                            <a:srgbClr val="0077BB"/>
                          </a:solidFill>
                        </wps:spPr>
                        <wps:bodyPr wrap="square" lIns="0" tIns="0" rIns="0" bIns="0" rtlCol="0">
                          <a:prstTxWarp prst="textNoShape">
                            <a:avLst/>
                          </a:prstTxWarp>
                          <a:noAutofit/>
                        </wps:bodyPr>
                      </wps:wsp>
                      <wps:wsp>
                        <wps:cNvPr id="62" name="Graphic 62"/>
                        <wps:cNvSpPr/>
                        <wps:spPr>
                          <a:xfrm>
                            <a:off x="782188" y="1318704"/>
                            <a:ext cx="1134745" cy="330200"/>
                          </a:xfrm>
                          <a:custGeom>
                            <a:avLst/>
                            <a:gdLst/>
                            <a:ahLst/>
                            <a:cxnLst/>
                            <a:rect l="l" t="t" r="r" b="b"/>
                            <a:pathLst>
                              <a:path w="1134745" h="330200">
                                <a:moveTo>
                                  <a:pt x="352005" y="247192"/>
                                </a:moveTo>
                                <a:lnTo>
                                  <a:pt x="0" y="247192"/>
                                </a:lnTo>
                                <a:lnTo>
                                  <a:pt x="0" y="329628"/>
                                </a:lnTo>
                                <a:lnTo>
                                  <a:pt x="352005" y="329628"/>
                                </a:lnTo>
                                <a:lnTo>
                                  <a:pt x="352005" y="247192"/>
                                </a:lnTo>
                                <a:close/>
                              </a:path>
                              <a:path w="1134745" h="330200">
                                <a:moveTo>
                                  <a:pt x="743064" y="0"/>
                                </a:moveTo>
                                <a:lnTo>
                                  <a:pt x="391058" y="0"/>
                                </a:lnTo>
                                <a:lnTo>
                                  <a:pt x="391058" y="329628"/>
                                </a:lnTo>
                                <a:lnTo>
                                  <a:pt x="743064" y="329628"/>
                                </a:lnTo>
                                <a:lnTo>
                                  <a:pt x="743064" y="0"/>
                                </a:lnTo>
                                <a:close/>
                              </a:path>
                              <a:path w="1134745" h="330200">
                                <a:moveTo>
                                  <a:pt x="1134135" y="94183"/>
                                </a:moveTo>
                                <a:lnTo>
                                  <a:pt x="782129" y="94183"/>
                                </a:lnTo>
                                <a:lnTo>
                                  <a:pt x="782129" y="329628"/>
                                </a:lnTo>
                                <a:lnTo>
                                  <a:pt x="1134135" y="329628"/>
                                </a:lnTo>
                                <a:lnTo>
                                  <a:pt x="1134135" y="94183"/>
                                </a:lnTo>
                                <a:close/>
                              </a:path>
                            </a:pathLst>
                          </a:custGeom>
                          <a:solidFill>
                            <a:srgbClr val="009988"/>
                          </a:solidFill>
                        </wps:spPr>
                        <wps:bodyPr wrap="square" lIns="0" tIns="0" rIns="0" bIns="0" rtlCol="0">
                          <a:prstTxWarp prst="textNoShape">
                            <a:avLst/>
                          </a:prstTxWarp>
                          <a:noAutofit/>
                        </wps:bodyPr>
                      </wps:wsp>
                    </wpg:wgp>
                  </a:graphicData>
                </a:graphic>
              </wp:anchor>
            </w:drawing>
          </mc:Choice>
          <mc:Fallback>
            <w:pict>
              <v:group w14:anchorId="0CC195B4" id="Group 56" o:spid="_x0000_s1026" style="position:absolute;margin-left:119.9pt;margin-top:-80.25pt;width:150.9pt;height:129.8pt;z-index:-16163328;mso-wrap-distance-left:0;mso-wrap-distance-right:0;mso-position-horizontal-relative:page" coordsize="19164,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">
                <v:shape id="Graphic 57" o:spid="_x0000_s1027" style="position:absolute;left:3910;top:2355;width:15253;height:2355;visibility:visible;mso-wrap-style:square;v-text-anchor:top" coordsize="152527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" path="m352005,73558l,73558r,68694l352005,142252r,-68694xem1525270,l1173264,r,235432l1525270,235432,1525270,xe" fillcolor="#3be" stroked="f">
                  <v:path arrowok="t"/>
                </v:shape>
                <v:shape id="Graphic 58" o:spid="_x0000_s1028" style="position:absolute;left:3910;top:3777;width:15253;height:12364;visibility:visible;mso-wrap-style:square;v-text-anchor:top" coordsize="1525270,123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" path="m352005,l,,,1236192r352005,l352005,xem743140,446379r-352006,l391134,1188135r352006,l743140,446379xem1134198,611251r-352005,l782193,776071r352005,l1134198,611251xem1525270,93179r-352006,l1173264,564121r352006,l1525270,93179xe" fillcolor="#e37" stroked="f">
                  <v:path arrowok="t"/>
                </v:shape>
                <v:shape id="Graphic 59" o:spid="_x0000_s1029" style="position:absolute;left:3910;top:9418;width:15253;height:7068;visibility:visible;mso-wrap-style:square;v-text-anchor:top" coordsize="152527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" path="m352005,672134l,672134r,34316l352005,706450r,-34316xem1134198,211950r-352005,l782193,376758r352005,l1134198,211950xem1525270,l1173264,r,470941l1525270,470941,1525270,xe" fillcolor="#c31" stroked="f">
                  <v:path arrowok="t"/>
                </v:shape>
                <v:shape id="Graphic 60" o:spid="_x0000_s1030" style="position:absolute;width:19164;height:16484;visibility:visible;mso-wrap-style:square;v-text-anchor:top" coordsize="191643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" path="m352005,63l,63,,1648333r352005,l352005,63xem743064,l391058,r,240385l743064,240385,743064,xem1134198,l782193,r,494512l1134198,494512,1134198,xem1525257,l1173251,r,824141l1525257,824141,1525257,xem1916328,63r-352006,l1564322,235508r352006,l1916328,63xe" fillcolor="#e73" stroked="f">
                  <v:path arrowok="t"/>
                </v:shape>
                <v:shape id="Graphic 61" o:spid="_x0000_s1031" style="position:absolute;left:3910;top:2403;width:11347;height:7487;visibility:visible;mso-wrap-style:square;v-text-anchor:top" coordsize="1134745,74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" path="m352005,l,,,68681r352005,l352005,xem743140,254127r-352006,l391134,583755r352006,l743140,254127xem1134198,583819r-352005,l782193,748626r352005,l1134198,583819xe" fillcolor="#07b" stroked="f">
                  <v:path arrowok="t"/>
                </v:shape>
                <v:shape id="Graphic 62" o:spid="_x0000_s1032" style="position:absolute;left:7821;top:13187;width:11348;height:3302;visibility:visible;mso-wrap-style:square;v-text-anchor:top" coordsize="113474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" path="m352005,247192l,247192r,82436l352005,329628r,-82436xem743064,l391058,r,329628l743064,329628,743064,xem1134135,94183r-352006,l782129,329628r352006,l1134135,94183xe" fillcolor="#098" stroked="f">
                  <v:path arrowok="t"/>
                </v:shape>
                <w10:wrap anchorx="page"/>
              </v:group>
            </w:pict>
          </mc:Fallback>
        </mc:AlternateContent>
      </w:r>
      <w:r>
        <w:rPr>
          <w:noProof/>
        </w:rPr>
        <mc:AlternateContent>
          <mc:Choice Requires="wps">
            <w:drawing>
              <wp:anchor distT="0" distB="0" distL="0" distR="0" simplePos="0" relativeHeight="15733760" behindDoc="0" locked="0" layoutInCell="1" allowOverlap="1" wp14:anchorId="09453F2A" wp14:editId="4094F3B7">
                <wp:simplePos x="0" y="0"/>
                <wp:positionH relativeFrom="page">
                  <wp:posOffset>3536070</wp:posOffset>
                </wp:positionH>
                <wp:positionV relativeFrom="paragraph">
                  <wp:posOffset>-467300</wp:posOffset>
                </wp:positionV>
                <wp:extent cx="130175" cy="46228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1DD81C8E"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09453F2A" id="Textbox 63" o:spid="_x0000_s1055" type="#_x0000_t202" style="position:absolute;left:0;text-align:left;margin-left:278.45pt;margin-top:-36.8pt;width:10.25pt;height:36.4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" filled="f" stroked="f">
                <v:textbox style="layout-flow:vertical;mso-layout-flow-alt:bottom-to-top" inset="0,0,0,0">
                  <w:txbxContent>
                    <w:p w14:paraId="1DD81C8E"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0.05</w:t>
      </w:r>
    </w:p>
    <w:p w14:paraId="0035636F" w14:textId="77777777" w:rsidR="00041814" w:rsidRDefault="00BD1F93">
      <w:pPr>
        <w:spacing w:before="101" w:line="210" w:lineRule="atLeast"/>
        <w:ind w:left="593" w:right="254" w:hanging="225"/>
        <w:rPr>
          <w:rFonts w:ascii="Arial"/>
          <w:sz w:val="14"/>
        </w:rPr>
      </w:pPr>
      <w:r>
        <w:br w:type="column"/>
      </w:r>
      <w:r>
        <w:rPr>
          <w:rFonts w:ascii="Arial"/>
          <w:spacing w:val="-2"/>
          <w:w w:val="105"/>
          <w:sz w:val="14"/>
        </w:rPr>
        <w:t>Serotype</w:t>
      </w:r>
      <w:r>
        <w:rPr>
          <w:rFonts w:ascii="Arial"/>
          <w:spacing w:val="40"/>
          <w:w w:val="105"/>
          <w:sz w:val="14"/>
        </w:rPr>
        <w:t xml:space="preserve"> </w:t>
      </w:r>
      <w:proofErr w:type="spellStart"/>
      <w:r>
        <w:rPr>
          <w:rFonts w:ascii="Arial"/>
          <w:spacing w:val="-6"/>
          <w:w w:val="105"/>
          <w:sz w:val="14"/>
        </w:rPr>
        <w:t>Ia</w:t>
      </w:r>
      <w:proofErr w:type="spellEnd"/>
    </w:p>
    <w:p w14:paraId="1B345259" w14:textId="77777777" w:rsidR="00041814" w:rsidRDefault="00BD1F93">
      <w:pPr>
        <w:spacing w:before="7" w:line="254" w:lineRule="auto"/>
        <w:ind w:left="376" w:right="482" w:firstLine="217"/>
        <w:rPr>
          <w:rFonts w:ascii="Arial"/>
          <w:sz w:val="14"/>
        </w:rPr>
      </w:pPr>
      <w:r>
        <w:rPr>
          <w:noProof/>
        </w:rPr>
        <mc:AlternateContent>
          <mc:Choice Requires="wpg">
            <w:drawing>
              <wp:anchor distT="0" distB="0" distL="0" distR="0" simplePos="0" relativeHeight="487154688" behindDoc="1" locked="0" layoutInCell="1" allowOverlap="1" wp14:anchorId="2D569BEF" wp14:editId="6EA8DB3D">
                <wp:simplePos x="0" y="0"/>
                <wp:positionH relativeFrom="page">
                  <wp:posOffset>6022848</wp:posOffset>
                </wp:positionH>
                <wp:positionV relativeFrom="paragraph">
                  <wp:posOffset>-102941</wp:posOffset>
                </wp:positionV>
                <wp:extent cx="99695" cy="20764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695" cy="207645"/>
                          <a:chOff x="0" y="0"/>
                          <a:chExt cx="99695" cy="207645"/>
                        </a:xfrm>
                      </wpg:grpSpPr>
                      <wps:wsp>
                        <wps:cNvPr id="65" name="Graphic 65"/>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7733"/>
                          </a:solidFill>
                        </wps:spPr>
                        <wps:bodyPr wrap="square" lIns="0" tIns="0" rIns="0" bIns="0" rtlCol="0">
                          <a:prstTxWarp prst="textNoShape">
                            <a:avLst/>
                          </a:prstTxWarp>
                          <a:noAutofit/>
                        </wps:bodyPr>
                      </wps:wsp>
                      <wps:wsp>
                        <wps:cNvPr id="66" name="Graphic 66"/>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0077BB"/>
                          </a:solidFill>
                        </wps:spPr>
                        <wps:bodyPr wrap="square" lIns="0" tIns="0" rIns="0" bIns="0" rtlCol="0">
                          <a:prstTxWarp prst="textNoShape">
                            <a:avLst/>
                          </a:prstTxWarp>
                          <a:noAutofit/>
                        </wps:bodyPr>
                      </wps:wsp>
                    </wpg:wgp>
                  </a:graphicData>
                </a:graphic>
              </wp:anchor>
            </w:drawing>
          </mc:Choice>
          <mc:Fallback>
            <w:pict>
              <v:group w14:anchorId="6760F669" id="Group 64" o:spid="_x0000_s1026" style="position:absolute;margin-left:474.25pt;margin-top:-8.1pt;width:7.85pt;height:16.35pt;z-index:-16161792;mso-wrap-distance-left:0;mso-wrap-distance-right:0;mso-position-horizontal-relative:page" coordsize="9969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">
                <v:shape id="Graphic 65" o:spid="_x0000_s1027" style="position:absolute;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" path="m99125,l,,,99125r99125,l99125,xe" fillcolor="#e73" stroked="f">
                  <v:path arrowok="t"/>
                </v:shape>
                <v:shape id="Graphic 66" o:spid="_x0000_s1028" style="position:absolute;top:108000;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" path="m99125,l,,,99125r99125,l99125,xe" fillcolor="#07b" stroked="f">
                  <v:path arrowok="t"/>
                </v:shape>
                <w10:wrap anchorx="page"/>
              </v:group>
            </w:pict>
          </mc:Fallback>
        </mc:AlternateContent>
      </w:r>
      <w:proofErr w:type="spellStart"/>
      <w:r>
        <w:rPr>
          <w:rFonts w:ascii="Arial"/>
          <w:spacing w:val="-6"/>
          <w:w w:val="105"/>
          <w:sz w:val="14"/>
        </w:rPr>
        <w:t>Ib</w:t>
      </w:r>
      <w:proofErr w:type="spellEnd"/>
      <w:r>
        <w:rPr>
          <w:rFonts w:ascii="Arial"/>
          <w:w w:val="105"/>
          <w:sz w:val="14"/>
        </w:rPr>
        <w:t xml:space="preserve"> </w:t>
      </w:r>
      <w:r>
        <w:rPr>
          <w:rFonts w:ascii="Arial"/>
          <w:noProof/>
          <w:position w:val="-2"/>
          <w:sz w:val="14"/>
        </w:rPr>
        <w:drawing>
          <wp:inline distT="0" distB="0" distL="0" distR="0" wp14:anchorId="5EEFB4EF" wp14:editId="2CFD25BE">
            <wp:extent cx="99125" cy="9912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9" cstate="print"/>
                    <a:stretch>
                      <a:fillRect/>
                    </a:stretch>
                  </pic:blipFill>
                  <pic:spPr>
                    <a:xfrm>
                      <a:off x="0" y="0"/>
                      <a:ext cx="99125" cy="99125"/>
                    </a:xfrm>
                    <a:prstGeom prst="rect">
                      <a:avLst/>
                    </a:prstGeom>
                  </pic:spPr>
                </pic:pic>
              </a:graphicData>
            </a:graphic>
          </wp:inline>
        </w:drawing>
      </w:r>
      <w:r>
        <w:rPr>
          <w:rFonts w:ascii="Times New Roman"/>
          <w:spacing w:val="40"/>
          <w:w w:val="105"/>
          <w:sz w:val="14"/>
        </w:rPr>
        <w:t xml:space="preserve"> </w:t>
      </w:r>
      <w:r>
        <w:rPr>
          <w:rFonts w:ascii="Arial"/>
          <w:w w:val="105"/>
          <w:sz w:val="14"/>
        </w:rPr>
        <w:t xml:space="preserve">II </w:t>
      </w:r>
      <w:r>
        <w:rPr>
          <w:rFonts w:ascii="Arial"/>
          <w:noProof/>
          <w:position w:val="-2"/>
          <w:sz w:val="14"/>
        </w:rPr>
        <w:drawing>
          <wp:inline distT="0" distB="0" distL="0" distR="0" wp14:anchorId="069DB99A" wp14:editId="6BE5F8AC">
            <wp:extent cx="99125" cy="99125"/>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0" cstate="print"/>
                    <a:stretch>
                      <a:fillRect/>
                    </a:stretch>
                  </pic:blipFill>
                  <pic:spPr>
                    <a:xfrm>
                      <a:off x="0" y="0"/>
                      <a:ext cx="99125" cy="99125"/>
                    </a:xfrm>
                    <a:prstGeom prst="rect">
                      <a:avLst/>
                    </a:prstGeom>
                  </pic:spPr>
                </pic:pic>
              </a:graphicData>
            </a:graphic>
          </wp:inline>
        </w:drawing>
      </w:r>
      <w:r>
        <w:rPr>
          <w:rFonts w:ascii="Times New Roman"/>
          <w:spacing w:val="8"/>
          <w:w w:val="105"/>
          <w:sz w:val="14"/>
        </w:rPr>
        <w:t xml:space="preserve"> </w:t>
      </w:r>
      <w:r>
        <w:rPr>
          <w:rFonts w:ascii="Arial"/>
          <w:w w:val="105"/>
          <w:sz w:val="14"/>
        </w:rPr>
        <w:t xml:space="preserve">III </w:t>
      </w:r>
      <w:r>
        <w:rPr>
          <w:rFonts w:ascii="Arial"/>
          <w:noProof/>
          <w:position w:val="-2"/>
          <w:sz w:val="14"/>
        </w:rPr>
        <w:drawing>
          <wp:inline distT="0" distB="0" distL="0" distR="0" wp14:anchorId="7081D35F" wp14:editId="3F96CB23">
            <wp:extent cx="99125" cy="9912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1" cstate="print"/>
                    <a:stretch>
                      <a:fillRect/>
                    </a:stretch>
                  </pic:blipFill>
                  <pic:spPr>
                    <a:xfrm>
                      <a:off x="0" y="0"/>
                      <a:ext cx="99125" cy="99125"/>
                    </a:xfrm>
                    <a:prstGeom prst="rect">
                      <a:avLst/>
                    </a:prstGeom>
                  </pic:spPr>
                </pic:pic>
              </a:graphicData>
            </a:graphic>
          </wp:inline>
        </w:drawing>
      </w:r>
      <w:r>
        <w:rPr>
          <w:rFonts w:ascii="Times New Roman"/>
          <w:spacing w:val="2"/>
          <w:w w:val="105"/>
          <w:sz w:val="14"/>
        </w:rPr>
        <w:t xml:space="preserve"> </w:t>
      </w:r>
      <w:r>
        <w:rPr>
          <w:rFonts w:ascii="Arial"/>
          <w:w w:val="105"/>
          <w:sz w:val="14"/>
        </w:rPr>
        <w:t xml:space="preserve">IV </w:t>
      </w:r>
      <w:r>
        <w:rPr>
          <w:rFonts w:ascii="Arial"/>
          <w:noProof/>
          <w:position w:val="-2"/>
          <w:sz w:val="14"/>
        </w:rPr>
        <w:drawing>
          <wp:inline distT="0" distB="0" distL="0" distR="0" wp14:anchorId="16FBDFA6" wp14:editId="57BFA64A">
            <wp:extent cx="99125" cy="99125"/>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2" cstate="print"/>
                    <a:stretch>
                      <a:fillRect/>
                    </a:stretch>
                  </pic:blipFill>
                  <pic:spPr>
                    <a:xfrm>
                      <a:off x="0" y="0"/>
                      <a:ext cx="99125" cy="99125"/>
                    </a:xfrm>
                    <a:prstGeom prst="rect">
                      <a:avLst/>
                    </a:prstGeom>
                  </pic:spPr>
                </pic:pic>
              </a:graphicData>
            </a:graphic>
          </wp:inline>
        </w:drawing>
      </w:r>
      <w:r>
        <w:rPr>
          <w:rFonts w:ascii="Times New Roman"/>
          <w:spacing w:val="32"/>
          <w:w w:val="105"/>
          <w:sz w:val="14"/>
        </w:rPr>
        <w:t xml:space="preserve"> </w:t>
      </w:r>
      <w:r>
        <w:rPr>
          <w:rFonts w:ascii="Arial"/>
          <w:w w:val="105"/>
          <w:sz w:val="14"/>
        </w:rPr>
        <w:t>V</w:t>
      </w:r>
    </w:p>
    <w:p w14:paraId="4147DC93" w14:textId="77777777" w:rsidR="00041814" w:rsidRDefault="00041814">
      <w:pPr>
        <w:spacing w:line="254" w:lineRule="auto"/>
        <w:rPr>
          <w:rFonts w:ascii="Arial"/>
          <w:sz w:val="14"/>
        </w:rPr>
        <w:sectPr w:rsidR="00041814">
          <w:type w:val="continuous"/>
          <w:pgSz w:w="11910" w:h="16840"/>
          <w:pgMar w:top="1740" w:right="1580" w:bottom="720" w:left="1600" w:header="0" w:footer="523" w:gutter="0"/>
          <w:cols w:num="3" w:space="720" w:equalWidth="0">
            <w:col w:w="698" w:space="3110"/>
            <w:col w:w="698" w:space="3002"/>
            <w:col w:w="1222"/>
          </w:cols>
        </w:sectPr>
      </w:pPr>
    </w:p>
    <w:p w14:paraId="7CE5DD1F" w14:textId="77777777" w:rsidR="00041814" w:rsidRDefault="00BD1F93">
      <w:pPr>
        <w:pStyle w:val="BodyText"/>
        <w:jc w:val="left"/>
        <w:rPr>
          <w:rFonts w:ascii="Arial"/>
          <w:sz w:val="14"/>
        </w:rPr>
      </w:pPr>
      <w:r>
        <w:rPr>
          <w:noProof/>
        </w:rPr>
        <mc:AlternateContent>
          <mc:Choice Requires="wpg">
            <w:drawing>
              <wp:anchor distT="0" distB="0" distL="0" distR="0" simplePos="0" relativeHeight="487151616" behindDoc="1" locked="0" layoutInCell="1" allowOverlap="1" wp14:anchorId="6E5B4D8E" wp14:editId="3FBB3746">
                <wp:simplePos x="0" y="0"/>
                <wp:positionH relativeFrom="page">
                  <wp:posOffset>1447060</wp:posOffset>
                </wp:positionH>
                <wp:positionV relativeFrom="page">
                  <wp:posOffset>2119787</wp:posOffset>
                </wp:positionV>
                <wp:extent cx="2051050" cy="192151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72" name="Graphic 72"/>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73" name="Graphic 73"/>
                        <wps:cNvSpPr/>
                        <wps:spPr>
                          <a:xfrm>
                            <a:off x="0" y="168938"/>
                            <a:ext cx="17145" cy="1648460"/>
                          </a:xfrm>
                          <a:custGeom>
                            <a:avLst/>
                            <a:gdLst/>
                            <a:ahLst/>
                            <a:cxnLst/>
                            <a:rect l="l" t="t" r="r" b="b"/>
                            <a:pathLst>
                              <a:path w="17145" h="1648460">
                                <a:moveTo>
                                  <a:pt x="0" y="1648263"/>
                                </a:moveTo>
                                <a:lnTo>
                                  <a:pt x="17125" y="1648263"/>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74" name="Graphic 74"/>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75" name="Graphic 75"/>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76" name="Textbox 76"/>
                        <wps:cNvSpPr txBox="1"/>
                        <wps:spPr>
                          <a:xfrm>
                            <a:off x="0" y="0"/>
                            <a:ext cx="2051050" cy="1921510"/>
                          </a:xfrm>
                          <a:prstGeom prst="rect">
                            <a:avLst/>
                          </a:prstGeom>
                        </wps:spPr>
                        <wps:txbx>
                          <w:txbxContent>
                            <w:p w14:paraId="645EDBD0"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w14:anchorId="6E5B4D8E" id="Group 71" o:spid="_x0000_s1056" style="position:absolute;margin-left:113.95pt;margin-top:166.9pt;width:161.5pt;height:151.3pt;z-index:-16164864;mso-wrap-distance-left:0;mso-wrap-distance-right:0;mso-position-horizontal-relative:page;mso-position-vertic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">
                <v:shape id="Graphic 72" o:spid="_x0000_s1057"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" path="m,1903765l,e" filled="f" strokeweight=".18575mm">
                  <v:path arrowok="t"/>
                </v:shape>
                <v:shape id="Graphic 73" o:spid="_x0000_s1058" style="position:absolute;top:1689;width:171;height:16484;visibility:visible;mso-wrap-style:square;v-text-anchor:top" coordsize="17145,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" path="m,1648263r17125,em,1236197r17125,em,824131r17125,em,412065r17125,em,l17125,e" filled="f" strokecolor="#333" strokeweight=".18575mm">
                  <v:path arrowok="t"/>
                </v:shape>
                <v:shape id="Graphic 74" o:spid="_x0000_s1059"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" path="m,l2033641,e" filled="f" strokeweight=".18575mm">
                  <v:path arrowok="t"/>
                </v:shape>
                <v:shape id="Graphic 75" o:spid="_x0000_s1060" style="position:absolute;left:2518;top:19037;width:15646;height:172;visibility:visible;mso-wrap-style:square;v-text-anchor:top" coordsize="15646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" path="m,17125l,em391065,17125l391065,em782131,17125l782131,em1173259,17125r,-17125em1564325,17125r,-17125e" filled="f" strokecolor="#333" strokeweight=".18575mm">
                  <v:path arrowok="t"/>
                </v:shape>
                <v:shape id="Textbox 76" o:spid="_x0000_s1061" type="#_x0000_t202" style="position:absolute;width:20510;height:19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645EDBD0"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v:shape>
                <w10:wrap anchorx="page" anchory="page"/>
              </v:group>
            </w:pict>
          </mc:Fallback>
        </mc:AlternateContent>
      </w:r>
      <w:r>
        <w:rPr>
          <w:noProof/>
        </w:rPr>
        <mc:AlternateContent>
          <mc:Choice Requires="wpg">
            <w:drawing>
              <wp:anchor distT="0" distB="0" distL="0" distR="0" simplePos="0" relativeHeight="15729664" behindDoc="0" locked="0" layoutInCell="1" allowOverlap="1" wp14:anchorId="0C44477C" wp14:editId="3277055D">
                <wp:simplePos x="0" y="0"/>
                <wp:positionH relativeFrom="page">
                  <wp:posOffset>3864955</wp:posOffset>
                </wp:positionH>
                <wp:positionV relativeFrom="page">
                  <wp:posOffset>2119787</wp:posOffset>
                </wp:positionV>
                <wp:extent cx="2051050" cy="192151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78" name="Graphic 78"/>
                        <wps:cNvSpPr/>
                        <wps:spPr>
                          <a:xfrm>
                            <a:off x="37183" y="752202"/>
                            <a:ext cx="1726564" cy="532765"/>
                          </a:xfrm>
                          <a:custGeom>
                            <a:avLst/>
                            <a:gdLst/>
                            <a:ahLst/>
                            <a:cxnLst/>
                            <a:rect l="l" t="t" r="r" b="b"/>
                            <a:pathLst>
                              <a:path w="1726564" h="532765">
                                <a:moveTo>
                                  <a:pt x="120434" y="133121"/>
                                </a:moveTo>
                                <a:lnTo>
                                  <a:pt x="0" y="133121"/>
                                </a:lnTo>
                                <a:lnTo>
                                  <a:pt x="0" y="266255"/>
                                </a:lnTo>
                                <a:lnTo>
                                  <a:pt x="120434" y="266255"/>
                                </a:lnTo>
                                <a:lnTo>
                                  <a:pt x="120434" y="133121"/>
                                </a:lnTo>
                                <a:close/>
                              </a:path>
                              <a:path w="1726564" h="532765">
                                <a:moveTo>
                                  <a:pt x="387997" y="0"/>
                                </a:moveTo>
                                <a:lnTo>
                                  <a:pt x="267563" y="0"/>
                                </a:lnTo>
                                <a:lnTo>
                                  <a:pt x="267563" y="266255"/>
                                </a:lnTo>
                                <a:lnTo>
                                  <a:pt x="387997" y="266255"/>
                                </a:lnTo>
                                <a:lnTo>
                                  <a:pt x="387997" y="0"/>
                                </a:lnTo>
                                <a:close/>
                              </a:path>
                              <a:path w="1726564" h="532765">
                                <a:moveTo>
                                  <a:pt x="1725955" y="399376"/>
                                </a:moveTo>
                                <a:lnTo>
                                  <a:pt x="1605508" y="399376"/>
                                </a:lnTo>
                                <a:lnTo>
                                  <a:pt x="1605508" y="532498"/>
                                </a:lnTo>
                                <a:lnTo>
                                  <a:pt x="1725955" y="532498"/>
                                </a:lnTo>
                                <a:lnTo>
                                  <a:pt x="1725955" y="399376"/>
                                </a:lnTo>
                                <a:close/>
                              </a:path>
                            </a:pathLst>
                          </a:custGeom>
                          <a:solidFill>
                            <a:srgbClr val="77AADD"/>
                          </a:solidFill>
                        </wps:spPr>
                        <wps:bodyPr wrap="square" lIns="0" tIns="0" rIns="0" bIns="0" rtlCol="0">
                          <a:prstTxWarp prst="textNoShape">
                            <a:avLst/>
                          </a:prstTxWarp>
                          <a:noAutofit/>
                        </wps:bodyPr>
                      </wps:wsp>
                      <wps:wsp>
                        <wps:cNvPr id="79" name="Graphic 79"/>
                        <wps:cNvSpPr/>
                        <wps:spPr>
                          <a:xfrm>
                            <a:off x="839937" y="885324"/>
                            <a:ext cx="789940" cy="532765"/>
                          </a:xfrm>
                          <a:custGeom>
                            <a:avLst/>
                            <a:gdLst/>
                            <a:ahLst/>
                            <a:cxnLst/>
                            <a:rect l="l" t="t" r="r" b="b"/>
                            <a:pathLst>
                              <a:path w="789940" h="532765">
                                <a:moveTo>
                                  <a:pt x="120434" y="266255"/>
                                </a:moveTo>
                                <a:lnTo>
                                  <a:pt x="0" y="266255"/>
                                </a:lnTo>
                                <a:lnTo>
                                  <a:pt x="0" y="532511"/>
                                </a:lnTo>
                                <a:lnTo>
                                  <a:pt x="120434" y="532511"/>
                                </a:lnTo>
                                <a:lnTo>
                                  <a:pt x="120434" y="266255"/>
                                </a:lnTo>
                                <a:close/>
                              </a:path>
                              <a:path w="789940" h="532765">
                                <a:moveTo>
                                  <a:pt x="655574" y="399376"/>
                                </a:moveTo>
                                <a:lnTo>
                                  <a:pt x="535127" y="399376"/>
                                </a:lnTo>
                                <a:lnTo>
                                  <a:pt x="535127" y="532511"/>
                                </a:lnTo>
                                <a:lnTo>
                                  <a:pt x="655574" y="532511"/>
                                </a:lnTo>
                                <a:lnTo>
                                  <a:pt x="655574" y="399376"/>
                                </a:lnTo>
                                <a:close/>
                              </a:path>
                              <a:path w="789940" h="532765">
                                <a:moveTo>
                                  <a:pt x="789381" y="0"/>
                                </a:moveTo>
                                <a:lnTo>
                                  <a:pt x="668947" y="0"/>
                                </a:lnTo>
                                <a:lnTo>
                                  <a:pt x="668947" y="133134"/>
                                </a:lnTo>
                                <a:lnTo>
                                  <a:pt x="789381" y="133134"/>
                                </a:lnTo>
                                <a:lnTo>
                                  <a:pt x="789381" y="0"/>
                                </a:lnTo>
                                <a:close/>
                              </a:path>
                            </a:pathLst>
                          </a:custGeom>
                          <a:solidFill>
                            <a:srgbClr val="EE8866"/>
                          </a:solidFill>
                        </wps:spPr>
                        <wps:bodyPr wrap="square" lIns="0" tIns="0" rIns="0" bIns="0" rtlCol="0">
                          <a:prstTxWarp prst="textNoShape">
                            <a:avLst/>
                          </a:prstTxWarp>
                          <a:noAutofit/>
                        </wps:bodyPr>
                      </wps:wsp>
                      <wps:wsp>
                        <wps:cNvPr id="80" name="Graphic 80"/>
                        <wps:cNvSpPr/>
                        <wps:spPr>
                          <a:xfrm>
                            <a:off x="37183" y="86570"/>
                            <a:ext cx="1859914" cy="1331595"/>
                          </a:xfrm>
                          <a:custGeom>
                            <a:avLst/>
                            <a:gdLst/>
                            <a:ahLst/>
                            <a:cxnLst/>
                            <a:rect l="l" t="t" r="r" b="b"/>
                            <a:pathLst>
                              <a:path w="1859914" h="1331595">
                                <a:moveTo>
                                  <a:pt x="120434" y="931887"/>
                                </a:moveTo>
                                <a:lnTo>
                                  <a:pt x="0" y="931887"/>
                                </a:lnTo>
                                <a:lnTo>
                                  <a:pt x="0" y="1065009"/>
                                </a:lnTo>
                                <a:lnTo>
                                  <a:pt x="120434" y="1065009"/>
                                </a:lnTo>
                                <a:lnTo>
                                  <a:pt x="120434" y="931887"/>
                                </a:lnTo>
                                <a:close/>
                              </a:path>
                              <a:path w="1859914" h="1331595">
                                <a:moveTo>
                                  <a:pt x="387997" y="931887"/>
                                </a:moveTo>
                                <a:lnTo>
                                  <a:pt x="267563" y="931887"/>
                                </a:lnTo>
                                <a:lnTo>
                                  <a:pt x="267563" y="1065009"/>
                                </a:lnTo>
                                <a:lnTo>
                                  <a:pt x="387997" y="1065009"/>
                                </a:lnTo>
                                <a:lnTo>
                                  <a:pt x="387997" y="931887"/>
                                </a:lnTo>
                                <a:close/>
                              </a:path>
                              <a:path w="1859914" h="1331595">
                                <a:moveTo>
                                  <a:pt x="521817" y="665632"/>
                                </a:moveTo>
                                <a:lnTo>
                                  <a:pt x="401370" y="665632"/>
                                </a:lnTo>
                                <a:lnTo>
                                  <a:pt x="401370" y="798753"/>
                                </a:lnTo>
                                <a:lnTo>
                                  <a:pt x="521817" y="798753"/>
                                </a:lnTo>
                                <a:lnTo>
                                  <a:pt x="521817" y="665632"/>
                                </a:lnTo>
                                <a:close/>
                              </a:path>
                              <a:path w="1859914" h="1331595">
                                <a:moveTo>
                                  <a:pt x="789381" y="1198130"/>
                                </a:moveTo>
                                <a:lnTo>
                                  <a:pt x="668947" y="1198130"/>
                                </a:lnTo>
                                <a:lnTo>
                                  <a:pt x="668947" y="1331264"/>
                                </a:lnTo>
                                <a:lnTo>
                                  <a:pt x="789381" y="1331264"/>
                                </a:lnTo>
                                <a:lnTo>
                                  <a:pt x="789381" y="1198130"/>
                                </a:lnTo>
                                <a:close/>
                              </a:path>
                              <a:path w="1859914" h="1331595">
                                <a:moveTo>
                                  <a:pt x="1056944" y="1198130"/>
                                </a:moveTo>
                                <a:lnTo>
                                  <a:pt x="936510" y="1198130"/>
                                </a:lnTo>
                                <a:lnTo>
                                  <a:pt x="936510" y="1331264"/>
                                </a:lnTo>
                                <a:lnTo>
                                  <a:pt x="1056944" y="1331264"/>
                                </a:lnTo>
                                <a:lnTo>
                                  <a:pt x="1056944" y="1198130"/>
                                </a:lnTo>
                                <a:close/>
                              </a:path>
                              <a:path w="1859914" h="1331595">
                                <a:moveTo>
                                  <a:pt x="1592135" y="931887"/>
                                </a:moveTo>
                                <a:lnTo>
                                  <a:pt x="1471701" y="931887"/>
                                </a:lnTo>
                                <a:lnTo>
                                  <a:pt x="1471701" y="1065009"/>
                                </a:lnTo>
                                <a:lnTo>
                                  <a:pt x="1592135" y="1065009"/>
                                </a:lnTo>
                                <a:lnTo>
                                  <a:pt x="1592135" y="931887"/>
                                </a:lnTo>
                                <a:close/>
                              </a:path>
                              <a:path w="1859914" h="1331595">
                                <a:moveTo>
                                  <a:pt x="1859699" y="0"/>
                                </a:moveTo>
                                <a:lnTo>
                                  <a:pt x="1739265" y="0"/>
                                </a:lnTo>
                                <a:lnTo>
                                  <a:pt x="1739265" y="399376"/>
                                </a:lnTo>
                                <a:lnTo>
                                  <a:pt x="1859699" y="399376"/>
                                </a:lnTo>
                                <a:lnTo>
                                  <a:pt x="1859699" y="0"/>
                                </a:lnTo>
                                <a:close/>
                              </a:path>
                            </a:pathLst>
                          </a:custGeom>
                          <a:solidFill>
                            <a:srgbClr val="EEDD88"/>
                          </a:solidFill>
                        </wps:spPr>
                        <wps:bodyPr wrap="square" lIns="0" tIns="0" rIns="0" bIns="0" rtlCol="0">
                          <a:prstTxWarp prst="textNoShape">
                            <a:avLst/>
                          </a:prstTxWarp>
                          <a:noAutofit/>
                        </wps:bodyPr>
                      </wps:wsp>
                      <wps:wsp>
                        <wps:cNvPr id="81" name="Graphic 81"/>
                        <wps:cNvSpPr/>
                        <wps:spPr>
                          <a:xfrm>
                            <a:off x="37183" y="485947"/>
                            <a:ext cx="1993900" cy="1198245"/>
                          </a:xfrm>
                          <a:custGeom>
                            <a:avLst/>
                            <a:gdLst/>
                            <a:ahLst/>
                            <a:cxnLst/>
                            <a:rect l="l" t="t" r="r" b="b"/>
                            <a:pathLst>
                              <a:path w="1993900" h="1198245">
                                <a:moveTo>
                                  <a:pt x="120434" y="665632"/>
                                </a:moveTo>
                                <a:lnTo>
                                  <a:pt x="0" y="665632"/>
                                </a:lnTo>
                                <a:lnTo>
                                  <a:pt x="0" y="798753"/>
                                </a:lnTo>
                                <a:lnTo>
                                  <a:pt x="120434" y="798753"/>
                                </a:lnTo>
                                <a:lnTo>
                                  <a:pt x="120434" y="665632"/>
                                </a:lnTo>
                                <a:close/>
                              </a:path>
                              <a:path w="1993900" h="1198245">
                                <a:moveTo>
                                  <a:pt x="521817" y="399376"/>
                                </a:moveTo>
                                <a:lnTo>
                                  <a:pt x="401370" y="399376"/>
                                </a:lnTo>
                                <a:lnTo>
                                  <a:pt x="401370" y="532511"/>
                                </a:lnTo>
                                <a:lnTo>
                                  <a:pt x="521817" y="532511"/>
                                </a:lnTo>
                                <a:lnTo>
                                  <a:pt x="521817" y="399376"/>
                                </a:lnTo>
                                <a:close/>
                              </a:path>
                              <a:path w="1993900" h="1198245">
                                <a:moveTo>
                                  <a:pt x="1324571" y="399376"/>
                                </a:moveTo>
                                <a:lnTo>
                                  <a:pt x="1204137" y="399376"/>
                                </a:lnTo>
                                <a:lnTo>
                                  <a:pt x="1204137" y="532511"/>
                                </a:lnTo>
                                <a:lnTo>
                                  <a:pt x="1324571" y="532511"/>
                                </a:lnTo>
                                <a:lnTo>
                                  <a:pt x="1324571" y="399376"/>
                                </a:lnTo>
                                <a:close/>
                              </a:path>
                              <a:path w="1993900" h="1198245">
                                <a:moveTo>
                                  <a:pt x="1458328" y="931887"/>
                                </a:moveTo>
                                <a:lnTo>
                                  <a:pt x="1337881" y="931887"/>
                                </a:lnTo>
                                <a:lnTo>
                                  <a:pt x="1337881" y="1065009"/>
                                </a:lnTo>
                                <a:lnTo>
                                  <a:pt x="1458328" y="1065009"/>
                                </a:lnTo>
                                <a:lnTo>
                                  <a:pt x="1458328" y="931887"/>
                                </a:lnTo>
                                <a:close/>
                              </a:path>
                              <a:path w="1993900" h="1198245">
                                <a:moveTo>
                                  <a:pt x="1592135" y="665632"/>
                                </a:moveTo>
                                <a:lnTo>
                                  <a:pt x="1471701" y="665632"/>
                                </a:lnTo>
                                <a:lnTo>
                                  <a:pt x="1471701" y="931887"/>
                                </a:lnTo>
                                <a:lnTo>
                                  <a:pt x="1592135" y="931887"/>
                                </a:lnTo>
                                <a:lnTo>
                                  <a:pt x="1592135" y="665632"/>
                                </a:lnTo>
                                <a:close/>
                              </a:path>
                              <a:path w="1993900" h="1198245">
                                <a:moveTo>
                                  <a:pt x="1859699" y="0"/>
                                </a:moveTo>
                                <a:lnTo>
                                  <a:pt x="1739265" y="0"/>
                                </a:lnTo>
                                <a:lnTo>
                                  <a:pt x="1739265" y="133121"/>
                                </a:lnTo>
                                <a:lnTo>
                                  <a:pt x="1859699" y="133121"/>
                                </a:lnTo>
                                <a:lnTo>
                                  <a:pt x="1859699" y="0"/>
                                </a:lnTo>
                                <a:close/>
                              </a:path>
                              <a:path w="1993900" h="1198245">
                                <a:moveTo>
                                  <a:pt x="1993519" y="1065009"/>
                                </a:moveTo>
                                <a:lnTo>
                                  <a:pt x="1873072" y="1065009"/>
                                </a:lnTo>
                                <a:lnTo>
                                  <a:pt x="1873072" y="1198130"/>
                                </a:lnTo>
                                <a:lnTo>
                                  <a:pt x="1993519" y="1198130"/>
                                </a:lnTo>
                                <a:lnTo>
                                  <a:pt x="1993519" y="1065009"/>
                                </a:lnTo>
                                <a:close/>
                              </a:path>
                            </a:pathLst>
                          </a:custGeom>
                          <a:solidFill>
                            <a:srgbClr val="FFAABB"/>
                          </a:solidFill>
                        </wps:spPr>
                        <wps:bodyPr wrap="square" lIns="0" tIns="0" rIns="0" bIns="0" rtlCol="0">
                          <a:prstTxWarp prst="textNoShape">
                            <a:avLst/>
                          </a:prstTxWarp>
                          <a:noAutofit/>
                        </wps:bodyPr>
                      </wps:wsp>
                      <wps:wsp>
                        <wps:cNvPr id="82" name="Graphic 82"/>
                        <wps:cNvSpPr/>
                        <wps:spPr>
                          <a:xfrm>
                            <a:off x="37183" y="619068"/>
                            <a:ext cx="1859914" cy="1065530"/>
                          </a:xfrm>
                          <a:custGeom>
                            <a:avLst/>
                            <a:gdLst/>
                            <a:ahLst/>
                            <a:cxnLst/>
                            <a:rect l="l" t="t" r="r" b="b"/>
                            <a:pathLst>
                              <a:path w="1859914" h="1065530">
                                <a:moveTo>
                                  <a:pt x="120434" y="665632"/>
                                </a:moveTo>
                                <a:lnTo>
                                  <a:pt x="0" y="665632"/>
                                </a:lnTo>
                                <a:lnTo>
                                  <a:pt x="0" y="798766"/>
                                </a:lnTo>
                                <a:lnTo>
                                  <a:pt x="120434" y="798766"/>
                                </a:lnTo>
                                <a:lnTo>
                                  <a:pt x="120434" y="665632"/>
                                </a:lnTo>
                                <a:close/>
                              </a:path>
                              <a:path w="1859914" h="1065530">
                                <a:moveTo>
                                  <a:pt x="254190" y="532511"/>
                                </a:moveTo>
                                <a:lnTo>
                                  <a:pt x="133743" y="532511"/>
                                </a:lnTo>
                                <a:lnTo>
                                  <a:pt x="133743" y="931887"/>
                                </a:lnTo>
                                <a:lnTo>
                                  <a:pt x="254190" y="931887"/>
                                </a:lnTo>
                                <a:lnTo>
                                  <a:pt x="254190" y="532511"/>
                                </a:lnTo>
                                <a:close/>
                              </a:path>
                              <a:path w="1859914" h="1065530">
                                <a:moveTo>
                                  <a:pt x="387997" y="532511"/>
                                </a:moveTo>
                                <a:lnTo>
                                  <a:pt x="267563" y="532511"/>
                                </a:lnTo>
                                <a:lnTo>
                                  <a:pt x="267563" y="931887"/>
                                </a:lnTo>
                                <a:lnTo>
                                  <a:pt x="387997" y="931887"/>
                                </a:lnTo>
                                <a:lnTo>
                                  <a:pt x="387997" y="532511"/>
                                </a:lnTo>
                                <a:close/>
                              </a:path>
                              <a:path w="1859914" h="1065530">
                                <a:moveTo>
                                  <a:pt x="521817" y="399389"/>
                                </a:moveTo>
                                <a:lnTo>
                                  <a:pt x="401370" y="399389"/>
                                </a:lnTo>
                                <a:lnTo>
                                  <a:pt x="401370" y="532511"/>
                                </a:lnTo>
                                <a:lnTo>
                                  <a:pt x="521817" y="532511"/>
                                </a:lnTo>
                                <a:lnTo>
                                  <a:pt x="521817" y="399389"/>
                                </a:lnTo>
                                <a:close/>
                              </a:path>
                              <a:path w="1859914" h="1065530">
                                <a:moveTo>
                                  <a:pt x="655561" y="665632"/>
                                </a:moveTo>
                                <a:lnTo>
                                  <a:pt x="535127" y="665632"/>
                                </a:lnTo>
                                <a:lnTo>
                                  <a:pt x="535127" y="798766"/>
                                </a:lnTo>
                                <a:lnTo>
                                  <a:pt x="655561" y="798766"/>
                                </a:lnTo>
                                <a:lnTo>
                                  <a:pt x="655561" y="665632"/>
                                </a:lnTo>
                                <a:close/>
                              </a:path>
                              <a:path w="1859914" h="1065530">
                                <a:moveTo>
                                  <a:pt x="789381" y="798766"/>
                                </a:moveTo>
                                <a:lnTo>
                                  <a:pt x="668947" y="798766"/>
                                </a:lnTo>
                                <a:lnTo>
                                  <a:pt x="668947" y="1065009"/>
                                </a:lnTo>
                                <a:lnTo>
                                  <a:pt x="789381" y="1065009"/>
                                </a:lnTo>
                                <a:lnTo>
                                  <a:pt x="789381" y="798766"/>
                                </a:lnTo>
                                <a:close/>
                              </a:path>
                              <a:path w="1859914" h="1065530">
                                <a:moveTo>
                                  <a:pt x="923188" y="798766"/>
                                </a:moveTo>
                                <a:lnTo>
                                  <a:pt x="802754" y="798766"/>
                                </a:lnTo>
                                <a:lnTo>
                                  <a:pt x="802754" y="931887"/>
                                </a:lnTo>
                                <a:lnTo>
                                  <a:pt x="923188" y="931887"/>
                                </a:lnTo>
                                <a:lnTo>
                                  <a:pt x="923188" y="798766"/>
                                </a:lnTo>
                                <a:close/>
                              </a:path>
                              <a:path w="1859914" h="1065530">
                                <a:moveTo>
                                  <a:pt x="1056944" y="798766"/>
                                </a:moveTo>
                                <a:lnTo>
                                  <a:pt x="936510" y="798766"/>
                                </a:lnTo>
                                <a:lnTo>
                                  <a:pt x="936510" y="931887"/>
                                </a:lnTo>
                                <a:lnTo>
                                  <a:pt x="1056944" y="931887"/>
                                </a:lnTo>
                                <a:lnTo>
                                  <a:pt x="1056944" y="798766"/>
                                </a:lnTo>
                                <a:close/>
                              </a:path>
                              <a:path w="1859914" h="1065530">
                                <a:moveTo>
                                  <a:pt x="1190752" y="665632"/>
                                </a:moveTo>
                                <a:lnTo>
                                  <a:pt x="1070317" y="665632"/>
                                </a:lnTo>
                                <a:lnTo>
                                  <a:pt x="1070317" y="931887"/>
                                </a:lnTo>
                                <a:lnTo>
                                  <a:pt x="1190752" y="931887"/>
                                </a:lnTo>
                                <a:lnTo>
                                  <a:pt x="1190752" y="665632"/>
                                </a:lnTo>
                                <a:close/>
                              </a:path>
                              <a:path w="1859914" h="1065530">
                                <a:moveTo>
                                  <a:pt x="1725955" y="665632"/>
                                </a:moveTo>
                                <a:lnTo>
                                  <a:pt x="1605508" y="665632"/>
                                </a:lnTo>
                                <a:lnTo>
                                  <a:pt x="1605508" y="798766"/>
                                </a:lnTo>
                                <a:lnTo>
                                  <a:pt x="1725955" y="798766"/>
                                </a:lnTo>
                                <a:lnTo>
                                  <a:pt x="1725955" y="665632"/>
                                </a:lnTo>
                                <a:close/>
                              </a:path>
                              <a:path w="1859914" h="1065530">
                                <a:moveTo>
                                  <a:pt x="1859699" y="0"/>
                                </a:moveTo>
                                <a:lnTo>
                                  <a:pt x="1739265" y="0"/>
                                </a:lnTo>
                                <a:lnTo>
                                  <a:pt x="1739265" y="665632"/>
                                </a:lnTo>
                                <a:lnTo>
                                  <a:pt x="1859699" y="665632"/>
                                </a:lnTo>
                                <a:lnTo>
                                  <a:pt x="1859699" y="0"/>
                                </a:lnTo>
                                <a:close/>
                              </a:path>
                            </a:pathLst>
                          </a:custGeom>
                          <a:solidFill>
                            <a:srgbClr val="99DDFF"/>
                          </a:solidFill>
                        </wps:spPr>
                        <wps:bodyPr wrap="square" lIns="0" tIns="0" rIns="0" bIns="0" rtlCol="0">
                          <a:prstTxWarp prst="textNoShape">
                            <a:avLst/>
                          </a:prstTxWarp>
                          <a:noAutofit/>
                        </wps:bodyPr>
                      </wps:wsp>
                      <wps:wsp>
                        <wps:cNvPr id="83" name="Graphic 83"/>
                        <wps:cNvSpPr/>
                        <wps:spPr>
                          <a:xfrm>
                            <a:off x="37183" y="1018458"/>
                            <a:ext cx="1993900" cy="798830"/>
                          </a:xfrm>
                          <a:custGeom>
                            <a:avLst/>
                            <a:gdLst/>
                            <a:ahLst/>
                            <a:cxnLst/>
                            <a:rect l="l" t="t" r="r" b="b"/>
                            <a:pathLst>
                              <a:path w="1993900" h="798830">
                                <a:moveTo>
                                  <a:pt x="120434" y="399376"/>
                                </a:moveTo>
                                <a:lnTo>
                                  <a:pt x="0" y="399376"/>
                                </a:lnTo>
                                <a:lnTo>
                                  <a:pt x="0" y="798753"/>
                                </a:lnTo>
                                <a:lnTo>
                                  <a:pt x="120434" y="798753"/>
                                </a:lnTo>
                                <a:lnTo>
                                  <a:pt x="120434" y="399376"/>
                                </a:lnTo>
                                <a:close/>
                              </a:path>
                              <a:path w="1993900" h="798830">
                                <a:moveTo>
                                  <a:pt x="254190" y="532498"/>
                                </a:moveTo>
                                <a:lnTo>
                                  <a:pt x="133743" y="532498"/>
                                </a:lnTo>
                                <a:lnTo>
                                  <a:pt x="133743" y="798753"/>
                                </a:lnTo>
                                <a:lnTo>
                                  <a:pt x="254190" y="798753"/>
                                </a:lnTo>
                                <a:lnTo>
                                  <a:pt x="254190" y="532498"/>
                                </a:lnTo>
                                <a:close/>
                              </a:path>
                              <a:path w="1993900" h="798830">
                                <a:moveTo>
                                  <a:pt x="387997" y="532498"/>
                                </a:moveTo>
                                <a:lnTo>
                                  <a:pt x="267563" y="532498"/>
                                </a:lnTo>
                                <a:lnTo>
                                  <a:pt x="267563" y="798753"/>
                                </a:lnTo>
                                <a:lnTo>
                                  <a:pt x="387997" y="798753"/>
                                </a:lnTo>
                                <a:lnTo>
                                  <a:pt x="387997" y="532498"/>
                                </a:lnTo>
                                <a:close/>
                              </a:path>
                              <a:path w="1993900" h="798830">
                                <a:moveTo>
                                  <a:pt x="521817" y="133121"/>
                                </a:moveTo>
                                <a:lnTo>
                                  <a:pt x="401370" y="133121"/>
                                </a:lnTo>
                                <a:lnTo>
                                  <a:pt x="401370" y="798753"/>
                                </a:lnTo>
                                <a:lnTo>
                                  <a:pt x="521817" y="798753"/>
                                </a:lnTo>
                                <a:lnTo>
                                  <a:pt x="521817" y="133121"/>
                                </a:lnTo>
                                <a:close/>
                              </a:path>
                              <a:path w="1993900" h="798830">
                                <a:moveTo>
                                  <a:pt x="655561" y="399376"/>
                                </a:moveTo>
                                <a:lnTo>
                                  <a:pt x="535127" y="399376"/>
                                </a:lnTo>
                                <a:lnTo>
                                  <a:pt x="535127" y="798753"/>
                                </a:lnTo>
                                <a:lnTo>
                                  <a:pt x="655561" y="798753"/>
                                </a:lnTo>
                                <a:lnTo>
                                  <a:pt x="655561" y="399376"/>
                                </a:lnTo>
                                <a:close/>
                              </a:path>
                              <a:path w="1993900" h="798830">
                                <a:moveTo>
                                  <a:pt x="789381" y="665619"/>
                                </a:moveTo>
                                <a:lnTo>
                                  <a:pt x="668947" y="665619"/>
                                </a:lnTo>
                                <a:lnTo>
                                  <a:pt x="668947" y="798753"/>
                                </a:lnTo>
                                <a:lnTo>
                                  <a:pt x="789381" y="798753"/>
                                </a:lnTo>
                                <a:lnTo>
                                  <a:pt x="789381" y="665619"/>
                                </a:lnTo>
                                <a:close/>
                              </a:path>
                              <a:path w="1993900" h="798830">
                                <a:moveTo>
                                  <a:pt x="923188" y="532498"/>
                                </a:moveTo>
                                <a:lnTo>
                                  <a:pt x="802754" y="532498"/>
                                </a:lnTo>
                                <a:lnTo>
                                  <a:pt x="802754" y="798753"/>
                                </a:lnTo>
                                <a:lnTo>
                                  <a:pt x="923188" y="798753"/>
                                </a:lnTo>
                                <a:lnTo>
                                  <a:pt x="923188" y="532498"/>
                                </a:lnTo>
                                <a:close/>
                              </a:path>
                              <a:path w="1993900" h="798830">
                                <a:moveTo>
                                  <a:pt x="1056944" y="532498"/>
                                </a:moveTo>
                                <a:lnTo>
                                  <a:pt x="936510" y="532498"/>
                                </a:lnTo>
                                <a:lnTo>
                                  <a:pt x="936510" y="798753"/>
                                </a:lnTo>
                                <a:lnTo>
                                  <a:pt x="1056944" y="798753"/>
                                </a:lnTo>
                                <a:lnTo>
                                  <a:pt x="1056944" y="532498"/>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532498"/>
                                </a:moveTo>
                                <a:lnTo>
                                  <a:pt x="1337881" y="532498"/>
                                </a:lnTo>
                                <a:lnTo>
                                  <a:pt x="1337881" y="798753"/>
                                </a:lnTo>
                                <a:lnTo>
                                  <a:pt x="1458328" y="798753"/>
                                </a:lnTo>
                                <a:lnTo>
                                  <a:pt x="1458328" y="532498"/>
                                </a:lnTo>
                                <a:close/>
                              </a:path>
                              <a:path w="1993900" h="798830">
                                <a:moveTo>
                                  <a:pt x="1592135" y="399376"/>
                                </a:moveTo>
                                <a:lnTo>
                                  <a:pt x="1471701" y="399376"/>
                                </a:lnTo>
                                <a:lnTo>
                                  <a:pt x="1471701" y="798753"/>
                                </a:lnTo>
                                <a:lnTo>
                                  <a:pt x="1592135" y="798753"/>
                                </a:lnTo>
                                <a:lnTo>
                                  <a:pt x="1592135" y="399376"/>
                                </a:lnTo>
                                <a:close/>
                              </a:path>
                              <a:path w="1993900" h="798830">
                                <a:moveTo>
                                  <a:pt x="1725955" y="399376"/>
                                </a:moveTo>
                                <a:lnTo>
                                  <a:pt x="1605508" y="399376"/>
                                </a:lnTo>
                                <a:lnTo>
                                  <a:pt x="1605508" y="798753"/>
                                </a:lnTo>
                                <a:lnTo>
                                  <a:pt x="1725955" y="798753"/>
                                </a:lnTo>
                                <a:lnTo>
                                  <a:pt x="1725955" y="399376"/>
                                </a:lnTo>
                                <a:close/>
                              </a:path>
                              <a:path w="1993900" h="798830">
                                <a:moveTo>
                                  <a:pt x="1859699" y="266242"/>
                                </a:moveTo>
                                <a:lnTo>
                                  <a:pt x="1739265" y="266242"/>
                                </a:lnTo>
                                <a:lnTo>
                                  <a:pt x="1739265" y="798753"/>
                                </a:lnTo>
                                <a:lnTo>
                                  <a:pt x="1859699" y="798753"/>
                                </a:lnTo>
                                <a:lnTo>
                                  <a:pt x="1859699" y="266242"/>
                                </a:lnTo>
                                <a:close/>
                              </a:path>
                              <a:path w="1993900" h="798830">
                                <a:moveTo>
                                  <a:pt x="1993519" y="665619"/>
                                </a:moveTo>
                                <a:lnTo>
                                  <a:pt x="1873072" y="665619"/>
                                </a:lnTo>
                                <a:lnTo>
                                  <a:pt x="1873072" y="798753"/>
                                </a:lnTo>
                                <a:lnTo>
                                  <a:pt x="1993519" y="798753"/>
                                </a:lnTo>
                                <a:lnTo>
                                  <a:pt x="1993519" y="665619"/>
                                </a:lnTo>
                                <a:close/>
                              </a:path>
                            </a:pathLst>
                          </a:custGeom>
                          <a:solidFill>
                            <a:srgbClr val="44BB99"/>
                          </a:solidFill>
                        </wps:spPr>
                        <wps:bodyPr wrap="square" lIns="0" tIns="0" rIns="0" bIns="0" rtlCol="0">
                          <a:prstTxWarp prst="textNoShape">
                            <a:avLst/>
                          </a:prstTxWarp>
                          <a:noAutofit/>
                        </wps:bodyPr>
                      </wps:wsp>
                      <wps:wsp>
                        <wps:cNvPr id="84" name="Graphic 84"/>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85" name="Graphic 85"/>
                        <wps:cNvSpPr/>
                        <wps:spPr>
                          <a:xfrm>
                            <a:off x="0" y="79875"/>
                            <a:ext cx="17145" cy="1737360"/>
                          </a:xfrm>
                          <a:custGeom>
                            <a:avLst/>
                            <a:gdLst/>
                            <a:ahLst/>
                            <a:cxnLst/>
                            <a:rect l="l" t="t" r="r" b="b"/>
                            <a:pathLst>
                              <a:path w="17145" h="1737360">
                                <a:moveTo>
                                  <a:pt x="0" y="1737326"/>
                                </a:moveTo>
                                <a:lnTo>
                                  <a:pt x="17125" y="1737326"/>
                                </a:lnTo>
                              </a:path>
                              <a:path w="17145" h="1737360">
                                <a:moveTo>
                                  <a:pt x="0" y="1158259"/>
                                </a:moveTo>
                                <a:lnTo>
                                  <a:pt x="17125" y="1158259"/>
                                </a:lnTo>
                              </a:path>
                              <a:path w="17145" h="1737360">
                                <a:moveTo>
                                  <a:pt x="0" y="579129"/>
                                </a:moveTo>
                                <a:lnTo>
                                  <a:pt x="17125" y="579129"/>
                                </a:lnTo>
                              </a:path>
                              <a:path w="17145" h="17373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86" name="Graphic 86"/>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87" name="Graphic 87"/>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w14:anchorId="67D950B7" id="Group 77" o:spid="_x0000_s1026" style="position:absolute;margin-left:304.35pt;margin-top:166.9pt;width:161.5pt;height:151.3pt;z-index:15729664;mso-wrap-distance-left:0;mso-wrap-distance-right:0;mso-position-horizontal-relative:page;mso-position-vertic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">
                <v:shape id="Graphic 78" o:spid="_x0000_s1027" style="position:absolute;left:371;top:7522;width:17266;height:5327;visibility:visible;mso-wrap-style:square;v-text-anchor:top" coordsize="1726564,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" path="m120434,133121l,133121,,266255r120434,l120434,133121xem387997,l267563,r,266255l387997,266255,387997,xem1725955,399376r-120447,l1605508,532498r120447,l1725955,399376xe" fillcolor="#7ad" stroked="f">
                  <v:path arrowok="t"/>
                </v:shape>
                <v:shape id="Graphic 79" o:spid="_x0000_s1028" style="position:absolute;left:8399;top:8853;width:7899;height:5327;visibility:visible;mso-wrap-style:square;v-text-anchor:top" coordsize="78994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" path="m120434,266255l,266255,,532511r120434,l120434,266255xem655574,399376r-120447,l535127,532511r120447,l655574,399376xem789381,l668947,r,133134l789381,133134,789381,xe" fillcolor="#e86" stroked="f">
                  <v:path arrowok="t"/>
                </v:shape>
                <v:shape id="Graphic 80" o:spid="_x0000_s1029" style="position:absolute;left:371;top:865;width:18599;height:13316;visibility:visible;mso-wrap-style:square;v-text-anchor:top" coordsize="1859914,133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" path="m120434,931887l,931887r,133122l120434,1065009r,-133122xem387997,931887r-120434,l267563,1065009r120434,l387997,931887xem521817,665632r-120447,l401370,798753r120447,l521817,665632xem789381,1198130r-120434,l668947,1331264r120434,l789381,1198130xem1056944,1198130r-120434,l936510,1331264r120434,l1056944,1198130xem1592135,931887r-120434,l1471701,1065009r120434,l1592135,931887xem1859699,l1739265,r,399376l1859699,399376,1859699,xe" fillcolor="#ed8" stroked="f">
                  <v:path arrowok="t"/>
                </v:shape>
                <v:shape id="Graphic 81" o:spid="_x0000_s1030" style="position:absolute;left:371;top:4859;width:19939;height:11982;visibility:visible;mso-wrap-style:square;v-text-anchor:top" coordsize="1993900,119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" path="m120434,665632l,665632,,798753r120434,l120434,665632xem521817,399376r-120447,l401370,532511r120447,l521817,399376xem1324571,399376r-120434,l1204137,532511r120434,l1324571,399376xem1458328,931887r-120447,l1337881,1065009r120447,l1458328,931887xem1592135,665632r-120434,l1471701,931887r120434,l1592135,665632xem1859699,l1739265,r,133121l1859699,133121,1859699,xem1993519,1065009r-120447,l1873072,1198130r120447,l1993519,1065009xe" fillcolor="#fab" stroked="f">
                  <v:path arrowok="t"/>
                </v:shape>
                <v:shape id="Graphic 82" o:spid="_x0000_s1031" style="position:absolute;left:371;top:6190;width:18599;height:10655;visibility:visible;mso-wrap-style:square;v-text-anchor:top" coordsize="1859914,106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" path="m120434,665632l,665632,,798766r120434,l120434,665632xem254190,532511r-120447,l133743,931887r120447,l254190,532511xem387997,532511r-120434,l267563,931887r120434,l387997,532511xem521817,399389r-120447,l401370,532511r120447,l521817,399389xem655561,665632r-120434,l535127,798766r120434,l655561,665632xem789381,798766r-120434,l668947,1065009r120434,l789381,798766xem923188,798766r-120434,l802754,931887r120434,l923188,798766xem1056944,798766r-120434,l936510,931887r120434,l1056944,798766xem1190752,665632r-120435,l1070317,931887r120435,l1190752,665632xem1725955,665632r-120447,l1605508,798766r120447,l1725955,665632xem1859699,l1739265,r,665632l1859699,665632,1859699,xe" fillcolor="#9df" stroked="f">
                  <v:path arrowok="t"/>
                </v:shape>
                <v:shape id="Graphic 83" o:spid="_x0000_s1032" style="position:absolute;left:371;top:10184;width:19939;height:7988;visibility:visible;mso-wrap-style:square;v-text-anchor:top" coordsize="199390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" path="m120434,399376l,399376,,798753r120434,l120434,399376xem254190,532498r-120447,l133743,798753r120447,l254190,532498xem387997,532498r-120434,l267563,798753r120434,l387997,532498xem521817,133121r-120447,l401370,798753r120447,l521817,133121xem655561,399376r-120434,l535127,798753r120434,l655561,399376xem789381,665619r-120434,l668947,798753r120434,l789381,665619xem923188,532498r-120434,l802754,798753r120434,l923188,532498xem1056944,532498r-120434,l936510,798753r120434,l1056944,532498xem1190752,532498r-120435,l1070317,798753r120435,l1190752,532498xem1324571,l1204137,r,798753l1324571,798753,1324571,xem1458328,532498r-120447,l1337881,798753r120447,l1458328,532498xem1592135,399376r-120434,l1471701,798753r120434,l1592135,399376xem1725955,399376r-120447,l1605508,798753r120447,l1725955,399376xem1859699,266242r-120434,l1739265,798753r120434,l1859699,266242xem1993519,665619r-120447,l1873072,798753r120447,l1993519,665619xe" fillcolor="#4b9" stroked="f">
                  <v:path arrowok="t"/>
                </v:shape>
                <v:shape id="Graphic 84" o:spid="_x0000_s1033"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" path="m,1903765l,e" filled="f" strokeweight=".18575mm">
                  <v:path arrowok="t"/>
                </v:shape>
                <v:shape id="Graphic 85" o:spid="_x0000_s1034" style="position:absolute;top:798;width:171;height:17374;visibility:visible;mso-wrap-style:square;v-text-anchor:top" coordsize="17145,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" path="m,1737326r17125,em,1158259r17125,em,579129r17125,em,l17125,e" filled="f" strokecolor="#333" strokeweight=".18575mm">
                  <v:path arrowok="t"/>
                </v:shape>
                <v:shape id="Graphic 86" o:spid="_x0000_s1035"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" path="m,l2033641,e" filled="f" strokeweight=".18575mm">
                  <v:path arrowok="t"/>
                </v:shape>
                <v:shape id="Graphic 87" o:spid="_x0000_s1036" style="position:absolute;left:973;top:19037;width:18733;height:172;visibility:visible;mso-wrap-style:square;v-text-anchor:top" coordsize="187325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" path="m,17125l,em133813,17125l133813,em267564,17125l267564,em401378,17125l401378,em535191,17125l535191,em668942,17125l668942,em802756,17125l802756,em936570,17125l936570,em1070321,17125r,-17125em1204134,17125r,-17125em1337948,17125r,-17125em1471699,17125r,-17125em1605513,17125r,-17125em1739326,17125r,-17125em1873077,17125r,-17125e" filled="f" strokecolor="#333" strokeweight=".18575mm">
                  <v:path arrowok="t"/>
                </v:shape>
                <w10:wrap anchorx="page" anchory="page"/>
              </v:group>
            </w:pict>
          </mc:Fallback>
        </mc:AlternateContent>
      </w:r>
    </w:p>
    <w:p w14:paraId="1960F9C8" w14:textId="77777777" w:rsidR="00041814" w:rsidRDefault="00041814">
      <w:pPr>
        <w:pStyle w:val="BodyText"/>
        <w:jc w:val="left"/>
        <w:rPr>
          <w:rFonts w:ascii="Arial"/>
          <w:sz w:val="14"/>
        </w:rPr>
      </w:pPr>
    </w:p>
    <w:p w14:paraId="385B2986" w14:textId="77777777" w:rsidR="00041814" w:rsidRDefault="00041814">
      <w:pPr>
        <w:pStyle w:val="BodyText"/>
        <w:spacing w:before="5"/>
        <w:jc w:val="left"/>
        <w:rPr>
          <w:rFonts w:ascii="Arial"/>
          <w:sz w:val="14"/>
        </w:rPr>
      </w:pPr>
    </w:p>
    <w:p w14:paraId="1C54D88B" w14:textId="77777777" w:rsidR="00041814" w:rsidRDefault="00BD1F93">
      <w:pPr>
        <w:tabs>
          <w:tab w:val="left" w:pos="4177"/>
        </w:tabs>
        <w:ind w:left="369"/>
        <w:rPr>
          <w:rFonts w:ascii="Arial"/>
          <w:sz w:val="14"/>
        </w:rPr>
      </w:pPr>
      <w:r>
        <w:rPr>
          <w:noProof/>
        </w:rPr>
        <mc:AlternateContent>
          <mc:Choice Requires="wps">
            <w:drawing>
              <wp:anchor distT="0" distB="0" distL="0" distR="0" simplePos="0" relativeHeight="15737344" behindDoc="0" locked="0" layoutInCell="1" allowOverlap="1" wp14:anchorId="1B1585CC" wp14:editId="23BAA1C0">
                <wp:simplePos x="0" y="0"/>
                <wp:positionH relativeFrom="page">
                  <wp:posOffset>1578878</wp:posOffset>
                </wp:positionH>
                <wp:positionV relativeFrom="paragraph">
                  <wp:posOffset>227561</wp:posOffset>
                </wp:positionV>
                <wp:extent cx="205104" cy="9398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05104" cy="93980"/>
                        </a:xfrm>
                        <a:prstGeom prst="rect">
                          <a:avLst/>
                        </a:prstGeom>
                      </wps:spPr>
                      <wps:txbx>
                        <w:txbxContent>
                          <w:p w14:paraId="43002B8A" w14:textId="77777777" w:rsidR="00041814" w:rsidRDefault="00BD1F93">
                            <w:pPr>
                              <w:spacing w:line="148" w:lineRule="exac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w14:anchorId="1B1585CC" id="Textbox 88" o:spid="_x0000_s1062" type="#_x0000_t202" style="position:absolute;left:0;text-align:left;margin-left:124.3pt;margin-top:17.9pt;width:16.15pt;height:7.4pt;rotation:-59;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" filled="f" stroked="f">
                <v:textbox inset="0,0,0,0">
                  <w:txbxContent>
                    <w:p w14:paraId="43002B8A" w14:textId="77777777" w:rsidR="00041814" w:rsidRDefault="00BD1F93">
                      <w:pPr>
                        <w:spacing w:line="148" w:lineRule="exact"/>
                        <w:rPr>
                          <w:rFonts w:ascii="Arial"/>
                          <w:sz w:val="14"/>
                        </w:rPr>
                      </w:pPr>
                      <w:r>
                        <w:rPr>
                          <w:rFonts w:ascii="Arial"/>
                          <w:color w:val="4D4D4D"/>
                          <w:spacing w:val="-5"/>
                          <w:w w:val="105"/>
                          <w:sz w:val="14"/>
                        </w:rPr>
                        <w:t>EOD</w:t>
                      </w:r>
                    </w:p>
                  </w:txbxContent>
                </v:textbox>
                <w10:wrap anchorx="page"/>
              </v:shape>
            </w:pict>
          </mc:Fallback>
        </mc:AlternateContent>
      </w:r>
      <w:r>
        <w:rPr>
          <w:noProof/>
        </w:rPr>
        <mc:AlternateContent>
          <mc:Choice Requires="wps">
            <w:drawing>
              <wp:anchor distT="0" distB="0" distL="0" distR="0" simplePos="0" relativeHeight="15737856" behindDoc="0" locked="0" layoutInCell="1" allowOverlap="1" wp14:anchorId="49DC16E5" wp14:editId="1B67285C">
                <wp:simplePos x="0" y="0"/>
                <wp:positionH relativeFrom="page">
                  <wp:posOffset>1977637</wp:posOffset>
                </wp:positionH>
                <wp:positionV relativeFrom="paragraph">
                  <wp:posOffset>223151</wp:posOffset>
                </wp:positionV>
                <wp:extent cx="194945" cy="9398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194945" cy="93980"/>
                        </a:xfrm>
                        <a:prstGeom prst="rect">
                          <a:avLst/>
                        </a:prstGeom>
                      </wps:spPr>
                      <wps:txbx>
                        <w:txbxContent>
                          <w:p w14:paraId="415C03D8" w14:textId="77777777" w:rsidR="00041814" w:rsidRDefault="00BD1F93">
                            <w:pPr>
                              <w:spacing w:line="148" w:lineRule="exac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w14:anchorId="49DC16E5" id="Textbox 89" o:spid="_x0000_s1063" type="#_x0000_t202" style="position:absolute;left:0;text-align:left;margin-left:155.7pt;margin-top:17.55pt;width:15.35pt;height:7.4pt;rotation:-59;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" filled="f" stroked="f">
                <v:textbox inset="0,0,0,0">
                  <w:txbxContent>
                    <w:p w14:paraId="415C03D8" w14:textId="77777777" w:rsidR="00041814" w:rsidRDefault="00BD1F93">
                      <w:pPr>
                        <w:spacing w:line="148" w:lineRule="exact"/>
                        <w:rPr>
                          <w:rFonts w:ascii="Arial"/>
                          <w:sz w:val="14"/>
                        </w:rPr>
                      </w:pPr>
                      <w:r>
                        <w:rPr>
                          <w:rFonts w:ascii="Arial"/>
                          <w:color w:val="4D4D4D"/>
                          <w:spacing w:val="-5"/>
                          <w:w w:val="105"/>
                          <w:sz w:val="14"/>
                        </w:rPr>
                        <w:t>LOD</w:t>
                      </w:r>
                    </w:p>
                  </w:txbxContent>
                </v:textbox>
                <w10:wrap anchorx="page"/>
              </v:shape>
            </w:pict>
          </mc:Fallback>
        </mc:AlternateContent>
      </w:r>
      <w:r>
        <w:rPr>
          <w:noProof/>
        </w:rPr>
        <mc:AlternateContent>
          <mc:Choice Requires="wps">
            <w:drawing>
              <wp:anchor distT="0" distB="0" distL="0" distR="0" simplePos="0" relativeHeight="15746048" behindDoc="0" locked="0" layoutInCell="1" allowOverlap="1" wp14:anchorId="5F840ABE" wp14:editId="679CF323">
                <wp:simplePos x="0" y="0"/>
                <wp:positionH relativeFrom="page">
                  <wp:posOffset>2322204</wp:posOffset>
                </wp:positionH>
                <wp:positionV relativeFrom="paragraph">
                  <wp:posOffset>250196</wp:posOffset>
                </wp:positionV>
                <wp:extent cx="257175" cy="9398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57175" cy="93980"/>
                        </a:xfrm>
                        <a:prstGeom prst="rect">
                          <a:avLst/>
                        </a:prstGeom>
                      </wps:spPr>
                      <wps:txbx>
                        <w:txbxContent>
                          <w:p w14:paraId="2C0F2999" w14:textId="77777777" w:rsidR="00041814" w:rsidRDefault="00BD1F93">
                            <w:pPr>
                              <w:spacing w:line="148" w:lineRule="exac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w14:anchorId="5F840ABE" id="Textbox 90" o:spid="_x0000_s1064" type="#_x0000_t202" style="position:absolute;left:0;text-align:left;margin-left:182.85pt;margin-top:19.7pt;width:20.25pt;height:7.4pt;rotation:-59;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" filled="f" stroked="f">
                <v:textbox inset="0,0,0,0">
                  <w:txbxContent>
                    <w:p w14:paraId="2C0F2999" w14:textId="77777777" w:rsidR="00041814" w:rsidRDefault="00BD1F93">
                      <w:pPr>
                        <w:spacing w:line="148" w:lineRule="exact"/>
                        <w:rPr>
                          <w:rFonts w:ascii="Arial"/>
                          <w:sz w:val="14"/>
                        </w:rPr>
                      </w:pPr>
                      <w:r>
                        <w:rPr>
                          <w:rFonts w:ascii="Arial"/>
                          <w:color w:val="4D4D4D"/>
                          <w:spacing w:val="-4"/>
                          <w:w w:val="105"/>
                          <w:sz w:val="14"/>
                        </w:rPr>
                        <w:t>VLOD</w:t>
                      </w:r>
                    </w:p>
                  </w:txbxContent>
                </v:textbox>
                <w10:wrap anchorx="page"/>
              </v:shape>
            </w:pict>
          </mc:Fallback>
        </mc:AlternateContent>
      </w:r>
      <w:r>
        <w:rPr>
          <w:noProof/>
        </w:rPr>
        <mc:AlternateContent>
          <mc:Choice Requires="wps">
            <w:drawing>
              <wp:anchor distT="0" distB="0" distL="0" distR="0" simplePos="0" relativeHeight="15747072" behindDoc="0" locked="0" layoutInCell="1" allowOverlap="1" wp14:anchorId="0B2876EF" wp14:editId="2A6773E9">
                <wp:simplePos x="0" y="0"/>
                <wp:positionH relativeFrom="page">
                  <wp:posOffset>3100189</wp:posOffset>
                </wp:positionH>
                <wp:positionV relativeFrom="paragraph">
                  <wp:posOffset>252717</wp:posOffset>
                </wp:positionV>
                <wp:extent cx="262890" cy="9398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62890" cy="93980"/>
                        </a:xfrm>
                        <a:prstGeom prst="rect">
                          <a:avLst/>
                        </a:prstGeom>
                      </wps:spPr>
                      <wps:txbx>
                        <w:txbxContent>
                          <w:p w14:paraId="25B320D8" w14:textId="77777777" w:rsidR="00041814" w:rsidRDefault="00BD1F93">
                            <w:pPr>
                              <w:spacing w:line="148" w:lineRule="exac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w14:anchorId="0B2876EF" id="Textbox 91" o:spid="_x0000_s1065" type="#_x0000_t202" style="position:absolute;left:0;text-align:left;margin-left:244.1pt;margin-top:19.9pt;width:20.7pt;height:7.4pt;rotation:-59;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" filled="f" stroked="f">
                <v:textbox inset="0,0,0,0">
                  <w:txbxContent>
                    <w:p w14:paraId="25B320D8" w14:textId="77777777" w:rsidR="00041814" w:rsidRDefault="00BD1F93">
                      <w:pPr>
                        <w:spacing w:line="148" w:lineRule="exact"/>
                        <w:rPr>
                          <w:rFonts w:ascii="Arial"/>
                          <w:sz w:val="14"/>
                        </w:rPr>
                      </w:pPr>
                      <w:r>
                        <w:rPr>
                          <w:rFonts w:ascii="Arial"/>
                          <w:color w:val="4D4D4D"/>
                          <w:spacing w:val="-2"/>
                          <w:w w:val="105"/>
                          <w:sz w:val="14"/>
                        </w:rPr>
                        <w:t>Adults</w:t>
                      </w:r>
                    </w:p>
                  </w:txbxContent>
                </v:textbox>
                <w10:wrap anchorx="page"/>
              </v:shape>
            </w:pict>
          </mc:Fallback>
        </mc:AlternateContent>
      </w:r>
      <w:r>
        <w:rPr>
          <w:noProof/>
        </w:rPr>
        <mc:AlternateContent>
          <mc:Choice Requires="wps">
            <w:drawing>
              <wp:anchor distT="0" distB="0" distL="0" distR="0" simplePos="0" relativeHeight="15747584" behindDoc="0" locked="0" layoutInCell="1" allowOverlap="1" wp14:anchorId="5DD67740" wp14:editId="07A9C8A4">
                <wp:simplePos x="0" y="0"/>
                <wp:positionH relativeFrom="page">
                  <wp:posOffset>3838222</wp:posOffset>
                </wp:positionH>
                <wp:positionV relativeFrom="paragraph">
                  <wp:posOffset>230016</wp:posOffset>
                </wp:positionV>
                <wp:extent cx="210820" cy="9398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631A1DD" w14:textId="77777777" w:rsidR="00041814" w:rsidRDefault="00BD1F93">
                            <w:pPr>
                              <w:spacing w:line="148" w:lineRule="exac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w14:anchorId="5DD67740" id="Textbox 92" o:spid="_x0000_s1066" type="#_x0000_t202" style="position:absolute;left:0;text-align:left;margin-left:302.2pt;margin-top:18.1pt;width:16.6pt;height:7.4pt;rotation:-59;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" filled="f" stroked="f">
                <v:textbox inset="0,0,0,0">
                  <w:txbxContent>
                    <w:p w14:paraId="6631A1DD" w14:textId="77777777" w:rsidR="00041814" w:rsidRDefault="00BD1F93">
                      <w:pPr>
                        <w:spacing w:line="148" w:lineRule="exact"/>
                        <w:rPr>
                          <w:rFonts w:ascii="Arial"/>
                          <w:sz w:val="14"/>
                        </w:rPr>
                      </w:pPr>
                      <w:r>
                        <w:rPr>
                          <w:rFonts w:ascii="Arial"/>
                          <w:color w:val="4D4D4D"/>
                          <w:spacing w:val="-4"/>
                          <w:w w:val="105"/>
                          <w:sz w:val="14"/>
                        </w:rPr>
                        <w:t>2007</w:t>
                      </w:r>
                    </w:p>
                  </w:txbxContent>
                </v:textbox>
                <w10:wrap anchorx="page"/>
              </v:shape>
            </w:pict>
          </mc:Fallback>
        </mc:AlternateContent>
      </w:r>
      <w:r>
        <w:rPr>
          <w:noProof/>
        </w:rPr>
        <mc:AlternateContent>
          <mc:Choice Requires="wps">
            <w:drawing>
              <wp:anchor distT="0" distB="0" distL="0" distR="0" simplePos="0" relativeHeight="15748096" behindDoc="0" locked="0" layoutInCell="1" allowOverlap="1" wp14:anchorId="1782EEC2" wp14:editId="150E3E47">
                <wp:simplePos x="0" y="0"/>
                <wp:positionH relativeFrom="page">
                  <wp:posOffset>3971973</wp:posOffset>
                </wp:positionH>
                <wp:positionV relativeFrom="paragraph">
                  <wp:posOffset>230016</wp:posOffset>
                </wp:positionV>
                <wp:extent cx="210820" cy="9398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21208A0" w14:textId="77777777" w:rsidR="00041814" w:rsidRDefault="00BD1F93">
                            <w:pPr>
                              <w:spacing w:line="148" w:lineRule="exac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w14:anchorId="1782EEC2" id="Textbox 93" o:spid="_x0000_s1067" type="#_x0000_t202" style="position:absolute;left:0;text-align:left;margin-left:312.75pt;margin-top:18.1pt;width:16.6pt;height:7.4pt;rotation:-59;z-index:1574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" filled="f" stroked="f">
                <v:textbox inset="0,0,0,0">
                  <w:txbxContent>
                    <w:p w14:paraId="521208A0" w14:textId="77777777" w:rsidR="00041814" w:rsidRDefault="00BD1F93">
                      <w:pPr>
                        <w:spacing w:line="148" w:lineRule="exact"/>
                        <w:rPr>
                          <w:rFonts w:ascii="Arial"/>
                          <w:sz w:val="14"/>
                        </w:rPr>
                      </w:pPr>
                      <w:r>
                        <w:rPr>
                          <w:rFonts w:ascii="Arial"/>
                          <w:color w:val="4D4D4D"/>
                          <w:spacing w:val="-4"/>
                          <w:w w:val="105"/>
                          <w:sz w:val="14"/>
                        </w:rPr>
                        <w:t>2008</w:t>
                      </w:r>
                    </w:p>
                  </w:txbxContent>
                </v:textbox>
                <w10:wrap anchorx="page"/>
              </v:shape>
            </w:pict>
          </mc:Fallback>
        </mc:AlternateContent>
      </w:r>
      <w:r>
        <w:rPr>
          <w:noProof/>
        </w:rPr>
        <mc:AlternateContent>
          <mc:Choice Requires="wps">
            <w:drawing>
              <wp:anchor distT="0" distB="0" distL="0" distR="0" simplePos="0" relativeHeight="15748608" behindDoc="0" locked="0" layoutInCell="1" allowOverlap="1" wp14:anchorId="5E77ED4D" wp14:editId="39D79610">
                <wp:simplePos x="0" y="0"/>
                <wp:positionH relativeFrom="page">
                  <wp:posOffset>4105787</wp:posOffset>
                </wp:positionH>
                <wp:positionV relativeFrom="paragraph">
                  <wp:posOffset>230016</wp:posOffset>
                </wp:positionV>
                <wp:extent cx="210820" cy="9398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94D8960" w14:textId="77777777" w:rsidR="00041814" w:rsidRDefault="00BD1F93">
                            <w:pPr>
                              <w:spacing w:line="148" w:lineRule="exac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w14:anchorId="5E77ED4D" id="Textbox 94" o:spid="_x0000_s1068" type="#_x0000_t202" style="position:absolute;left:0;text-align:left;margin-left:323.3pt;margin-top:18.1pt;width:16.6pt;height:7.4pt;rotation:-59;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" filled="f" stroked="f">
                <v:textbox inset="0,0,0,0">
                  <w:txbxContent>
                    <w:p w14:paraId="294D8960" w14:textId="77777777" w:rsidR="00041814" w:rsidRDefault="00BD1F93">
                      <w:pPr>
                        <w:spacing w:line="148" w:lineRule="exact"/>
                        <w:rPr>
                          <w:rFonts w:ascii="Arial"/>
                          <w:sz w:val="14"/>
                        </w:rPr>
                      </w:pPr>
                      <w:r>
                        <w:rPr>
                          <w:rFonts w:ascii="Arial"/>
                          <w:color w:val="4D4D4D"/>
                          <w:spacing w:val="-4"/>
                          <w:w w:val="105"/>
                          <w:sz w:val="14"/>
                        </w:rPr>
                        <w:t>2009</w:t>
                      </w:r>
                    </w:p>
                  </w:txbxContent>
                </v:textbox>
                <w10:wrap anchorx="page"/>
              </v:shape>
            </w:pict>
          </mc:Fallback>
        </mc:AlternateContent>
      </w:r>
      <w:r>
        <w:rPr>
          <w:noProof/>
        </w:rPr>
        <mc:AlternateContent>
          <mc:Choice Requires="wps">
            <w:drawing>
              <wp:anchor distT="0" distB="0" distL="0" distR="0" simplePos="0" relativeHeight="15749120" behindDoc="0" locked="0" layoutInCell="1" allowOverlap="1" wp14:anchorId="1EA4BDA7" wp14:editId="310C8157">
                <wp:simplePos x="0" y="0"/>
                <wp:positionH relativeFrom="page">
                  <wp:posOffset>4239600</wp:posOffset>
                </wp:positionH>
                <wp:positionV relativeFrom="paragraph">
                  <wp:posOffset>230016</wp:posOffset>
                </wp:positionV>
                <wp:extent cx="210820" cy="9398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F5159CD" w14:textId="77777777" w:rsidR="00041814" w:rsidRDefault="00BD1F93">
                            <w:pPr>
                              <w:spacing w:line="148" w:lineRule="exac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w14:anchorId="1EA4BDA7" id="Textbox 95" o:spid="_x0000_s1069" type="#_x0000_t202" style="position:absolute;left:0;text-align:left;margin-left:333.85pt;margin-top:18.1pt;width:16.6pt;height:7.4pt;rotation:-59;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" filled="f" stroked="f">
                <v:textbox inset="0,0,0,0">
                  <w:txbxContent>
                    <w:p w14:paraId="5F5159CD" w14:textId="77777777" w:rsidR="00041814" w:rsidRDefault="00BD1F93">
                      <w:pPr>
                        <w:spacing w:line="148" w:lineRule="exact"/>
                        <w:rPr>
                          <w:rFonts w:ascii="Arial"/>
                          <w:sz w:val="14"/>
                        </w:rPr>
                      </w:pPr>
                      <w:r>
                        <w:rPr>
                          <w:rFonts w:ascii="Arial"/>
                          <w:color w:val="4D4D4D"/>
                          <w:spacing w:val="-4"/>
                          <w:w w:val="105"/>
                          <w:sz w:val="14"/>
                        </w:rPr>
                        <w:t>2010</w:t>
                      </w:r>
                    </w:p>
                  </w:txbxContent>
                </v:textbox>
                <w10:wrap anchorx="page"/>
              </v:shape>
            </w:pict>
          </mc:Fallback>
        </mc:AlternateContent>
      </w:r>
      <w:r>
        <w:rPr>
          <w:noProof/>
        </w:rPr>
        <mc:AlternateContent>
          <mc:Choice Requires="wps">
            <w:drawing>
              <wp:anchor distT="0" distB="0" distL="0" distR="0" simplePos="0" relativeHeight="15749632" behindDoc="0" locked="0" layoutInCell="1" allowOverlap="1" wp14:anchorId="47CABFFF" wp14:editId="483467DD">
                <wp:simplePos x="0" y="0"/>
                <wp:positionH relativeFrom="page">
                  <wp:posOffset>4373352</wp:posOffset>
                </wp:positionH>
                <wp:positionV relativeFrom="paragraph">
                  <wp:posOffset>230016</wp:posOffset>
                </wp:positionV>
                <wp:extent cx="210820" cy="9398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BEFC1E" w14:textId="77777777" w:rsidR="00041814" w:rsidRDefault="00BD1F93">
                            <w:pPr>
                              <w:spacing w:line="148" w:lineRule="exac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w14:anchorId="47CABFFF" id="Textbox 96" o:spid="_x0000_s1070" type="#_x0000_t202" style="position:absolute;left:0;text-align:left;margin-left:344.35pt;margin-top:18.1pt;width:16.6pt;height:7.4pt;rotation:-59;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iUogEAADADAAAOAAAAZHJzL2Uyb0RvYy54bWysUsFu2zAMvQ/oPwi6N3bSoU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" filled="f" stroked="f">
                <v:textbox inset="0,0,0,0">
                  <w:txbxContent>
                    <w:p w14:paraId="40BEFC1E" w14:textId="77777777" w:rsidR="00041814" w:rsidRDefault="00BD1F93">
                      <w:pPr>
                        <w:spacing w:line="148" w:lineRule="exact"/>
                        <w:rPr>
                          <w:rFonts w:ascii="Arial"/>
                          <w:sz w:val="14"/>
                        </w:rPr>
                      </w:pPr>
                      <w:r>
                        <w:rPr>
                          <w:rFonts w:ascii="Arial"/>
                          <w:color w:val="4D4D4D"/>
                          <w:spacing w:val="-4"/>
                          <w:w w:val="105"/>
                          <w:sz w:val="14"/>
                        </w:rPr>
                        <w:t>2011</w:t>
                      </w:r>
                    </w:p>
                  </w:txbxContent>
                </v:textbox>
                <w10:wrap anchorx="page"/>
              </v:shape>
            </w:pict>
          </mc:Fallback>
        </mc:AlternateContent>
      </w:r>
      <w:r>
        <w:rPr>
          <w:noProof/>
        </w:rPr>
        <mc:AlternateContent>
          <mc:Choice Requires="wps">
            <w:drawing>
              <wp:anchor distT="0" distB="0" distL="0" distR="0" simplePos="0" relativeHeight="15750144" behindDoc="0" locked="0" layoutInCell="1" allowOverlap="1" wp14:anchorId="1D81550A" wp14:editId="05A82C9D">
                <wp:simplePos x="0" y="0"/>
                <wp:positionH relativeFrom="page">
                  <wp:posOffset>4507165</wp:posOffset>
                </wp:positionH>
                <wp:positionV relativeFrom="paragraph">
                  <wp:posOffset>230016</wp:posOffset>
                </wp:positionV>
                <wp:extent cx="210820" cy="9398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FC1FE98" w14:textId="77777777" w:rsidR="00041814" w:rsidRDefault="00BD1F93">
                            <w:pPr>
                              <w:spacing w:line="148" w:lineRule="exac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w14:anchorId="1D81550A" id="Textbox 97" o:spid="_x0000_s1071" type="#_x0000_t202" style="position:absolute;left:0;text-align:left;margin-left:354.9pt;margin-top:18.1pt;width:16.6pt;height:7.4pt;rotation:-59;z-index:1575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TlogEAADADAAAOAAAAZHJzL2Uyb0RvYy54bWysUsFu2zAMvQ/oPwi6N3ZSrE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" filled="f" stroked="f">
                <v:textbox inset="0,0,0,0">
                  <w:txbxContent>
                    <w:p w14:paraId="5FC1FE98" w14:textId="77777777" w:rsidR="00041814" w:rsidRDefault="00BD1F93">
                      <w:pPr>
                        <w:spacing w:line="148" w:lineRule="exact"/>
                        <w:rPr>
                          <w:rFonts w:ascii="Arial"/>
                          <w:sz w:val="14"/>
                        </w:rPr>
                      </w:pPr>
                      <w:r>
                        <w:rPr>
                          <w:rFonts w:ascii="Arial"/>
                          <w:color w:val="4D4D4D"/>
                          <w:spacing w:val="-4"/>
                          <w:w w:val="105"/>
                          <w:sz w:val="14"/>
                        </w:rPr>
                        <w:t>2012</w:t>
                      </w:r>
                    </w:p>
                  </w:txbxContent>
                </v:textbox>
                <w10:wrap anchorx="page"/>
              </v:shape>
            </w:pict>
          </mc:Fallback>
        </mc:AlternateContent>
      </w:r>
      <w:r>
        <w:rPr>
          <w:noProof/>
        </w:rPr>
        <mc:AlternateContent>
          <mc:Choice Requires="wps">
            <w:drawing>
              <wp:anchor distT="0" distB="0" distL="0" distR="0" simplePos="0" relativeHeight="15750656" behindDoc="0" locked="0" layoutInCell="1" allowOverlap="1" wp14:anchorId="1FC43D8E" wp14:editId="467A451B">
                <wp:simplePos x="0" y="0"/>
                <wp:positionH relativeFrom="page">
                  <wp:posOffset>4640979</wp:posOffset>
                </wp:positionH>
                <wp:positionV relativeFrom="paragraph">
                  <wp:posOffset>230016</wp:posOffset>
                </wp:positionV>
                <wp:extent cx="210820" cy="9398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E439384" w14:textId="77777777" w:rsidR="00041814" w:rsidRDefault="00BD1F93">
                            <w:pPr>
                              <w:spacing w:line="148" w:lineRule="exac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w14:anchorId="1FC43D8E" id="Textbox 98" o:spid="_x0000_s1072" type="#_x0000_t202" style="position:absolute;left:0;text-align:left;margin-left:365.45pt;margin-top:18.1pt;width:16.6pt;height:7.4pt;rotation:-59;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" filled="f" stroked="f">
                <v:textbox inset="0,0,0,0">
                  <w:txbxContent>
                    <w:p w14:paraId="2E439384" w14:textId="77777777" w:rsidR="00041814" w:rsidRDefault="00BD1F93">
                      <w:pPr>
                        <w:spacing w:line="148" w:lineRule="exact"/>
                        <w:rPr>
                          <w:rFonts w:ascii="Arial"/>
                          <w:sz w:val="14"/>
                        </w:rPr>
                      </w:pPr>
                      <w:r>
                        <w:rPr>
                          <w:rFonts w:ascii="Arial"/>
                          <w:color w:val="4D4D4D"/>
                          <w:spacing w:val="-4"/>
                          <w:w w:val="105"/>
                          <w:sz w:val="14"/>
                        </w:rPr>
                        <w:t>2013</w:t>
                      </w:r>
                    </w:p>
                  </w:txbxContent>
                </v:textbox>
                <w10:wrap anchorx="page"/>
              </v:shape>
            </w:pict>
          </mc:Fallback>
        </mc:AlternateContent>
      </w:r>
      <w:r>
        <w:rPr>
          <w:noProof/>
        </w:rPr>
        <mc:AlternateContent>
          <mc:Choice Requires="wps">
            <w:drawing>
              <wp:anchor distT="0" distB="0" distL="0" distR="0" simplePos="0" relativeHeight="15751168" behindDoc="0" locked="0" layoutInCell="1" allowOverlap="1" wp14:anchorId="5BB9F273" wp14:editId="07971739">
                <wp:simplePos x="0" y="0"/>
                <wp:positionH relativeFrom="page">
                  <wp:posOffset>4774730</wp:posOffset>
                </wp:positionH>
                <wp:positionV relativeFrom="paragraph">
                  <wp:posOffset>230016</wp:posOffset>
                </wp:positionV>
                <wp:extent cx="210820" cy="9398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D3CD690" w14:textId="77777777" w:rsidR="00041814" w:rsidRDefault="00BD1F93">
                            <w:pPr>
                              <w:spacing w:line="148" w:lineRule="exac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w14:anchorId="5BB9F273" id="Textbox 99" o:spid="_x0000_s1073" type="#_x0000_t202" style="position:absolute;left:0;text-align:left;margin-left:375.95pt;margin-top:18.1pt;width:16.6pt;height:7.4pt;rotation:-59;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GogEAADADAAAOAAAAZHJzL2Uyb0RvYy54bWysUsFu2zAMvQ/oPwi6N3ZSoEu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" filled="f" stroked="f">
                <v:textbox inset="0,0,0,0">
                  <w:txbxContent>
                    <w:p w14:paraId="2D3CD690" w14:textId="77777777" w:rsidR="00041814" w:rsidRDefault="00BD1F93">
                      <w:pPr>
                        <w:spacing w:line="148" w:lineRule="exact"/>
                        <w:rPr>
                          <w:rFonts w:ascii="Arial"/>
                          <w:sz w:val="14"/>
                        </w:rPr>
                      </w:pPr>
                      <w:r>
                        <w:rPr>
                          <w:rFonts w:ascii="Arial"/>
                          <w:color w:val="4D4D4D"/>
                          <w:spacing w:val="-4"/>
                          <w:w w:val="105"/>
                          <w:sz w:val="14"/>
                        </w:rPr>
                        <w:t>2014</w:t>
                      </w:r>
                    </w:p>
                  </w:txbxContent>
                </v:textbox>
                <w10:wrap anchorx="page"/>
              </v:shape>
            </w:pict>
          </mc:Fallback>
        </mc:AlternateContent>
      </w:r>
      <w:r>
        <w:rPr>
          <w:noProof/>
        </w:rPr>
        <mc:AlternateContent>
          <mc:Choice Requires="wps">
            <w:drawing>
              <wp:anchor distT="0" distB="0" distL="0" distR="0" simplePos="0" relativeHeight="15751680" behindDoc="0" locked="0" layoutInCell="1" allowOverlap="1" wp14:anchorId="4A629955" wp14:editId="43A1317D">
                <wp:simplePos x="0" y="0"/>
                <wp:positionH relativeFrom="page">
                  <wp:posOffset>4908543</wp:posOffset>
                </wp:positionH>
                <wp:positionV relativeFrom="paragraph">
                  <wp:posOffset>230016</wp:posOffset>
                </wp:positionV>
                <wp:extent cx="210820" cy="9398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A96B242" w14:textId="77777777" w:rsidR="00041814" w:rsidRDefault="00BD1F93">
                            <w:pPr>
                              <w:spacing w:line="148" w:lineRule="exac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w14:anchorId="4A629955" id="Textbox 100" o:spid="_x0000_s1074" type="#_x0000_t202" style="position:absolute;left:0;text-align:left;margin-left:386.5pt;margin-top:18.1pt;width:16.6pt;height:7.4pt;rotation:-59;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" filled="f" stroked="f">
                <v:textbox inset="0,0,0,0">
                  <w:txbxContent>
                    <w:p w14:paraId="2A96B242" w14:textId="77777777" w:rsidR="00041814" w:rsidRDefault="00BD1F93">
                      <w:pPr>
                        <w:spacing w:line="148" w:lineRule="exact"/>
                        <w:rPr>
                          <w:rFonts w:ascii="Arial"/>
                          <w:sz w:val="14"/>
                        </w:rPr>
                      </w:pPr>
                      <w:r>
                        <w:rPr>
                          <w:rFonts w:ascii="Arial"/>
                          <w:color w:val="4D4D4D"/>
                          <w:spacing w:val="-4"/>
                          <w:w w:val="105"/>
                          <w:sz w:val="14"/>
                        </w:rPr>
                        <w:t>2015</w:t>
                      </w:r>
                    </w:p>
                  </w:txbxContent>
                </v:textbox>
                <w10:wrap anchorx="page"/>
              </v:shape>
            </w:pict>
          </mc:Fallback>
        </mc:AlternateContent>
      </w:r>
      <w:r>
        <w:rPr>
          <w:noProof/>
        </w:rPr>
        <mc:AlternateContent>
          <mc:Choice Requires="wps">
            <w:drawing>
              <wp:anchor distT="0" distB="0" distL="0" distR="0" simplePos="0" relativeHeight="15752192" behindDoc="0" locked="0" layoutInCell="1" allowOverlap="1" wp14:anchorId="19F4598F" wp14:editId="4E1C91EC">
                <wp:simplePos x="0" y="0"/>
                <wp:positionH relativeFrom="page">
                  <wp:posOffset>5042357</wp:posOffset>
                </wp:positionH>
                <wp:positionV relativeFrom="paragraph">
                  <wp:posOffset>230016</wp:posOffset>
                </wp:positionV>
                <wp:extent cx="210820" cy="9398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E337CE5" w14:textId="77777777" w:rsidR="00041814" w:rsidRDefault="00BD1F93">
                            <w:pPr>
                              <w:spacing w:line="148" w:lineRule="exac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w14:anchorId="19F4598F" id="Textbox 101" o:spid="_x0000_s1075" type="#_x0000_t202" style="position:absolute;left:0;text-align:left;margin-left:397.05pt;margin-top:18.1pt;width:16.6pt;height:7.4pt;rotation:-59;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" filled="f" stroked="f">
                <v:textbox inset="0,0,0,0">
                  <w:txbxContent>
                    <w:p w14:paraId="4E337CE5" w14:textId="77777777" w:rsidR="00041814" w:rsidRDefault="00BD1F93">
                      <w:pPr>
                        <w:spacing w:line="148" w:lineRule="exact"/>
                        <w:rPr>
                          <w:rFonts w:ascii="Arial"/>
                          <w:sz w:val="14"/>
                        </w:rPr>
                      </w:pPr>
                      <w:r>
                        <w:rPr>
                          <w:rFonts w:ascii="Arial"/>
                          <w:color w:val="4D4D4D"/>
                          <w:spacing w:val="-4"/>
                          <w:w w:val="105"/>
                          <w:sz w:val="14"/>
                        </w:rPr>
                        <w:t>2016</w:t>
                      </w:r>
                    </w:p>
                  </w:txbxContent>
                </v:textbox>
                <w10:wrap anchorx="page"/>
              </v:shape>
            </w:pict>
          </mc:Fallback>
        </mc:AlternateContent>
      </w:r>
      <w:r>
        <w:rPr>
          <w:noProof/>
        </w:rPr>
        <mc:AlternateContent>
          <mc:Choice Requires="wps">
            <w:drawing>
              <wp:anchor distT="0" distB="0" distL="0" distR="0" simplePos="0" relativeHeight="15752704" behindDoc="0" locked="0" layoutInCell="1" allowOverlap="1" wp14:anchorId="3916F5CF" wp14:editId="40E0CF54">
                <wp:simplePos x="0" y="0"/>
                <wp:positionH relativeFrom="page">
                  <wp:posOffset>5176108</wp:posOffset>
                </wp:positionH>
                <wp:positionV relativeFrom="paragraph">
                  <wp:posOffset>230016</wp:posOffset>
                </wp:positionV>
                <wp:extent cx="210820" cy="9398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B1A6217" w14:textId="77777777" w:rsidR="00041814" w:rsidRDefault="00BD1F93">
                            <w:pPr>
                              <w:spacing w:line="148" w:lineRule="exac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w14:anchorId="3916F5CF" id="Textbox 102" o:spid="_x0000_s1076" type="#_x0000_t202" style="position:absolute;left:0;text-align:left;margin-left:407.55pt;margin-top:18.1pt;width:16.6pt;height:7.4pt;rotation:-59;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d+oAEAADADAAAOAAAAZHJzL2Uyb0RvYy54bWysUsGO0zAQvSPxD5bvNGlB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" filled="f" stroked="f">
                <v:textbox inset="0,0,0,0">
                  <w:txbxContent>
                    <w:p w14:paraId="6B1A6217" w14:textId="77777777" w:rsidR="00041814" w:rsidRDefault="00BD1F93">
                      <w:pPr>
                        <w:spacing w:line="148" w:lineRule="exact"/>
                        <w:rPr>
                          <w:rFonts w:ascii="Arial"/>
                          <w:sz w:val="14"/>
                        </w:rPr>
                      </w:pPr>
                      <w:r>
                        <w:rPr>
                          <w:rFonts w:ascii="Arial"/>
                          <w:color w:val="4D4D4D"/>
                          <w:spacing w:val="-4"/>
                          <w:w w:val="105"/>
                          <w:sz w:val="14"/>
                        </w:rPr>
                        <w:t>2017</w:t>
                      </w:r>
                    </w:p>
                  </w:txbxContent>
                </v:textbox>
                <w10:wrap anchorx="page"/>
              </v:shape>
            </w:pict>
          </mc:Fallback>
        </mc:AlternateContent>
      </w:r>
      <w:r>
        <w:rPr>
          <w:noProof/>
        </w:rPr>
        <mc:AlternateContent>
          <mc:Choice Requires="wps">
            <w:drawing>
              <wp:anchor distT="0" distB="0" distL="0" distR="0" simplePos="0" relativeHeight="15753216" behindDoc="0" locked="0" layoutInCell="1" allowOverlap="1" wp14:anchorId="0B7EAE26" wp14:editId="15EB991C">
                <wp:simplePos x="0" y="0"/>
                <wp:positionH relativeFrom="page">
                  <wp:posOffset>5309922</wp:posOffset>
                </wp:positionH>
                <wp:positionV relativeFrom="paragraph">
                  <wp:posOffset>230016</wp:posOffset>
                </wp:positionV>
                <wp:extent cx="210820" cy="9398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E32FD11" w14:textId="77777777" w:rsidR="00041814" w:rsidRDefault="00BD1F93">
                            <w:pPr>
                              <w:spacing w:line="148" w:lineRule="exac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w14:anchorId="0B7EAE26" id="Textbox 103" o:spid="_x0000_s1077" type="#_x0000_t202" style="position:absolute;left:0;text-align:left;margin-left:418.1pt;margin-top:18.1pt;width:16.6pt;height:7.4pt;rotation:-59;z-index:1575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" filled="f" stroked="f">
                <v:textbox inset="0,0,0,0">
                  <w:txbxContent>
                    <w:p w14:paraId="0E32FD11" w14:textId="77777777" w:rsidR="00041814" w:rsidRDefault="00BD1F93">
                      <w:pPr>
                        <w:spacing w:line="148" w:lineRule="exact"/>
                        <w:rPr>
                          <w:rFonts w:ascii="Arial"/>
                          <w:sz w:val="14"/>
                        </w:rPr>
                      </w:pPr>
                      <w:r>
                        <w:rPr>
                          <w:rFonts w:ascii="Arial"/>
                          <w:color w:val="4D4D4D"/>
                          <w:spacing w:val="-4"/>
                          <w:w w:val="105"/>
                          <w:sz w:val="14"/>
                        </w:rPr>
                        <w:t>2018</w:t>
                      </w:r>
                    </w:p>
                  </w:txbxContent>
                </v:textbox>
                <w10:wrap anchorx="page"/>
              </v:shape>
            </w:pict>
          </mc:Fallback>
        </mc:AlternateContent>
      </w:r>
      <w:r>
        <w:rPr>
          <w:noProof/>
        </w:rPr>
        <mc:AlternateContent>
          <mc:Choice Requires="wps">
            <w:drawing>
              <wp:anchor distT="0" distB="0" distL="0" distR="0" simplePos="0" relativeHeight="15753728" behindDoc="0" locked="0" layoutInCell="1" allowOverlap="1" wp14:anchorId="0A5D8E95" wp14:editId="4233A193">
                <wp:simplePos x="0" y="0"/>
                <wp:positionH relativeFrom="page">
                  <wp:posOffset>5443736</wp:posOffset>
                </wp:positionH>
                <wp:positionV relativeFrom="paragraph">
                  <wp:posOffset>230016</wp:posOffset>
                </wp:positionV>
                <wp:extent cx="210820" cy="9398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34A7D7" w14:textId="77777777" w:rsidR="00041814" w:rsidRDefault="00BD1F93">
                            <w:pPr>
                              <w:spacing w:line="148" w:lineRule="exac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w14:anchorId="0A5D8E95" id="Textbox 104" o:spid="_x0000_s1078" type="#_x0000_t202" style="position:absolute;left:0;text-align:left;margin-left:428.65pt;margin-top:18.1pt;width:16.6pt;height:7.4pt;rotation:-59;z-index:1575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" filled="f" stroked="f">
                <v:textbox inset="0,0,0,0">
                  <w:txbxContent>
                    <w:p w14:paraId="4034A7D7" w14:textId="77777777" w:rsidR="00041814" w:rsidRDefault="00BD1F93">
                      <w:pPr>
                        <w:spacing w:line="148" w:lineRule="exact"/>
                        <w:rPr>
                          <w:rFonts w:ascii="Arial"/>
                          <w:sz w:val="14"/>
                        </w:rPr>
                      </w:pPr>
                      <w:r>
                        <w:rPr>
                          <w:rFonts w:ascii="Arial"/>
                          <w:color w:val="4D4D4D"/>
                          <w:spacing w:val="-4"/>
                          <w:w w:val="105"/>
                          <w:sz w:val="14"/>
                        </w:rPr>
                        <w:t>2019</w:t>
                      </w:r>
                    </w:p>
                  </w:txbxContent>
                </v:textbox>
                <w10:wrap anchorx="page"/>
              </v:shape>
            </w:pict>
          </mc:Fallback>
        </mc:AlternateContent>
      </w:r>
      <w:r>
        <w:rPr>
          <w:noProof/>
        </w:rPr>
        <mc:AlternateContent>
          <mc:Choice Requires="wps">
            <w:drawing>
              <wp:anchor distT="0" distB="0" distL="0" distR="0" simplePos="0" relativeHeight="15754240" behindDoc="0" locked="0" layoutInCell="1" allowOverlap="1" wp14:anchorId="51CA6E20" wp14:editId="5DEFA6C7">
                <wp:simplePos x="0" y="0"/>
                <wp:positionH relativeFrom="page">
                  <wp:posOffset>5577487</wp:posOffset>
                </wp:positionH>
                <wp:positionV relativeFrom="paragraph">
                  <wp:posOffset>230016</wp:posOffset>
                </wp:positionV>
                <wp:extent cx="210820" cy="9398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DFA531B" w14:textId="77777777" w:rsidR="00041814" w:rsidRDefault="00BD1F93">
                            <w:pPr>
                              <w:spacing w:line="148" w:lineRule="exac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w14:anchorId="51CA6E20" id="Textbox 105" o:spid="_x0000_s1079" type="#_x0000_t202" style="position:absolute;left:0;text-align:left;margin-left:439.15pt;margin-top:18.1pt;width:16.6pt;height:7.4pt;rotation:-59;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LsogEAADADAAAOAAAAZHJzL2Uyb0RvYy54bWysUsFu2zAMvQ/oPwi6N3bSoU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" filled="f" stroked="f">
                <v:textbox inset="0,0,0,0">
                  <w:txbxContent>
                    <w:p w14:paraId="0DFA531B" w14:textId="77777777" w:rsidR="00041814" w:rsidRDefault="00BD1F93">
                      <w:pPr>
                        <w:spacing w:line="148" w:lineRule="exact"/>
                        <w:rPr>
                          <w:rFonts w:ascii="Arial"/>
                          <w:sz w:val="14"/>
                        </w:rPr>
                      </w:pPr>
                      <w:r>
                        <w:rPr>
                          <w:rFonts w:ascii="Arial"/>
                          <w:color w:val="4D4D4D"/>
                          <w:spacing w:val="-4"/>
                          <w:w w:val="105"/>
                          <w:sz w:val="14"/>
                        </w:rPr>
                        <w:t>2020</w:t>
                      </w:r>
                    </w:p>
                  </w:txbxContent>
                </v:textbox>
                <w10:wrap anchorx="page"/>
              </v:shape>
            </w:pict>
          </mc:Fallback>
        </mc:AlternateContent>
      </w:r>
      <w:r>
        <w:rPr>
          <w:noProof/>
        </w:rPr>
        <mc:AlternateContent>
          <mc:Choice Requires="wps">
            <w:drawing>
              <wp:anchor distT="0" distB="0" distL="0" distR="0" simplePos="0" relativeHeight="15754752" behindDoc="0" locked="0" layoutInCell="1" allowOverlap="1" wp14:anchorId="4DDE0260" wp14:editId="590DEDCC">
                <wp:simplePos x="0" y="0"/>
                <wp:positionH relativeFrom="page">
                  <wp:posOffset>5711300</wp:posOffset>
                </wp:positionH>
                <wp:positionV relativeFrom="paragraph">
                  <wp:posOffset>230016</wp:posOffset>
                </wp:positionV>
                <wp:extent cx="210820" cy="9398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21A130A" w14:textId="77777777" w:rsidR="00041814" w:rsidRDefault="00BD1F93">
                            <w:pPr>
                              <w:spacing w:line="148" w:lineRule="exac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w14:anchorId="4DDE0260" id="Textbox 106" o:spid="_x0000_s1080" type="#_x0000_t202" style="position:absolute;left:0;text-align:left;margin-left:449.7pt;margin-top:18.1pt;width:16.6pt;height:7.4pt;rotation:-59;z-index:1575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" filled="f" stroked="f">
                <v:textbox inset="0,0,0,0">
                  <w:txbxContent>
                    <w:p w14:paraId="221A130A" w14:textId="77777777" w:rsidR="00041814" w:rsidRDefault="00BD1F93">
                      <w:pPr>
                        <w:spacing w:line="148" w:lineRule="exact"/>
                        <w:rPr>
                          <w:rFonts w:ascii="Arial"/>
                          <w:sz w:val="14"/>
                        </w:rPr>
                      </w:pPr>
                      <w:r>
                        <w:rPr>
                          <w:rFonts w:ascii="Arial"/>
                          <w:color w:val="4D4D4D"/>
                          <w:spacing w:val="-4"/>
                          <w:w w:val="105"/>
                          <w:sz w:val="14"/>
                        </w:rPr>
                        <w:t>2021</w:t>
                      </w:r>
                    </w:p>
                  </w:txbxContent>
                </v:textbox>
                <w10:wrap anchorx="pag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14:paraId="7E03FE52" w14:textId="77777777" w:rsidR="00041814" w:rsidRDefault="00041814">
      <w:pPr>
        <w:pStyle w:val="BodyText"/>
        <w:jc w:val="left"/>
        <w:rPr>
          <w:rFonts w:ascii="Arial"/>
          <w:sz w:val="14"/>
        </w:rPr>
      </w:pPr>
    </w:p>
    <w:p w14:paraId="7A4087F9" w14:textId="77777777" w:rsidR="00041814" w:rsidRDefault="00041814">
      <w:pPr>
        <w:pStyle w:val="BodyText"/>
        <w:jc w:val="left"/>
        <w:rPr>
          <w:rFonts w:ascii="Arial"/>
          <w:sz w:val="14"/>
        </w:rPr>
      </w:pPr>
    </w:p>
    <w:p w14:paraId="18AD42C9" w14:textId="77777777" w:rsidR="00041814" w:rsidRDefault="00041814">
      <w:pPr>
        <w:pStyle w:val="BodyText"/>
        <w:jc w:val="left"/>
        <w:rPr>
          <w:rFonts w:ascii="Arial"/>
          <w:sz w:val="14"/>
        </w:rPr>
      </w:pPr>
    </w:p>
    <w:p w14:paraId="49E7DF14" w14:textId="77777777" w:rsidR="00041814" w:rsidRDefault="00041814">
      <w:pPr>
        <w:pStyle w:val="BodyText"/>
        <w:jc w:val="left"/>
        <w:rPr>
          <w:rFonts w:ascii="Arial"/>
          <w:sz w:val="14"/>
        </w:rPr>
      </w:pPr>
    </w:p>
    <w:p w14:paraId="5F65D5BC" w14:textId="77777777" w:rsidR="00041814" w:rsidRDefault="00041814">
      <w:pPr>
        <w:pStyle w:val="BodyText"/>
        <w:jc w:val="left"/>
        <w:rPr>
          <w:rFonts w:ascii="Arial"/>
          <w:sz w:val="14"/>
        </w:rPr>
      </w:pPr>
    </w:p>
    <w:p w14:paraId="60C57479" w14:textId="77777777" w:rsidR="00041814" w:rsidRDefault="00041814">
      <w:pPr>
        <w:pStyle w:val="BodyText"/>
        <w:spacing w:before="15"/>
        <w:jc w:val="left"/>
        <w:rPr>
          <w:rFonts w:ascii="Arial"/>
          <w:sz w:val="14"/>
        </w:rPr>
      </w:pPr>
    </w:p>
    <w:p w14:paraId="1212245F" w14:textId="77777777" w:rsidR="00041814" w:rsidRDefault="00BD1F93">
      <w:pPr>
        <w:tabs>
          <w:tab w:val="left" w:pos="3625"/>
        </w:tabs>
        <w:ind w:right="119"/>
        <w:jc w:val="center"/>
        <w:rPr>
          <w:rFonts w:ascii="Arial"/>
          <w:sz w:val="14"/>
        </w:rPr>
      </w:pPr>
      <w:r>
        <w:rPr>
          <w:noProof/>
        </w:rPr>
        <mc:AlternateContent>
          <mc:Choice Requires="wps">
            <w:drawing>
              <wp:anchor distT="0" distB="0" distL="0" distR="0" simplePos="0" relativeHeight="487169024" behindDoc="1" locked="0" layoutInCell="1" allowOverlap="1" wp14:anchorId="06688B8C" wp14:editId="73BE2491">
                <wp:simplePos x="0" y="0"/>
                <wp:positionH relativeFrom="page">
                  <wp:posOffset>2452733</wp:posOffset>
                </wp:positionH>
                <wp:positionV relativeFrom="paragraph">
                  <wp:posOffset>-322967</wp:posOffset>
                </wp:positionV>
                <wp:extent cx="606425" cy="93979"/>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606425" cy="93980"/>
                        </a:xfrm>
                        <a:prstGeom prst="rect">
                          <a:avLst/>
                        </a:prstGeom>
                      </wps:spPr>
                      <wps:txbx>
                        <w:txbxContent>
                          <w:p w14:paraId="4050DE91"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w14:anchorId="06688B8C" id="Textbox 107" o:spid="_x0000_s1081" type="#_x0000_t202" style="position:absolute;left:0;text-align:left;margin-left:193.15pt;margin-top:-25.45pt;width:47.75pt;height:7.4pt;rotation:-59;z-index:-1614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" filled="f" stroked="f">
                <v:textbox inset="0,0,0,0">
                  <w:txbxContent>
                    <w:p w14:paraId="4050DE91"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v:textbox>
                <w10:wrap anchorx="page"/>
              </v:shape>
            </w:pict>
          </mc:Fallback>
        </mc:AlternateContent>
      </w:r>
      <w:r>
        <w:rPr>
          <w:rFonts w:ascii="Arial"/>
          <w:w w:val="105"/>
          <w:sz w:val="14"/>
        </w:rPr>
        <w:t xml:space="preserve">Age </w:t>
      </w:r>
      <w:r>
        <w:rPr>
          <w:rFonts w:ascii="Arial"/>
          <w:spacing w:val="-2"/>
          <w:w w:val="105"/>
          <w:sz w:val="14"/>
        </w:rPr>
        <w:t>group</w:t>
      </w:r>
      <w:r>
        <w:rPr>
          <w:rFonts w:ascii="Arial"/>
          <w:sz w:val="14"/>
        </w:rPr>
        <w:tab/>
      </w:r>
      <w:r>
        <w:rPr>
          <w:rFonts w:ascii="Arial"/>
          <w:spacing w:val="-2"/>
          <w:w w:val="105"/>
          <w:sz w:val="14"/>
        </w:rPr>
        <w:t>Year</w:t>
      </w:r>
      <w:r>
        <w:rPr>
          <w:rFonts w:ascii="Arial"/>
          <w:spacing w:val="-5"/>
          <w:w w:val="105"/>
          <w:sz w:val="14"/>
        </w:rPr>
        <w:t xml:space="preserve"> </w:t>
      </w:r>
      <w:r>
        <w:rPr>
          <w:rFonts w:ascii="Arial"/>
          <w:spacing w:val="-2"/>
          <w:w w:val="105"/>
          <w:sz w:val="14"/>
        </w:rPr>
        <w:t>of</w:t>
      </w:r>
      <w:r>
        <w:rPr>
          <w:rFonts w:ascii="Arial"/>
          <w:spacing w:val="-4"/>
          <w:w w:val="105"/>
          <w:sz w:val="14"/>
        </w:rPr>
        <w:t xml:space="preserve"> </w:t>
      </w:r>
      <w:r>
        <w:rPr>
          <w:rFonts w:ascii="Arial"/>
          <w:spacing w:val="-2"/>
          <w:w w:val="105"/>
          <w:sz w:val="14"/>
        </w:rPr>
        <w:t>Isolation</w:t>
      </w:r>
    </w:p>
    <w:p w14:paraId="5D09FEE4" w14:textId="77777777" w:rsidR="00041814" w:rsidRDefault="00041814">
      <w:pPr>
        <w:pStyle w:val="BodyText"/>
        <w:spacing w:before="58"/>
        <w:jc w:val="left"/>
        <w:rPr>
          <w:rFonts w:ascii="Arial"/>
        </w:rPr>
      </w:pPr>
    </w:p>
    <w:p w14:paraId="63845B60" w14:textId="77777777" w:rsidR="00041814" w:rsidRDefault="00BD1F93">
      <w:pPr>
        <w:spacing w:line="249" w:lineRule="auto"/>
        <w:ind w:left="100" w:right="180"/>
        <w:rPr>
          <w:sz w:val="20"/>
        </w:rPr>
      </w:pPr>
      <w:r>
        <w:rPr>
          <w:rFonts w:ascii="Calibri"/>
          <w:b/>
          <w:sz w:val="20"/>
        </w:rPr>
        <w:t>Figure</w:t>
      </w:r>
      <w:r>
        <w:rPr>
          <w:rFonts w:ascii="Calibri"/>
          <w:b/>
          <w:spacing w:val="19"/>
          <w:sz w:val="20"/>
        </w:rPr>
        <w:t xml:space="preserve"> </w:t>
      </w:r>
      <w:r>
        <w:rPr>
          <w:rFonts w:ascii="Calibri"/>
          <w:b/>
          <w:sz w:val="20"/>
        </w:rPr>
        <w:t>1.</w:t>
      </w:r>
      <w:r>
        <w:rPr>
          <w:rFonts w:ascii="Calibri"/>
          <w:b/>
          <w:spacing w:val="40"/>
          <w:sz w:val="20"/>
        </w:rPr>
        <w:t xml:space="preserve"> </w:t>
      </w:r>
      <w:commentRangeStart w:id="240"/>
      <w:commentRangeStart w:id="241"/>
      <w:commentRangeStart w:id="242"/>
      <w:r>
        <w:rPr>
          <w:b/>
          <w:sz w:val="20"/>
        </w:rPr>
        <w:t xml:space="preserve">Distribution of group B </w:t>
      </w:r>
      <w:commentRangeEnd w:id="240"/>
      <w:r w:rsidR="00197419">
        <w:rPr>
          <w:rStyle w:val="CommentReference"/>
        </w:rPr>
        <w:commentReference w:id="240"/>
      </w:r>
      <w:commentRangeEnd w:id="241"/>
      <w:r w:rsidR="007E2879">
        <w:rPr>
          <w:rStyle w:val="CommentReference"/>
        </w:rPr>
        <w:commentReference w:id="241"/>
      </w:r>
      <w:commentRangeEnd w:id="242"/>
      <w:r w:rsidR="002319D3">
        <w:rPr>
          <w:rStyle w:val="CommentReference"/>
        </w:rPr>
        <w:commentReference w:id="242"/>
      </w:r>
      <w:r>
        <w:rPr>
          <w:b/>
          <w:sz w:val="20"/>
        </w:rPr>
        <w:t>Streptococcus (GBS) clonal complexes (CCs) and serotypes</w:t>
      </w:r>
      <w:r>
        <w:rPr>
          <w:b/>
          <w:spacing w:val="-3"/>
          <w:sz w:val="20"/>
        </w:rPr>
        <w:t xml:space="preserve"> </w:t>
      </w:r>
      <w:r>
        <w:rPr>
          <w:b/>
          <w:sz w:val="20"/>
        </w:rPr>
        <w:t>across</w:t>
      </w:r>
      <w:r>
        <w:rPr>
          <w:b/>
          <w:spacing w:val="-2"/>
          <w:sz w:val="20"/>
        </w:rPr>
        <w:t xml:space="preserve"> </w:t>
      </w:r>
      <w:r>
        <w:rPr>
          <w:b/>
          <w:sz w:val="20"/>
        </w:rPr>
        <w:t>age</w:t>
      </w:r>
      <w:r>
        <w:rPr>
          <w:b/>
          <w:spacing w:val="-2"/>
          <w:sz w:val="20"/>
        </w:rPr>
        <w:t xml:space="preserve"> </w:t>
      </w:r>
      <w:r>
        <w:rPr>
          <w:b/>
          <w:sz w:val="20"/>
        </w:rPr>
        <w:t>groups</w:t>
      </w:r>
      <w:r>
        <w:rPr>
          <w:b/>
          <w:spacing w:val="-2"/>
          <w:sz w:val="20"/>
        </w:rPr>
        <w:t xml:space="preserve"> </w:t>
      </w:r>
      <w:r>
        <w:rPr>
          <w:b/>
          <w:sz w:val="20"/>
        </w:rPr>
        <w:t>and</w:t>
      </w:r>
      <w:r>
        <w:rPr>
          <w:b/>
          <w:spacing w:val="-2"/>
          <w:sz w:val="20"/>
        </w:rPr>
        <w:t xml:space="preserve"> </w:t>
      </w:r>
      <w:r>
        <w:rPr>
          <w:b/>
          <w:sz w:val="20"/>
        </w:rPr>
        <w:t>over</w:t>
      </w:r>
      <w:r>
        <w:rPr>
          <w:b/>
          <w:spacing w:val="-3"/>
          <w:sz w:val="20"/>
        </w:rPr>
        <w:t xml:space="preserve"> </w:t>
      </w:r>
      <w:r>
        <w:rPr>
          <w:b/>
          <w:sz w:val="20"/>
        </w:rPr>
        <w:t>time.</w:t>
      </w:r>
      <w:r>
        <w:rPr>
          <w:b/>
          <w:spacing w:val="7"/>
          <w:sz w:val="20"/>
        </w:rPr>
        <w:t xml:space="preserve"> </w:t>
      </w:r>
      <w:r>
        <w:rPr>
          <w:sz w:val="20"/>
        </w:rPr>
        <w:t>The</w:t>
      </w:r>
      <w:r>
        <w:rPr>
          <w:spacing w:val="-5"/>
          <w:sz w:val="20"/>
        </w:rPr>
        <w:t xml:space="preserve"> </w:t>
      </w:r>
      <w:r>
        <w:rPr>
          <w:sz w:val="20"/>
        </w:rPr>
        <w:t>top</w:t>
      </w:r>
      <w:r>
        <w:rPr>
          <w:spacing w:val="-6"/>
          <w:sz w:val="20"/>
        </w:rPr>
        <w:t xml:space="preserve"> </w:t>
      </w:r>
      <w:r>
        <w:rPr>
          <w:sz w:val="20"/>
        </w:rPr>
        <w:t>panel</w:t>
      </w:r>
      <w:r>
        <w:rPr>
          <w:spacing w:val="-5"/>
          <w:sz w:val="20"/>
        </w:rPr>
        <w:t xml:space="preserve"> </w:t>
      </w:r>
      <w:r>
        <w:rPr>
          <w:sz w:val="20"/>
        </w:rPr>
        <w:t>displays</w:t>
      </w:r>
      <w:r>
        <w:rPr>
          <w:spacing w:val="-5"/>
          <w:sz w:val="20"/>
        </w:rPr>
        <w:t xml:space="preserve"> </w:t>
      </w:r>
      <w:r>
        <w:rPr>
          <w:sz w:val="20"/>
        </w:rPr>
        <w:t>the</w:t>
      </w:r>
      <w:r>
        <w:rPr>
          <w:spacing w:val="-5"/>
          <w:sz w:val="20"/>
        </w:rPr>
        <w:t xml:space="preserve"> </w:t>
      </w:r>
      <w:r>
        <w:rPr>
          <w:sz w:val="20"/>
        </w:rPr>
        <w:t>proportions</w:t>
      </w:r>
      <w:r>
        <w:rPr>
          <w:spacing w:val="-5"/>
          <w:sz w:val="20"/>
        </w:rPr>
        <w:t xml:space="preserve"> </w:t>
      </w:r>
      <w:r>
        <w:rPr>
          <w:sz w:val="20"/>
        </w:rPr>
        <w:t>of</w:t>
      </w:r>
      <w:r>
        <w:rPr>
          <w:spacing w:val="-6"/>
          <w:sz w:val="20"/>
        </w:rPr>
        <w:t xml:space="preserve"> </w:t>
      </w:r>
      <w:r>
        <w:rPr>
          <w:sz w:val="20"/>
        </w:rPr>
        <w:t>CCs across</w:t>
      </w:r>
      <w:r>
        <w:rPr>
          <w:spacing w:val="-6"/>
          <w:sz w:val="20"/>
        </w:rPr>
        <w:t xml:space="preserve"> </w:t>
      </w:r>
      <w:r>
        <w:rPr>
          <w:sz w:val="20"/>
        </w:rPr>
        <w:t>different</w:t>
      </w:r>
      <w:r>
        <w:rPr>
          <w:spacing w:val="-5"/>
          <w:sz w:val="20"/>
        </w:rPr>
        <w:t xml:space="preserve"> </w:t>
      </w:r>
      <w:r>
        <w:rPr>
          <w:sz w:val="20"/>
        </w:rPr>
        <w:t>age</w:t>
      </w:r>
      <w:r>
        <w:rPr>
          <w:spacing w:val="-5"/>
          <w:sz w:val="20"/>
        </w:rPr>
        <w:t xml:space="preserve"> </w:t>
      </w:r>
      <w:r>
        <w:rPr>
          <w:sz w:val="20"/>
        </w:rPr>
        <w:t>groups</w:t>
      </w:r>
      <w:r>
        <w:rPr>
          <w:spacing w:val="-5"/>
          <w:sz w:val="20"/>
        </w:rPr>
        <w:t xml:space="preserve"> </w:t>
      </w:r>
      <w:r>
        <w:rPr>
          <w:sz w:val="20"/>
        </w:rPr>
        <w:t>(left)</w:t>
      </w:r>
      <w:r>
        <w:rPr>
          <w:spacing w:val="-5"/>
          <w:sz w:val="20"/>
        </w:rPr>
        <w:t xml:space="preserve"> </w:t>
      </w:r>
      <w:r>
        <w:rPr>
          <w:sz w:val="20"/>
        </w:rPr>
        <w:t>and</w:t>
      </w:r>
      <w:r>
        <w:rPr>
          <w:spacing w:val="-6"/>
          <w:sz w:val="20"/>
        </w:rPr>
        <w:t xml:space="preserve"> </w:t>
      </w:r>
      <w:r>
        <w:rPr>
          <w:sz w:val="20"/>
        </w:rPr>
        <w:t>annually</w:t>
      </w:r>
      <w:r>
        <w:rPr>
          <w:spacing w:val="-5"/>
          <w:sz w:val="20"/>
        </w:rPr>
        <w:t xml:space="preserve"> </w:t>
      </w:r>
      <w:r>
        <w:rPr>
          <w:sz w:val="20"/>
        </w:rPr>
        <w:t>from</w:t>
      </w:r>
      <w:r>
        <w:rPr>
          <w:spacing w:val="-5"/>
          <w:sz w:val="20"/>
        </w:rPr>
        <w:t xml:space="preserve"> </w:t>
      </w:r>
      <w:r>
        <w:rPr>
          <w:sz w:val="20"/>
        </w:rPr>
        <w:t>2007</w:t>
      </w:r>
      <w:r>
        <w:rPr>
          <w:spacing w:val="-5"/>
          <w:sz w:val="20"/>
        </w:rPr>
        <w:t xml:space="preserve"> </w:t>
      </w:r>
      <w:r>
        <w:rPr>
          <w:sz w:val="20"/>
        </w:rPr>
        <w:t>to</w:t>
      </w:r>
      <w:r>
        <w:rPr>
          <w:spacing w:val="-5"/>
          <w:sz w:val="20"/>
        </w:rPr>
        <w:t xml:space="preserve"> </w:t>
      </w:r>
      <w:r>
        <w:rPr>
          <w:sz w:val="20"/>
        </w:rPr>
        <w:t>2021</w:t>
      </w:r>
      <w:r>
        <w:rPr>
          <w:spacing w:val="-6"/>
          <w:sz w:val="20"/>
        </w:rPr>
        <w:t xml:space="preserve"> </w:t>
      </w:r>
      <w:r>
        <w:rPr>
          <w:sz w:val="20"/>
        </w:rPr>
        <w:t>(right),</w:t>
      </w:r>
      <w:r>
        <w:rPr>
          <w:spacing w:val="-5"/>
          <w:sz w:val="20"/>
        </w:rPr>
        <w:t xml:space="preserve"> </w:t>
      </w:r>
      <w:r>
        <w:rPr>
          <w:sz w:val="20"/>
        </w:rPr>
        <w:t>while</w:t>
      </w:r>
      <w:r>
        <w:rPr>
          <w:spacing w:val="-5"/>
          <w:sz w:val="20"/>
        </w:rPr>
        <w:t xml:space="preserve"> </w:t>
      </w:r>
      <w:r>
        <w:rPr>
          <w:sz w:val="20"/>
        </w:rPr>
        <w:t>the</w:t>
      </w:r>
      <w:r>
        <w:rPr>
          <w:spacing w:val="-5"/>
          <w:sz w:val="20"/>
        </w:rPr>
        <w:t xml:space="preserve"> </w:t>
      </w:r>
      <w:r>
        <w:rPr>
          <w:sz w:val="20"/>
        </w:rPr>
        <w:t>bottom</w:t>
      </w:r>
      <w:r>
        <w:rPr>
          <w:spacing w:val="-5"/>
          <w:sz w:val="20"/>
        </w:rPr>
        <w:t xml:space="preserve"> </w:t>
      </w:r>
      <w:r>
        <w:rPr>
          <w:sz w:val="20"/>
        </w:rPr>
        <w:t>panel presents the corresponding distributions for serotypes.</w:t>
      </w:r>
      <w:r>
        <w:rPr>
          <w:spacing w:val="15"/>
          <w:sz w:val="20"/>
        </w:rPr>
        <w:t xml:space="preserve"> </w:t>
      </w:r>
      <w:r>
        <w:rPr>
          <w:sz w:val="20"/>
        </w:rPr>
        <w:t>The age groups are defined as follows: early-onset</w:t>
      </w:r>
      <w:r>
        <w:rPr>
          <w:spacing w:val="-3"/>
          <w:sz w:val="20"/>
        </w:rPr>
        <w:t xml:space="preserve"> </w:t>
      </w:r>
      <w:r>
        <w:rPr>
          <w:sz w:val="20"/>
        </w:rPr>
        <w:t>disease</w:t>
      </w:r>
      <w:r>
        <w:rPr>
          <w:spacing w:val="-3"/>
          <w:sz w:val="20"/>
        </w:rPr>
        <w:t xml:space="preserve"> </w:t>
      </w:r>
      <w:r>
        <w:rPr>
          <w:sz w:val="20"/>
        </w:rPr>
        <w:t>(EOD)</w:t>
      </w:r>
      <w:r>
        <w:rPr>
          <w:spacing w:val="-3"/>
          <w:sz w:val="20"/>
        </w:rPr>
        <w:t xml:space="preserve"> </w:t>
      </w:r>
      <w:r>
        <w:rPr>
          <w:sz w:val="20"/>
        </w:rPr>
        <w:t>is</w:t>
      </w:r>
      <w:r>
        <w:rPr>
          <w:spacing w:val="-3"/>
          <w:sz w:val="20"/>
        </w:rPr>
        <w:t xml:space="preserve"> </w:t>
      </w:r>
      <w:r>
        <w:rPr>
          <w:sz w:val="20"/>
        </w:rPr>
        <w:t>diagnosed</w:t>
      </w:r>
      <w:r>
        <w:rPr>
          <w:spacing w:val="-3"/>
          <w:sz w:val="20"/>
        </w:rPr>
        <w:t xml:space="preserve"> </w:t>
      </w:r>
      <w:r>
        <w:rPr>
          <w:sz w:val="20"/>
        </w:rPr>
        <w:t>within</w:t>
      </w:r>
      <w:r>
        <w:rPr>
          <w:spacing w:val="-3"/>
          <w:sz w:val="20"/>
        </w:rPr>
        <w:t xml:space="preserve"> </w:t>
      </w:r>
      <w:r>
        <w:rPr>
          <w:sz w:val="20"/>
        </w:rPr>
        <w:t>7</w:t>
      </w:r>
      <w:r>
        <w:rPr>
          <w:spacing w:val="-3"/>
          <w:sz w:val="20"/>
        </w:rPr>
        <w:t xml:space="preserve"> </w:t>
      </w:r>
      <w:r>
        <w:rPr>
          <w:sz w:val="20"/>
        </w:rPr>
        <w:t>days</w:t>
      </w:r>
      <w:r>
        <w:rPr>
          <w:spacing w:val="-3"/>
          <w:sz w:val="20"/>
        </w:rPr>
        <w:t xml:space="preserve"> </w:t>
      </w:r>
      <w:r>
        <w:rPr>
          <w:sz w:val="20"/>
        </w:rPr>
        <w:t>of</w:t>
      </w:r>
      <w:r>
        <w:rPr>
          <w:spacing w:val="-3"/>
          <w:sz w:val="20"/>
        </w:rPr>
        <w:t xml:space="preserve"> </w:t>
      </w:r>
      <w:r>
        <w:rPr>
          <w:sz w:val="20"/>
        </w:rPr>
        <w:t>birth,</w:t>
      </w:r>
      <w:r>
        <w:rPr>
          <w:spacing w:val="-3"/>
          <w:sz w:val="20"/>
        </w:rPr>
        <w:t xml:space="preserve"> </w:t>
      </w:r>
      <w:r>
        <w:rPr>
          <w:sz w:val="20"/>
        </w:rPr>
        <w:t>late-onset</w:t>
      </w:r>
      <w:r>
        <w:rPr>
          <w:spacing w:val="-3"/>
          <w:sz w:val="20"/>
        </w:rPr>
        <w:t xml:space="preserve"> </w:t>
      </w:r>
      <w:r>
        <w:rPr>
          <w:sz w:val="20"/>
        </w:rPr>
        <w:t>disease</w:t>
      </w:r>
      <w:r>
        <w:rPr>
          <w:spacing w:val="-3"/>
          <w:sz w:val="20"/>
        </w:rPr>
        <w:t xml:space="preserve"> </w:t>
      </w:r>
      <w:r>
        <w:rPr>
          <w:sz w:val="20"/>
        </w:rPr>
        <w:t>(LOD)</w:t>
      </w:r>
      <w:r>
        <w:rPr>
          <w:spacing w:val="-3"/>
          <w:sz w:val="20"/>
        </w:rPr>
        <w:t xml:space="preserve"> </w:t>
      </w:r>
      <w:r>
        <w:rPr>
          <w:sz w:val="20"/>
        </w:rPr>
        <w:t xml:space="preserve">between 7 days and 3 months, very late-onset disease (VLOD) between 3 months and 1 year, older </w:t>
      </w:r>
      <w:proofErr w:type="spellStart"/>
      <w:r>
        <w:rPr>
          <w:sz w:val="20"/>
        </w:rPr>
        <w:t>chil</w:t>
      </w:r>
      <w:proofErr w:type="spellEnd"/>
      <w:r>
        <w:rPr>
          <w:sz w:val="20"/>
        </w:rPr>
        <w:t xml:space="preserve">- </w:t>
      </w:r>
      <w:proofErr w:type="spellStart"/>
      <w:r>
        <w:rPr>
          <w:sz w:val="20"/>
        </w:rPr>
        <w:t>dren</w:t>
      </w:r>
      <w:proofErr w:type="spellEnd"/>
      <w:r>
        <w:rPr>
          <w:sz w:val="20"/>
        </w:rPr>
        <w:t xml:space="preserve"> range from 1 to 18 years, and adults are 18 years and older.</w:t>
      </w:r>
    </w:p>
    <w:p w14:paraId="67B256F3" w14:textId="77777777" w:rsidR="00041814" w:rsidRDefault="00041814">
      <w:pPr>
        <w:spacing w:line="249" w:lineRule="auto"/>
        <w:rPr>
          <w:sz w:val="20"/>
        </w:rPr>
        <w:sectPr w:rsidR="00041814">
          <w:type w:val="continuous"/>
          <w:pgSz w:w="11910" w:h="16840"/>
          <w:pgMar w:top="1740" w:right="1580" w:bottom="720" w:left="1600" w:header="0" w:footer="523" w:gutter="0"/>
          <w:cols w:space="720"/>
        </w:sectPr>
      </w:pPr>
    </w:p>
    <w:p w14:paraId="3FBEA9C1" w14:textId="77777777" w:rsidR="00041814" w:rsidRDefault="00041814">
      <w:pPr>
        <w:pStyle w:val="BodyText"/>
        <w:spacing w:before="9"/>
        <w:jc w:val="left"/>
        <w:rPr>
          <w:sz w:val="15"/>
        </w:rPr>
      </w:pPr>
    </w:p>
    <w:p w14:paraId="10832629" w14:textId="77777777" w:rsidR="00041814" w:rsidRPr="00C702B6" w:rsidRDefault="00BD1F93">
      <w:pPr>
        <w:tabs>
          <w:tab w:val="left" w:pos="4321"/>
          <w:tab w:val="left" w:pos="5018"/>
          <w:tab w:val="left" w:pos="6216"/>
        </w:tabs>
        <w:ind w:left="249"/>
        <w:rPr>
          <w:sz w:val="20"/>
          <w:lang w:val="es-MX"/>
          <w:rPrChange w:id="243" w:author="Cavalli, Lea" w:date="2025-01-22T09:06:00Z" w16du:dateUtc="2025-01-22T08:06:00Z">
            <w:rPr>
              <w:sz w:val="20"/>
            </w:rPr>
          </w:rPrChange>
        </w:rPr>
      </w:pPr>
      <w:r>
        <w:rPr>
          <w:noProof/>
          <w:position w:val="5"/>
          <w:sz w:val="20"/>
        </w:rPr>
        <mc:AlternateContent>
          <mc:Choice Requires="wpg">
            <w:drawing>
              <wp:inline distT="0" distB="0" distL="0" distR="0" wp14:anchorId="608DBD0B" wp14:editId="389A3E44">
                <wp:extent cx="1526540" cy="4033520"/>
                <wp:effectExtent l="0" t="0" r="0" b="5079"/>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6540" cy="4033520"/>
                          <a:chOff x="0" y="0"/>
                          <a:chExt cx="1526540" cy="4033520"/>
                        </a:xfrm>
                      </wpg:grpSpPr>
                      <pic:pic xmlns:pic="http://schemas.openxmlformats.org/drawingml/2006/picture">
                        <pic:nvPicPr>
                          <pic:cNvPr id="109" name="Image 109"/>
                          <pic:cNvPicPr/>
                        </pic:nvPicPr>
                        <pic:blipFill>
                          <a:blip r:embed="rId23" cstate="print"/>
                          <a:stretch>
                            <a:fillRect/>
                          </a:stretch>
                        </pic:blipFill>
                        <pic:spPr>
                          <a:xfrm>
                            <a:off x="0" y="23990"/>
                            <a:ext cx="1526285" cy="4009019"/>
                          </a:xfrm>
                          <a:prstGeom prst="rect">
                            <a:avLst/>
                          </a:prstGeom>
                        </pic:spPr>
                      </pic:pic>
                      <wps:wsp>
                        <wps:cNvPr id="110" name="Textbox 110"/>
                        <wps:cNvSpPr txBox="1"/>
                        <wps:spPr>
                          <a:xfrm>
                            <a:off x="46138" y="0"/>
                            <a:ext cx="128270" cy="226695"/>
                          </a:xfrm>
                          <a:prstGeom prst="rect">
                            <a:avLst/>
                          </a:prstGeom>
                        </wps:spPr>
                        <wps:txbx>
                          <w:txbxContent>
                            <w:p w14:paraId="6C0D02A5" w14:textId="77777777" w:rsidR="00041814" w:rsidRDefault="00BD1F93">
                              <w:pPr>
                                <w:spacing w:before="6"/>
                                <w:rPr>
                                  <w:rFonts w:ascii="Myriad Pro"/>
                                  <w:sz w:val="29"/>
                                </w:rPr>
                              </w:pPr>
                              <w:bookmarkStart w:id="244" w:name="_bookmark1"/>
                              <w:bookmarkEnd w:id="244"/>
                              <w:r>
                                <w:rPr>
                                  <w:rFonts w:ascii="Myriad Pro"/>
                                  <w:spacing w:val="-10"/>
                                  <w:sz w:val="29"/>
                                </w:rPr>
                                <w:t>A</w:t>
                              </w:r>
                            </w:p>
                          </w:txbxContent>
                        </wps:txbx>
                        <wps:bodyPr wrap="square" lIns="0" tIns="0" rIns="0" bIns="0" rtlCol="0">
                          <a:noAutofit/>
                        </wps:bodyPr>
                      </wps:wsp>
                    </wpg:wgp>
                  </a:graphicData>
                </a:graphic>
              </wp:inline>
            </w:drawing>
          </mc:Choice>
          <mc:Fallback>
            <w:pict>
              <v:group w14:anchorId="608DBD0B" id="Group 108" o:spid="_x0000_s1082" style="width:120.2pt;height:317.6pt;mso-position-horizontal-relative:char;mso-position-vertical-relative:line" coordsize="15265,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9" o:spid="_x0000_s1083" type="#_x0000_t75" style="position:absolute;top:239;width:15262;height:4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">
                  <v:imagedata r:id="rId24" o:title=""/>
                </v:shape>
                <v:shape id="Textbox 110" o:spid="_x0000_s1084" type="#_x0000_t202" style="position:absolute;left:461;width:128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6C0D02A5" w14:textId="77777777" w:rsidR="00041814" w:rsidRDefault="00BD1F93">
                        <w:pPr>
                          <w:spacing w:before="6"/>
                          <w:rPr>
                            <w:rFonts w:ascii="Myriad Pro"/>
                            <w:sz w:val="29"/>
                          </w:rPr>
                        </w:pPr>
                        <w:bookmarkStart w:id="243" w:name="_bookmark1"/>
                        <w:bookmarkEnd w:id="243"/>
                        <w:r>
                          <w:rPr>
                            <w:rFonts w:ascii="Myriad Pro"/>
                            <w:spacing w:val="-10"/>
                            <w:sz w:val="29"/>
                          </w:rPr>
                          <w:t>A</w:t>
                        </w:r>
                      </w:p>
                    </w:txbxContent>
                  </v:textbox>
                </v:shape>
                <w10:anchorlock/>
              </v:group>
            </w:pict>
          </mc:Fallback>
        </mc:AlternateContent>
      </w:r>
      <w:r w:rsidRPr="00C702B6">
        <w:rPr>
          <w:rFonts w:ascii="Times New Roman"/>
          <w:spacing w:val="21"/>
          <w:position w:val="5"/>
          <w:sz w:val="20"/>
          <w:lang w:val="es-MX"/>
          <w:rPrChange w:id="245" w:author="Cavalli, Lea" w:date="2025-01-22T09:06:00Z" w16du:dateUtc="2025-01-22T08:06:00Z">
            <w:rPr>
              <w:rFonts w:ascii="Times New Roman"/>
              <w:spacing w:val="21"/>
              <w:position w:val="5"/>
              <w:sz w:val="20"/>
            </w:rPr>
          </w:rPrChange>
        </w:rPr>
        <w:t xml:space="preserve"> </w:t>
      </w:r>
      <w:r>
        <w:rPr>
          <w:noProof/>
          <w:spacing w:val="21"/>
          <w:position w:val="5"/>
          <w:sz w:val="20"/>
        </w:rPr>
        <w:drawing>
          <wp:inline distT="0" distB="0" distL="0" distR="0" wp14:anchorId="1053866E" wp14:editId="6F58E7A0">
            <wp:extent cx="292578" cy="4010025"/>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5" cstate="print"/>
                    <a:stretch>
                      <a:fillRect/>
                    </a:stretch>
                  </pic:blipFill>
                  <pic:spPr>
                    <a:xfrm>
                      <a:off x="0" y="0"/>
                      <a:ext cx="292578" cy="4010025"/>
                    </a:xfrm>
                    <a:prstGeom prst="rect">
                      <a:avLst/>
                    </a:prstGeom>
                  </pic:spPr>
                </pic:pic>
              </a:graphicData>
            </a:graphic>
          </wp:inline>
        </w:drawing>
      </w:r>
      <w:r w:rsidRPr="00C702B6">
        <w:rPr>
          <w:rFonts w:ascii="Times New Roman"/>
          <w:spacing w:val="60"/>
          <w:position w:val="5"/>
          <w:sz w:val="20"/>
          <w:lang w:val="es-MX"/>
          <w:rPrChange w:id="246" w:author="Cavalli, Lea" w:date="2025-01-22T09:06:00Z" w16du:dateUtc="2025-01-22T08:06:00Z">
            <w:rPr>
              <w:rFonts w:ascii="Times New Roman"/>
              <w:spacing w:val="60"/>
              <w:position w:val="5"/>
              <w:sz w:val="20"/>
            </w:rPr>
          </w:rPrChange>
        </w:rPr>
        <w:t xml:space="preserve"> </w:t>
      </w:r>
      <w:r>
        <w:rPr>
          <w:noProof/>
          <w:spacing w:val="60"/>
          <w:position w:val="5"/>
          <w:sz w:val="20"/>
        </w:rPr>
        <w:drawing>
          <wp:inline distT="0" distB="0" distL="0" distR="0" wp14:anchorId="40BAD1C5" wp14:editId="5A0E5B17">
            <wp:extent cx="148268" cy="401002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26" cstate="print"/>
                    <a:stretch>
                      <a:fillRect/>
                    </a:stretch>
                  </pic:blipFill>
                  <pic:spPr>
                    <a:xfrm>
                      <a:off x="0" y="0"/>
                      <a:ext cx="148268" cy="4010025"/>
                    </a:xfrm>
                    <a:prstGeom prst="rect">
                      <a:avLst/>
                    </a:prstGeom>
                  </pic:spPr>
                </pic:pic>
              </a:graphicData>
            </a:graphic>
          </wp:inline>
        </w:drawing>
      </w:r>
      <w:r w:rsidRPr="00C702B6">
        <w:rPr>
          <w:rFonts w:ascii="Times New Roman"/>
          <w:spacing w:val="59"/>
          <w:position w:val="5"/>
          <w:sz w:val="20"/>
          <w:lang w:val="es-MX"/>
          <w:rPrChange w:id="247" w:author="Cavalli, Lea" w:date="2025-01-22T09:06:00Z" w16du:dateUtc="2025-01-22T08:06:00Z">
            <w:rPr>
              <w:rFonts w:ascii="Times New Roman"/>
              <w:spacing w:val="59"/>
              <w:position w:val="5"/>
              <w:sz w:val="20"/>
            </w:rPr>
          </w:rPrChange>
        </w:rPr>
        <w:t xml:space="preserve"> </w:t>
      </w:r>
      <w:r>
        <w:rPr>
          <w:noProof/>
          <w:spacing w:val="59"/>
          <w:position w:val="5"/>
          <w:sz w:val="20"/>
        </w:rPr>
        <w:drawing>
          <wp:inline distT="0" distB="0" distL="0" distR="0" wp14:anchorId="73C96A1A" wp14:editId="10F8651A">
            <wp:extent cx="299953" cy="401002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27" cstate="print"/>
                    <a:stretch>
                      <a:fillRect/>
                    </a:stretch>
                  </pic:blipFill>
                  <pic:spPr>
                    <a:xfrm>
                      <a:off x="0" y="0"/>
                      <a:ext cx="299953" cy="4010025"/>
                    </a:xfrm>
                    <a:prstGeom prst="rect">
                      <a:avLst/>
                    </a:prstGeom>
                  </pic:spPr>
                </pic:pic>
              </a:graphicData>
            </a:graphic>
          </wp:inline>
        </w:drawing>
      </w:r>
      <w:r w:rsidRPr="00C702B6">
        <w:rPr>
          <w:spacing w:val="59"/>
          <w:position w:val="5"/>
          <w:sz w:val="20"/>
          <w:lang w:val="es-MX"/>
          <w:rPrChange w:id="248" w:author="Cavalli, Lea" w:date="2025-01-22T09:06:00Z" w16du:dateUtc="2025-01-22T08:06:00Z">
            <w:rPr>
              <w:spacing w:val="59"/>
              <w:position w:val="5"/>
              <w:sz w:val="20"/>
            </w:rPr>
          </w:rPrChange>
        </w:rPr>
        <w:tab/>
      </w:r>
      <w:r>
        <w:rPr>
          <w:noProof/>
          <w:spacing w:val="59"/>
          <w:position w:val="5"/>
          <w:sz w:val="20"/>
        </w:rPr>
        <w:drawing>
          <wp:inline distT="0" distB="0" distL="0" distR="0" wp14:anchorId="244B6173" wp14:editId="7AE64BCB">
            <wp:extent cx="299953" cy="401002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28" cstate="print"/>
                    <a:stretch>
                      <a:fillRect/>
                    </a:stretch>
                  </pic:blipFill>
                  <pic:spPr>
                    <a:xfrm>
                      <a:off x="0" y="0"/>
                      <a:ext cx="299953" cy="4010025"/>
                    </a:xfrm>
                    <a:prstGeom prst="rect">
                      <a:avLst/>
                    </a:prstGeom>
                  </pic:spPr>
                </pic:pic>
              </a:graphicData>
            </a:graphic>
          </wp:inline>
        </w:drawing>
      </w:r>
      <w:r w:rsidRPr="00C702B6">
        <w:rPr>
          <w:spacing w:val="59"/>
          <w:position w:val="5"/>
          <w:sz w:val="20"/>
          <w:lang w:val="es-MX"/>
          <w:rPrChange w:id="249" w:author="Cavalli, Lea" w:date="2025-01-22T09:06:00Z" w16du:dateUtc="2025-01-22T08:06:00Z">
            <w:rPr>
              <w:spacing w:val="59"/>
              <w:position w:val="5"/>
              <w:sz w:val="20"/>
            </w:rPr>
          </w:rPrChange>
        </w:rPr>
        <w:tab/>
      </w:r>
      <w:r>
        <w:rPr>
          <w:noProof/>
          <w:spacing w:val="59"/>
          <w:position w:val="5"/>
          <w:sz w:val="20"/>
        </w:rPr>
        <w:drawing>
          <wp:inline distT="0" distB="0" distL="0" distR="0" wp14:anchorId="6FF6B4D6" wp14:editId="66846CF3">
            <wp:extent cx="599907" cy="401002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29" cstate="print"/>
                    <a:stretch>
                      <a:fillRect/>
                    </a:stretch>
                  </pic:blipFill>
                  <pic:spPr>
                    <a:xfrm>
                      <a:off x="0" y="0"/>
                      <a:ext cx="599907" cy="4010025"/>
                    </a:xfrm>
                    <a:prstGeom prst="rect">
                      <a:avLst/>
                    </a:prstGeom>
                  </pic:spPr>
                </pic:pic>
              </a:graphicData>
            </a:graphic>
          </wp:inline>
        </w:drawing>
      </w:r>
      <w:r w:rsidRPr="00C702B6">
        <w:rPr>
          <w:spacing w:val="59"/>
          <w:position w:val="5"/>
          <w:sz w:val="20"/>
          <w:lang w:val="es-MX"/>
          <w:rPrChange w:id="250" w:author="Cavalli, Lea" w:date="2025-01-22T09:06:00Z" w16du:dateUtc="2025-01-22T08:06:00Z">
            <w:rPr>
              <w:spacing w:val="59"/>
              <w:position w:val="5"/>
              <w:sz w:val="20"/>
            </w:rPr>
          </w:rPrChange>
        </w:rPr>
        <w:tab/>
      </w:r>
      <w:r>
        <w:rPr>
          <w:noProof/>
          <w:spacing w:val="59"/>
          <w:sz w:val="20"/>
        </w:rPr>
        <mc:AlternateContent>
          <mc:Choice Requires="wpg">
            <w:drawing>
              <wp:inline distT="0" distB="0" distL="0" distR="0" wp14:anchorId="0154A62F" wp14:editId="27780EE0">
                <wp:extent cx="1246505" cy="4074795"/>
                <wp:effectExtent l="0" t="0" r="0" b="1904"/>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6505" cy="4074795"/>
                          <a:chOff x="0" y="0"/>
                          <a:chExt cx="1246505" cy="4074795"/>
                        </a:xfrm>
                      </wpg:grpSpPr>
                      <pic:pic xmlns:pic="http://schemas.openxmlformats.org/drawingml/2006/picture">
                        <pic:nvPicPr>
                          <pic:cNvPr id="117" name="Image 117"/>
                          <pic:cNvPicPr/>
                        </pic:nvPicPr>
                        <pic:blipFill>
                          <a:blip r:embed="rId30" cstate="print"/>
                          <a:stretch>
                            <a:fillRect/>
                          </a:stretch>
                        </pic:blipFill>
                        <pic:spPr>
                          <a:xfrm>
                            <a:off x="0" y="49242"/>
                            <a:ext cx="1246196" cy="4025183"/>
                          </a:xfrm>
                          <a:prstGeom prst="rect">
                            <a:avLst/>
                          </a:prstGeom>
                        </pic:spPr>
                      </pic:pic>
                      <wps:wsp>
                        <wps:cNvPr id="118" name="Textbox 118"/>
                        <wps:cNvSpPr txBox="1"/>
                        <wps:spPr>
                          <a:xfrm>
                            <a:off x="20841" y="0"/>
                            <a:ext cx="114935" cy="226695"/>
                          </a:xfrm>
                          <a:prstGeom prst="rect">
                            <a:avLst/>
                          </a:prstGeom>
                        </wps:spPr>
                        <wps:txbx>
                          <w:txbxContent>
                            <w:p w14:paraId="7AF4BC28" w14:textId="77777777" w:rsidR="00041814" w:rsidRDefault="00BD1F93">
                              <w:pPr>
                                <w:spacing w:before="6"/>
                                <w:rPr>
                                  <w:rFonts w:ascii="Myriad Pro"/>
                                  <w:sz w:val="29"/>
                                </w:rPr>
                              </w:pPr>
                              <w:r>
                                <w:rPr>
                                  <w:rFonts w:ascii="Myriad Pro"/>
                                  <w:spacing w:val="-10"/>
                                  <w:sz w:val="29"/>
                                </w:rPr>
                                <w:t>B</w:t>
                              </w:r>
                            </w:p>
                          </w:txbxContent>
                        </wps:txbx>
                        <wps:bodyPr wrap="square" lIns="0" tIns="0" rIns="0" bIns="0" rtlCol="0">
                          <a:noAutofit/>
                        </wps:bodyPr>
                      </wps:wsp>
                    </wpg:wgp>
                  </a:graphicData>
                </a:graphic>
              </wp:inline>
            </w:drawing>
          </mc:Choice>
          <mc:Fallback>
            <w:pict>
              <v:group w14:anchorId="0154A62F" id="Group 116" o:spid="_x0000_s1085" style="width:98.15pt;height:320.85pt;mso-position-horizontal-relative:char;mso-position-vertical-relative:line" coordsize="12465,40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">
                <v:shape id="Image 117" o:spid="_x0000_s1086" type="#_x0000_t75" style="position:absolute;top:492;width:12461;height:4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">
                  <v:imagedata r:id="rId31" o:title=""/>
                </v:shape>
                <v:shape id="Textbox 118" o:spid="_x0000_s1087" type="#_x0000_t202" style="position:absolute;left:208;width:114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7AF4BC28" w14:textId="77777777" w:rsidR="00041814" w:rsidRDefault="00BD1F93">
                        <w:pPr>
                          <w:spacing w:before="6"/>
                          <w:rPr>
                            <w:rFonts w:ascii="Myriad Pro"/>
                            <w:sz w:val="29"/>
                          </w:rPr>
                        </w:pPr>
                        <w:r>
                          <w:rPr>
                            <w:rFonts w:ascii="Myriad Pro"/>
                            <w:spacing w:val="-10"/>
                            <w:sz w:val="29"/>
                          </w:rPr>
                          <w:t>B</w:t>
                        </w:r>
                      </w:p>
                    </w:txbxContent>
                  </v:textbox>
                </v:shape>
                <w10:anchorlock/>
              </v:group>
            </w:pict>
          </mc:Fallback>
        </mc:AlternateContent>
      </w:r>
      <w:r w:rsidRPr="00C702B6">
        <w:rPr>
          <w:rFonts w:ascii="Times New Roman"/>
          <w:spacing w:val="32"/>
          <w:sz w:val="20"/>
          <w:lang w:val="es-MX"/>
          <w:rPrChange w:id="251" w:author="Cavalli, Lea" w:date="2025-01-22T09:06:00Z" w16du:dateUtc="2025-01-22T08:06:00Z">
            <w:rPr>
              <w:rFonts w:ascii="Times New Roman"/>
              <w:spacing w:val="32"/>
              <w:sz w:val="20"/>
            </w:rPr>
          </w:rPrChange>
        </w:rPr>
        <w:t xml:space="preserve"> </w:t>
      </w:r>
      <w:r>
        <w:rPr>
          <w:noProof/>
          <w:spacing w:val="32"/>
          <w:position w:val="3"/>
          <w:sz w:val="20"/>
        </w:rPr>
        <w:drawing>
          <wp:inline distT="0" distB="0" distL="0" distR="0" wp14:anchorId="43DF6AE3" wp14:editId="6D145EB1">
            <wp:extent cx="105585" cy="3986212"/>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32" cstate="print"/>
                    <a:stretch>
                      <a:fillRect/>
                    </a:stretch>
                  </pic:blipFill>
                  <pic:spPr>
                    <a:xfrm>
                      <a:off x="0" y="0"/>
                      <a:ext cx="105585" cy="3986212"/>
                    </a:xfrm>
                    <a:prstGeom prst="rect">
                      <a:avLst/>
                    </a:prstGeom>
                  </pic:spPr>
                </pic:pic>
              </a:graphicData>
            </a:graphic>
          </wp:inline>
        </w:drawing>
      </w:r>
    </w:p>
    <w:p w14:paraId="125BAC98" w14:textId="77777777" w:rsidR="00041814" w:rsidRPr="00C702B6" w:rsidRDefault="00041814">
      <w:pPr>
        <w:pStyle w:val="BodyText"/>
        <w:jc w:val="left"/>
        <w:rPr>
          <w:sz w:val="11"/>
          <w:lang w:val="es-MX"/>
          <w:rPrChange w:id="252" w:author="Cavalli, Lea" w:date="2025-01-22T09:06:00Z" w16du:dateUtc="2025-01-22T08:06:00Z">
            <w:rPr>
              <w:sz w:val="11"/>
            </w:rPr>
          </w:rPrChange>
        </w:rPr>
      </w:pPr>
    </w:p>
    <w:p w14:paraId="61F8F173" w14:textId="77777777" w:rsidR="00041814" w:rsidRPr="00C702B6" w:rsidRDefault="00041814">
      <w:pPr>
        <w:pStyle w:val="BodyText"/>
        <w:spacing w:before="22"/>
        <w:jc w:val="left"/>
        <w:rPr>
          <w:sz w:val="11"/>
          <w:lang w:val="es-MX"/>
          <w:rPrChange w:id="253" w:author="Cavalli, Lea" w:date="2025-01-22T09:06:00Z" w16du:dateUtc="2025-01-22T08:06:00Z">
            <w:rPr>
              <w:sz w:val="11"/>
            </w:rPr>
          </w:rPrChange>
        </w:rPr>
      </w:pPr>
    </w:p>
    <w:p w14:paraId="2653A564" w14:textId="77777777" w:rsidR="00041814" w:rsidRPr="00C702B6" w:rsidRDefault="00BD1F93">
      <w:pPr>
        <w:tabs>
          <w:tab w:val="left" w:pos="4331"/>
          <w:tab w:val="left" w:pos="5049"/>
          <w:tab w:val="left" w:pos="8065"/>
        </w:tabs>
        <w:ind w:left="2762"/>
        <w:rPr>
          <w:rFonts w:ascii="Arial"/>
          <w:sz w:val="11"/>
          <w:lang w:val="es-MX"/>
          <w:rPrChange w:id="254" w:author="Cavalli, Lea" w:date="2025-01-22T09:06:00Z" w16du:dateUtc="2025-01-22T08:06:00Z">
            <w:rPr>
              <w:rFonts w:ascii="Arial"/>
              <w:sz w:val="11"/>
            </w:rPr>
          </w:rPrChange>
        </w:rPr>
      </w:pPr>
      <w:r w:rsidRPr="00C702B6">
        <w:rPr>
          <w:rFonts w:ascii="Arial"/>
          <w:position w:val="1"/>
          <w:sz w:val="11"/>
          <w:lang w:val="es-MX"/>
          <w:rPrChange w:id="255" w:author="Cavalli, Lea" w:date="2025-01-22T09:06:00Z" w16du:dateUtc="2025-01-22T08:06:00Z">
            <w:rPr>
              <w:rFonts w:ascii="Arial"/>
              <w:position w:val="1"/>
              <w:sz w:val="11"/>
            </w:rPr>
          </w:rPrChange>
        </w:rPr>
        <w:t>1</w:t>
      </w:r>
      <w:r w:rsidRPr="00C702B6">
        <w:rPr>
          <w:rFonts w:ascii="Arial"/>
          <w:spacing w:val="78"/>
          <w:position w:val="1"/>
          <w:sz w:val="11"/>
          <w:lang w:val="es-MX"/>
          <w:rPrChange w:id="256" w:author="Cavalli, Lea" w:date="2025-01-22T09:06:00Z" w16du:dateUtc="2025-01-22T08:06:00Z">
            <w:rPr>
              <w:rFonts w:ascii="Arial"/>
              <w:spacing w:val="78"/>
              <w:position w:val="1"/>
              <w:sz w:val="11"/>
            </w:rPr>
          </w:rPrChange>
        </w:rPr>
        <w:t xml:space="preserve"> </w:t>
      </w:r>
      <w:r w:rsidRPr="00C702B6">
        <w:rPr>
          <w:rFonts w:ascii="Arial"/>
          <w:position w:val="1"/>
          <w:sz w:val="11"/>
          <w:lang w:val="es-MX"/>
          <w:rPrChange w:id="257" w:author="Cavalli, Lea" w:date="2025-01-22T09:06:00Z" w16du:dateUtc="2025-01-22T08:06:00Z">
            <w:rPr>
              <w:rFonts w:ascii="Arial"/>
              <w:position w:val="1"/>
              <w:sz w:val="11"/>
            </w:rPr>
          </w:rPrChange>
        </w:rPr>
        <w:t>2</w:t>
      </w:r>
      <w:r w:rsidRPr="00C702B6">
        <w:rPr>
          <w:rFonts w:ascii="Arial"/>
          <w:spacing w:val="79"/>
          <w:position w:val="1"/>
          <w:sz w:val="11"/>
          <w:lang w:val="es-MX"/>
          <w:rPrChange w:id="258" w:author="Cavalli, Lea" w:date="2025-01-22T09:06:00Z" w16du:dateUtc="2025-01-22T08:06:00Z">
            <w:rPr>
              <w:rFonts w:ascii="Arial"/>
              <w:spacing w:val="79"/>
              <w:position w:val="1"/>
              <w:sz w:val="11"/>
            </w:rPr>
          </w:rPrChange>
        </w:rPr>
        <w:t xml:space="preserve"> </w:t>
      </w:r>
      <w:r w:rsidRPr="00C702B6">
        <w:rPr>
          <w:rFonts w:ascii="Arial"/>
          <w:position w:val="1"/>
          <w:sz w:val="11"/>
          <w:lang w:val="es-MX"/>
          <w:rPrChange w:id="259" w:author="Cavalli, Lea" w:date="2025-01-22T09:06:00Z" w16du:dateUtc="2025-01-22T08:06:00Z">
            <w:rPr>
              <w:rFonts w:ascii="Arial"/>
              <w:position w:val="1"/>
              <w:sz w:val="11"/>
            </w:rPr>
          </w:rPrChange>
        </w:rPr>
        <w:t>3</w:t>
      </w:r>
      <w:r w:rsidRPr="00C702B6">
        <w:rPr>
          <w:rFonts w:ascii="Arial"/>
          <w:spacing w:val="53"/>
          <w:position w:val="1"/>
          <w:sz w:val="11"/>
          <w:lang w:val="es-MX"/>
          <w:rPrChange w:id="260" w:author="Cavalli, Lea" w:date="2025-01-22T09:06:00Z" w16du:dateUtc="2025-01-22T08:06:00Z">
            <w:rPr>
              <w:rFonts w:ascii="Arial"/>
              <w:spacing w:val="53"/>
              <w:position w:val="1"/>
              <w:sz w:val="11"/>
            </w:rPr>
          </w:rPrChange>
        </w:rPr>
        <w:t xml:space="preserve">  </w:t>
      </w:r>
      <w:r w:rsidRPr="00C702B6">
        <w:rPr>
          <w:rFonts w:ascii="Arial"/>
          <w:position w:val="1"/>
          <w:sz w:val="11"/>
          <w:lang w:val="es-MX"/>
          <w:rPrChange w:id="261" w:author="Cavalli, Lea" w:date="2025-01-22T09:06:00Z" w16du:dateUtc="2025-01-22T08:06:00Z">
            <w:rPr>
              <w:rFonts w:ascii="Arial"/>
              <w:position w:val="1"/>
              <w:sz w:val="11"/>
            </w:rPr>
          </w:rPrChange>
        </w:rPr>
        <w:t>4</w:t>
      </w:r>
      <w:r w:rsidRPr="00C702B6">
        <w:rPr>
          <w:rFonts w:ascii="Arial"/>
          <w:spacing w:val="21"/>
          <w:position w:val="1"/>
          <w:sz w:val="11"/>
          <w:lang w:val="es-MX"/>
          <w:rPrChange w:id="262" w:author="Cavalli, Lea" w:date="2025-01-22T09:06:00Z" w16du:dateUtc="2025-01-22T08:06:00Z">
            <w:rPr>
              <w:rFonts w:ascii="Arial"/>
              <w:spacing w:val="21"/>
              <w:position w:val="1"/>
              <w:sz w:val="11"/>
            </w:rPr>
          </w:rPrChange>
        </w:rPr>
        <w:t xml:space="preserve"> </w:t>
      </w:r>
      <w:r w:rsidRPr="00C702B6">
        <w:rPr>
          <w:rFonts w:ascii="Arial"/>
          <w:position w:val="1"/>
          <w:sz w:val="11"/>
          <w:lang w:val="es-MX"/>
          <w:rPrChange w:id="263" w:author="Cavalli, Lea" w:date="2025-01-22T09:06:00Z" w16du:dateUtc="2025-01-22T08:06:00Z">
            <w:rPr>
              <w:rFonts w:ascii="Arial"/>
              <w:position w:val="1"/>
              <w:sz w:val="11"/>
            </w:rPr>
          </w:rPrChange>
        </w:rPr>
        <w:t>5</w:t>
      </w:r>
      <w:r w:rsidRPr="00C702B6">
        <w:rPr>
          <w:rFonts w:ascii="Arial"/>
          <w:spacing w:val="50"/>
          <w:position w:val="1"/>
          <w:sz w:val="11"/>
          <w:lang w:val="es-MX"/>
          <w:rPrChange w:id="264" w:author="Cavalli, Lea" w:date="2025-01-22T09:06:00Z" w16du:dateUtc="2025-01-22T08:06:00Z">
            <w:rPr>
              <w:rFonts w:ascii="Arial"/>
              <w:spacing w:val="50"/>
              <w:position w:val="1"/>
              <w:sz w:val="11"/>
            </w:rPr>
          </w:rPrChange>
        </w:rPr>
        <w:t xml:space="preserve">  </w:t>
      </w:r>
      <w:r w:rsidRPr="00C702B6">
        <w:rPr>
          <w:rFonts w:ascii="Arial"/>
          <w:position w:val="1"/>
          <w:sz w:val="11"/>
          <w:lang w:val="es-MX"/>
          <w:rPrChange w:id="265" w:author="Cavalli, Lea" w:date="2025-01-22T09:06:00Z" w16du:dateUtc="2025-01-22T08:06:00Z">
            <w:rPr>
              <w:rFonts w:ascii="Arial"/>
              <w:position w:val="1"/>
              <w:sz w:val="11"/>
            </w:rPr>
          </w:rPrChange>
        </w:rPr>
        <w:t>A</w:t>
      </w:r>
      <w:r w:rsidRPr="00C702B6">
        <w:rPr>
          <w:rFonts w:ascii="Arial"/>
          <w:spacing w:val="13"/>
          <w:position w:val="1"/>
          <w:sz w:val="11"/>
          <w:lang w:val="es-MX"/>
          <w:rPrChange w:id="266" w:author="Cavalli, Lea" w:date="2025-01-22T09:06:00Z" w16du:dateUtc="2025-01-22T08:06:00Z">
            <w:rPr>
              <w:rFonts w:ascii="Arial"/>
              <w:spacing w:val="13"/>
              <w:position w:val="1"/>
              <w:sz w:val="11"/>
            </w:rPr>
          </w:rPrChange>
        </w:rPr>
        <w:t xml:space="preserve"> </w:t>
      </w:r>
      <w:r w:rsidRPr="00C702B6">
        <w:rPr>
          <w:rFonts w:ascii="Arial"/>
          <w:position w:val="1"/>
          <w:sz w:val="11"/>
          <w:lang w:val="es-MX"/>
          <w:rPrChange w:id="267" w:author="Cavalli, Lea" w:date="2025-01-22T09:06:00Z" w16du:dateUtc="2025-01-22T08:06:00Z">
            <w:rPr>
              <w:rFonts w:ascii="Arial"/>
              <w:position w:val="1"/>
              <w:sz w:val="11"/>
            </w:rPr>
          </w:rPrChange>
        </w:rPr>
        <w:t>B</w:t>
      </w:r>
      <w:r w:rsidRPr="00C702B6">
        <w:rPr>
          <w:rFonts w:ascii="Arial"/>
          <w:spacing w:val="10"/>
          <w:position w:val="1"/>
          <w:sz w:val="11"/>
          <w:lang w:val="es-MX"/>
          <w:rPrChange w:id="268" w:author="Cavalli, Lea" w:date="2025-01-22T09:06:00Z" w16du:dateUtc="2025-01-22T08:06:00Z">
            <w:rPr>
              <w:rFonts w:ascii="Arial"/>
              <w:spacing w:val="10"/>
              <w:position w:val="1"/>
              <w:sz w:val="11"/>
            </w:rPr>
          </w:rPrChange>
        </w:rPr>
        <w:t xml:space="preserve"> </w:t>
      </w:r>
      <w:r w:rsidRPr="00C702B6">
        <w:rPr>
          <w:rFonts w:ascii="Arial"/>
          <w:position w:val="1"/>
          <w:sz w:val="11"/>
          <w:lang w:val="es-MX"/>
          <w:rPrChange w:id="269" w:author="Cavalli, Lea" w:date="2025-01-22T09:06:00Z" w16du:dateUtc="2025-01-22T08:06:00Z">
            <w:rPr>
              <w:rFonts w:ascii="Arial"/>
              <w:position w:val="1"/>
              <w:sz w:val="11"/>
            </w:rPr>
          </w:rPrChange>
        </w:rPr>
        <w:t>C</w:t>
      </w:r>
      <w:r w:rsidRPr="00C702B6">
        <w:rPr>
          <w:rFonts w:ascii="Arial"/>
          <w:spacing w:val="8"/>
          <w:position w:val="1"/>
          <w:sz w:val="11"/>
          <w:lang w:val="es-MX"/>
          <w:rPrChange w:id="270" w:author="Cavalli, Lea" w:date="2025-01-22T09:06:00Z" w16du:dateUtc="2025-01-22T08:06:00Z">
            <w:rPr>
              <w:rFonts w:ascii="Arial"/>
              <w:spacing w:val="8"/>
              <w:position w:val="1"/>
              <w:sz w:val="11"/>
            </w:rPr>
          </w:rPrChange>
        </w:rPr>
        <w:t xml:space="preserve"> </w:t>
      </w:r>
      <w:r w:rsidRPr="00C702B6">
        <w:rPr>
          <w:rFonts w:ascii="Arial"/>
          <w:spacing w:val="-10"/>
          <w:position w:val="1"/>
          <w:sz w:val="11"/>
          <w:lang w:val="es-MX"/>
          <w:rPrChange w:id="271" w:author="Cavalli, Lea" w:date="2025-01-22T09:06:00Z" w16du:dateUtc="2025-01-22T08:06:00Z">
            <w:rPr>
              <w:rFonts w:ascii="Arial"/>
              <w:spacing w:val="-10"/>
              <w:position w:val="1"/>
              <w:sz w:val="11"/>
            </w:rPr>
          </w:rPrChange>
        </w:rPr>
        <w:t>D</w:t>
      </w:r>
      <w:r w:rsidRPr="00C702B6">
        <w:rPr>
          <w:rFonts w:ascii="Arial"/>
          <w:position w:val="1"/>
          <w:sz w:val="11"/>
          <w:lang w:val="es-MX"/>
          <w:rPrChange w:id="272" w:author="Cavalli, Lea" w:date="2025-01-22T09:06:00Z" w16du:dateUtc="2025-01-22T08:06:00Z">
            <w:rPr>
              <w:rFonts w:ascii="Arial"/>
              <w:position w:val="1"/>
              <w:sz w:val="11"/>
            </w:rPr>
          </w:rPrChange>
        </w:rPr>
        <w:tab/>
        <w:t>E</w:t>
      </w:r>
      <w:r w:rsidRPr="00C702B6">
        <w:rPr>
          <w:rFonts w:ascii="Arial"/>
          <w:spacing w:val="-4"/>
          <w:position w:val="1"/>
          <w:sz w:val="11"/>
          <w:lang w:val="es-MX"/>
          <w:rPrChange w:id="273" w:author="Cavalli, Lea" w:date="2025-01-22T09:06:00Z" w16du:dateUtc="2025-01-22T08:06:00Z">
            <w:rPr>
              <w:rFonts w:ascii="Arial"/>
              <w:spacing w:val="-4"/>
              <w:position w:val="1"/>
              <w:sz w:val="11"/>
            </w:rPr>
          </w:rPrChange>
        </w:rPr>
        <w:t xml:space="preserve"> </w:t>
      </w:r>
      <w:r w:rsidRPr="00C702B6">
        <w:rPr>
          <w:rFonts w:ascii="Arial"/>
          <w:position w:val="1"/>
          <w:sz w:val="11"/>
          <w:lang w:val="es-MX"/>
          <w:rPrChange w:id="274" w:author="Cavalli, Lea" w:date="2025-01-22T09:06:00Z" w16du:dateUtc="2025-01-22T08:06:00Z">
            <w:rPr>
              <w:rFonts w:ascii="Arial"/>
              <w:position w:val="1"/>
              <w:sz w:val="11"/>
            </w:rPr>
          </w:rPrChange>
        </w:rPr>
        <w:t>F</w:t>
      </w:r>
      <w:r w:rsidRPr="00C702B6">
        <w:rPr>
          <w:rFonts w:ascii="Arial"/>
          <w:spacing w:val="-11"/>
          <w:position w:val="1"/>
          <w:sz w:val="11"/>
          <w:lang w:val="es-MX"/>
          <w:rPrChange w:id="275" w:author="Cavalli, Lea" w:date="2025-01-22T09:06:00Z" w16du:dateUtc="2025-01-22T08:06:00Z">
            <w:rPr>
              <w:rFonts w:ascii="Arial"/>
              <w:spacing w:val="-11"/>
              <w:position w:val="1"/>
              <w:sz w:val="11"/>
            </w:rPr>
          </w:rPrChange>
        </w:rPr>
        <w:t xml:space="preserve"> </w:t>
      </w:r>
      <w:r w:rsidRPr="00C702B6">
        <w:rPr>
          <w:rFonts w:ascii="Arial"/>
          <w:position w:val="1"/>
          <w:sz w:val="11"/>
          <w:lang w:val="es-MX"/>
          <w:rPrChange w:id="276" w:author="Cavalli, Lea" w:date="2025-01-22T09:06:00Z" w16du:dateUtc="2025-01-22T08:06:00Z">
            <w:rPr>
              <w:rFonts w:ascii="Arial"/>
              <w:position w:val="1"/>
              <w:sz w:val="11"/>
            </w:rPr>
          </w:rPrChange>
        </w:rPr>
        <w:t>GH</w:t>
      </w:r>
      <w:r w:rsidRPr="00C702B6">
        <w:rPr>
          <w:rFonts w:ascii="Arial"/>
          <w:spacing w:val="15"/>
          <w:position w:val="1"/>
          <w:sz w:val="11"/>
          <w:lang w:val="es-MX"/>
          <w:rPrChange w:id="277" w:author="Cavalli, Lea" w:date="2025-01-22T09:06:00Z" w16du:dateUtc="2025-01-22T08:06:00Z">
            <w:rPr>
              <w:rFonts w:ascii="Arial"/>
              <w:spacing w:val="15"/>
              <w:position w:val="1"/>
              <w:sz w:val="11"/>
            </w:rPr>
          </w:rPrChange>
        </w:rPr>
        <w:t xml:space="preserve"> </w:t>
      </w:r>
      <w:r w:rsidRPr="00C702B6">
        <w:rPr>
          <w:rFonts w:ascii="Arial"/>
          <w:spacing w:val="-10"/>
          <w:position w:val="1"/>
          <w:sz w:val="11"/>
          <w:lang w:val="es-MX"/>
          <w:rPrChange w:id="278" w:author="Cavalli, Lea" w:date="2025-01-22T09:06:00Z" w16du:dateUtc="2025-01-22T08:06:00Z">
            <w:rPr>
              <w:rFonts w:ascii="Arial"/>
              <w:spacing w:val="-10"/>
              <w:position w:val="1"/>
              <w:sz w:val="11"/>
            </w:rPr>
          </w:rPrChange>
        </w:rPr>
        <w:t>I</w:t>
      </w:r>
      <w:r w:rsidRPr="00C702B6">
        <w:rPr>
          <w:rFonts w:ascii="Arial"/>
          <w:position w:val="1"/>
          <w:sz w:val="11"/>
          <w:lang w:val="es-MX"/>
          <w:rPrChange w:id="279" w:author="Cavalli, Lea" w:date="2025-01-22T09:06:00Z" w16du:dateUtc="2025-01-22T08:06:00Z">
            <w:rPr>
              <w:rFonts w:ascii="Arial"/>
              <w:position w:val="1"/>
              <w:sz w:val="11"/>
            </w:rPr>
          </w:rPrChange>
        </w:rPr>
        <w:tab/>
        <w:t>J</w:t>
      </w:r>
      <w:r w:rsidRPr="00C702B6">
        <w:rPr>
          <w:rFonts w:ascii="Arial"/>
          <w:spacing w:val="22"/>
          <w:position w:val="1"/>
          <w:sz w:val="11"/>
          <w:lang w:val="es-MX"/>
          <w:rPrChange w:id="280" w:author="Cavalli, Lea" w:date="2025-01-22T09:06:00Z" w16du:dateUtc="2025-01-22T08:06:00Z">
            <w:rPr>
              <w:rFonts w:ascii="Arial"/>
              <w:spacing w:val="22"/>
              <w:position w:val="1"/>
              <w:sz w:val="11"/>
            </w:rPr>
          </w:rPrChange>
        </w:rPr>
        <w:t xml:space="preserve"> </w:t>
      </w:r>
      <w:r w:rsidRPr="00C702B6">
        <w:rPr>
          <w:rFonts w:ascii="Arial"/>
          <w:position w:val="1"/>
          <w:sz w:val="11"/>
          <w:lang w:val="es-MX"/>
          <w:rPrChange w:id="281" w:author="Cavalli, Lea" w:date="2025-01-22T09:06:00Z" w16du:dateUtc="2025-01-22T08:06:00Z">
            <w:rPr>
              <w:rFonts w:ascii="Arial"/>
              <w:position w:val="1"/>
              <w:sz w:val="11"/>
            </w:rPr>
          </w:rPrChange>
        </w:rPr>
        <w:t>K</w:t>
      </w:r>
      <w:r w:rsidRPr="00C702B6">
        <w:rPr>
          <w:rFonts w:ascii="Arial"/>
          <w:spacing w:val="19"/>
          <w:position w:val="1"/>
          <w:sz w:val="11"/>
          <w:lang w:val="es-MX"/>
          <w:rPrChange w:id="282" w:author="Cavalli, Lea" w:date="2025-01-22T09:06:00Z" w16du:dateUtc="2025-01-22T08:06:00Z">
            <w:rPr>
              <w:rFonts w:ascii="Arial"/>
              <w:spacing w:val="19"/>
              <w:position w:val="1"/>
              <w:sz w:val="11"/>
            </w:rPr>
          </w:rPrChange>
        </w:rPr>
        <w:t xml:space="preserve"> </w:t>
      </w:r>
      <w:r w:rsidRPr="00C702B6">
        <w:rPr>
          <w:rFonts w:ascii="Arial"/>
          <w:position w:val="1"/>
          <w:sz w:val="11"/>
          <w:lang w:val="es-MX"/>
          <w:rPrChange w:id="283" w:author="Cavalli, Lea" w:date="2025-01-22T09:06:00Z" w16du:dateUtc="2025-01-22T08:06:00Z">
            <w:rPr>
              <w:rFonts w:ascii="Arial"/>
              <w:position w:val="1"/>
              <w:sz w:val="11"/>
            </w:rPr>
          </w:rPrChange>
        </w:rPr>
        <w:t>L</w:t>
      </w:r>
      <w:r w:rsidRPr="00C702B6">
        <w:rPr>
          <w:rFonts w:ascii="Arial"/>
          <w:spacing w:val="11"/>
          <w:position w:val="1"/>
          <w:sz w:val="11"/>
          <w:lang w:val="es-MX"/>
          <w:rPrChange w:id="284" w:author="Cavalli, Lea" w:date="2025-01-22T09:06:00Z" w16du:dateUtc="2025-01-22T08:06:00Z">
            <w:rPr>
              <w:rFonts w:ascii="Arial"/>
              <w:spacing w:val="11"/>
              <w:position w:val="1"/>
              <w:sz w:val="11"/>
            </w:rPr>
          </w:rPrChange>
        </w:rPr>
        <w:t xml:space="preserve"> </w:t>
      </w:r>
      <w:r w:rsidRPr="00C702B6">
        <w:rPr>
          <w:rFonts w:ascii="Arial"/>
          <w:position w:val="1"/>
          <w:sz w:val="11"/>
          <w:lang w:val="es-MX"/>
          <w:rPrChange w:id="285" w:author="Cavalli, Lea" w:date="2025-01-22T09:06:00Z" w16du:dateUtc="2025-01-22T08:06:00Z">
            <w:rPr>
              <w:rFonts w:ascii="Arial"/>
              <w:position w:val="1"/>
              <w:sz w:val="11"/>
            </w:rPr>
          </w:rPrChange>
        </w:rPr>
        <w:t>M</w:t>
      </w:r>
      <w:r w:rsidRPr="00C702B6">
        <w:rPr>
          <w:rFonts w:ascii="Arial"/>
          <w:spacing w:val="2"/>
          <w:position w:val="1"/>
          <w:sz w:val="11"/>
          <w:lang w:val="es-MX"/>
          <w:rPrChange w:id="286" w:author="Cavalli, Lea" w:date="2025-01-22T09:06:00Z" w16du:dateUtc="2025-01-22T08:06:00Z">
            <w:rPr>
              <w:rFonts w:ascii="Arial"/>
              <w:spacing w:val="2"/>
              <w:position w:val="1"/>
              <w:sz w:val="11"/>
            </w:rPr>
          </w:rPrChange>
        </w:rPr>
        <w:t xml:space="preserve"> </w:t>
      </w:r>
      <w:r w:rsidRPr="00C702B6">
        <w:rPr>
          <w:rFonts w:ascii="Arial"/>
          <w:position w:val="1"/>
          <w:sz w:val="11"/>
          <w:lang w:val="es-MX"/>
          <w:rPrChange w:id="287" w:author="Cavalli, Lea" w:date="2025-01-22T09:06:00Z" w16du:dateUtc="2025-01-22T08:06:00Z">
            <w:rPr>
              <w:rFonts w:ascii="Arial"/>
              <w:position w:val="1"/>
              <w:sz w:val="11"/>
            </w:rPr>
          </w:rPrChange>
        </w:rPr>
        <w:t>N</w:t>
      </w:r>
      <w:r w:rsidRPr="00C702B6">
        <w:rPr>
          <w:rFonts w:ascii="Arial"/>
          <w:spacing w:val="4"/>
          <w:position w:val="1"/>
          <w:sz w:val="11"/>
          <w:lang w:val="es-MX"/>
          <w:rPrChange w:id="288" w:author="Cavalli, Lea" w:date="2025-01-22T09:06:00Z" w16du:dateUtc="2025-01-22T08:06:00Z">
            <w:rPr>
              <w:rFonts w:ascii="Arial"/>
              <w:spacing w:val="4"/>
              <w:position w:val="1"/>
              <w:sz w:val="11"/>
            </w:rPr>
          </w:rPrChange>
        </w:rPr>
        <w:t xml:space="preserve"> </w:t>
      </w:r>
      <w:r w:rsidRPr="00C702B6">
        <w:rPr>
          <w:rFonts w:ascii="Arial"/>
          <w:position w:val="1"/>
          <w:sz w:val="11"/>
          <w:lang w:val="es-MX"/>
          <w:rPrChange w:id="289" w:author="Cavalli, Lea" w:date="2025-01-22T09:06:00Z" w16du:dateUtc="2025-01-22T08:06:00Z">
            <w:rPr>
              <w:rFonts w:ascii="Arial"/>
              <w:position w:val="1"/>
              <w:sz w:val="11"/>
            </w:rPr>
          </w:rPrChange>
        </w:rPr>
        <w:t>O</w:t>
      </w:r>
      <w:r w:rsidRPr="00C702B6">
        <w:rPr>
          <w:rFonts w:ascii="Arial"/>
          <w:spacing w:val="8"/>
          <w:position w:val="1"/>
          <w:sz w:val="11"/>
          <w:lang w:val="es-MX"/>
          <w:rPrChange w:id="290" w:author="Cavalli, Lea" w:date="2025-01-22T09:06:00Z" w16du:dateUtc="2025-01-22T08:06:00Z">
            <w:rPr>
              <w:rFonts w:ascii="Arial"/>
              <w:spacing w:val="8"/>
              <w:position w:val="1"/>
              <w:sz w:val="11"/>
            </w:rPr>
          </w:rPrChange>
        </w:rPr>
        <w:t xml:space="preserve"> </w:t>
      </w:r>
      <w:r w:rsidRPr="00C702B6">
        <w:rPr>
          <w:rFonts w:ascii="Arial"/>
          <w:position w:val="1"/>
          <w:sz w:val="11"/>
          <w:lang w:val="es-MX"/>
          <w:rPrChange w:id="291" w:author="Cavalli, Lea" w:date="2025-01-22T09:06:00Z" w16du:dateUtc="2025-01-22T08:06:00Z">
            <w:rPr>
              <w:rFonts w:ascii="Arial"/>
              <w:position w:val="1"/>
              <w:sz w:val="11"/>
            </w:rPr>
          </w:rPrChange>
        </w:rPr>
        <w:t>P</w:t>
      </w:r>
      <w:r w:rsidRPr="00C702B6">
        <w:rPr>
          <w:rFonts w:ascii="Arial"/>
          <w:spacing w:val="8"/>
          <w:position w:val="1"/>
          <w:sz w:val="11"/>
          <w:lang w:val="es-MX"/>
          <w:rPrChange w:id="292" w:author="Cavalli, Lea" w:date="2025-01-22T09:06:00Z" w16du:dateUtc="2025-01-22T08:06:00Z">
            <w:rPr>
              <w:rFonts w:ascii="Arial"/>
              <w:spacing w:val="8"/>
              <w:position w:val="1"/>
              <w:sz w:val="11"/>
            </w:rPr>
          </w:rPrChange>
        </w:rPr>
        <w:t xml:space="preserve"> </w:t>
      </w:r>
      <w:r w:rsidRPr="00C702B6">
        <w:rPr>
          <w:rFonts w:ascii="Arial"/>
          <w:spacing w:val="-10"/>
          <w:position w:val="1"/>
          <w:sz w:val="11"/>
          <w:lang w:val="es-MX"/>
          <w:rPrChange w:id="293" w:author="Cavalli, Lea" w:date="2025-01-22T09:06:00Z" w16du:dateUtc="2025-01-22T08:06:00Z">
            <w:rPr>
              <w:rFonts w:ascii="Arial"/>
              <w:spacing w:val="-10"/>
              <w:position w:val="1"/>
              <w:sz w:val="11"/>
            </w:rPr>
          </w:rPrChange>
        </w:rPr>
        <w:t>Q</w:t>
      </w:r>
      <w:r w:rsidRPr="00C702B6">
        <w:rPr>
          <w:rFonts w:ascii="Arial"/>
          <w:position w:val="1"/>
          <w:sz w:val="11"/>
          <w:lang w:val="es-MX"/>
          <w:rPrChange w:id="294" w:author="Cavalli, Lea" w:date="2025-01-22T09:06:00Z" w16du:dateUtc="2025-01-22T08:06:00Z">
            <w:rPr>
              <w:rFonts w:ascii="Arial"/>
              <w:position w:val="1"/>
              <w:sz w:val="11"/>
            </w:rPr>
          </w:rPrChange>
        </w:rPr>
        <w:tab/>
      </w:r>
      <w:r w:rsidRPr="00C702B6">
        <w:rPr>
          <w:rFonts w:ascii="Arial"/>
          <w:sz w:val="11"/>
          <w:lang w:val="es-MX"/>
          <w:rPrChange w:id="295" w:author="Cavalli, Lea" w:date="2025-01-22T09:06:00Z" w16du:dateUtc="2025-01-22T08:06:00Z">
            <w:rPr>
              <w:rFonts w:ascii="Arial"/>
              <w:sz w:val="11"/>
            </w:rPr>
          </w:rPrChange>
        </w:rPr>
        <w:t>1</w:t>
      </w:r>
      <w:r w:rsidRPr="00C702B6">
        <w:rPr>
          <w:rFonts w:ascii="Arial"/>
          <w:spacing w:val="67"/>
          <w:sz w:val="11"/>
          <w:lang w:val="es-MX"/>
          <w:rPrChange w:id="296" w:author="Cavalli, Lea" w:date="2025-01-22T09:06:00Z" w16du:dateUtc="2025-01-22T08:06:00Z">
            <w:rPr>
              <w:rFonts w:ascii="Arial"/>
              <w:spacing w:val="67"/>
              <w:sz w:val="11"/>
            </w:rPr>
          </w:rPrChange>
        </w:rPr>
        <w:t xml:space="preserve">  </w:t>
      </w:r>
      <w:r w:rsidRPr="00C702B6">
        <w:rPr>
          <w:rFonts w:ascii="Arial"/>
          <w:spacing w:val="-10"/>
          <w:sz w:val="11"/>
          <w:lang w:val="es-MX"/>
          <w:rPrChange w:id="297" w:author="Cavalli, Lea" w:date="2025-01-22T09:06:00Z" w16du:dateUtc="2025-01-22T08:06:00Z">
            <w:rPr>
              <w:rFonts w:ascii="Arial"/>
              <w:spacing w:val="-10"/>
              <w:sz w:val="11"/>
            </w:rPr>
          </w:rPrChange>
        </w:rPr>
        <w:t>6</w:t>
      </w:r>
    </w:p>
    <w:p w14:paraId="71FCB448" w14:textId="77777777" w:rsidR="00041814" w:rsidRPr="00C702B6" w:rsidRDefault="00041814">
      <w:pPr>
        <w:pStyle w:val="BodyText"/>
        <w:spacing w:before="10"/>
        <w:jc w:val="left"/>
        <w:rPr>
          <w:rFonts w:ascii="Arial"/>
          <w:sz w:val="12"/>
          <w:lang w:val="es-MX"/>
          <w:rPrChange w:id="298" w:author="Cavalli, Lea" w:date="2025-01-22T09:06:00Z" w16du:dateUtc="2025-01-22T08:06:00Z">
            <w:rPr>
              <w:rFonts w:ascii="Arial"/>
              <w:sz w:val="12"/>
            </w:rPr>
          </w:rPrChange>
        </w:rPr>
      </w:pPr>
    </w:p>
    <w:p w14:paraId="069D2EE3" w14:textId="77777777" w:rsidR="00041814" w:rsidRPr="00C702B6" w:rsidRDefault="00041814">
      <w:pPr>
        <w:rPr>
          <w:rFonts w:ascii="Arial"/>
          <w:sz w:val="12"/>
          <w:lang w:val="es-MX"/>
          <w:rPrChange w:id="299" w:author="Cavalli, Lea" w:date="2025-01-22T09:06:00Z" w16du:dateUtc="2025-01-22T08:06:00Z">
            <w:rPr>
              <w:rFonts w:ascii="Arial"/>
              <w:sz w:val="12"/>
            </w:rPr>
          </w:rPrChange>
        </w:rPr>
        <w:sectPr w:rsidR="00041814" w:rsidRPr="00C702B6">
          <w:pgSz w:w="11910" w:h="16840"/>
          <w:pgMar w:top="1920" w:right="1580" w:bottom="720" w:left="1600" w:header="0" w:footer="523" w:gutter="0"/>
          <w:cols w:space="720"/>
        </w:sectPr>
      </w:pPr>
    </w:p>
    <w:p w14:paraId="571C7056" w14:textId="77777777" w:rsidR="00041814" w:rsidRDefault="00BD1F93">
      <w:pPr>
        <w:spacing w:before="102"/>
        <w:ind w:left="552"/>
        <w:rPr>
          <w:rFonts w:ascii="Arial"/>
          <w:sz w:val="13"/>
        </w:rPr>
      </w:pPr>
      <w:r>
        <w:rPr>
          <w:noProof/>
        </w:rPr>
        <w:drawing>
          <wp:anchor distT="0" distB="0" distL="0" distR="0" simplePos="0" relativeHeight="15758336" behindDoc="0" locked="0" layoutInCell="1" allowOverlap="1" wp14:anchorId="418194C0" wp14:editId="23346BAF">
            <wp:simplePos x="0" y="0"/>
            <wp:positionH relativeFrom="page">
              <wp:posOffset>2249776</wp:posOffset>
            </wp:positionH>
            <wp:positionV relativeFrom="paragraph">
              <wp:posOffset>234901</wp:posOffset>
            </wp:positionV>
            <wp:extent cx="133395" cy="950352"/>
            <wp:effectExtent l="0" t="0" r="0" b="0"/>
            <wp:wrapNone/>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33" cstate="print"/>
                    <a:stretch>
                      <a:fillRect/>
                    </a:stretch>
                  </pic:blipFill>
                  <pic:spPr>
                    <a:xfrm>
                      <a:off x="0" y="0"/>
                      <a:ext cx="133395" cy="950352"/>
                    </a:xfrm>
                    <a:prstGeom prst="rect">
                      <a:avLst/>
                    </a:prstGeom>
                  </pic:spPr>
                </pic:pic>
              </a:graphicData>
            </a:graphic>
          </wp:anchor>
        </w:drawing>
      </w:r>
      <w:r>
        <w:rPr>
          <w:rFonts w:ascii="Arial"/>
          <w:spacing w:val="-2"/>
          <w:w w:val="105"/>
          <w:sz w:val="13"/>
        </w:rPr>
        <w:t>Clonal</w:t>
      </w:r>
      <w:r>
        <w:rPr>
          <w:rFonts w:ascii="Arial"/>
          <w:spacing w:val="2"/>
          <w:w w:val="105"/>
          <w:sz w:val="13"/>
        </w:rPr>
        <w:t xml:space="preserve"> </w:t>
      </w:r>
      <w:r>
        <w:rPr>
          <w:rFonts w:ascii="Arial"/>
          <w:spacing w:val="-2"/>
          <w:w w:val="105"/>
          <w:sz w:val="13"/>
        </w:rPr>
        <w:t>Complex</w:t>
      </w:r>
    </w:p>
    <w:p w14:paraId="790E8415" w14:textId="77777777" w:rsidR="00041814" w:rsidRDefault="00BD1F93">
      <w:pPr>
        <w:tabs>
          <w:tab w:val="left" w:pos="1554"/>
        </w:tabs>
        <w:spacing w:before="106"/>
        <w:ind w:left="331"/>
        <w:rPr>
          <w:rFonts w:ascii="Arial"/>
          <w:sz w:val="13"/>
        </w:rPr>
      </w:pPr>
      <w:r>
        <w:br w:type="column"/>
      </w:r>
      <w:r>
        <w:rPr>
          <w:rFonts w:ascii="Arial"/>
          <w:w w:val="105"/>
          <w:position w:val="1"/>
          <w:sz w:val="13"/>
        </w:rPr>
        <w:t>1:</w:t>
      </w:r>
      <w:r>
        <w:rPr>
          <w:rFonts w:ascii="Arial"/>
          <w:spacing w:val="-2"/>
          <w:w w:val="105"/>
          <w:position w:val="1"/>
          <w:sz w:val="13"/>
        </w:rPr>
        <w:t xml:space="preserve"> Serotype</w:t>
      </w:r>
      <w:r>
        <w:rPr>
          <w:rFonts w:ascii="Arial"/>
          <w:position w:val="1"/>
          <w:sz w:val="13"/>
        </w:rPr>
        <w:tab/>
      </w:r>
      <w:r>
        <w:rPr>
          <w:rFonts w:ascii="Arial"/>
          <w:w w:val="105"/>
          <w:sz w:val="13"/>
        </w:rPr>
        <w:t>2:</w:t>
      </w:r>
      <w:r>
        <w:rPr>
          <w:rFonts w:ascii="Arial"/>
          <w:spacing w:val="-9"/>
          <w:w w:val="105"/>
          <w:sz w:val="13"/>
        </w:rPr>
        <w:t xml:space="preserve"> </w:t>
      </w:r>
      <w:r>
        <w:rPr>
          <w:rFonts w:ascii="Arial"/>
          <w:w w:val="105"/>
          <w:sz w:val="13"/>
        </w:rPr>
        <w:t>Collection</w:t>
      </w:r>
      <w:r>
        <w:rPr>
          <w:rFonts w:ascii="Arial"/>
          <w:spacing w:val="-9"/>
          <w:w w:val="105"/>
          <w:sz w:val="13"/>
        </w:rPr>
        <w:t xml:space="preserve"> </w:t>
      </w:r>
      <w:r>
        <w:rPr>
          <w:rFonts w:ascii="Arial"/>
          <w:spacing w:val="-4"/>
          <w:w w:val="105"/>
          <w:sz w:val="13"/>
        </w:rPr>
        <w:t>date</w:t>
      </w:r>
    </w:p>
    <w:p w14:paraId="3CEE0899" w14:textId="77777777" w:rsidR="00041814" w:rsidRDefault="00BD1F93">
      <w:pPr>
        <w:spacing w:before="102"/>
        <w:ind w:left="478"/>
        <w:rPr>
          <w:rFonts w:ascii="Arial"/>
          <w:sz w:val="13"/>
        </w:rPr>
      </w:pPr>
      <w:r>
        <w:br w:type="column"/>
      </w:r>
      <w:r>
        <w:rPr>
          <w:rFonts w:ascii="Arial"/>
          <w:w w:val="105"/>
          <w:sz w:val="13"/>
        </w:rPr>
        <w:t>3:</w:t>
      </w:r>
      <w:r>
        <w:rPr>
          <w:rFonts w:ascii="Arial"/>
          <w:spacing w:val="-6"/>
          <w:w w:val="105"/>
          <w:sz w:val="13"/>
        </w:rPr>
        <w:t xml:space="preserve"> </w:t>
      </w:r>
      <w:r>
        <w:rPr>
          <w:rFonts w:ascii="Arial"/>
          <w:w w:val="105"/>
          <w:sz w:val="13"/>
        </w:rPr>
        <w:t>Age</w:t>
      </w:r>
      <w:r>
        <w:rPr>
          <w:rFonts w:ascii="Arial"/>
          <w:spacing w:val="-3"/>
          <w:w w:val="105"/>
          <w:sz w:val="13"/>
        </w:rPr>
        <w:t xml:space="preserve"> </w:t>
      </w:r>
      <w:r>
        <w:rPr>
          <w:rFonts w:ascii="Arial"/>
          <w:spacing w:val="-2"/>
          <w:w w:val="105"/>
          <w:sz w:val="13"/>
        </w:rPr>
        <w:t>group</w:t>
      </w:r>
    </w:p>
    <w:p w14:paraId="12CCAFE0" w14:textId="77777777" w:rsidR="00041814" w:rsidRDefault="00BD1F93">
      <w:pPr>
        <w:spacing w:before="127"/>
        <w:ind w:left="522"/>
        <w:rPr>
          <w:rFonts w:ascii="Arial"/>
          <w:sz w:val="13"/>
        </w:rPr>
      </w:pPr>
      <w:r>
        <w:br w:type="column"/>
      </w:r>
      <w:r>
        <w:rPr>
          <w:rFonts w:ascii="Arial"/>
          <w:w w:val="105"/>
          <w:sz w:val="13"/>
        </w:rPr>
        <w:t>4:</w:t>
      </w:r>
      <w:r>
        <w:rPr>
          <w:rFonts w:ascii="Arial"/>
          <w:spacing w:val="-2"/>
          <w:w w:val="105"/>
          <w:sz w:val="13"/>
        </w:rPr>
        <w:t xml:space="preserve"> </w:t>
      </w:r>
      <w:r>
        <w:rPr>
          <w:rFonts w:ascii="Arial"/>
          <w:spacing w:val="-5"/>
          <w:w w:val="105"/>
          <w:sz w:val="13"/>
        </w:rPr>
        <w:t>ICU</w:t>
      </w:r>
    </w:p>
    <w:p w14:paraId="5183D321" w14:textId="77777777" w:rsidR="00041814" w:rsidRDefault="00BD1F93">
      <w:pPr>
        <w:spacing w:before="102"/>
        <w:ind w:left="552"/>
        <w:rPr>
          <w:rFonts w:ascii="Arial"/>
          <w:sz w:val="13"/>
        </w:rPr>
      </w:pPr>
      <w:r>
        <w:br w:type="column"/>
      </w:r>
      <w:r>
        <w:rPr>
          <w:rFonts w:ascii="Arial"/>
          <w:w w:val="105"/>
          <w:sz w:val="13"/>
        </w:rPr>
        <w:t>6:</w:t>
      </w:r>
      <w:r>
        <w:rPr>
          <w:rFonts w:ascii="Arial"/>
          <w:spacing w:val="-6"/>
          <w:w w:val="105"/>
          <w:sz w:val="13"/>
        </w:rPr>
        <w:t xml:space="preserve"> </w:t>
      </w:r>
      <w:r>
        <w:rPr>
          <w:rFonts w:ascii="Arial"/>
          <w:w w:val="105"/>
          <w:sz w:val="13"/>
        </w:rPr>
        <w:t>Location</w:t>
      </w:r>
      <w:r>
        <w:rPr>
          <w:rFonts w:ascii="Arial"/>
          <w:spacing w:val="-5"/>
          <w:w w:val="105"/>
          <w:sz w:val="13"/>
        </w:rPr>
        <w:t xml:space="preserve"> </w:t>
      </w:r>
      <w:r>
        <w:rPr>
          <w:rFonts w:ascii="Arial"/>
          <w:w w:val="105"/>
          <w:sz w:val="13"/>
        </w:rPr>
        <w:t>of</w:t>
      </w:r>
      <w:r>
        <w:rPr>
          <w:rFonts w:ascii="Arial"/>
          <w:spacing w:val="-6"/>
          <w:w w:val="105"/>
          <w:sz w:val="13"/>
        </w:rPr>
        <w:t xml:space="preserve"> </w:t>
      </w:r>
      <w:r>
        <w:rPr>
          <w:rFonts w:ascii="Arial"/>
          <w:spacing w:val="-2"/>
          <w:w w:val="105"/>
          <w:sz w:val="13"/>
        </w:rPr>
        <w:t>isolation</w:t>
      </w:r>
    </w:p>
    <w:p w14:paraId="49478004" w14:textId="77777777" w:rsidR="00041814" w:rsidRDefault="00041814">
      <w:pPr>
        <w:rPr>
          <w:rFonts w:ascii="Arial"/>
          <w:sz w:val="13"/>
        </w:rPr>
        <w:sectPr w:rsidR="00041814">
          <w:type w:val="continuous"/>
          <w:pgSz w:w="11910" w:h="16840"/>
          <w:pgMar w:top="1740" w:right="1580" w:bottom="720" w:left="1600" w:header="0" w:footer="523" w:gutter="0"/>
          <w:cols w:num="5" w:space="720" w:equalWidth="0">
            <w:col w:w="1508" w:space="40"/>
            <w:col w:w="2605" w:space="39"/>
            <w:col w:w="1258" w:space="39"/>
            <w:col w:w="948" w:space="114"/>
            <w:col w:w="2179"/>
          </w:cols>
        </w:sectPr>
      </w:pPr>
    </w:p>
    <w:p w14:paraId="5706E9ED" w14:textId="77777777" w:rsidR="00041814" w:rsidRDefault="00BD1F93">
      <w:pPr>
        <w:spacing w:before="55"/>
        <w:ind w:left="588"/>
        <w:rPr>
          <w:rFonts w:ascii="Arial"/>
          <w:sz w:val="11"/>
        </w:rPr>
      </w:pPr>
      <w:r>
        <w:rPr>
          <w:noProof/>
          <w:position w:val="1"/>
        </w:rPr>
        <w:drawing>
          <wp:inline distT="0" distB="0" distL="0" distR="0" wp14:anchorId="2D13DB90" wp14:editId="6DDAE59F">
            <wp:extent cx="44648" cy="44648"/>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34"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w:t>
      </w:r>
    </w:p>
    <w:p w14:paraId="3F490616" w14:textId="77777777" w:rsidR="00041814" w:rsidRDefault="00BD1F93">
      <w:pPr>
        <w:spacing w:before="82"/>
        <w:ind w:left="588"/>
        <w:rPr>
          <w:rFonts w:ascii="Arial"/>
          <w:sz w:val="11"/>
        </w:rPr>
      </w:pPr>
      <w:r>
        <w:rPr>
          <w:noProof/>
        </w:rPr>
        <w:drawing>
          <wp:inline distT="0" distB="0" distL="0" distR="0" wp14:anchorId="01A7FB74" wp14:editId="246639D4">
            <wp:extent cx="44648" cy="44648"/>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35"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12</w:t>
      </w:r>
    </w:p>
    <w:p w14:paraId="6F7B3D6D" w14:textId="77777777" w:rsidR="00041814" w:rsidRDefault="00BD1F93">
      <w:pPr>
        <w:spacing w:before="87"/>
        <w:ind w:left="588"/>
        <w:rPr>
          <w:rFonts w:ascii="Arial"/>
          <w:sz w:val="11"/>
        </w:rPr>
      </w:pPr>
      <w:r>
        <w:rPr>
          <w:noProof/>
        </w:rPr>
        <w:drawing>
          <wp:inline distT="0" distB="0" distL="0" distR="0" wp14:anchorId="00C545B3" wp14:editId="2B0F8E2D">
            <wp:extent cx="44648" cy="44648"/>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36"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17</w:t>
      </w:r>
    </w:p>
    <w:p w14:paraId="65F06AB8" w14:textId="77777777" w:rsidR="00041814" w:rsidRDefault="00BD1F93">
      <w:pPr>
        <w:spacing w:before="88"/>
        <w:ind w:left="588"/>
        <w:rPr>
          <w:rFonts w:ascii="Arial"/>
          <w:sz w:val="11"/>
        </w:rPr>
      </w:pPr>
      <w:r>
        <w:rPr>
          <w:noProof/>
        </w:rPr>
        <w:drawing>
          <wp:inline distT="0" distB="0" distL="0" distR="0" wp14:anchorId="0ECE21A4" wp14:editId="14ED4A47">
            <wp:extent cx="44648" cy="44648"/>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37"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19</w:t>
      </w:r>
    </w:p>
    <w:p w14:paraId="533AF2E1" w14:textId="77777777" w:rsidR="00041814" w:rsidRDefault="00BD1F93">
      <w:pPr>
        <w:spacing w:before="87"/>
        <w:ind w:left="588"/>
        <w:rPr>
          <w:rFonts w:ascii="Arial"/>
          <w:sz w:val="11"/>
        </w:rPr>
      </w:pPr>
      <w:r>
        <w:rPr>
          <w:noProof/>
        </w:rPr>
        <w:drawing>
          <wp:inline distT="0" distB="0" distL="0" distR="0" wp14:anchorId="6E473405" wp14:editId="3CA3A6CB">
            <wp:extent cx="44648" cy="44648"/>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38"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22</w:t>
      </w:r>
    </w:p>
    <w:p w14:paraId="17847A02" w14:textId="77777777" w:rsidR="00041814" w:rsidRDefault="00BD1F93">
      <w:pPr>
        <w:spacing w:before="87"/>
        <w:ind w:left="588"/>
        <w:rPr>
          <w:rFonts w:ascii="Arial"/>
          <w:sz w:val="11"/>
        </w:rPr>
      </w:pPr>
      <w:r>
        <w:rPr>
          <w:noProof/>
        </w:rPr>
        <w:drawing>
          <wp:inline distT="0" distB="0" distL="0" distR="0" wp14:anchorId="6D4280B3" wp14:editId="2B5053C1">
            <wp:extent cx="44648" cy="44648"/>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39"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23</w:t>
      </w:r>
    </w:p>
    <w:p w14:paraId="50495127" w14:textId="77777777" w:rsidR="00041814" w:rsidRDefault="00BD1F93">
      <w:pPr>
        <w:spacing w:before="87"/>
        <w:ind w:left="588"/>
        <w:rPr>
          <w:rFonts w:ascii="Arial"/>
          <w:sz w:val="11"/>
        </w:rPr>
      </w:pPr>
      <w:r>
        <w:rPr>
          <w:noProof/>
        </w:rPr>
        <w:drawing>
          <wp:inline distT="0" distB="0" distL="0" distR="0" wp14:anchorId="43A9EF5A" wp14:editId="69501A2C">
            <wp:extent cx="44648" cy="44648"/>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40"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327</w:t>
      </w:r>
    </w:p>
    <w:p w14:paraId="27BB2860" w14:textId="77777777" w:rsidR="00041814" w:rsidRDefault="00BD1F93">
      <w:pPr>
        <w:spacing w:before="87"/>
        <w:ind w:left="588"/>
        <w:rPr>
          <w:rFonts w:ascii="Arial"/>
          <w:sz w:val="11"/>
        </w:rPr>
      </w:pPr>
      <w:r>
        <w:rPr>
          <w:noProof/>
        </w:rPr>
        <w:drawing>
          <wp:inline distT="0" distB="0" distL="0" distR="0" wp14:anchorId="4108F8F4" wp14:editId="104382DC">
            <wp:extent cx="44648" cy="44648"/>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41"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452</w:t>
      </w:r>
    </w:p>
    <w:p w14:paraId="5208B13B" w14:textId="77777777" w:rsidR="00041814" w:rsidRDefault="00BD1F93">
      <w:pPr>
        <w:spacing w:before="87"/>
        <w:ind w:left="588"/>
        <w:rPr>
          <w:rFonts w:ascii="Arial"/>
          <w:sz w:val="11"/>
        </w:rPr>
      </w:pPr>
      <w:r>
        <w:rPr>
          <w:noProof/>
        </w:rPr>
        <w:drawing>
          <wp:inline distT="0" distB="0" distL="0" distR="0" wp14:anchorId="08FFD9B6" wp14:editId="5A4FDFE6">
            <wp:extent cx="44648" cy="44648"/>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42"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459</w:t>
      </w:r>
    </w:p>
    <w:p w14:paraId="328413C7" w14:textId="77777777" w:rsidR="00041814" w:rsidRDefault="00BD1F93">
      <w:pPr>
        <w:spacing w:before="8"/>
        <w:rPr>
          <w:rFonts w:ascii="Arial"/>
          <w:sz w:val="11"/>
        </w:rPr>
      </w:pPr>
      <w:r>
        <w:br w:type="column"/>
      </w:r>
    </w:p>
    <w:p w14:paraId="0FF78FFD" w14:textId="77777777" w:rsidR="00041814" w:rsidRDefault="00BD1F93">
      <w:pPr>
        <w:spacing w:line="405" w:lineRule="auto"/>
        <w:ind w:left="867" w:right="38"/>
        <w:jc w:val="both"/>
        <w:rPr>
          <w:rFonts w:ascii="Arial"/>
          <w:sz w:val="11"/>
        </w:rPr>
      </w:pPr>
      <w:proofErr w:type="spellStart"/>
      <w:r>
        <w:rPr>
          <w:rFonts w:ascii="Arial"/>
          <w:spacing w:val="-6"/>
          <w:sz w:val="11"/>
        </w:rPr>
        <w:t>Ia</w:t>
      </w:r>
      <w:proofErr w:type="spellEnd"/>
      <w:r>
        <w:rPr>
          <w:rFonts w:ascii="Arial"/>
          <w:spacing w:val="40"/>
          <w:sz w:val="11"/>
        </w:rPr>
        <w:t xml:space="preserve"> </w:t>
      </w:r>
      <w:proofErr w:type="spellStart"/>
      <w:r>
        <w:rPr>
          <w:rFonts w:ascii="Arial"/>
          <w:spacing w:val="-6"/>
          <w:sz w:val="11"/>
        </w:rPr>
        <w:t>Ib</w:t>
      </w:r>
      <w:proofErr w:type="spellEnd"/>
      <w:r>
        <w:rPr>
          <w:rFonts w:ascii="Arial"/>
          <w:spacing w:val="40"/>
          <w:sz w:val="11"/>
        </w:rPr>
        <w:t xml:space="preserve"> </w:t>
      </w:r>
      <w:r>
        <w:rPr>
          <w:rFonts w:ascii="Arial"/>
          <w:spacing w:val="-6"/>
          <w:sz w:val="11"/>
        </w:rPr>
        <w:t>II</w:t>
      </w:r>
      <w:r>
        <w:rPr>
          <w:rFonts w:ascii="Arial"/>
          <w:spacing w:val="40"/>
          <w:sz w:val="11"/>
        </w:rPr>
        <w:t xml:space="preserve"> </w:t>
      </w:r>
      <w:r>
        <w:rPr>
          <w:rFonts w:ascii="Arial"/>
          <w:spacing w:val="-4"/>
          <w:sz w:val="11"/>
        </w:rPr>
        <w:t>III</w:t>
      </w:r>
      <w:r>
        <w:rPr>
          <w:rFonts w:ascii="Arial"/>
          <w:spacing w:val="40"/>
          <w:sz w:val="11"/>
        </w:rPr>
        <w:t xml:space="preserve"> </w:t>
      </w:r>
      <w:r>
        <w:rPr>
          <w:rFonts w:ascii="Arial"/>
          <w:spacing w:val="-6"/>
          <w:sz w:val="11"/>
        </w:rPr>
        <w:t>IV</w:t>
      </w:r>
      <w:r>
        <w:rPr>
          <w:rFonts w:ascii="Arial"/>
          <w:spacing w:val="40"/>
          <w:sz w:val="11"/>
        </w:rPr>
        <w:t xml:space="preserve"> </w:t>
      </w:r>
      <w:r>
        <w:rPr>
          <w:rFonts w:ascii="Arial"/>
          <w:spacing w:val="-10"/>
          <w:sz w:val="11"/>
        </w:rPr>
        <w:t>V</w:t>
      </w:r>
      <w:r>
        <w:rPr>
          <w:rFonts w:ascii="Arial"/>
          <w:spacing w:val="40"/>
          <w:sz w:val="11"/>
        </w:rPr>
        <w:t xml:space="preserve"> </w:t>
      </w:r>
      <w:r>
        <w:rPr>
          <w:rFonts w:ascii="Arial"/>
          <w:spacing w:val="-5"/>
          <w:sz w:val="11"/>
        </w:rPr>
        <w:t>VI</w:t>
      </w:r>
    </w:p>
    <w:p w14:paraId="275B9675" w14:textId="77777777" w:rsidR="00041814" w:rsidRDefault="00BD1F93">
      <w:pPr>
        <w:spacing w:before="12"/>
        <w:rPr>
          <w:rFonts w:ascii="Arial"/>
          <w:sz w:val="11"/>
        </w:rPr>
      </w:pPr>
      <w:r>
        <w:br w:type="column"/>
      </w:r>
    </w:p>
    <w:p w14:paraId="7FA7CD28" w14:textId="77777777" w:rsidR="00041814" w:rsidRDefault="00BD1F93">
      <w:pPr>
        <w:spacing w:before="1"/>
        <w:ind w:right="38"/>
        <w:jc w:val="right"/>
        <w:rPr>
          <w:rFonts w:ascii="Arial"/>
          <w:sz w:val="11"/>
        </w:rPr>
      </w:pPr>
      <w:r>
        <w:rPr>
          <w:noProof/>
        </w:rPr>
        <w:drawing>
          <wp:anchor distT="0" distB="0" distL="0" distR="0" simplePos="0" relativeHeight="15756288" behindDoc="0" locked="0" layoutInCell="1" allowOverlap="1" wp14:anchorId="454D7104" wp14:editId="46F586F6">
            <wp:simplePos x="0" y="0"/>
            <wp:positionH relativeFrom="page">
              <wp:posOffset>2986733</wp:posOffset>
            </wp:positionH>
            <wp:positionV relativeFrom="paragraph">
              <wp:posOffset>-8704</wp:posOffset>
            </wp:positionV>
            <wp:extent cx="135593" cy="677965"/>
            <wp:effectExtent l="0" t="0" r="0" b="0"/>
            <wp:wrapNone/>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43" cstate="print"/>
                    <a:stretch>
                      <a:fillRect/>
                    </a:stretch>
                  </pic:blipFill>
                  <pic:spPr>
                    <a:xfrm>
                      <a:off x="0" y="0"/>
                      <a:ext cx="135593" cy="677965"/>
                    </a:xfrm>
                    <a:prstGeom prst="rect">
                      <a:avLst/>
                    </a:prstGeom>
                  </pic:spPr>
                </pic:pic>
              </a:graphicData>
            </a:graphic>
          </wp:anchor>
        </w:drawing>
      </w:r>
      <w:r>
        <w:rPr>
          <w:rFonts w:ascii="Arial"/>
          <w:spacing w:val="-4"/>
          <w:sz w:val="11"/>
        </w:rPr>
        <w:t>2020</w:t>
      </w:r>
    </w:p>
    <w:p w14:paraId="637682BF" w14:textId="77777777" w:rsidR="00041814" w:rsidRDefault="00041814">
      <w:pPr>
        <w:pStyle w:val="BodyText"/>
        <w:spacing w:before="50"/>
        <w:jc w:val="left"/>
        <w:rPr>
          <w:rFonts w:ascii="Arial"/>
          <w:sz w:val="11"/>
        </w:rPr>
      </w:pPr>
    </w:p>
    <w:p w14:paraId="5482C61B" w14:textId="77777777" w:rsidR="00041814" w:rsidRDefault="00BD1F93">
      <w:pPr>
        <w:spacing w:before="1"/>
        <w:ind w:right="38"/>
        <w:jc w:val="right"/>
        <w:rPr>
          <w:rFonts w:ascii="Arial"/>
          <w:sz w:val="11"/>
        </w:rPr>
      </w:pPr>
      <w:r>
        <w:rPr>
          <w:rFonts w:ascii="Arial"/>
          <w:spacing w:val="-4"/>
          <w:sz w:val="11"/>
        </w:rPr>
        <w:t>2016</w:t>
      </w:r>
    </w:p>
    <w:p w14:paraId="37F6E927" w14:textId="77777777" w:rsidR="00041814" w:rsidRDefault="00041814">
      <w:pPr>
        <w:pStyle w:val="BodyText"/>
        <w:spacing w:before="50"/>
        <w:jc w:val="left"/>
        <w:rPr>
          <w:rFonts w:ascii="Arial"/>
          <w:sz w:val="11"/>
        </w:rPr>
      </w:pPr>
    </w:p>
    <w:p w14:paraId="165B53DD" w14:textId="77777777" w:rsidR="00041814" w:rsidRDefault="00BD1F93">
      <w:pPr>
        <w:spacing w:before="1"/>
        <w:ind w:right="38"/>
        <w:jc w:val="right"/>
        <w:rPr>
          <w:rFonts w:ascii="Arial"/>
          <w:sz w:val="11"/>
        </w:rPr>
      </w:pPr>
      <w:r>
        <w:rPr>
          <w:rFonts w:ascii="Arial"/>
          <w:spacing w:val="-4"/>
          <w:sz w:val="11"/>
        </w:rPr>
        <w:t>2012</w:t>
      </w:r>
    </w:p>
    <w:p w14:paraId="48ACFED4" w14:textId="77777777" w:rsidR="00041814" w:rsidRDefault="00041814">
      <w:pPr>
        <w:pStyle w:val="BodyText"/>
        <w:spacing w:before="50"/>
        <w:jc w:val="left"/>
        <w:rPr>
          <w:rFonts w:ascii="Arial"/>
          <w:sz w:val="11"/>
        </w:rPr>
      </w:pPr>
    </w:p>
    <w:p w14:paraId="2FB8F80A" w14:textId="77777777" w:rsidR="00041814" w:rsidRDefault="00BD1F93">
      <w:pPr>
        <w:spacing w:before="1"/>
        <w:ind w:right="38"/>
        <w:jc w:val="right"/>
        <w:rPr>
          <w:rFonts w:ascii="Arial"/>
          <w:sz w:val="11"/>
        </w:rPr>
      </w:pPr>
      <w:r>
        <w:rPr>
          <w:rFonts w:ascii="Arial"/>
          <w:spacing w:val="-4"/>
          <w:sz w:val="11"/>
        </w:rPr>
        <w:t>2008</w:t>
      </w:r>
    </w:p>
    <w:p w14:paraId="6610561F" w14:textId="77777777" w:rsidR="00041814" w:rsidRDefault="00BD1F93">
      <w:pPr>
        <w:spacing w:before="7"/>
        <w:rPr>
          <w:rFonts w:ascii="Arial"/>
          <w:sz w:val="11"/>
        </w:rPr>
      </w:pPr>
      <w:r>
        <w:br w:type="column"/>
      </w:r>
    </w:p>
    <w:p w14:paraId="1BC4CFD6" w14:textId="77777777" w:rsidR="00041814" w:rsidRDefault="00BD1F93">
      <w:pPr>
        <w:spacing w:line="384" w:lineRule="auto"/>
        <w:ind w:left="861" w:right="471"/>
        <w:rPr>
          <w:rFonts w:ascii="Arial"/>
          <w:sz w:val="11"/>
        </w:rPr>
      </w:pPr>
      <w:r>
        <w:rPr>
          <w:rFonts w:ascii="Arial"/>
          <w:spacing w:val="-4"/>
          <w:sz w:val="11"/>
        </w:rPr>
        <w:t>EOD</w:t>
      </w:r>
      <w:r>
        <w:rPr>
          <w:rFonts w:ascii="Arial"/>
          <w:spacing w:val="40"/>
          <w:sz w:val="11"/>
        </w:rPr>
        <w:t xml:space="preserve"> </w:t>
      </w:r>
      <w:r>
        <w:rPr>
          <w:rFonts w:ascii="Arial"/>
          <w:spacing w:val="-5"/>
          <w:sz w:val="11"/>
        </w:rPr>
        <w:t>LOD</w:t>
      </w:r>
    </w:p>
    <w:p w14:paraId="6865FFC9" w14:textId="77777777" w:rsidR="00041814" w:rsidRDefault="00BD1F93">
      <w:pPr>
        <w:spacing w:before="33"/>
        <w:ind w:left="861"/>
        <w:rPr>
          <w:rFonts w:ascii="Arial"/>
          <w:sz w:val="11"/>
        </w:rPr>
      </w:pPr>
      <w:r>
        <w:rPr>
          <w:noProof/>
        </w:rPr>
        <w:drawing>
          <wp:anchor distT="0" distB="0" distL="0" distR="0" simplePos="0" relativeHeight="15756800" behindDoc="0" locked="0" layoutInCell="1" allowOverlap="1" wp14:anchorId="54476368" wp14:editId="51BD7707">
            <wp:simplePos x="0" y="0"/>
            <wp:positionH relativeFrom="page">
              <wp:posOffset>4001422</wp:posOffset>
            </wp:positionH>
            <wp:positionV relativeFrom="paragraph">
              <wp:posOffset>-290032</wp:posOffset>
            </wp:positionV>
            <wp:extent cx="133395" cy="703985"/>
            <wp:effectExtent l="0" t="0" r="0" b="0"/>
            <wp:wrapNone/>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44" cstate="print"/>
                    <a:stretch>
                      <a:fillRect/>
                    </a:stretch>
                  </pic:blipFill>
                  <pic:spPr>
                    <a:xfrm>
                      <a:off x="0" y="0"/>
                      <a:ext cx="133395" cy="703985"/>
                    </a:xfrm>
                    <a:prstGeom prst="rect">
                      <a:avLst/>
                    </a:prstGeom>
                  </pic:spPr>
                </pic:pic>
              </a:graphicData>
            </a:graphic>
          </wp:anchor>
        </w:drawing>
      </w:r>
      <w:r>
        <w:rPr>
          <w:rFonts w:ascii="Arial"/>
          <w:spacing w:val="-4"/>
          <w:sz w:val="11"/>
        </w:rPr>
        <w:t>VLOD</w:t>
      </w:r>
    </w:p>
    <w:p w14:paraId="2C12A0F5" w14:textId="77777777" w:rsidR="00041814" w:rsidRDefault="00BD1F93">
      <w:pPr>
        <w:spacing w:before="107" w:line="439" w:lineRule="auto"/>
        <w:ind w:left="870" w:right="-4" w:hanging="9"/>
        <w:rPr>
          <w:rFonts w:ascii="Arial"/>
          <w:sz w:val="11"/>
        </w:rPr>
      </w:pPr>
      <w:r>
        <w:rPr>
          <w:rFonts w:ascii="Arial"/>
          <w:sz w:val="11"/>
        </w:rPr>
        <w:t>Older</w:t>
      </w:r>
      <w:r>
        <w:rPr>
          <w:rFonts w:ascii="Arial"/>
          <w:spacing w:val="-8"/>
          <w:sz w:val="11"/>
        </w:rPr>
        <w:t xml:space="preserve"> </w:t>
      </w:r>
      <w:r>
        <w:rPr>
          <w:rFonts w:ascii="Arial"/>
          <w:sz w:val="11"/>
        </w:rPr>
        <w:t>Children</w:t>
      </w:r>
      <w:r>
        <w:rPr>
          <w:rFonts w:ascii="Arial"/>
          <w:spacing w:val="40"/>
          <w:sz w:val="11"/>
        </w:rPr>
        <w:t xml:space="preserve"> </w:t>
      </w:r>
      <w:r>
        <w:rPr>
          <w:rFonts w:ascii="Arial"/>
          <w:spacing w:val="-2"/>
          <w:sz w:val="11"/>
        </w:rPr>
        <w:t>Adults</w:t>
      </w:r>
    </w:p>
    <w:p w14:paraId="61B58FCC" w14:textId="77777777" w:rsidR="00041814" w:rsidRDefault="00BD1F93">
      <w:pPr>
        <w:spacing w:before="103" w:line="405" w:lineRule="auto"/>
        <w:ind w:left="561" w:right="293" w:hanging="34"/>
        <w:jc w:val="center"/>
        <w:rPr>
          <w:rFonts w:ascii="Arial"/>
          <w:sz w:val="11"/>
        </w:rPr>
      </w:pPr>
      <w:r>
        <w:br w:type="column"/>
      </w:r>
      <w:r>
        <w:rPr>
          <w:rFonts w:ascii="Arial"/>
          <w:spacing w:val="-6"/>
          <w:sz w:val="11"/>
        </w:rPr>
        <w:t>No</w:t>
      </w:r>
      <w:r>
        <w:rPr>
          <w:rFonts w:ascii="Arial"/>
          <w:spacing w:val="40"/>
          <w:sz w:val="11"/>
        </w:rPr>
        <w:t xml:space="preserve"> </w:t>
      </w:r>
      <w:r>
        <w:rPr>
          <w:rFonts w:ascii="Arial"/>
          <w:spacing w:val="-8"/>
          <w:sz w:val="11"/>
        </w:rPr>
        <w:t>Yes</w:t>
      </w:r>
    </w:p>
    <w:p w14:paraId="0D5A792D" w14:textId="77777777" w:rsidR="00041814" w:rsidRDefault="00041814">
      <w:pPr>
        <w:pStyle w:val="BodyText"/>
        <w:spacing w:before="96"/>
        <w:jc w:val="left"/>
        <w:rPr>
          <w:rFonts w:ascii="Arial"/>
          <w:sz w:val="11"/>
        </w:rPr>
      </w:pPr>
    </w:p>
    <w:p w14:paraId="62E774AF" w14:textId="77777777" w:rsidR="00041814" w:rsidRDefault="00BD1F93">
      <w:pPr>
        <w:ind w:left="269"/>
        <w:jc w:val="center"/>
        <w:rPr>
          <w:rFonts w:ascii="Arial"/>
          <w:sz w:val="13"/>
        </w:rPr>
      </w:pPr>
      <w:r>
        <w:rPr>
          <w:noProof/>
        </w:rPr>
        <w:drawing>
          <wp:anchor distT="0" distB="0" distL="0" distR="0" simplePos="0" relativeHeight="15757312" behindDoc="0" locked="0" layoutInCell="1" allowOverlap="1" wp14:anchorId="6C8C371C" wp14:editId="5A2B18C5">
            <wp:simplePos x="0" y="0"/>
            <wp:positionH relativeFrom="page">
              <wp:posOffset>4834480</wp:posOffset>
            </wp:positionH>
            <wp:positionV relativeFrom="paragraph">
              <wp:posOffset>-439082</wp:posOffset>
            </wp:positionV>
            <wp:extent cx="133395" cy="268989"/>
            <wp:effectExtent l="0" t="0" r="0" b="0"/>
            <wp:wrapNone/>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45" cstate="print"/>
                    <a:stretch>
                      <a:fillRect/>
                    </a:stretch>
                  </pic:blipFill>
                  <pic:spPr>
                    <a:xfrm>
                      <a:off x="0" y="0"/>
                      <a:ext cx="133395" cy="268989"/>
                    </a:xfrm>
                    <a:prstGeom prst="rect">
                      <a:avLst/>
                    </a:prstGeom>
                  </pic:spPr>
                </pic:pic>
              </a:graphicData>
            </a:graphic>
          </wp:anchor>
        </w:drawing>
      </w:r>
      <w:r>
        <w:rPr>
          <w:rFonts w:ascii="Arial"/>
          <w:w w:val="105"/>
          <w:sz w:val="13"/>
        </w:rPr>
        <w:t>5:</w:t>
      </w:r>
      <w:r>
        <w:rPr>
          <w:rFonts w:ascii="Arial"/>
          <w:spacing w:val="-2"/>
          <w:w w:val="105"/>
          <w:sz w:val="13"/>
        </w:rPr>
        <w:t xml:space="preserve"> Meningitis</w:t>
      </w:r>
    </w:p>
    <w:p w14:paraId="64744666" w14:textId="77777777" w:rsidR="00041814" w:rsidRDefault="00BD1F93">
      <w:pPr>
        <w:spacing w:before="141" w:line="405" w:lineRule="auto"/>
        <w:ind w:left="549" w:right="305" w:hanging="34"/>
        <w:jc w:val="center"/>
        <w:rPr>
          <w:rFonts w:ascii="Arial"/>
          <w:sz w:val="11"/>
        </w:rPr>
      </w:pPr>
      <w:r>
        <w:rPr>
          <w:noProof/>
        </w:rPr>
        <w:drawing>
          <wp:anchor distT="0" distB="0" distL="0" distR="0" simplePos="0" relativeHeight="15757824" behindDoc="0" locked="0" layoutInCell="1" allowOverlap="1" wp14:anchorId="4262111D" wp14:editId="47374D51">
            <wp:simplePos x="0" y="0"/>
            <wp:positionH relativeFrom="page">
              <wp:posOffset>4826954</wp:posOffset>
            </wp:positionH>
            <wp:positionV relativeFrom="paragraph">
              <wp:posOffset>62924</wp:posOffset>
            </wp:positionV>
            <wp:extent cx="133395" cy="268989"/>
            <wp:effectExtent l="0" t="0" r="0" b="0"/>
            <wp:wrapNone/>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46" cstate="print"/>
                    <a:stretch>
                      <a:fillRect/>
                    </a:stretch>
                  </pic:blipFill>
                  <pic:spPr>
                    <a:xfrm>
                      <a:off x="0" y="0"/>
                      <a:ext cx="133395" cy="268989"/>
                    </a:xfrm>
                    <a:prstGeom prst="rect">
                      <a:avLst/>
                    </a:prstGeom>
                  </pic:spPr>
                </pic:pic>
              </a:graphicData>
            </a:graphic>
          </wp:anchor>
        </w:drawing>
      </w:r>
      <w:r>
        <w:rPr>
          <w:rFonts w:ascii="Arial"/>
          <w:spacing w:val="-6"/>
          <w:sz w:val="11"/>
        </w:rPr>
        <w:t>No</w:t>
      </w:r>
      <w:r>
        <w:rPr>
          <w:rFonts w:ascii="Arial"/>
          <w:spacing w:val="40"/>
          <w:sz w:val="11"/>
        </w:rPr>
        <w:t xml:space="preserve"> </w:t>
      </w:r>
      <w:r>
        <w:rPr>
          <w:rFonts w:ascii="Arial"/>
          <w:spacing w:val="-8"/>
          <w:sz w:val="11"/>
        </w:rPr>
        <w:t>Yes</w:t>
      </w:r>
    </w:p>
    <w:p w14:paraId="5BBD9550" w14:textId="77777777" w:rsidR="00041814" w:rsidRDefault="00BD1F93">
      <w:pPr>
        <w:spacing w:before="84" w:line="475" w:lineRule="auto"/>
        <w:ind w:left="667" w:right="1012" w:hanging="4"/>
        <w:jc w:val="center"/>
        <w:rPr>
          <w:rFonts w:ascii="Arial"/>
          <w:sz w:val="11"/>
        </w:rPr>
      </w:pPr>
      <w:r>
        <w:br w:type="column"/>
      </w:r>
      <w:r>
        <w:rPr>
          <w:rFonts w:ascii="Arial"/>
          <w:spacing w:val="-4"/>
          <w:sz w:val="11"/>
        </w:rPr>
        <w:t>BCH</w:t>
      </w:r>
      <w:r>
        <w:rPr>
          <w:rFonts w:ascii="Arial"/>
          <w:spacing w:val="40"/>
          <w:sz w:val="11"/>
        </w:rPr>
        <w:t xml:space="preserve"> </w:t>
      </w:r>
      <w:r>
        <w:rPr>
          <w:rFonts w:ascii="Arial"/>
          <w:spacing w:val="-5"/>
          <w:sz w:val="11"/>
        </w:rPr>
        <w:t>USA</w:t>
      </w:r>
    </w:p>
    <w:p w14:paraId="13160B3C" w14:textId="77777777" w:rsidR="00041814" w:rsidRDefault="00BD1F93">
      <w:pPr>
        <w:spacing w:line="98" w:lineRule="exact"/>
        <w:ind w:right="314"/>
        <w:jc w:val="center"/>
        <w:rPr>
          <w:rFonts w:ascii="Arial"/>
          <w:sz w:val="11"/>
        </w:rPr>
      </w:pPr>
      <w:r>
        <w:rPr>
          <w:noProof/>
        </w:rPr>
        <w:drawing>
          <wp:anchor distT="0" distB="0" distL="0" distR="0" simplePos="0" relativeHeight="15758848" behindDoc="0" locked="0" layoutInCell="1" allowOverlap="1" wp14:anchorId="2F9DF6B7" wp14:editId="5A0E9F99">
            <wp:simplePos x="0" y="0"/>
            <wp:positionH relativeFrom="page">
              <wp:posOffset>5539202</wp:posOffset>
            </wp:positionH>
            <wp:positionV relativeFrom="paragraph">
              <wp:posOffset>-341731</wp:posOffset>
            </wp:positionV>
            <wp:extent cx="133395" cy="431575"/>
            <wp:effectExtent l="0" t="0" r="0" b="0"/>
            <wp:wrapNone/>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47" cstate="print"/>
                    <a:stretch>
                      <a:fillRect/>
                    </a:stretch>
                  </pic:blipFill>
                  <pic:spPr>
                    <a:xfrm>
                      <a:off x="0" y="0"/>
                      <a:ext cx="133395" cy="431575"/>
                    </a:xfrm>
                    <a:prstGeom prst="rect">
                      <a:avLst/>
                    </a:prstGeom>
                  </pic:spPr>
                </pic:pic>
              </a:graphicData>
            </a:graphic>
          </wp:anchor>
        </w:drawing>
      </w:r>
      <w:r>
        <w:rPr>
          <w:rFonts w:ascii="Arial"/>
          <w:spacing w:val="-2"/>
          <w:sz w:val="11"/>
        </w:rPr>
        <w:t>other</w:t>
      </w:r>
    </w:p>
    <w:p w14:paraId="4FB9C939" w14:textId="77777777" w:rsidR="00041814" w:rsidRDefault="00041814">
      <w:pPr>
        <w:spacing w:line="98" w:lineRule="exact"/>
        <w:jc w:val="center"/>
        <w:rPr>
          <w:rFonts w:ascii="Arial"/>
          <w:sz w:val="11"/>
        </w:rPr>
        <w:sectPr w:rsidR="00041814">
          <w:type w:val="continuous"/>
          <w:pgSz w:w="11910" w:h="16840"/>
          <w:pgMar w:top="1740" w:right="1580" w:bottom="720" w:left="1600" w:header="0" w:footer="523" w:gutter="0"/>
          <w:cols w:num="6" w:space="720" w:equalWidth="0">
            <w:col w:w="1024" w:space="331"/>
            <w:col w:w="1013" w:space="147"/>
            <w:col w:w="1157" w:space="441"/>
            <w:col w:w="1579" w:space="40"/>
            <w:col w:w="1034" w:space="39"/>
            <w:col w:w="1925"/>
          </w:cols>
        </w:sectPr>
      </w:pPr>
    </w:p>
    <w:p w14:paraId="2569740A" w14:textId="77777777" w:rsidR="00041814" w:rsidRDefault="00041814">
      <w:pPr>
        <w:pStyle w:val="BodyText"/>
        <w:spacing w:before="44"/>
        <w:jc w:val="left"/>
        <w:rPr>
          <w:rFonts w:ascii="Arial"/>
        </w:rPr>
      </w:pPr>
    </w:p>
    <w:p w14:paraId="59955F6D" w14:textId="77777777" w:rsidR="00041814" w:rsidRDefault="00BD1F93">
      <w:pPr>
        <w:pStyle w:val="BodyText"/>
        <w:spacing w:before="1" w:line="249" w:lineRule="auto"/>
        <w:ind w:left="100" w:right="278"/>
        <w:jc w:val="left"/>
      </w:pPr>
      <w:commentRangeStart w:id="300"/>
      <w:r>
        <w:rPr>
          <w:rFonts w:ascii="Calibri" w:hAnsi="Calibri"/>
          <w:b/>
        </w:rPr>
        <w:t>Figure</w:t>
      </w:r>
      <w:r>
        <w:rPr>
          <w:rFonts w:ascii="Calibri" w:hAnsi="Calibri"/>
          <w:b/>
          <w:spacing w:val="28"/>
        </w:rPr>
        <w:t xml:space="preserve"> </w:t>
      </w:r>
      <w:r>
        <w:rPr>
          <w:rFonts w:ascii="Calibri" w:hAnsi="Calibri"/>
          <w:b/>
        </w:rPr>
        <w:t>2.</w:t>
      </w:r>
      <w:r>
        <w:rPr>
          <w:rFonts w:ascii="Calibri" w:hAnsi="Calibri"/>
          <w:b/>
          <w:spacing w:val="40"/>
        </w:rPr>
        <w:t xml:space="preserve"> </w:t>
      </w:r>
      <w:commentRangeEnd w:id="300"/>
      <w:r w:rsidR="006100F7">
        <w:rPr>
          <w:rStyle w:val="CommentReference"/>
        </w:rPr>
        <w:commentReference w:id="300"/>
      </w:r>
      <w:r>
        <w:rPr>
          <w:b/>
        </w:rPr>
        <w:t>Phylogenies of Boston Children’s Hospital (BCH) and Global Group B Streptococcus (GBS) isolates.</w:t>
      </w:r>
      <w:r>
        <w:rPr>
          <w:b/>
          <w:spacing w:val="29"/>
        </w:rPr>
        <w:t xml:space="preserve"> </w:t>
      </w:r>
      <w:r>
        <w:t xml:space="preserve">Panel A presents the phylogenetic tree of Group B Strep- </w:t>
      </w:r>
      <w:proofErr w:type="spellStart"/>
      <w:r>
        <w:t>tococcus</w:t>
      </w:r>
      <w:proofErr w:type="spellEnd"/>
      <w:r>
        <w:t xml:space="preserve"> (GBS) isolates from Boston Children’s Hospital (BCH), categorized by age groups: early-onset</w:t>
      </w:r>
      <w:r>
        <w:rPr>
          <w:spacing w:val="-1"/>
        </w:rPr>
        <w:t xml:space="preserve"> </w:t>
      </w:r>
      <w:r>
        <w:t>disease</w:t>
      </w:r>
      <w:r>
        <w:rPr>
          <w:spacing w:val="-1"/>
        </w:rPr>
        <w:t xml:space="preserve"> </w:t>
      </w:r>
      <w:r>
        <w:t>(EOD,</w:t>
      </w:r>
      <w:r>
        <w:rPr>
          <w:spacing w:val="-1"/>
        </w:rPr>
        <w:t xml:space="preserve"> </w:t>
      </w:r>
      <w:r>
        <w:t>diagnosed</w:t>
      </w:r>
      <w:r>
        <w:rPr>
          <w:spacing w:val="-1"/>
        </w:rPr>
        <w:t xml:space="preserve"> </w:t>
      </w:r>
      <w:r>
        <w:t>within</w:t>
      </w:r>
      <w:r>
        <w:rPr>
          <w:spacing w:val="-1"/>
        </w:rPr>
        <w:t xml:space="preserve"> </w:t>
      </w:r>
      <w:r>
        <w:t>7</w:t>
      </w:r>
      <w:r>
        <w:rPr>
          <w:spacing w:val="-1"/>
        </w:rPr>
        <w:t xml:space="preserve"> </w:t>
      </w:r>
      <w:r>
        <w:t>days</w:t>
      </w:r>
      <w:r>
        <w:rPr>
          <w:spacing w:val="-1"/>
        </w:rPr>
        <w:t xml:space="preserve"> </w:t>
      </w:r>
      <w:r>
        <w:t>of</w:t>
      </w:r>
      <w:r>
        <w:rPr>
          <w:spacing w:val="-1"/>
        </w:rPr>
        <w:t xml:space="preserve"> </w:t>
      </w:r>
      <w:r>
        <w:t>birth),</w:t>
      </w:r>
      <w:r>
        <w:rPr>
          <w:spacing w:val="-1"/>
        </w:rPr>
        <w:t xml:space="preserve"> </w:t>
      </w:r>
      <w:r>
        <w:t>late-onset</w:t>
      </w:r>
      <w:r>
        <w:rPr>
          <w:spacing w:val="-1"/>
        </w:rPr>
        <w:t xml:space="preserve"> </w:t>
      </w:r>
      <w:r>
        <w:t>disease</w:t>
      </w:r>
      <w:r>
        <w:rPr>
          <w:spacing w:val="-1"/>
        </w:rPr>
        <w:t xml:space="preserve"> </w:t>
      </w:r>
      <w:r>
        <w:t>(LOD,</w:t>
      </w:r>
      <w:r>
        <w:rPr>
          <w:spacing w:val="-1"/>
        </w:rPr>
        <w:t xml:space="preserve"> </w:t>
      </w:r>
      <w:r>
        <w:t>7</w:t>
      </w:r>
      <w:r>
        <w:rPr>
          <w:spacing w:val="-1"/>
        </w:rPr>
        <w:t xml:space="preserve"> </w:t>
      </w:r>
      <w:r>
        <w:t>days</w:t>
      </w:r>
      <w:r>
        <w:rPr>
          <w:spacing w:val="-1"/>
        </w:rPr>
        <w:t xml:space="preserve"> </w:t>
      </w:r>
      <w:r>
        <w:t>to 3 months), very late-onset disease (VLOD, 3 months to 1 year), older children (1 to 18 years), and</w:t>
      </w:r>
      <w:r>
        <w:rPr>
          <w:spacing w:val="-2"/>
        </w:rPr>
        <w:t xml:space="preserve"> </w:t>
      </w:r>
      <w:r>
        <w:t>adults</w:t>
      </w:r>
      <w:r>
        <w:rPr>
          <w:spacing w:val="-2"/>
        </w:rPr>
        <w:t xml:space="preserve"> </w:t>
      </w:r>
      <w:r>
        <w:t>(18</w:t>
      </w:r>
      <w:r>
        <w:rPr>
          <w:spacing w:val="-2"/>
        </w:rPr>
        <w:t xml:space="preserve"> </w:t>
      </w:r>
      <w:r>
        <w:t>years</w:t>
      </w:r>
      <w:r>
        <w:rPr>
          <w:spacing w:val="-2"/>
        </w:rPr>
        <w:t xml:space="preserve"> </w:t>
      </w:r>
      <w:r>
        <w:t>and</w:t>
      </w:r>
      <w:r>
        <w:rPr>
          <w:spacing w:val="-2"/>
        </w:rPr>
        <w:t xml:space="preserve"> </w:t>
      </w:r>
      <w:r>
        <w:t>older).</w:t>
      </w:r>
      <w:r>
        <w:rPr>
          <w:spacing w:val="13"/>
        </w:rPr>
        <w:t xml:space="preserve"> </w:t>
      </w:r>
      <w:r>
        <w:t>Various</w:t>
      </w:r>
      <w:r>
        <w:rPr>
          <w:spacing w:val="-2"/>
        </w:rPr>
        <w:t xml:space="preserve"> </w:t>
      </w:r>
      <w:r>
        <w:t>virulence</w:t>
      </w:r>
      <w:r>
        <w:rPr>
          <w:spacing w:val="-2"/>
        </w:rPr>
        <w:t xml:space="preserve"> </w:t>
      </w:r>
      <w:r>
        <w:t>factors</w:t>
      </w:r>
      <w:r>
        <w:rPr>
          <w:spacing w:val="-2"/>
        </w:rPr>
        <w:t xml:space="preserve"> </w:t>
      </w:r>
      <w:r>
        <w:t>and</w:t>
      </w:r>
      <w:r>
        <w:rPr>
          <w:spacing w:val="-2"/>
        </w:rPr>
        <w:t xml:space="preserve"> </w:t>
      </w:r>
      <w:r>
        <w:t>surface</w:t>
      </w:r>
      <w:r>
        <w:rPr>
          <w:spacing w:val="-2"/>
        </w:rPr>
        <w:t xml:space="preserve"> </w:t>
      </w:r>
      <w:r>
        <w:t>proteins</w:t>
      </w:r>
      <w:r>
        <w:rPr>
          <w:spacing w:val="-2"/>
        </w:rPr>
        <w:t xml:space="preserve"> </w:t>
      </w:r>
      <w:r>
        <w:t>are</w:t>
      </w:r>
      <w:r>
        <w:rPr>
          <w:spacing w:val="-2"/>
        </w:rPr>
        <w:t xml:space="preserve"> </w:t>
      </w:r>
      <w:r>
        <w:t>detailed,</w:t>
      </w:r>
      <w:r>
        <w:rPr>
          <w:spacing w:val="-2"/>
        </w:rPr>
        <w:t xml:space="preserve"> </w:t>
      </w:r>
      <w:r>
        <w:t xml:space="preserve">in- </w:t>
      </w:r>
      <w:proofErr w:type="spellStart"/>
      <w:r>
        <w:t>cluding</w:t>
      </w:r>
      <w:proofErr w:type="spellEnd"/>
      <w:r>
        <w:t xml:space="preserve"> Alpha-like proteins (ALP1, ALP23, Alpha, RIB), pilus islands (PI-1, PI-2a1, PI-2a2,</w:t>
      </w:r>
    </w:p>
    <w:p w14:paraId="527AB07D" w14:textId="77777777" w:rsidR="00041814" w:rsidRDefault="00BD1F93">
      <w:pPr>
        <w:pStyle w:val="BodyText"/>
        <w:spacing w:before="8" w:line="252" w:lineRule="auto"/>
        <w:ind w:left="100" w:right="136"/>
        <w:jc w:val="left"/>
      </w:pPr>
      <w:r>
        <w:t>PI-2b), and other factors such as the hypervirulence gene cluster A (HVGA), serine-rich repeat proteins</w:t>
      </w:r>
      <w:r>
        <w:rPr>
          <w:spacing w:val="-5"/>
        </w:rPr>
        <w:t xml:space="preserve"> </w:t>
      </w:r>
      <w:r>
        <w:t>(SRR1,</w:t>
      </w:r>
      <w:r>
        <w:rPr>
          <w:spacing w:val="-5"/>
        </w:rPr>
        <w:t xml:space="preserve"> </w:t>
      </w:r>
      <w:r>
        <w:t>SRR2),</w:t>
      </w:r>
      <w:r>
        <w:rPr>
          <w:spacing w:val="-5"/>
        </w:rPr>
        <w:t xml:space="preserve"> </w:t>
      </w:r>
      <w:r>
        <w:t>Sip,</w:t>
      </w:r>
      <w:r>
        <w:rPr>
          <w:spacing w:val="-5"/>
        </w:rPr>
        <w:t xml:space="preserve"> </w:t>
      </w:r>
      <w:r>
        <w:t>laminin-binding</w:t>
      </w:r>
      <w:r>
        <w:rPr>
          <w:spacing w:val="-5"/>
        </w:rPr>
        <w:t xml:space="preserve"> </w:t>
      </w:r>
      <w:r>
        <w:t>protein</w:t>
      </w:r>
      <w:r>
        <w:rPr>
          <w:spacing w:val="-5"/>
        </w:rPr>
        <w:t xml:space="preserve"> </w:t>
      </w:r>
      <w:r>
        <w:t>(</w:t>
      </w:r>
      <w:proofErr w:type="spellStart"/>
      <w:r>
        <w:t>lmb</w:t>
      </w:r>
      <w:proofErr w:type="spellEnd"/>
      <w:r>
        <w:t>),</w:t>
      </w:r>
      <w:r>
        <w:rPr>
          <w:spacing w:val="-5"/>
        </w:rPr>
        <w:t xml:space="preserve"> </w:t>
      </w:r>
      <w:r>
        <w:t>C5a</w:t>
      </w:r>
      <w:r>
        <w:rPr>
          <w:spacing w:val="-5"/>
        </w:rPr>
        <w:t xml:space="preserve"> </w:t>
      </w:r>
      <w:r>
        <w:t>peptidase</w:t>
      </w:r>
      <w:r>
        <w:rPr>
          <w:spacing w:val="-5"/>
        </w:rPr>
        <w:t xml:space="preserve"> </w:t>
      </w:r>
      <w:r>
        <w:t>(</w:t>
      </w:r>
      <w:proofErr w:type="spellStart"/>
      <w:r>
        <w:t>scpB</w:t>
      </w:r>
      <w:proofErr w:type="spellEnd"/>
      <w:r>
        <w:t>),</w:t>
      </w:r>
      <w:r>
        <w:rPr>
          <w:spacing w:val="-5"/>
        </w:rPr>
        <w:t xml:space="preserve"> </w:t>
      </w:r>
      <w:r>
        <w:t>hyaluronidase (</w:t>
      </w:r>
      <w:proofErr w:type="spellStart"/>
      <w:r>
        <w:t>hylB</w:t>
      </w:r>
      <w:proofErr w:type="spellEnd"/>
      <w:r>
        <w:t>), and fibrinogen-binding protein (</w:t>
      </w:r>
      <w:proofErr w:type="spellStart"/>
      <w:r>
        <w:t>fbsB</w:t>
      </w:r>
      <w:proofErr w:type="spellEnd"/>
      <w:r>
        <w:t xml:space="preserve">). Panel B extends the context by situating BCH LOD isolates (in blue on heatmap 6) within a broader phylogenetic framework, including </w:t>
      </w:r>
      <w:proofErr w:type="spellStart"/>
      <w:r>
        <w:t>na</w:t>
      </w:r>
      <w:proofErr w:type="spellEnd"/>
      <w:r>
        <w:t xml:space="preserve">- </w:t>
      </w:r>
      <w:proofErr w:type="spellStart"/>
      <w:r>
        <w:t>tional</w:t>
      </w:r>
      <w:proofErr w:type="spellEnd"/>
      <w:r>
        <w:t xml:space="preserve"> and global LOD isolates.</w:t>
      </w:r>
      <w:r>
        <w:rPr>
          <w:spacing w:val="32"/>
        </w:rPr>
        <w:t xml:space="preserve"> </w:t>
      </w:r>
      <w:r>
        <w:t xml:space="preserve">It features isolates from the USA (yellow on heatmap 6), </w:t>
      </w:r>
      <w:proofErr w:type="spellStart"/>
      <w:r>
        <w:t>gath</w:t>
      </w:r>
      <w:proofErr w:type="spellEnd"/>
      <w:r>
        <w:t xml:space="preserve">- </w:t>
      </w:r>
      <w:proofErr w:type="spellStart"/>
      <w:r>
        <w:lastRenderedPageBreak/>
        <w:t>ered</w:t>
      </w:r>
      <w:proofErr w:type="spellEnd"/>
      <w:r>
        <w:t xml:space="preserve"> through the CDC’s ABCs program, and from other international sources such as Ireland, Malawi, Canada, and The Netherlands (orange on heatmap 6).</w:t>
      </w:r>
    </w:p>
    <w:p w14:paraId="47D187B9" w14:textId="77777777" w:rsidR="00041814" w:rsidRDefault="00041814">
      <w:pPr>
        <w:spacing w:line="252" w:lineRule="auto"/>
        <w:sectPr w:rsidR="00041814">
          <w:type w:val="continuous"/>
          <w:pgSz w:w="11910" w:h="16840"/>
          <w:pgMar w:top="1740" w:right="1580" w:bottom="720" w:left="1600" w:header="0" w:footer="523" w:gutter="0"/>
          <w:cols w:space="720"/>
        </w:sectPr>
      </w:pPr>
    </w:p>
    <w:p w14:paraId="4C5095A7" w14:textId="77777777" w:rsidR="00041814" w:rsidRDefault="00BD1F93">
      <w:pPr>
        <w:pStyle w:val="Heading2"/>
        <w:numPr>
          <w:ilvl w:val="1"/>
          <w:numId w:val="2"/>
        </w:numPr>
        <w:tabs>
          <w:tab w:val="left" w:pos="712"/>
        </w:tabs>
        <w:spacing w:before="75"/>
        <w:ind w:left="712" w:hanging="612"/>
        <w:pPrChange w:id="301" w:author="Cavalli, Lea" w:date="2025-01-22T09:38:00Z" w16du:dateUtc="2025-01-22T08:38:00Z">
          <w:pPr>
            <w:pStyle w:val="Heading2"/>
            <w:numPr>
              <w:ilvl w:val="1"/>
              <w:numId w:val="3"/>
            </w:numPr>
            <w:tabs>
              <w:tab w:val="left" w:pos="712"/>
            </w:tabs>
            <w:spacing w:before="75"/>
            <w:ind w:left="4213" w:hanging="613"/>
          </w:pPr>
        </w:pPrChange>
      </w:pPr>
      <w:bookmarkStart w:id="302" w:name="Coverage_of_genes_encoding_vaccine_targe"/>
      <w:bookmarkEnd w:id="302"/>
      <w:r>
        <w:rPr>
          <w:spacing w:val="-8"/>
        </w:rPr>
        <w:lastRenderedPageBreak/>
        <w:t>Coverage</w:t>
      </w:r>
      <w:r>
        <w:rPr>
          <w:spacing w:val="4"/>
        </w:rPr>
        <w:t xml:space="preserve"> </w:t>
      </w:r>
      <w:r>
        <w:rPr>
          <w:spacing w:val="-8"/>
        </w:rPr>
        <w:t>of</w:t>
      </w:r>
      <w:r>
        <w:rPr>
          <w:spacing w:val="4"/>
        </w:rPr>
        <w:t xml:space="preserve"> </w:t>
      </w:r>
      <w:r>
        <w:rPr>
          <w:spacing w:val="-8"/>
        </w:rPr>
        <w:t>genes</w:t>
      </w:r>
      <w:r>
        <w:rPr>
          <w:spacing w:val="4"/>
        </w:rPr>
        <w:t xml:space="preserve"> </w:t>
      </w:r>
      <w:r>
        <w:rPr>
          <w:spacing w:val="-8"/>
        </w:rPr>
        <w:t>encoding</w:t>
      </w:r>
      <w:r>
        <w:rPr>
          <w:spacing w:val="4"/>
        </w:rPr>
        <w:t xml:space="preserve"> </w:t>
      </w:r>
      <w:r>
        <w:rPr>
          <w:spacing w:val="-8"/>
        </w:rPr>
        <w:t>vaccine</w:t>
      </w:r>
      <w:r>
        <w:rPr>
          <w:spacing w:val="4"/>
        </w:rPr>
        <w:t xml:space="preserve"> </w:t>
      </w:r>
      <w:r>
        <w:rPr>
          <w:spacing w:val="-8"/>
        </w:rPr>
        <w:t>targets</w:t>
      </w:r>
    </w:p>
    <w:p w14:paraId="4A8A1284" w14:textId="2EC6B73B" w:rsidR="00041814" w:rsidRDefault="00BD1F93">
      <w:pPr>
        <w:pStyle w:val="BodyText"/>
        <w:spacing w:before="132" w:line="252" w:lineRule="auto"/>
        <w:ind w:left="100" w:right="117"/>
      </w:pPr>
      <w:r>
        <w:rPr>
          <w:spacing w:val="-2"/>
        </w:rPr>
        <w:t>In</w:t>
      </w:r>
      <w:r>
        <w:rPr>
          <w:spacing w:val="-6"/>
        </w:rPr>
        <w:t xml:space="preserve"> </w:t>
      </w:r>
      <w:r>
        <w:rPr>
          <w:spacing w:val="-2"/>
        </w:rPr>
        <w:t>assessing</w:t>
      </w:r>
      <w:r>
        <w:rPr>
          <w:spacing w:val="-6"/>
        </w:rPr>
        <w:t xml:space="preserve"> </w:t>
      </w:r>
      <w:r>
        <w:rPr>
          <w:spacing w:val="-2"/>
        </w:rPr>
        <w:t>the</w:t>
      </w:r>
      <w:r>
        <w:rPr>
          <w:spacing w:val="-6"/>
        </w:rPr>
        <w:t xml:space="preserve"> </w:t>
      </w:r>
      <w:r>
        <w:rPr>
          <w:spacing w:val="-2"/>
        </w:rPr>
        <w:t>potential</w:t>
      </w:r>
      <w:r>
        <w:rPr>
          <w:spacing w:val="-6"/>
        </w:rPr>
        <w:t xml:space="preserve"> </w:t>
      </w:r>
      <w:r>
        <w:rPr>
          <w:spacing w:val="-2"/>
        </w:rPr>
        <w:t>coverage</w:t>
      </w:r>
      <w:r>
        <w:rPr>
          <w:spacing w:val="-6"/>
        </w:rPr>
        <w:t xml:space="preserve"> </w:t>
      </w:r>
      <w:r>
        <w:rPr>
          <w:spacing w:val="-2"/>
        </w:rPr>
        <w:t>of</w:t>
      </w:r>
      <w:r>
        <w:rPr>
          <w:spacing w:val="-6"/>
        </w:rPr>
        <w:t xml:space="preserve"> </w:t>
      </w:r>
      <w:r>
        <w:rPr>
          <w:spacing w:val="-2"/>
        </w:rPr>
        <w:t>the</w:t>
      </w:r>
      <w:r>
        <w:rPr>
          <w:spacing w:val="-6"/>
        </w:rPr>
        <w:t xml:space="preserve"> </w:t>
      </w:r>
      <w:r>
        <w:rPr>
          <w:spacing w:val="-2"/>
        </w:rPr>
        <w:t>two</w:t>
      </w:r>
      <w:r>
        <w:rPr>
          <w:spacing w:val="-6"/>
        </w:rPr>
        <w:t xml:space="preserve"> </w:t>
      </w:r>
      <w:r>
        <w:rPr>
          <w:spacing w:val="-2"/>
        </w:rPr>
        <w:t>main</w:t>
      </w:r>
      <w:r>
        <w:rPr>
          <w:spacing w:val="-6"/>
        </w:rPr>
        <w:t xml:space="preserve"> </w:t>
      </w:r>
      <w:r>
        <w:rPr>
          <w:spacing w:val="-2"/>
        </w:rPr>
        <w:t>candidate</w:t>
      </w:r>
      <w:r>
        <w:rPr>
          <w:spacing w:val="-6"/>
        </w:rPr>
        <w:t xml:space="preserve"> </w:t>
      </w:r>
      <w:r>
        <w:rPr>
          <w:spacing w:val="-2"/>
        </w:rPr>
        <w:t>GBS</w:t>
      </w:r>
      <w:r>
        <w:rPr>
          <w:spacing w:val="-6"/>
        </w:rPr>
        <w:t xml:space="preserve"> </w:t>
      </w:r>
      <w:r>
        <w:rPr>
          <w:spacing w:val="-2"/>
        </w:rPr>
        <w:t>vaccines,</w:t>
      </w:r>
      <w:r>
        <w:rPr>
          <w:spacing w:val="-4"/>
        </w:rPr>
        <w:t xml:space="preserve"> </w:t>
      </w:r>
      <w:r>
        <w:rPr>
          <w:spacing w:val="-2"/>
        </w:rPr>
        <w:t>the</w:t>
      </w:r>
      <w:r>
        <w:rPr>
          <w:spacing w:val="-6"/>
        </w:rPr>
        <w:t xml:space="preserve"> </w:t>
      </w:r>
      <w:r>
        <w:rPr>
          <w:spacing w:val="-2"/>
        </w:rPr>
        <w:t>hexavalent</w:t>
      </w:r>
      <w:r>
        <w:rPr>
          <w:spacing w:val="-6"/>
        </w:rPr>
        <w:t xml:space="preserve"> </w:t>
      </w:r>
      <w:r>
        <w:rPr>
          <w:spacing w:val="-2"/>
        </w:rPr>
        <w:t xml:space="preserve">vaccine </w:t>
      </w:r>
      <w:r>
        <w:t xml:space="preserve">(GBS6 by Pfizer) targeting capsular polysaccharides (cps) of serotypes </w:t>
      </w:r>
      <w:proofErr w:type="spellStart"/>
      <w:r>
        <w:t>Ia</w:t>
      </w:r>
      <w:proofErr w:type="spellEnd"/>
      <w:r>
        <w:t xml:space="preserve">, </w:t>
      </w:r>
      <w:proofErr w:type="spellStart"/>
      <w:r>
        <w:t>Ib</w:t>
      </w:r>
      <w:proofErr w:type="spellEnd"/>
      <w:r>
        <w:t xml:space="preserve">, II, III, IV and V would theoretically cover 100% of infant cases in our study (Figure </w:t>
      </w:r>
      <w:hyperlink w:anchor="_bookmark0" w:history="1">
        <w:r w:rsidR="00041814">
          <w:rPr>
            <w:color w:val="0000FF"/>
          </w:rPr>
          <w:t>1</w:t>
        </w:r>
      </w:hyperlink>
      <w:r>
        <w:t>, Table S4) [</w:t>
      </w:r>
      <w:hyperlink w:anchor="_bookmark12" w:history="1">
        <w:r w:rsidR="00041814">
          <w:rPr>
            <w:color w:val="0000FF"/>
          </w:rPr>
          <w:t>11</w:t>
        </w:r>
      </w:hyperlink>
      <w:r>
        <w:t>].</w:t>
      </w:r>
      <w:r>
        <w:rPr>
          <w:spacing w:val="40"/>
        </w:rPr>
        <w:t xml:space="preserve"> </w:t>
      </w:r>
      <w:r>
        <w:t xml:space="preserve">The other leading vaccine candidate (GBS-NN2 by </w:t>
      </w:r>
      <w:proofErr w:type="spellStart"/>
      <w:r>
        <w:t>Minervax</w:t>
      </w:r>
      <w:proofErr w:type="spellEnd"/>
      <w:r>
        <w:t>) contains fusion proteins from the alpha-like protein</w:t>
      </w:r>
      <w:r>
        <w:rPr>
          <w:spacing w:val="-6"/>
        </w:rPr>
        <w:t xml:space="preserve"> </w:t>
      </w:r>
      <w:r>
        <w:t>(Alp)</w:t>
      </w:r>
      <w:r>
        <w:rPr>
          <w:spacing w:val="-6"/>
        </w:rPr>
        <w:t xml:space="preserve"> </w:t>
      </w:r>
      <w:r>
        <w:t>family</w:t>
      </w:r>
      <w:r>
        <w:rPr>
          <w:spacing w:val="-6"/>
        </w:rPr>
        <w:t xml:space="preserve"> </w:t>
      </w:r>
      <w:r>
        <w:t>of</w:t>
      </w:r>
      <w:r>
        <w:rPr>
          <w:spacing w:val="-6"/>
        </w:rPr>
        <w:t xml:space="preserve"> </w:t>
      </w:r>
      <w:r>
        <w:t>GBS.</w:t>
      </w:r>
      <w:r>
        <w:rPr>
          <w:spacing w:val="-6"/>
        </w:rPr>
        <w:t xml:space="preserve"> </w:t>
      </w:r>
      <w:r>
        <w:t>[</w:t>
      </w:r>
      <w:hyperlink w:anchor="_bookmark13" w:history="1">
        <w:r w:rsidR="00041814">
          <w:rPr>
            <w:color w:val="0000FF"/>
          </w:rPr>
          <w:t>12</w:t>
        </w:r>
      </w:hyperlink>
      <w:r>
        <w:t>]</w:t>
      </w:r>
      <w:r>
        <w:rPr>
          <w:spacing w:val="-6"/>
        </w:rPr>
        <w:t xml:space="preserve"> </w:t>
      </w:r>
      <w:r>
        <w:t>All</w:t>
      </w:r>
      <w:r>
        <w:rPr>
          <w:spacing w:val="-6"/>
        </w:rPr>
        <w:t xml:space="preserve"> </w:t>
      </w:r>
      <w:r>
        <w:t>infant</w:t>
      </w:r>
      <w:r>
        <w:rPr>
          <w:spacing w:val="-6"/>
        </w:rPr>
        <w:t xml:space="preserve"> </w:t>
      </w:r>
      <w:r>
        <w:t>isolates</w:t>
      </w:r>
      <w:r>
        <w:rPr>
          <w:spacing w:val="-6"/>
        </w:rPr>
        <w:t xml:space="preserve"> </w:t>
      </w:r>
      <w:r>
        <w:t>in</w:t>
      </w:r>
      <w:r>
        <w:rPr>
          <w:spacing w:val="-6"/>
        </w:rPr>
        <w:t xml:space="preserve"> </w:t>
      </w:r>
      <w:r>
        <w:t>our</w:t>
      </w:r>
      <w:r>
        <w:rPr>
          <w:spacing w:val="-6"/>
        </w:rPr>
        <w:t xml:space="preserve"> </w:t>
      </w:r>
      <w:r>
        <w:t>study</w:t>
      </w:r>
      <w:r>
        <w:rPr>
          <w:spacing w:val="-6"/>
        </w:rPr>
        <w:t xml:space="preserve"> </w:t>
      </w:r>
      <w:r>
        <w:t>contained</w:t>
      </w:r>
      <w:r>
        <w:rPr>
          <w:spacing w:val="-6"/>
        </w:rPr>
        <w:t xml:space="preserve"> </w:t>
      </w:r>
      <w:r>
        <w:t>genes</w:t>
      </w:r>
      <w:r>
        <w:rPr>
          <w:spacing w:val="-6"/>
        </w:rPr>
        <w:t xml:space="preserve"> </w:t>
      </w:r>
      <w:r>
        <w:t>encoding</w:t>
      </w:r>
      <w:r>
        <w:rPr>
          <w:spacing w:val="-6"/>
        </w:rPr>
        <w:t xml:space="preserve"> </w:t>
      </w:r>
      <w:r>
        <w:t>at</w:t>
      </w:r>
      <w:r>
        <w:rPr>
          <w:spacing w:val="-6"/>
        </w:rPr>
        <w:t xml:space="preserve"> </w:t>
      </w:r>
      <w:r>
        <w:t>least one Alp protein:</w:t>
      </w:r>
      <w:r>
        <w:rPr>
          <w:spacing w:val="40"/>
        </w:rPr>
        <w:t xml:space="preserve"> </w:t>
      </w:r>
      <w:r>
        <w:t xml:space="preserve">rib (n=46, </w:t>
      </w:r>
      <w:r>
        <w:rPr>
          <w:rFonts w:ascii="Times New Roman"/>
        </w:rPr>
        <w:t>66%</w:t>
      </w:r>
      <w:r>
        <w:t xml:space="preserve">), </w:t>
      </w:r>
      <w:proofErr w:type="spellStart"/>
      <w:r>
        <w:t>alphaC</w:t>
      </w:r>
      <w:proofErr w:type="spellEnd"/>
      <w:r>
        <w:t xml:space="preserve"> (n=7, </w:t>
      </w:r>
      <w:r>
        <w:rPr>
          <w:rFonts w:ascii="Times New Roman"/>
        </w:rPr>
        <w:t>10%</w:t>
      </w:r>
      <w:r>
        <w:t xml:space="preserve">), alp1 (n=15, </w:t>
      </w:r>
      <w:r>
        <w:rPr>
          <w:rFonts w:ascii="Times New Roman"/>
        </w:rPr>
        <w:t>21%</w:t>
      </w:r>
      <w:r>
        <w:t xml:space="preserve">), and alp23 (n=2, </w:t>
      </w:r>
      <w:r>
        <w:rPr>
          <w:rFonts w:ascii="Times New Roman"/>
        </w:rPr>
        <w:t>3%</w:t>
      </w:r>
      <w:r>
        <w:t>) (Figure</w:t>
      </w:r>
      <w:r>
        <w:rPr>
          <w:spacing w:val="-5"/>
        </w:rPr>
        <w:t xml:space="preserve"> </w:t>
      </w:r>
      <w:r>
        <w:t>2,</w:t>
      </w:r>
      <w:r>
        <w:rPr>
          <w:spacing w:val="-2"/>
        </w:rPr>
        <w:t xml:space="preserve"> </w:t>
      </w:r>
      <w:r>
        <w:t>Table</w:t>
      </w:r>
      <w:r>
        <w:rPr>
          <w:spacing w:val="-5"/>
        </w:rPr>
        <w:t xml:space="preserve"> </w:t>
      </w:r>
      <w:r>
        <w:t>S4).</w:t>
      </w:r>
      <w:r>
        <w:rPr>
          <w:spacing w:val="21"/>
        </w:rPr>
        <w:t xml:space="preserve"> </w:t>
      </w:r>
      <w:r>
        <w:t>The</w:t>
      </w:r>
      <w:r>
        <w:rPr>
          <w:spacing w:val="-5"/>
        </w:rPr>
        <w:t xml:space="preserve"> </w:t>
      </w:r>
      <w:r>
        <w:t>rib</w:t>
      </w:r>
      <w:r>
        <w:rPr>
          <w:spacing w:val="-5"/>
        </w:rPr>
        <w:t xml:space="preserve"> </w:t>
      </w:r>
      <w:r>
        <w:t>gene</w:t>
      </w:r>
      <w:r>
        <w:rPr>
          <w:spacing w:val="-5"/>
        </w:rPr>
        <w:t xml:space="preserve"> </w:t>
      </w:r>
      <w:r>
        <w:t>was</w:t>
      </w:r>
      <w:r>
        <w:rPr>
          <w:spacing w:val="-5"/>
        </w:rPr>
        <w:t xml:space="preserve"> </w:t>
      </w:r>
      <w:r>
        <w:t>exclusively</w:t>
      </w:r>
      <w:r>
        <w:rPr>
          <w:spacing w:val="-5"/>
        </w:rPr>
        <w:t xml:space="preserve"> </w:t>
      </w:r>
      <w:r>
        <w:t>found</w:t>
      </w:r>
      <w:r>
        <w:rPr>
          <w:spacing w:val="-5"/>
        </w:rPr>
        <w:t xml:space="preserve"> </w:t>
      </w:r>
      <w:r>
        <w:t>in</w:t>
      </w:r>
      <w:r>
        <w:rPr>
          <w:spacing w:val="-5"/>
        </w:rPr>
        <w:t xml:space="preserve"> </w:t>
      </w:r>
      <w:r>
        <w:t>CC17</w:t>
      </w:r>
      <w:r>
        <w:rPr>
          <w:spacing w:val="-5"/>
        </w:rPr>
        <w:t xml:space="preserve"> </w:t>
      </w:r>
      <w:r>
        <w:t>(n=40)</w:t>
      </w:r>
      <w:r>
        <w:rPr>
          <w:spacing w:val="-5"/>
        </w:rPr>
        <w:t xml:space="preserve"> </w:t>
      </w:r>
      <w:r>
        <w:t>and</w:t>
      </w:r>
      <w:r>
        <w:rPr>
          <w:spacing w:val="-5"/>
        </w:rPr>
        <w:t xml:space="preserve"> </w:t>
      </w:r>
      <w:r>
        <w:t>CC19</w:t>
      </w:r>
      <w:r>
        <w:rPr>
          <w:spacing w:val="-5"/>
        </w:rPr>
        <w:t xml:space="preserve"> </w:t>
      </w:r>
      <w:r>
        <w:t>(n=6)</w:t>
      </w:r>
      <w:r>
        <w:rPr>
          <w:spacing w:val="-5"/>
        </w:rPr>
        <w:t xml:space="preserve"> </w:t>
      </w:r>
      <w:r>
        <w:t xml:space="preserve">isolates, </w:t>
      </w:r>
      <w:proofErr w:type="spellStart"/>
      <w:r>
        <w:t>alphaC</w:t>
      </w:r>
      <w:proofErr w:type="spellEnd"/>
      <w:r>
        <w:rPr>
          <w:spacing w:val="30"/>
        </w:rPr>
        <w:t xml:space="preserve"> </w:t>
      </w:r>
      <w:r>
        <w:t>in</w:t>
      </w:r>
      <w:r>
        <w:rPr>
          <w:spacing w:val="30"/>
        </w:rPr>
        <w:t xml:space="preserve"> </w:t>
      </w:r>
      <w:r>
        <w:t>CC12</w:t>
      </w:r>
      <w:r>
        <w:rPr>
          <w:spacing w:val="30"/>
        </w:rPr>
        <w:t xml:space="preserve"> </w:t>
      </w:r>
      <w:r>
        <w:t>(n=7),</w:t>
      </w:r>
      <w:r>
        <w:rPr>
          <w:spacing w:val="32"/>
        </w:rPr>
        <w:t xml:space="preserve"> </w:t>
      </w:r>
      <w:r>
        <w:t>alp1</w:t>
      </w:r>
      <w:r>
        <w:rPr>
          <w:spacing w:val="30"/>
        </w:rPr>
        <w:t xml:space="preserve"> </w:t>
      </w:r>
      <w:r>
        <w:t>in</w:t>
      </w:r>
      <w:r>
        <w:rPr>
          <w:spacing w:val="30"/>
        </w:rPr>
        <w:t xml:space="preserve"> </w:t>
      </w:r>
      <w:r>
        <w:t>CC23</w:t>
      </w:r>
      <w:r>
        <w:rPr>
          <w:spacing w:val="30"/>
        </w:rPr>
        <w:t xml:space="preserve"> </w:t>
      </w:r>
      <w:r>
        <w:t>(n=14)</w:t>
      </w:r>
      <w:r>
        <w:rPr>
          <w:spacing w:val="30"/>
        </w:rPr>
        <w:t xml:space="preserve"> </w:t>
      </w:r>
      <w:r>
        <w:t>and</w:t>
      </w:r>
      <w:r>
        <w:rPr>
          <w:spacing w:val="30"/>
        </w:rPr>
        <w:t xml:space="preserve"> </w:t>
      </w:r>
      <w:r>
        <w:t>CC459</w:t>
      </w:r>
      <w:r>
        <w:rPr>
          <w:spacing w:val="30"/>
        </w:rPr>
        <w:t xml:space="preserve"> </w:t>
      </w:r>
      <w:r>
        <w:t>(n=1),</w:t>
      </w:r>
      <w:r>
        <w:rPr>
          <w:spacing w:val="32"/>
        </w:rPr>
        <w:t xml:space="preserve"> </w:t>
      </w:r>
      <w:r>
        <w:t>and</w:t>
      </w:r>
      <w:r>
        <w:rPr>
          <w:spacing w:val="30"/>
        </w:rPr>
        <w:t xml:space="preserve"> </w:t>
      </w:r>
      <w:r>
        <w:t>alp23</w:t>
      </w:r>
      <w:r>
        <w:rPr>
          <w:spacing w:val="30"/>
        </w:rPr>
        <w:t xml:space="preserve"> </w:t>
      </w:r>
      <w:r>
        <w:t>in</w:t>
      </w:r>
      <w:r>
        <w:rPr>
          <w:spacing w:val="30"/>
        </w:rPr>
        <w:t xml:space="preserve"> </w:t>
      </w:r>
      <w:r>
        <w:t>CC23</w:t>
      </w:r>
      <w:r>
        <w:rPr>
          <w:spacing w:val="30"/>
        </w:rPr>
        <w:t xml:space="preserve"> </w:t>
      </w:r>
      <w:r>
        <w:t>(N=1)</w:t>
      </w:r>
      <w:r>
        <w:rPr>
          <w:spacing w:val="30"/>
        </w:rPr>
        <w:t xml:space="preserve"> </w:t>
      </w:r>
      <w:r>
        <w:t xml:space="preserve">and CC1 (n=1) (Figure </w:t>
      </w:r>
      <w:hyperlink w:anchor="_bookmark1" w:history="1">
        <w:r w:rsidR="00041814">
          <w:rPr>
            <w:color w:val="0000FF"/>
          </w:rPr>
          <w:t>2</w:t>
        </w:r>
      </w:hyperlink>
      <w:r>
        <w:t>).</w:t>
      </w:r>
      <w:r>
        <w:rPr>
          <w:spacing w:val="39"/>
        </w:rPr>
        <w:t xml:space="preserve"> </w:t>
      </w:r>
      <w:commentRangeStart w:id="303"/>
      <w:del w:id="304" w:author="Cavalli, Lea" w:date="2025-01-23T15:23:00Z" w16du:dateUtc="2025-01-23T14:23:00Z">
        <w:r w:rsidDel="00F40FCC">
          <w:delText xml:space="preserve">Although GBS maternal vaccines are primarily designed to prevent EOD and LOD, our findings suggest that GBS6 and GBS-NN2 could also effectively cover the VLOD </w:delText>
        </w:r>
        <w:r w:rsidDel="00F40FCC">
          <w:rPr>
            <w:spacing w:val="-2"/>
          </w:rPr>
          <w:delText>cases</w:delText>
        </w:r>
        <w:r w:rsidDel="00F40FCC">
          <w:rPr>
            <w:spacing w:val="-3"/>
          </w:rPr>
          <w:delText xml:space="preserve"> </w:delText>
        </w:r>
        <w:r w:rsidDel="00F40FCC">
          <w:rPr>
            <w:spacing w:val="-2"/>
          </w:rPr>
          <w:delText>commonly</w:delText>
        </w:r>
        <w:r w:rsidDel="00F40FCC">
          <w:rPr>
            <w:spacing w:val="-3"/>
          </w:rPr>
          <w:delText xml:space="preserve"> </w:delText>
        </w:r>
        <w:r w:rsidDel="00F40FCC">
          <w:rPr>
            <w:spacing w:val="-2"/>
          </w:rPr>
          <w:delText>seen in our</w:delText>
        </w:r>
        <w:r w:rsidDel="00F40FCC">
          <w:rPr>
            <w:spacing w:val="-3"/>
          </w:rPr>
          <w:delText xml:space="preserve"> </w:delText>
        </w:r>
        <w:r w:rsidDel="00F40FCC">
          <w:rPr>
            <w:spacing w:val="-2"/>
          </w:rPr>
          <w:delText>cohort, provided they</w:delText>
        </w:r>
        <w:r w:rsidDel="00F40FCC">
          <w:rPr>
            <w:spacing w:val="-3"/>
          </w:rPr>
          <w:delText xml:space="preserve"> </w:delText>
        </w:r>
        <w:r w:rsidDel="00F40FCC">
          <w:rPr>
            <w:spacing w:val="-2"/>
          </w:rPr>
          <w:delText>induce</w:delText>
        </w:r>
        <w:r w:rsidDel="00F40FCC">
          <w:rPr>
            <w:spacing w:val="-3"/>
          </w:rPr>
          <w:delText xml:space="preserve"> </w:delText>
        </w:r>
        <w:r w:rsidDel="00F40FCC">
          <w:rPr>
            <w:spacing w:val="-2"/>
          </w:rPr>
          <w:delText>long-lasting</w:delText>
        </w:r>
        <w:r w:rsidDel="00F40FCC">
          <w:rPr>
            <w:spacing w:val="-3"/>
          </w:rPr>
          <w:delText xml:space="preserve"> </w:delText>
        </w:r>
        <w:r w:rsidDel="00F40FCC">
          <w:rPr>
            <w:spacing w:val="-2"/>
          </w:rPr>
          <w:delText>maternal</w:delText>
        </w:r>
        <w:r w:rsidDel="00F40FCC">
          <w:rPr>
            <w:spacing w:val="-3"/>
          </w:rPr>
          <w:delText xml:space="preserve"> </w:delText>
        </w:r>
        <w:r w:rsidDel="00F40FCC">
          <w:rPr>
            <w:spacing w:val="-2"/>
          </w:rPr>
          <w:delText>antibodies</w:delText>
        </w:r>
        <w:r w:rsidDel="00F40FCC">
          <w:rPr>
            <w:spacing w:val="-3"/>
          </w:rPr>
          <w:delText xml:space="preserve"> </w:delText>
        </w:r>
        <w:r w:rsidDel="00F40FCC">
          <w:rPr>
            <w:spacing w:val="-2"/>
          </w:rPr>
          <w:delText xml:space="preserve">(Figure </w:delText>
        </w:r>
        <w:r w:rsidR="00041814" w:rsidDel="00F40FCC">
          <w:fldChar w:fldCharType="begin"/>
        </w:r>
        <w:r w:rsidR="00041814" w:rsidDel="00F40FCC">
          <w:delInstrText>HYPERLINK \l "_bookmark0"</w:delInstrText>
        </w:r>
        <w:r w:rsidR="00041814" w:rsidDel="00F40FCC">
          <w:fldChar w:fldCharType="separate"/>
        </w:r>
        <w:r w:rsidR="00041814" w:rsidDel="00F40FCC">
          <w:rPr>
            <w:color w:val="0000FF"/>
          </w:rPr>
          <w:delText>1</w:delText>
        </w:r>
        <w:r w:rsidR="00041814" w:rsidDel="00F40FCC">
          <w:fldChar w:fldCharType="end"/>
        </w:r>
        <w:r w:rsidDel="00F40FCC">
          <w:delText>,</w:delText>
        </w:r>
        <w:r w:rsidDel="00F40FCC">
          <w:rPr>
            <w:spacing w:val="-4"/>
          </w:rPr>
          <w:delText xml:space="preserve"> </w:delText>
        </w:r>
        <w:r w:rsidDel="00F40FCC">
          <w:delText>Table</w:delText>
        </w:r>
        <w:r w:rsidDel="00F40FCC">
          <w:rPr>
            <w:spacing w:val="-5"/>
          </w:rPr>
          <w:delText xml:space="preserve"> </w:delText>
        </w:r>
        <w:r w:rsidDel="00F40FCC">
          <w:delText>S4).</w:delText>
        </w:r>
        <w:r w:rsidDel="00F40FCC">
          <w:rPr>
            <w:spacing w:val="15"/>
          </w:rPr>
          <w:delText xml:space="preserve"> </w:delText>
        </w:r>
        <w:commentRangeEnd w:id="303"/>
        <w:r w:rsidR="007E2879" w:rsidDel="00F40FCC">
          <w:rPr>
            <w:rStyle w:val="CommentReference"/>
          </w:rPr>
          <w:commentReference w:id="303"/>
        </w:r>
      </w:del>
      <w:r>
        <w:t>The</w:t>
      </w:r>
      <w:r>
        <w:rPr>
          <w:spacing w:val="-5"/>
        </w:rPr>
        <w:t xml:space="preserve"> </w:t>
      </w:r>
      <w:r>
        <w:t>capsular</w:t>
      </w:r>
      <w:r>
        <w:rPr>
          <w:spacing w:val="-5"/>
        </w:rPr>
        <w:t xml:space="preserve"> </w:t>
      </w:r>
      <w:r>
        <w:t>types</w:t>
      </w:r>
      <w:r>
        <w:rPr>
          <w:spacing w:val="-5"/>
        </w:rPr>
        <w:t xml:space="preserve"> </w:t>
      </w:r>
      <w:r>
        <w:t>and</w:t>
      </w:r>
      <w:r>
        <w:rPr>
          <w:spacing w:val="-5"/>
        </w:rPr>
        <w:t xml:space="preserve"> </w:t>
      </w:r>
      <w:r>
        <w:t>proteins</w:t>
      </w:r>
      <w:r>
        <w:rPr>
          <w:spacing w:val="-5"/>
        </w:rPr>
        <w:t xml:space="preserve"> </w:t>
      </w:r>
      <w:r>
        <w:t>targeted</w:t>
      </w:r>
      <w:r>
        <w:rPr>
          <w:spacing w:val="-5"/>
        </w:rPr>
        <w:t xml:space="preserve"> </w:t>
      </w:r>
      <w:r>
        <w:t>by</w:t>
      </w:r>
      <w:r>
        <w:rPr>
          <w:spacing w:val="-5"/>
        </w:rPr>
        <w:t xml:space="preserve"> </w:t>
      </w:r>
      <w:r>
        <w:t>these</w:t>
      </w:r>
      <w:r>
        <w:rPr>
          <w:spacing w:val="-5"/>
        </w:rPr>
        <w:t xml:space="preserve"> </w:t>
      </w:r>
      <w:r>
        <w:t>vaccines</w:t>
      </w:r>
      <w:r>
        <w:rPr>
          <w:spacing w:val="-5"/>
        </w:rPr>
        <w:t xml:space="preserve"> </w:t>
      </w:r>
      <w:r>
        <w:t>are</w:t>
      </w:r>
      <w:r>
        <w:rPr>
          <w:spacing w:val="-5"/>
        </w:rPr>
        <w:t xml:space="preserve"> </w:t>
      </w:r>
      <w:r>
        <w:t>present</w:t>
      </w:r>
      <w:r>
        <w:rPr>
          <w:spacing w:val="-5"/>
        </w:rPr>
        <w:t xml:space="preserve"> </w:t>
      </w:r>
      <w:r>
        <w:t>in</w:t>
      </w:r>
      <w:r>
        <w:rPr>
          <w:spacing w:val="-5"/>
        </w:rPr>
        <w:t xml:space="preserve"> </w:t>
      </w:r>
      <w:r>
        <w:t>all</w:t>
      </w:r>
      <w:r>
        <w:rPr>
          <w:spacing w:val="-5"/>
        </w:rPr>
        <w:t xml:space="preserve"> </w:t>
      </w:r>
      <w:r>
        <w:t>isolates from</w:t>
      </w:r>
      <w:r>
        <w:rPr>
          <w:spacing w:val="-5"/>
        </w:rPr>
        <w:t xml:space="preserve"> </w:t>
      </w:r>
      <w:r>
        <w:t>older</w:t>
      </w:r>
      <w:r>
        <w:rPr>
          <w:spacing w:val="-5"/>
        </w:rPr>
        <w:t xml:space="preserve"> </w:t>
      </w:r>
      <w:r>
        <w:t>children</w:t>
      </w:r>
      <w:r>
        <w:rPr>
          <w:spacing w:val="-5"/>
        </w:rPr>
        <w:t xml:space="preserve"> </w:t>
      </w:r>
      <w:r>
        <w:t>and</w:t>
      </w:r>
      <w:r>
        <w:rPr>
          <w:spacing w:val="-5"/>
        </w:rPr>
        <w:t xml:space="preserve"> </w:t>
      </w:r>
      <w:r>
        <w:t>adults</w:t>
      </w:r>
      <w:r>
        <w:rPr>
          <w:spacing w:val="-5"/>
        </w:rPr>
        <w:t xml:space="preserve"> </w:t>
      </w:r>
      <w:r>
        <w:t>in</w:t>
      </w:r>
      <w:r>
        <w:rPr>
          <w:spacing w:val="-5"/>
        </w:rPr>
        <w:t xml:space="preserve"> </w:t>
      </w:r>
      <w:r>
        <w:t>our</w:t>
      </w:r>
      <w:r>
        <w:rPr>
          <w:spacing w:val="-5"/>
        </w:rPr>
        <w:t xml:space="preserve"> </w:t>
      </w:r>
      <w:r>
        <w:t>dataset,</w:t>
      </w:r>
      <w:r>
        <w:rPr>
          <w:spacing w:val="-5"/>
        </w:rPr>
        <w:t xml:space="preserve"> </w:t>
      </w:r>
      <w:r>
        <w:t>indicating</w:t>
      </w:r>
      <w:r>
        <w:rPr>
          <w:spacing w:val="-5"/>
        </w:rPr>
        <w:t xml:space="preserve"> </w:t>
      </w:r>
      <w:r>
        <w:t>their</w:t>
      </w:r>
      <w:r>
        <w:rPr>
          <w:spacing w:val="-5"/>
        </w:rPr>
        <w:t xml:space="preserve"> </w:t>
      </w:r>
      <w:r>
        <w:t>potential</w:t>
      </w:r>
      <w:r>
        <w:rPr>
          <w:spacing w:val="-5"/>
        </w:rPr>
        <w:t xml:space="preserve"> </w:t>
      </w:r>
      <w:r>
        <w:t>as</w:t>
      </w:r>
      <w:r>
        <w:rPr>
          <w:spacing w:val="-5"/>
        </w:rPr>
        <w:t xml:space="preserve"> </w:t>
      </w:r>
      <w:r>
        <w:t>suitable</w:t>
      </w:r>
      <w:r>
        <w:rPr>
          <w:spacing w:val="-5"/>
        </w:rPr>
        <w:t xml:space="preserve"> </w:t>
      </w:r>
      <w:r>
        <w:t>candidates</w:t>
      </w:r>
      <w:r>
        <w:rPr>
          <w:spacing w:val="-5"/>
        </w:rPr>
        <w:t xml:space="preserve"> </w:t>
      </w:r>
      <w:r>
        <w:t xml:space="preserve">for </w:t>
      </w:r>
      <w:r>
        <w:rPr>
          <w:spacing w:val="-2"/>
        </w:rPr>
        <w:t>adult</w:t>
      </w:r>
      <w:r>
        <w:rPr>
          <w:spacing w:val="-11"/>
        </w:rPr>
        <w:t xml:space="preserve"> </w:t>
      </w:r>
      <w:r>
        <w:rPr>
          <w:spacing w:val="-2"/>
        </w:rPr>
        <w:t>vaccination</w:t>
      </w:r>
      <w:r>
        <w:rPr>
          <w:spacing w:val="-10"/>
        </w:rPr>
        <w:t xml:space="preserve"> </w:t>
      </w:r>
      <w:r>
        <w:rPr>
          <w:spacing w:val="-2"/>
        </w:rPr>
        <w:t>in</w:t>
      </w:r>
      <w:r>
        <w:rPr>
          <w:spacing w:val="-10"/>
        </w:rPr>
        <w:t xml:space="preserve"> </w:t>
      </w:r>
      <w:r>
        <w:rPr>
          <w:spacing w:val="-2"/>
        </w:rPr>
        <w:t>outbreaks</w:t>
      </w:r>
      <w:r>
        <w:rPr>
          <w:spacing w:val="-10"/>
        </w:rPr>
        <w:t xml:space="preserve"> </w:t>
      </w:r>
      <w:r>
        <w:rPr>
          <w:spacing w:val="-2"/>
        </w:rPr>
        <w:t>or</w:t>
      </w:r>
      <w:r>
        <w:rPr>
          <w:spacing w:val="-10"/>
        </w:rPr>
        <w:t xml:space="preserve"> </w:t>
      </w:r>
      <w:r>
        <w:rPr>
          <w:spacing w:val="-2"/>
        </w:rPr>
        <w:t>other</w:t>
      </w:r>
      <w:r>
        <w:rPr>
          <w:spacing w:val="-10"/>
        </w:rPr>
        <w:t xml:space="preserve"> </w:t>
      </w:r>
      <w:r>
        <w:rPr>
          <w:spacing w:val="-2"/>
        </w:rPr>
        <w:t>high-risk</w:t>
      </w:r>
      <w:r>
        <w:rPr>
          <w:spacing w:val="-10"/>
        </w:rPr>
        <w:t xml:space="preserve"> </w:t>
      </w:r>
      <w:r>
        <w:rPr>
          <w:spacing w:val="-2"/>
        </w:rPr>
        <w:t>scenarios.</w:t>
      </w:r>
      <w:r>
        <w:rPr>
          <w:spacing w:val="-10"/>
        </w:rPr>
        <w:t xml:space="preserve"> </w:t>
      </w:r>
      <w:r>
        <w:rPr>
          <w:spacing w:val="-2"/>
        </w:rPr>
        <w:t>[</w:t>
      </w:r>
      <w:hyperlink w:anchor="_bookmark37" w:history="1">
        <w:r w:rsidR="00041814">
          <w:rPr>
            <w:color w:val="0000FF"/>
            <w:spacing w:val="-2"/>
          </w:rPr>
          <w:t>43</w:t>
        </w:r>
      </w:hyperlink>
      <w:r>
        <w:rPr>
          <w:spacing w:val="-2"/>
        </w:rPr>
        <w:t>]</w:t>
      </w:r>
      <w:r>
        <w:rPr>
          <w:spacing w:val="-10"/>
        </w:rPr>
        <w:t xml:space="preserve"> </w:t>
      </w:r>
      <w:r>
        <w:rPr>
          <w:spacing w:val="-2"/>
        </w:rPr>
        <w:t>For</w:t>
      </w:r>
      <w:r>
        <w:rPr>
          <w:spacing w:val="-10"/>
        </w:rPr>
        <w:t xml:space="preserve"> </w:t>
      </w:r>
      <w:r>
        <w:rPr>
          <w:spacing w:val="-2"/>
        </w:rPr>
        <w:t>example,</w:t>
      </w:r>
      <w:r>
        <w:rPr>
          <w:spacing w:val="-10"/>
        </w:rPr>
        <w:t xml:space="preserve"> </w:t>
      </w:r>
      <w:r>
        <w:rPr>
          <w:spacing w:val="-2"/>
        </w:rPr>
        <w:t>this</w:t>
      </w:r>
      <w:r>
        <w:rPr>
          <w:spacing w:val="-10"/>
        </w:rPr>
        <w:t xml:space="preserve"> </w:t>
      </w:r>
      <w:r>
        <w:rPr>
          <w:spacing w:val="-2"/>
        </w:rPr>
        <w:t>includes</w:t>
      </w:r>
      <w:r>
        <w:rPr>
          <w:spacing w:val="-10"/>
        </w:rPr>
        <w:t xml:space="preserve"> </w:t>
      </w:r>
      <w:r>
        <w:rPr>
          <w:spacing w:val="-2"/>
        </w:rPr>
        <w:t>the</w:t>
      </w:r>
      <w:r>
        <w:rPr>
          <w:spacing w:val="-10"/>
        </w:rPr>
        <w:t xml:space="preserve"> </w:t>
      </w:r>
      <w:r>
        <w:rPr>
          <w:spacing w:val="-2"/>
        </w:rPr>
        <w:t xml:space="preserve">2015 </w:t>
      </w:r>
      <w:r>
        <w:t>outbreak</w:t>
      </w:r>
      <w:r>
        <w:rPr>
          <w:spacing w:val="-8"/>
        </w:rPr>
        <w:t xml:space="preserve"> </w:t>
      </w:r>
      <w:r>
        <w:t>in</w:t>
      </w:r>
      <w:r>
        <w:rPr>
          <w:spacing w:val="-8"/>
        </w:rPr>
        <w:t xml:space="preserve"> </w:t>
      </w:r>
      <w:r>
        <w:t>Singapore</w:t>
      </w:r>
      <w:r>
        <w:rPr>
          <w:spacing w:val="-8"/>
        </w:rPr>
        <w:t xml:space="preserve"> </w:t>
      </w:r>
      <w:r>
        <w:t>caused</w:t>
      </w:r>
      <w:r>
        <w:rPr>
          <w:spacing w:val="-8"/>
        </w:rPr>
        <w:t xml:space="preserve"> </w:t>
      </w:r>
      <w:r>
        <w:t>by</w:t>
      </w:r>
      <w:r>
        <w:rPr>
          <w:spacing w:val="-8"/>
        </w:rPr>
        <w:t xml:space="preserve"> </w:t>
      </w:r>
      <w:r>
        <w:t>ST283/</w:t>
      </w:r>
      <w:proofErr w:type="spellStart"/>
      <w:r>
        <w:t>cpsIII</w:t>
      </w:r>
      <w:proofErr w:type="spellEnd"/>
      <w:r>
        <w:rPr>
          <w:spacing w:val="-8"/>
        </w:rPr>
        <w:t xml:space="preserve"> </w:t>
      </w:r>
      <w:r>
        <w:t>in</w:t>
      </w:r>
      <w:r>
        <w:rPr>
          <w:spacing w:val="-8"/>
        </w:rPr>
        <w:t xml:space="preserve"> </w:t>
      </w:r>
      <w:r>
        <w:t>non-pregnant</w:t>
      </w:r>
      <w:r>
        <w:rPr>
          <w:spacing w:val="-8"/>
        </w:rPr>
        <w:t xml:space="preserve"> </w:t>
      </w:r>
      <w:r>
        <w:t>adults</w:t>
      </w:r>
      <w:r>
        <w:rPr>
          <w:spacing w:val="-8"/>
        </w:rPr>
        <w:t xml:space="preserve"> </w:t>
      </w:r>
      <w:r>
        <w:t>linked</w:t>
      </w:r>
      <w:r>
        <w:rPr>
          <w:spacing w:val="-8"/>
        </w:rPr>
        <w:t xml:space="preserve"> </w:t>
      </w:r>
      <w:r>
        <w:t>to</w:t>
      </w:r>
      <w:r>
        <w:rPr>
          <w:spacing w:val="-8"/>
        </w:rPr>
        <w:t xml:space="preserve"> </w:t>
      </w:r>
      <w:r>
        <w:t>the</w:t>
      </w:r>
      <w:r>
        <w:rPr>
          <w:spacing w:val="-8"/>
        </w:rPr>
        <w:t xml:space="preserve"> </w:t>
      </w:r>
      <w:r>
        <w:t>consumption of raw fish. [</w:t>
      </w:r>
      <w:hyperlink w:anchor="_bookmark38" w:history="1">
        <w:r w:rsidR="00041814">
          <w:rPr>
            <w:color w:val="0000FF"/>
          </w:rPr>
          <w:t>44</w:t>
        </w:r>
      </w:hyperlink>
      <w:r>
        <w:t>]</w:t>
      </w:r>
    </w:p>
    <w:p w14:paraId="2DF52C8B" w14:textId="77777777" w:rsidR="00041814" w:rsidRDefault="00BD1F93">
      <w:pPr>
        <w:pStyle w:val="BodyText"/>
        <w:spacing w:before="4" w:line="249" w:lineRule="auto"/>
        <w:ind w:left="100" w:right="117" w:firstLine="398"/>
      </w:pPr>
      <w:r>
        <w:t>We</w:t>
      </w:r>
      <w:r>
        <w:rPr>
          <w:spacing w:val="-7"/>
        </w:rPr>
        <w:t xml:space="preserve"> </w:t>
      </w:r>
      <w:r>
        <w:t>also</w:t>
      </w:r>
      <w:r>
        <w:rPr>
          <w:spacing w:val="-7"/>
        </w:rPr>
        <w:t xml:space="preserve"> </w:t>
      </w:r>
      <w:r>
        <w:t>examined</w:t>
      </w:r>
      <w:r>
        <w:rPr>
          <w:spacing w:val="-7"/>
        </w:rPr>
        <w:t xml:space="preserve"> </w:t>
      </w:r>
      <w:r>
        <w:t>the</w:t>
      </w:r>
      <w:r>
        <w:rPr>
          <w:spacing w:val="-7"/>
        </w:rPr>
        <w:t xml:space="preserve"> </w:t>
      </w:r>
      <w:r>
        <w:t>distribution</w:t>
      </w:r>
      <w:r>
        <w:rPr>
          <w:spacing w:val="-7"/>
        </w:rPr>
        <w:t xml:space="preserve"> </w:t>
      </w:r>
      <w:r>
        <w:t>of</w:t>
      </w:r>
      <w:r>
        <w:rPr>
          <w:spacing w:val="-7"/>
        </w:rPr>
        <w:t xml:space="preserve"> </w:t>
      </w:r>
      <w:r>
        <w:t>other</w:t>
      </w:r>
      <w:r>
        <w:rPr>
          <w:spacing w:val="-7"/>
        </w:rPr>
        <w:t xml:space="preserve"> </w:t>
      </w:r>
      <w:r>
        <w:t>immunogenic</w:t>
      </w:r>
      <w:r>
        <w:rPr>
          <w:spacing w:val="-7"/>
        </w:rPr>
        <w:t xml:space="preserve"> </w:t>
      </w:r>
      <w:r>
        <w:t>proteins</w:t>
      </w:r>
      <w:r>
        <w:rPr>
          <w:spacing w:val="-7"/>
        </w:rPr>
        <w:t xml:space="preserve"> </w:t>
      </w:r>
      <w:r>
        <w:t>encoded</w:t>
      </w:r>
      <w:r>
        <w:rPr>
          <w:spacing w:val="-7"/>
        </w:rPr>
        <w:t xml:space="preserve"> </w:t>
      </w:r>
      <w:r>
        <w:t>by</w:t>
      </w:r>
      <w:r>
        <w:rPr>
          <w:spacing w:val="-7"/>
        </w:rPr>
        <w:t xml:space="preserve"> </w:t>
      </w:r>
      <w:r>
        <w:t>isolates</w:t>
      </w:r>
      <w:r>
        <w:rPr>
          <w:spacing w:val="-7"/>
        </w:rPr>
        <w:t xml:space="preserve"> </w:t>
      </w:r>
      <w:r>
        <w:t>in</w:t>
      </w:r>
      <w:r>
        <w:rPr>
          <w:spacing w:val="-7"/>
        </w:rPr>
        <w:t xml:space="preserve"> </w:t>
      </w:r>
      <w:r>
        <w:t>our study</w:t>
      </w:r>
      <w:r>
        <w:rPr>
          <w:spacing w:val="-2"/>
        </w:rPr>
        <w:t xml:space="preserve"> </w:t>
      </w:r>
      <w:r>
        <w:t>cohort.</w:t>
      </w:r>
      <w:r>
        <w:rPr>
          <w:spacing w:val="18"/>
        </w:rPr>
        <w:t xml:space="preserve"> </w:t>
      </w:r>
      <w:r>
        <w:t>All</w:t>
      </w:r>
      <w:r>
        <w:rPr>
          <w:spacing w:val="-2"/>
        </w:rPr>
        <w:t xml:space="preserve"> </w:t>
      </w:r>
      <w:r>
        <w:t>infant</w:t>
      </w:r>
      <w:r>
        <w:rPr>
          <w:spacing w:val="-2"/>
        </w:rPr>
        <w:t xml:space="preserve"> </w:t>
      </w:r>
      <w:r>
        <w:t>isolates</w:t>
      </w:r>
      <w:r>
        <w:rPr>
          <w:spacing w:val="-2"/>
        </w:rPr>
        <w:t xml:space="preserve"> </w:t>
      </w:r>
      <w:r>
        <w:t>encoded</w:t>
      </w:r>
      <w:r>
        <w:rPr>
          <w:spacing w:val="-2"/>
        </w:rPr>
        <w:t xml:space="preserve"> </w:t>
      </w:r>
      <w:r>
        <w:t>at</w:t>
      </w:r>
      <w:r>
        <w:rPr>
          <w:spacing w:val="-2"/>
        </w:rPr>
        <w:t xml:space="preserve"> </w:t>
      </w:r>
      <w:r>
        <w:t>least</w:t>
      </w:r>
      <w:r>
        <w:rPr>
          <w:spacing w:val="-2"/>
        </w:rPr>
        <w:t xml:space="preserve"> </w:t>
      </w:r>
      <w:r>
        <w:t>one</w:t>
      </w:r>
      <w:r>
        <w:rPr>
          <w:spacing w:val="-2"/>
        </w:rPr>
        <w:t xml:space="preserve"> </w:t>
      </w:r>
      <w:r>
        <w:t>of</w:t>
      </w:r>
      <w:r>
        <w:rPr>
          <w:spacing w:val="-2"/>
        </w:rPr>
        <w:t xml:space="preserve"> </w:t>
      </w:r>
      <w:r>
        <w:t>the</w:t>
      </w:r>
      <w:r>
        <w:rPr>
          <w:spacing w:val="-2"/>
        </w:rPr>
        <w:t xml:space="preserve"> </w:t>
      </w:r>
      <w:r>
        <w:t>three</w:t>
      </w:r>
      <w:r>
        <w:rPr>
          <w:spacing w:val="-2"/>
        </w:rPr>
        <w:t xml:space="preserve"> </w:t>
      </w:r>
      <w:r>
        <w:t>pilus</w:t>
      </w:r>
      <w:r>
        <w:rPr>
          <w:spacing w:val="-2"/>
        </w:rPr>
        <w:t xml:space="preserve"> </w:t>
      </w:r>
      <w:r>
        <w:t>islands:</w:t>
      </w:r>
      <w:r>
        <w:rPr>
          <w:spacing w:val="17"/>
        </w:rPr>
        <w:t xml:space="preserve"> </w:t>
      </w:r>
      <w:r>
        <w:t>PI-1</w:t>
      </w:r>
      <w:r>
        <w:rPr>
          <w:spacing w:val="-2"/>
        </w:rPr>
        <w:t xml:space="preserve"> </w:t>
      </w:r>
      <w:r>
        <w:t>(n=49,</w:t>
      </w:r>
      <w:r>
        <w:rPr>
          <w:spacing w:val="-1"/>
        </w:rPr>
        <w:t xml:space="preserve"> </w:t>
      </w:r>
      <w:r>
        <w:rPr>
          <w:rFonts w:ascii="Times New Roman"/>
        </w:rPr>
        <w:t>70%</w:t>
      </w:r>
      <w:r>
        <w:t>), PI-2a</w:t>
      </w:r>
      <w:r>
        <w:rPr>
          <w:spacing w:val="-8"/>
        </w:rPr>
        <w:t xml:space="preserve"> </w:t>
      </w:r>
      <w:r>
        <w:t>(n=27,</w:t>
      </w:r>
      <w:r>
        <w:rPr>
          <w:spacing w:val="-6"/>
        </w:rPr>
        <w:t xml:space="preserve"> </w:t>
      </w:r>
      <w:r>
        <w:rPr>
          <w:rFonts w:ascii="Times New Roman"/>
        </w:rPr>
        <w:t>39%</w:t>
      </w:r>
      <w:r>
        <w:t>)</w:t>
      </w:r>
      <w:r>
        <w:rPr>
          <w:spacing w:val="-8"/>
        </w:rPr>
        <w:t xml:space="preserve"> </w:t>
      </w:r>
      <w:r>
        <w:t>and</w:t>
      </w:r>
      <w:r>
        <w:rPr>
          <w:spacing w:val="-8"/>
        </w:rPr>
        <w:t xml:space="preserve"> </w:t>
      </w:r>
      <w:r>
        <w:t>PI-2b</w:t>
      </w:r>
      <w:r>
        <w:rPr>
          <w:spacing w:val="-8"/>
        </w:rPr>
        <w:t xml:space="preserve"> </w:t>
      </w:r>
      <w:r>
        <w:t>(n=38,</w:t>
      </w:r>
      <w:r>
        <w:rPr>
          <w:spacing w:val="-7"/>
        </w:rPr>
        <w:t xml:space="preserve"> </w:t>
      </w:r>
      <w:r>
        <w:rPr>
          <w:rFonts w:ascii="Times New Roman"/>
        </w:rPr>
        <w:t>54%</w:t>
      </w:r>
      <w:r>
        <w:t>),</w:t>
      </w:r>
      <w:r>
        <w:rPr>
          <w:spacing w:val="-7"/>
        </w:rPr>
        <w:t xml:space="preserve"> </w:t>
      </w:r>
      <w:r>
        <w:t>as</w:t>
      </w:r>
      <w:r>
        <w:rPr>
          <w:spacing w:val="-8"/>
        </w:rPr>
        <w:t xml:space="preserve"> </w:t>
      </w:r>
      <w:r>
        <w:t>well</w:t>
      </w:r>
      <w:r>
        <w:rPr>
          <w:spacing w:val="-8"/>
        </w:rPr>
        <w:t xml:space="preserve"> </w:t>
      </w:r>
      <w:r>
        <w:t>as</w:t>
      </w:r>
      <w:r>
        <w:rPr>
          <w:spacing w:val="-8"/>
        </w:rPr>
        <w:t xml:space="preserve"> </w:t>
      </w:r>
      <w:r>
        <w:t>the</w:t>
      </w:r>
      <w:r>
        <w:rPr>
          <w:spacing w:val="-8"/>
        </w:rPr>
        <w:t xml:space="preserve"> </w:t>
      </w:r>
      <w:r>
        <w:t>sip</w:t>
      </w:r>
      <w:r>
        <w:rPr>
          <w:spacing w:val="-8"/>
        </w:rPr>
        <w:t xml:space="preserve"> </w:t>
      </w:r>
      <w:r>
        <w:t>gene</w:t>
      </w:r>
      <w:r>
        <w:rPr>
          <w:spacing w:val="-8"/>
        </w:rPr>
        <w:t xml:space="preserve"> </w:t>
      </w:r>
      <w:r>
        <w:t>(Table</w:t>
      </w:r>
      <w:r>
        <w:rPr>
          <w:spacing w:val="-8"/>
        </w:rPr>
        <w:t xml:space="preserve"> </w:t>
      </w:r>
      <w:r>
        <w:t>S4).</w:t>
      </w:r>
      <w:r>
        <w:rPr>
          <w:spacing w:val="13"/>
        </w:rPr>
        <w:t xml:space="preserve"> </w:t>
      </w:r>
      <w:r>
        <w:t>These</w:t>
      </w:r>
      <w:r>
        <w:rPr>
          <w:spacing w:val="-8"/>
        </w:rPr>
        <w:t xml:space="preserve"> </w:t>
      </w:r>
      <w:r>
        <w:t>immunogenic proteins</w:t>
      </w:r>
      <w:r>
        <w:rPr>
          <w:spacing w:val="-8"/>
        </w:rPr>
        <w:t xml:space="preserve"> </w:t>
      </w:r>
      <w:r>
        <w:t>have</w:t>
      </w:r>
      <w:r>
        <w:rPr>
          <w:spacing w:val="-8"/>
        </w:rPr>
        <w:t xml:space="preserve"> </w:t>
      </w:r>
      <w:r>
        <w:t>the</w:t>
      </w:r>
      <w:r>
        <w:rPr>
          <w:spacing w:val="-8"/>
        </w:rPr>
        <w:t xml:space="preserve"> </w:t>
      </w:r>
      <w:r>
        <w:t>potential</w:t>
      </w:r>
      <w:r>
        <w:rPr>
          <w:spacing w:val="-8"/>
        </w:rPr>
        <w:t xml:space="preserve"> </w:t>
      </w:r>
      <w:r>
        <w:t>to</w:t>
      </w:r>
      <w:r>
        <w:rPr>
          <w:spacing w:val="-8"/>
        </w:rPr>
        <w:t xml:space="preserve"> </w:t>
      </w:r>
      <w:r>
        <w:t>serve</w:t>
      </w:r>
      <w:r>
        <w:rPr>
          <w:spacing w:val="-8"/>
        </w:rPr>
        <w:t xml:space="preserve"> </w:t>
      </w:r>
      <w:r>
        <w:t>as</w:t>
      </w:r>
      <w:r>
        <w:rPr>
          <w:spacing w:val="-8"/>
        </w:rPr>
        <w:t xml:space="preserve"> </w:t>
      </w:r>
      <w:r>
        <w:t>universal</w:t>
      </w:r>
      <w:r>
        <w:rPr>
          <w:spacing w:val="-8"/>
        </w:rPr>
        <w:t xml:space="preserve"> </w:t>
      </w:r>
      <w:r>
        <w:t>vaccine</w:t>
      </w:r>
      <w:r>
        <w:rPr>
          <w:spacing w:val="-8"/>
        </w:rPr>
        <w:t xml:space="preserve"> </w:t>
      </w:r>
      <w:r>
        <w:t>targets.</w:t>
      </w:r>
      <w:r>
        <w:rPr>
          <w:spacing w:val="8"/>
        </w:rPr>
        <w:t xml:space="preserve"> </w:t>
      </w:r>
      <w:r>
        <w:t>In</w:t>
      </w:r>
      <w:r>
        <w:rPr>
          <w:spacing w:val="-8"/>
        </w:rPr>
        <w:t xml:space="preserve"> </w:t>
      </w:r>
      <w:r>
        <w:t>contrast,</w:t>
      </w:r>
      <w:r>
        <w:rPr>
          <w:spacing w:val="-8"/>
        </w:rPr>
        <w:t xml:space="preserve"> </w:t>
      </w:r>
      <w:r>
        <w:t>not</w:t>
      </w:r>
      <w:r>
        <w:rPr>
          <w:spacing w:val="-8"/>
        </w:rPr>
        <w:t xml:space="preserve"> </w:t>
      </w:r>
      <w:r>
        <w:t>all</w:t>
      </w:r>
      <w:r>
        <w:rPr>
          <w:spacing w:val="-8"/>
        </w:rPr>
        <w:t xml:space="preserve"> </w:t>
      </w:r>
      <w:r>
        <w:t>infant</w:t>
      </w:r>
      <w:r>
        <w:rPr>
          <w:spacing w:val="-8"/>
        </w:rPr>
        <w:t xml:space="preserve"> </w:t>
      </w:r>
      <w:r>
        <w:t xml:space="preserve">isolates carried genes encoding C5a peptidase (n=68, </w:t>
      </w:r>
      <w:r>
        <w:rPr>
          <w:rFonts w:ascii="Times New Roman"/>
        </w:rPr>
        <w:t>97%</w:t>
      </w:r>
      <w:r>
        <w:t xml:space="preserve">), </w:t>
      </w:r>
      <w:proofErr w:type="spellStart"/>
      <w:r>
        <w:t>Lmb</w:t>
      </w:r>
      <w:proofErr w:type="spellEnd"/>
      <w:r>
        <w:t xml:space="preserve"> (n=69, </w:t>
      </w:r>
      <w:r>
        <w:rPr>
          <w:rFonts w:ascii="Times New Roman"/>
        </w:rPr>
        <w:t>99%</w:t>
      </w:r>
      <w:r>
        <w:t xml:space="preserve">), and </w:t>
      </w:r>
      <w:proofErr w:type="spellStart"/>
      <w:r>
        <w:t>FbsB</w:t>
      </w:r>
      <w:proofErr w:type="spellEnd"/>
      <w:r>
        <w:t xml:space="preserve"> (n=55, </w:t>
      </w:r>
      <w:r>
        <w:rPr>
          <w:rFonts w:ascii="Times New Roman"/>
        </w:rPr>
        <w:t>79%</w:t>
      </w:r>
      <w:r>
        <w:t>) (Table</w:t>
      </w:r>
      <w:r>
        <w:rPr>
          <w:spacing w:val="-2"/>
        </w:rPr>
        <w:t xml:space="preserve"> </w:t>
      </w:r>
      <w:r>
        <w:t>S4).</w:t>
      </w:r>
      <w:r>
        <w:rPr>
          <w:spacing w:val="19"/>
        </w:rPr>
        <w:t xml:space="preserve"> </w:t>
      </w:r>
      <w:r>
        <w:t>The</w:t>
      </w:r>
      <w:r>
        <w:rPr>
          <w:spacing w:val="-2"/>
        </w:rPr>
        <w:t xml:space="preserve"> </w:t>
      </w:r>
      <w:proofErr w:type="spellStart"/>
      <w:r>
        <w:t>FbsB</w:t>
      </w:r>
      <w:proofErr w:type="spellEnd"/>
      <w:r>
        <w:rPr>
          <w:spacing w:val="-2"/>
        </w:rPr>
        <w:t xml:space="preserve"> </w:t>
      </w:r>
      <w:r>
        <w:t>protein</w:t>
      </w:r>
      <w:r>
        <w:rPr>
          <w:spacing w:val="-2"/>
        </w:rPr>
        <w:t xml:space="preserve"> </w:t>
      </w:r>
      <w:r>
        <w:t>was</w:t>
      </w:r>
      <w:r>
        <w:rPr>
          <w:spacing w:val="-2"/>
        </w:rPr>
        <w:t xml:space="preserve"> </w:t>
      </w:r>
      <w:r>
        <w:t>exclusively</w:t>
      </w:r>
      <w:r>
        <w:rPr>
          <w:spacing w:val="-2"/>
        </w:rPr>
        <w:t xml:space="preserve"> </w:t>
      </w:r>
      <w:r>
        <w:t>present</w:t>
      </w:r>
      <w:r>
        <w:rPr>
          <w:spacing w:val="-2"/>
        </w:rPr>
        <w:t xml:space="preserve"> </w:t>
      </w:r>
      <w:r>
        <w:t>in</w:t>
      </w:r>
      <w:r>
        <w:rPr>
          <w:spacing w:val="-1"/>
        </w:rPr>
        <w:t xml:space="preserve"> </w:t>
      </w:r>
      <w:r>
        <w:t>hypervirulent</w:t>
      </w:r>
      <w:r>
        <w:rPr>
          <w:spacing w:val="-2"/>
        </w:rPr>
        <w:t xml:space="preserve"> </w:t>
      </w:r>
      <w:r>
        <w:t>clones</w:t>
      </w:r>
      <w:r>
        <w:rPr>
          <w:spacing w:val="-2"/>
        </w:rPr>
        <w:t xml:space="preserve"> </w:t>
      </w:r>
      <w:r>
        <w:t>CC17</w:t>
      </w:r>
      <w:r>
        <w:rPr>
          <w:spacing w:val="-2"/>
        </w:rPr>
        <w:t xml:space="preserve"> </w:t>
      </w:r>
      <w:r>
        <w:t>(n=40,</w:t>
      </w:r>
      <w:r>
        <w:rPr>
          <w:spacing w:val="-2"/>
        </w:rPr>
        <w:t xml:space="preserve"> </w:t>
      </w:r>
      <w:r>
        <w:rPr>
          <w:rFonts w:ascii="Times New Roman"/>
        </w:rPr>
        <w:t>100%</w:t>
      </w:r>
      <w:r>
        <w:t xml:space="preserve">) and CC23 (n=10, </w:t>
      </w:r>
      <w:r>
        <w:rPr>
          <w:rFonts w:ascii="Times New Roman"/>
        </w:rPr>
        <w:t>100%</w:t>
      </w:r>
      <w:r>
        <w:t xml:space="preserve">) isolates, while absent from all other clonal complexes (Figure </w:t>
      </w:r>
      <w:hyperlink w:anchor="_bookmark1" w:history="1">
        <w:r w:rsidR="00041814">
          <w:rPr>
            <w:color w:val="0000FF"/>
          </w:rPr>
          <w:t>2</w:t>
        </w:r>
      </w:hyperlink>
      <w:r>
        <w:t>).</w:t>
      </w:r>
    </w:p>
    <w:p w14:paraId="31BA9B20" w14:textId="77777777" w:rsidR="00041814" w:rsidRDefault="00041814">
      <w:pPr>
        <w:pStyle w:val="BodyText"/>
        <w:spacing w:before="57"/>
        <w:jc w:val="left"/>
      </w:pPr>
    </w:p>
    <w:p w14:paraId="5EDDF12A" w14:textId="77777777" w:rsidR="00041814" w:rsidRDefault="00BD1F93">
      <w:pPr>
        <w:pStyle w:val="Heading2"/>
        <w:numPr>
          <w:ilvl w:val="1"/>
          <w:numId w:val="2"/>
        </w:numPr>
        <w:tabs>
          <w:tab w:val="left" w:pos="712"/>
        </w:tabs>
        <w:ind w:left="712" w:hanging="612"/>
        <w:pPrChange w:id="305" w:author="Cavalli, Lea" w:date="2025-01-22T09:38:00Z" w16du:dateUtc="2025-01-22T08:38:00Z">
          <w:pPr>
            <w:pStyle w:val="Heading2"/>
            <w:numPr>
              <w:ilvl w:val="1"/>
              <w:numId w:val="3"/>
            </w:numPr>
            <w:tabs>
              <w:tab w:val="left" w:pos="712"/>
            </w:tabs>
            <w:ind w:left="4213" w:hanging="613"/>
          </w:pPr>
        </w:pPrChange>
      </w:pPr>
      <w:bookmarkStart w:id="306" w:name="Linking_Phenotypic_Antibiotic_Resistance"/>
      <w:bookmarkEnd w:id="306"/>
      <w:r>
        <w:rPr>
          <w:spacing w:val="-4"/>
        </w:rPr>
        <w:t>Linking</w:t>
      </w:r>
      <w:r>
        <w:rPr>
          <w:spacing w:val="-3"/>
        </w:rPr>
        <w:t xml:space="preserve"> </w:t>
      </w:r>
      <w:r>
        <w:rPr>
          <w:spacing w:val="-4"/>
        </w:rPr>
        <w:t>Phenotypic</w:t>
      </w:r>
      <w:r>
        <w:rPr>
          <w:spacing w:val="-2"/>
        </w:rPr>
        <w:t xml:space="preserve"> </w:t>
      </w:r>
      <w:r>
        <w:rPr>
          <w:spacing w:val="-4"/>
        </w:rPr>
        <w:t>Antibiotic</w:t>
      </w:r>
      <w:r>
        <w:rPr>
          <w:spacing w:val="-3"/>
        </w:rPr>
        <w:t xml:space="preserve"> </w:t>
      </w:r>
      <w:r>
        <w:rPr>
          <w:spacing w:val="-4"/>
        </w:rPr>
        <w:t>Resistance</w:t>
      </w:r>
      <w:r>
        <w:rPr>
          <w:spacing w:val="-2"/>
        </w:rPr>
        <w:t xml:space="preserve"> </w:t>
      </w:r>
      <w:r>
        <w:rPr>
          <w:spacing w:val="-4"/>
        </w:rPr>
        <w:t>to</w:t>
      </w:r>
      <w:r>
        <w:rPr>
          <w:spacing w:val="-2"/>
        </w:rPr>
        <w:t xml:space="preserve"> </w:t>
      </w:r>
      <w:r>
        <w:rPr>
          <w:spacing w:val="-4"/>
        </w:rPr>
        <w:t>Genotypic</w:t>
      </w:r>
      <w:r>
        <w:rPr>
          <w:spacing w:val="-3"/>
        </w:rPr>
        <w:t xml:space="preserve"> </w:t>
      </w:r>
      <w:r>
        <w:rPr>
          <w:spacing w:val="-4"/>
        </w:rPr>
        <w:t>Markers</w:t>
      </w:r>
    </w:p>
    <w:p w14:paraId="0379D099" w14:textId="36592A03" w:rsidR="00041814" w:rsidRDefault="00BD1F93">
      <w:pPr>
        <w:pStyle w:val="BodyText"/>
        <w:spacing w:before="132" w:line="252" w:lineRule="auto"/>
        <w:ind w:left="100" w:right="118"/>
      </w:pPr>
      <w:r>
        <w:t xml:space="preserve">Phenotypic antimicrobial resistance (AMR) testing showed all isolates were susceptible to </w:t>
      </w:r>
      <w:proofErr w:type="spellStart"/>
      <w:r>
        <w:t>peni</w:t>
      </w:r>
      <w:proofErr w:type="spellEnd"/>
      <w:r>
        <w:t xml:space="preserve">- </w:t>
      </w:r>
      <w:proofErr w:type="spellStart"/>
      <w:r>
        <w:t>cillin</w:t>
      </w:r>
      <w:proofErr w:type="spellEnd"/>
      <w:r>
        <w:t>,</w:t>
      </w:r>
      <w:r>
        <w:rPr>
          <w:spacing w:val="-2"/>
        </w:rPr>
        <w:t xml:space="preserve"> </w:t>
      </w:r>
      <w:r>
        <w:t>the</w:t>
      </w:r>
      <w:r>
        <w:rPr>
          <w:spacing w:val="-3"/>
        </w:rPr>
        <w:t xml:space="preserve"> </w:t>
      </w:r>
      <w:r>
        <w:t>preferred</w:t>
      </w:r>
      <w:r>
        <w:rPr>
          <w:spacing w:val="-3"/>
        </w:rPr>
        <w:t xml:space="preserve"> </w:t>
      </w:r>
      <w:r>
        <w:t>treatment</w:t>
      </w:r>
      <w:r>
        <w:rPr>
          <w:spacing w:val="-3"/>
        </w:rPr>
        <w:t xml:space="preserve"> </w:t>
      </w:r>
      <w:r>
        <w:t>for</w:t>
      </w:r>
      <w:r>
        <w:rPr>
          <w:spacing w:val="-3"/>
        </w:rPr>
        <w:t xml:space="preserve"> </w:t>
      </w:r>
      <w:r>
        <w:t>GBS</w:t>
      </w:r>
      <w:r>
        <w:rPr>
          <w:spacing w:val="-3"/>
        </w:rPr>
        <w:t xml:space="preserve"> </w:t>
      </w:r>
      <w:r>
        <w:t>infections,</w:t>
      </w:r>
      <w:r>
        <w:rPr>
          <w:spacing w:val="-2"/>
        </w:rPr>
        <w:t xml:space="preserve"> </w:t>
      </w:r>
      <w:r>
        <w:t>and</w:t>
      </w:r>
      <w:r>
        <w:rPr>
          <w:spacing w:val="-3"/>
        </w:rPr>
        <w:t xml:space="preserve"> </w:t>
      </w:r>
      <w:r>
        <w:t>to</w:t>
      </w:r>
      <w:r>
        <w:rPr>
          <w:spacing w:val="-3"/>
        </w:rPr>
        <w:t xml:space="preserve"> </w:t>
      </w:r>
      <w:r>
        <w:t>vancomycin,</w:t>
      </w:r>
      <w:r>
        <w:rPr>
          <w:spacing w:val="-2"/>
        </w:rPr>
        <w:t xml:space="preserve"> </w:t>
      </w:r>
      <w:r>
        <w:t>which</w:t>
      </w:r>
      <w:r>
        <w:rPr>
          <w:spacing w:val="-3"/>
        </w:rPr>
        <w:t xml:space="preserve"> </w:t>
      </w:r>
      <w:r>
        <w:t>is</w:t>
      </w:r>
      <w:r>
        <w:rPr>
          <w:spacing w:val="-3"/>
        </w:rPr>
        <w:t xml:space="preserve"> </w:t>
      </w:r>
      <w:r>
        <w:t>recommended</w:t>
      </w:r>
      <w:r>
        <w:rPr>
          <w:spacing w:val="-3"/>
        </w:rPr>
        <w:t xml:space="preserve"> </w:t>
      </w:r>
      <w:r>
        <w:t>for those with penicillin allergies and clindamycin resistance.</w:t>
      </w:r>
      <w:r>
        <w:rPr>
          <w:spacing w:val="40"/>
        </w:rPr>
        <w:t xml:space="preserve"> </w:t>
      </w:r>
      <w:r>
        <w:t>Thirty-three (</w:t>
      </w:r>
      <w:r>
        <w:rPr>
          <w:rFonts w:ascii="Times New Roman"/>
        </w:rPr>
        <w:t>38%</w:t>
      </w:r>
      <w:r>
        <w:t>) isolates exhibited resistance</w:t>
      </w:r>
      <w:r>
        <w:rPr>
          <w:spacing w:val="-10"/>
        </w:rPr>
        <w:t xml:space="preserve"> </w:t>
      </w:r>
      <w:r>
        <w:t>to</w:t>
      </w:r>
      <w:r>
        <w:rPr>
          <w:spacing w:val="-10"/>
        </w:rPr>
        <w:t xml:space="preserve"> </w:t>
      </w:r>
      <w:r>
        <w:t>erythromycin,</w:t>
      </w:r>
      <w:r>
        <w:rPr>
          <w:spacing w:val="-10"/>
        </w:rPr>
        <w:t xml:space="preserve"> </w:t>
      </w:r>
      <w:r>
        <w:t>twenty-three</w:t>
      </w:r>
      <w:r>
        <w:rPr>
          <w:spacing w:val="-10"/>
        </w:rPr>
        <w:t xml:space="preserve"> </w:t>
      </w:r>
      <w:r>
        <w:t>(</w:t>
      </w:r>
      <w:r>
        <w:rPr>
          <w:rFonts w:ascii="Times New Roman"/>
        </w:rPr>
        <w:t>26%</w:t>
      </w:r>
      <w:r>
        <w:t>)</w:t>
      </w:r>
      <w:r>
        <w:rPr>
          <w:spacing w:val="-10"/>
        </w:rPr>
        <w:t xml:space="preserve"> </w:t>
      </w:r>
      <w:r>
        <w:t>were</w:t>
      </w:r>
      <w:r>
        <w:rPr>
          <w:spacing w:val="-10"/>
        </w:rPr>
        <w:t xml:space="preserve"> </w:t>
      </w:r>
      <w:r>
        <w:t>resistant</w:t>
      </w:r>
      <w:r>
        <w:rPr>
          <w:spacing w:val="-10"/>
        </w:rPr>
        <w:t xml:space="preserve"> </w:t>
      </w:r>
      <w:r>
        <w:t>to</w:t>
      </w:r>
      <w:r>
        <w:rPr>
          <w:spacing w:val="-10"/>
        </w:rPr>
        <w:t xml:space="preserve"> </w:t>
      </w:r>
      <w:r>
        <w:t>clindamycin,</w:t>
      </w:r>
      <w:r>
        <w:rPr>
          <w:spacing w:val="-10"/>
        </w:rPr>
        <w:t xml:space="preserve"> </w:t>
      </w:r>
      <w:r>
        <w:t>and</w:t>
      </w:r>
      <w:r>
        <w:rPr>
          <w:spacing w:val="-10"/>
        </w:rPr>
        <w:t xml:space="preserve"> </w:t>
      </w:r>
      <w:r>
        <w:t>three</w:t>
      </w:r>
      <w:r>
        <w:rPr>
          <w:spacing w:val="-10"/>
        </w:rPr>
        <w:t xml:space="preserve"> </w:t>
      </w:r>
      <w:r>
        <w:t>(</w:t>
      </w:r>
      <w:r>
        <w:rPr>
          <w:rFonts w:ascii="Times New Roman"/>
        </w:rPr>
        <w:t>3%</w:t>
      </w:r>
      <w:r>
        <w:t>)</w:t>
      </w:r>
      <w:r>
        <w:rPr>
          <w:spacing w:val="-10"/>
        </w:rPr>
        <w:t xml:space="preserve"> </w:t>
      </w:r>
      <w:r>
        <w:t xml:space="preserve">had </w:t>
      </w:r>
      <w:r>
        <w:rPr>
          <w:spacing w:val="-2"/>
        </w:rPr>
        <w:t>intermediate resistance to clindamycin.</w:t>
      </w:r>
      <w:r>
        <w:rPr>
          <w:spacing w:val="18"/>
        </w:rPr>
        <w:t xml:space="preserve"> </w:t>
      </w:r>
      <w:r>
        <w:rPr>
          <w:spacing w:val="-2"/>
        </w:rPr>
        <w:t>Genes encoding macrolide resistance (</w:t>
      </w:r>
      <w:proofErr w:type="spellStart"/>
      <w:r>
        <w:rPr>
          <w:spacing w:val="-2"/>
        </w:rPr>
        <w:t>ermA</w:t>
      </w:r>
      <w:proofErr w:type="spellEnd"/>
      <w:r>
        <w:rPr>
          <w:spacing w:val="-2"/>
        </w:rPr>
        <w:t xml:space="preserve">, </w:t>
      </w:r>
      <w:proofErr w:type="spellStart"/>
      <w:r>
        <w:rPr>
          <w:spacing w:val="-2"/>
        </w:rPr>
        <w:t>ermB</w:t>
      </w:r>
      <w:proofErr w:type="spellEnd"/>
      <w:r>
        <w:rPr>
          <w:spacing w:val="-2"/>
        </w:rPr>
        <w:t xml:space="preserve">, </w:t>
      </w:r>
      <w:proofErr w:type="spellStart"/>
      <w:r>
        <w:rPr>
          <w:spacing w:val="-2"/>
        </w:rPr>
        <w:t>ermT</w:t>
      </w:r>
      <w:proofErr w:type="spellEnd"/>
      <w:r>
        <w:rPr>
          <w:spacing w:val="-2"/>
        </w:rPr>
        <w:t>, and</w:t>
      </w:r>
      <w:r>
        <w:rPr>
          <w:spacing w:val="-6"/>
        </w:rPr>
        <w:t xml:space="preserve"> </w:t>
      </w:r>
      <w:proofErr w:type="spellStart"/>
      <w:r>
        <w:rPr>
          <w:spacing w:val="-2"/>
        </w:rPr>
        <w:t>mefA-msrD</w:t>
      </w:r>
      <w:proofErr w:type="spellEnd"/>
      <w:r>
        <w:rPr>
          <w:spacing w:val="-2"/>
        </w:rPr>
        <w:t>)</w:t>
      </w:r>
      <w:r>
        <w:rPr>
          <w:spacing w:val="-6"/>
        </w:rPr>
        <w:t xml:space="preserve"> </w:t>
      </w:r>
      <w:r>
        <w:rPr>
          <w:spacing w:val="-2"/>
        </w:rPr>
        <w:t>were</w:t>
      </w:r>
      <w:r>
        <w:rPr>
          <w:spacing w:val="-6"/>
        </w:rPr>
        <w:t xml:space="preserve"> </w:t>
      </w:r>
      <w:r>
        <w:rPr>
          <w:spacing w:val="-2"/>
        </w:rPr>
        <w:t>identified</w:t>
      </w:r>
      <w:r>
        <w:rPr>
          <w:spacing w:val="-6"/>
        </w:rPr>
        <w:t xml:space="preserve"> </w:t>
      </w:r>
      <w:r>
        <w:rPr>
          <w:spacing w:val="-2"/>
        </w:rPr>
        <w:t>in</w:t>
      </w:r>
      <w:r>
        <w:rPr>
          <w:spacing w:val="-6"/>
        </w:rPr>
        <w:t xml:space="preserve"> </w:t>
      </w:r>
      <w:r>
        <w:rPr>
          <w:spacing w:val="-2"/>
        </w:rPr>
        <w:t>all</w:t>
      </w:r>
      <w:r>
        <w:rPr>
          <w:spacing w:val="-6"/>
        </w:rPr>
        <w:t xml:space="preserve"> </w:t>
      </w:r>
      <w:r>
        <w:rPr>
          <w:spacing w:val="-2"/>
        </w:rPr>
        <w:t>erythromycin-resistant</w:t>
      </w:r>
      <w:r>
        <w:rPr>
          <w:spacing w:val="-6"/>
        </w:rPr>
        <w:t xml:space="preserve"> </w:t>
      </w:r>
      <w:r>
        <w:rPr>
          <w:spacing w:val="-2"/>
        </w:rPr>
        <w:t>isolates</w:t>
      </w:r>
      <w:r>
        <w:rPr>
          <w:spacing w:val="-6"/>
        </w:rPr>
        <w:t xml:space="preserve"> </w:t>
      </w:r>
      <w:r>
        <w:rPr>
          <w:spacing w:val="-2"/>
        </w:rPr>
        <w:t>and</w:t>
      </w:r>
      <w:r>
        <w:rPr>
          <w:spacing w:val="-6"/>
        </w:rPr>
        <w:t xml:space="preserve"> </w:t>
      </w:r>
      <w:r>
        <w:rPr>
          <w:spacing w:val="-2"/>
        </w:rPr>
        <w:t>in</w:t>
      </w:r>
      <w:r>
        <w:rPr>
          <w:spacing w:val="-6"/>
        </w:rPr>
        <w:t xml:space="preserve"> </w:t>
      </w:r>
      <w:r>
        <w:rPr>
          <w:spacing w:val="-2"/>
        </w:rPr>
        <w:t>4</w:t>
      </w:r>
      <w:r>
        <w:rPr>
          <w:spacing w:val="-6"/>
        </w:rPr>
        <w:t xml:space="preserve"> </w:t>
      </w:r>
      <w:r>
        <w:rPr>
          <w:spacing w:val="-2"/>
        </w:rPr>
        <w:t>(</w:t>
      </w:r>
      <w:r>
        <w:rPr>
          <w:rFonts w:ascii="Times New Roman"/>
          <w:spacing w:val="-2"/>
        </w:rPr>
        <w:t>7%</w:t>
      </w:r>
      <w:r>
        <w:rPr>
          <w:spacing w:val="-2"/>
        </w:rPr>
        <w:t>)</w:t>
      </w:r>
      <w:r>
        <w:rPr>
          <w:spacing w:val="-6"/>
        </w:rPr>
        <w:t xml:space="preserve"> </w:t>
      </w:r>
      <w:r>
        <w:rPr>
          <w:spacing w:val="-2"/>
        </w:rPr>
        <w:t xml:space="preserve">erythromycin- </w:t>
      </w:r>
      <w:r>
        <w:t>susceptible</w:t>
      </w:r>
      <w:r>
        <w:rPr>
          <w:spacing w:val="-4"/>
        </w:rPr>
        <w:t xml:space="preserve"> </w:t>
      </w:r>
      <w:r>
        <w:t>isolates.</w:t>
      </w:r>
      <w:r>
        <w:rPr>
          <w:spacing w:val="17"/>
        </w:rPr>
        <w:t xml:space="preserve"> </w:t>
      </w:r>
      <w:r>
        <w:t>Genes</w:t>
      </w:r>
      <w:r>
        <w:rPr>
          <w:spacing w:val="-4"/>
        </w:rPr>
        <w:t xml:space="preserve"> </w:t>
      </w:r>
      <w:r>
        <w:t>linked</w:t>
      </w:r>
      <w:r>
        <w:rPr>
          <w:spacing w:val="-4"/>
        </w:rPr>
        <w:t xml:space="preserve"> </w:t>
      </w:r>
      <w:r>
        <w:t>to</w:t>
      </w:r>
      <w:r>
        <w:rPr>
          <w:spacing w:val="-4"/>
        </w:rPr>
        <w:t xml:space="preserve"> </w:t>
      </w:r>
      <w:proofErr w:type="spellStart"/>
      <w:r>
        <w:t>lincosamide</w:t>
      </w:r>
      <w:proofErr w:type="spellEnd"/>
      <w:r>
        <w:rPr>
          <w:spacing w:val="-4"/>
        </w:rPr>
        <w:t xml:space="preserve"> </w:t>
      </w:r>
      <w:r>
        <w:t>resistance</w:t>
      </w:r>
      <w:r>
        <w:rPr>
          <w:spacing w:val="-4"/>
        </w:rPr>
        <w:t xml:space="preserve"> </w:t>
      </w:r>
      <w:r>
        <w:t>(</w:t>
      </w:r>
      <w:proofErr w:type="spellStart"/>
      <w:r>
        <w:t>ermA</w:t>
      </w:r>
      <w:proofErr w:type="spellEnd"/>
      <w:r>
        <w:t>,</w:t>
      </w:r>
      <w:r>
        <w:rPr>
          <w:spacing w:val="-4"/>
        </w:rPr>
        <w:t xml:space="preserve"> </w:t>
      </w:r>
      <w:proofErr w:type="spellStart"/>
      <w:r>
        <w:t>ermB</w:t>
      </w:r>
      <w:proofErr w:type="spellEnd"/>
      <w:r>
        <w:t>,</w:t>
      </w:r>
      <w:r>
        <w:rPr>
          <w:spacing w:val="-4"/>
        </w:rPr>
        <w:t xml:space="preserve"> </w:t>
      </w:r>
      <w:r>
        <w:t>and</w:t>
      </w:r>
      <w:r>
        <w:rPr>
          <w:spacing w:val="-4"/>
        </w:rPr>
        <w:t xml:space="preserve"> </w:t>
      </w:r>
      <w:proofErr w:type="spellStart"/>
      <w:r>
        <w:t>ermT</w:t>
      </w:r>
      <w:proofErr w:type="spellEnd"/>
      <w:r>
        <w:t>)</w:t>
      </w:r>
      <w:r>
        <w:rPr>
          <w:spacing w:val="-4"/>
        </w:rPr>
        <w:t xml:space="preserve"> </w:t>
      </w:r>
      <w:r>
        <w:t>were</w:t>
      </w:r>
      <w:r>
        <w:rPr>
          <w:spacing w:val="-4"/>
        </w:rPr>
        <w:t xml:space="preserve"> </w:t>
      </w:r>
      <w:r>
        <w:t xml:space="preserve">found </w:t>
      </w:r>
      <w:r>
        <w:rPr>
          <w:spacing w:val="-2"/>
        </w:rPr>
        <w:t>in all clindamycin-resistant isolates, one of the three clindamycin-intermediate isolates, and seven of</w:t>
      </w:r>
      <w:r>
        <w:rPr>
          <w:spacing w:val="-7"/>
        </w:rPr>
        <w:t xml:space="preserve"> </w:t>
      </w:r>
      <w:r>
        <w:rPr>
          <w:spacing w:val="-2"/>
        </w:rPr>
        <w:t>the</w:t>
      </w:r>
      <w:r>
        <w:rPr>
          <w:spacing w:val="-7"/>
        </w:rPr>
        <w:t xml:space="preserve"> </w:t>
      </w:r>
      <w:r>
        <w:rPr>
          <w:spacing w:val="-2"/>
        </w:rPr>
        <w:t>61</w:t>
      </w:r>
      <w:r>
        <w:rPr>
          <w:spacing w:val="-7"/>
        </w:rPr>
        <w:t xml:space="preserve"> </w:t>
      </w:r>
      <w:r>
        <w:rPr>
          <w:spacing w:val="-2"/>
        </w:rPr>
        <w:t>that</w:t>
      </w:r>
      <w:r>
        <w:rPr>
          <w:spacing w:val="-7"/>
        </w:rPr>
        <w:t xml:space="preserve"> </w:t>
      </w:r>
      <w:r>
        <w:rPr>
          <w:spacing w:val="-2"/>
        </w:rPr>
        <w:t>were</w:t>
      </w:r>
      <w:r>
        <w:rPr>
          <w:spacing w:val="-7"/>
        </w:rPr>
        <w:t xml:space="preserve"> </w:t>
      </w:r>
      <w:r>
        <w:rPr>
          <w:spacing w:val="-2"/>
        </w:rPr>
        <w:t>clindamycin-susceptible.</w:t>
      </w:r>
      <w:r>
        <w:rPr>
          <w:spacing w:val="16"/>
        </w:rPr>
        <w:t xml:space="preserve"> </w:t>
      </w:r>
      <w:commentRangeStart w:id="307"/>
      <w:del w:id="308" w:author="Cavalli, Lea" w:date="2025-01-22T10:04:00Z" w16du:dateUtc="2025-01-22T09:04:00Z">
        <w:r w:rsidDel="00AB2073">
          <w:rPr>
            <w:spacing w:val="-2"/>
          </w:rPr>
          <w:delText>Despite</w:delText>
        </w:r>
        <w:r w:rsidDel="00AB2073">
          <w:rPr>
            <w:spacing w:val="-7"/>
          </w:rPr>
          <w:delText xml:space="preserve"> </w:delText>
        </w:r>
        <w:r w:rsidDel="00AB2073">
          <w:rPr>
            <w:spacing w:val="-2"/>
          </w:rPr>
          <w:delText>overlap</w:delText>
        </w:r>
        <w:r w:rsidDel="00AB2073">
          <w:rPr>
            <w:spacing w:val="-7"/>
          </w:rPr>
          <w:delText xml:space="preserve"> </w:delText>
        </w:r>
        <w:r w:rsidDel="00AB2073">
          <w:rPr>
            <w:spacing w:val="-2"/>
          </w:rPr>
          <w:delText>between</w:delText>
        </w:r>
        <w:r w:rsidDel="00AB2073">
          <w:rPr>
            <w:spacing w:val="-7"/>
          </w:rPr>
          <w:delText xml:space="preserve"> </w:delText>
        </w:r>
        <w:r w:rsidDel="00AB2073">
          <w:rPr>
            <w:spacing w:val="-2"/>
          </w:rPr>
          <w:delText>phenotypic</w:delText>
        </w:r>
        <w:r w:rsidDel="00AB2073">
          <w:rPr>
            <w:spacing w:val="-7"/>
          </w:rPr>
          <w:delText xml:space="preserve"> </w:delText>
        </w:r>
        <w:r w:rsidDel="00AB2073">
          <w:rPr>
            <w:spacing w:val="-2"/>
          </w:rPr>
          <w:delText>and</w:delText>
        </w:r>
        <w:r w:rsidDel="00AB2073">
          <w:rPr>
            <w:spacing w:val="-7"/>
          </w:rPr>
          <w:delText xml:space="preserve"> </w:delText>
        </w:r>
        <w:r w:rsidDel="00AB2073">
          <w:rPr>
            <w:spacing w:val="-2"/>
          </w:rPr>
          <w:delText>genotypic</w:delText>
        </w:r>
        <w:r w:rsidDel="00AB2073">
          <w:rPr>
            <w:spacing w:val="-7"/>
          </w:rPr>
          <w:delText xml:space="preserve"> </w:delText>
        </w:r>
        <w:r w:rsidDel="00AB2073">
          <w:rPr>
            <w:spacing w:val="-2"/>
          </w:rPr>
          <w:delText>re- sistance</w:delText>
        </w:r>
        <w:r w:rsidDel="00AB2073">
          <w:rPr>
            <w:spacing w:val="-4"/>
          </w:rPr>
          <w:delText xml:space="preserve"> </w:delText>
        </w:r>
        <w:r w:rsidDel="00AB2073">
          <w:rPr>
            <w:spacing w:val="-2"/>
          </w:rPr>
          <w:delText>profiles,</w:delText>
        </w:r>
        <w:r w:rsidDel="00AB2073">
          <w:rPr>
            <w:spacing w:val="-4"/>
          </w:rPr>
          <w:delText xml:space="preserve"> </w:delText>
        </w:r>
        <w:r w:rsidDel="00AB2073">
          <w:rPr>
            <w:spacing w:val="-2"/>
          </w:rPr>
          <w:delText>the</w:delText>
        </w:r>
        <w:r w:rsidDel="00AB2073">
          <w:rPr>
            <w:spacing w:val="-4"/>
          </w:rPr>
          <w:delText xml:space="preserve"> </w:delText>
        </w:r>
        <w:r w:rsidDel="00AB2073">
          <w:rPr>
            <w:spacing w:val="-2"/>
          </w:rPr>
          <w:delText>presence</w:delText>
        </w:r>
        <w:r w:rsidDel="00AB2073">
          <w:rPr>
            <w:spacing w:val="-4"/>
          </w:rPr>
          <w:delText xml:space="preserve"> </w:delText>
        </w:r>
        <w:r w:rsidDel="00AB2073">
          <w:rPr>
            <w:spacing w:val="-2"/>
          </w:rPr>
          <w:delText>of</w:delText>
        </w:r>
        <w:r w:rsidDel="00AB2073">
          <w:rPr>
            <w:spacing w:val="-4"/>
          </w:rPr>
          <w:delText xml:space="preserve"> </w:delText>
        </w:r>
        <w:r w:rsidDel="00AB2073">
          <w:rPr>
            <w:spacing w:val="-2"/>
          </w:rPr>
          <w:delText>some</w:delText>
        </w:r>
        <w:r w:rsidDel="00AB2073">
          <w:rPr>
            <w:spacing w:val="-4"/>
          </w:rPr>
          <w:delText xml:space="preserve"> </w:delText>
        </w:r>
        <w:r w:rsidDel="00AB2073">
          <w:rPr>
            <w:spacing w:val="-2"/>
          </w:rPr>
          <w:delText>false</w:delText>
        </w:r>
        <w:r w:rsidDel="00AB2073">
          <w:rPr>
            <w:spacing w:val="-4"/>
          </w:rPr>
          <w:delText xml:space="preserve"> </w:delText>
        </w:r>
        <w:r w:rsidDel="00AB2073">
          <w:rPr>
            <w:spacing w:val="-2"/>
          </w:rPr>
          <w:delText>negatives</w:delText>
        </w:r>
        <w:r w:rsidDel="00AB2073">
          <w:rPr>
            <w:spacing w:val="-4"/>
          </w:rPr>
          <w:delText xml:space="preserve"> </w:delText>
        </w:r>
        <w:r w:rsidDel="00AB2073">
          <w:rPr>
            <w:spacing w:val="-2"/>
          </w:rPr>
          <w:delText>suggests</w:delText>
        </w:r>
        <w:r w:rsidDel="00AB2073">
          <w:rPr>
            <w:spacing w:val="-4"/>
          </w:rPr>
          <w:delText xml:space="preserve"> </w:delText>
        </w:r>
        <w:r w:rsidDel="00AB2073">
          <w:rPr>
            <w:spacing w:val="-2"/>
          </w:rPr>
          <w:delText>limitations</w:delText>
        </w:r>
        <w:r w:rsidDel="00AB2073">
          <w:rPr>
            <w:spacing w:val="-4"/>
          </w:rPr>
          <w:delText xml:space="preserve"> </w:delText>
        </w:r>
        <w:r w:rsidDel="00AB2073">
          <w:rPr>
            <w:spacing w:val="-2"/>
          </w:rPr>
          <w:delText>in</w:delText>
        </w:r>
        <w:r w:rsidDel="00AB2073">
          <w:rPr>
            <w:spacing w:val="-4"/>
          </w:rPr>
          <w:delText xml:space="preserve"> </w:delText>
        </w:r>
        <w:r w:rsidDel="00AB2073">
          <w:rPr>
            <w:spacing w:val="-2"/>
          </w:rPr>
          <w:delText>phenotypic</w:delText>
        </w:r>
        <w:r w:rsidDel="00AB2073">
          <w:rPr>
            <w:spacing w:val="-4"/>
          </w:rPr>
          <w:delText xml:space="preserve"> </w:delText>
        </w:r>
        <w:r w:rsidDel="00AB2073">
          <w:rPr>
            <w:spacing w:val="-2"/>
          </w:rPr>
          <w:delText xml:space="preserve">resistance </w:delText>
        </w:r>
        <w:r w:rsidDel="00AB2073">
          <w:delText>testing, which may be due to the subjective nature of Minimum Inhibitory Concentration (MIC) breakpoints.</w:delText>
        </w:r>
        <w:r w:rsidDel="00AB2073">
          <w:rPr>
            <w:spacing w:val="10"/>
          </w:rPr>
          <w:delText xml:space="preserve"> </w:delText>
        </w:r>
        <w:r w:rsidDel="00AB2073">
          <w:delText>This</w:delText>
        </w:r>
        <w:r w:rsidDel="00AB2073">
          <w:rPr>
            <w:spacing w:val="-7"/>
          </w:rPr>
          <w:delText xml:space="preserve"> </w:delText>
        </w:r>
        <w:r w:rsidDel="00AB2073">
          <w:delText>underscores</w:delText>
        </w:r>
        <w:r w:rsidDel="00AB2073">
          <w:rPr>
            <w:spacing w:val="-7"/>
          </w:rPr>
          <w:delText xml:space="preserve"> </w:delText>
        </w:r>
        <w:r w:rsidDel="00AB2073">
          <w:delText>the</w:delText>
        </w:r>
        <w:r w:rsidDel="00AB2073">
          <w:rPr>
            <w:spacing w:val="-7"/>
          </w:rPr>
          <w:delText xml:space="preserve"> </w:delText>
        </w:r>
        <w:r w:rsidDel="00AB2073">
          <w:delText>value</w:delText>
        </w:r>
        <w:r w:rsidDel="00AB2073">
          <w:rPr>
            <w:spacing w:val="-7"/>
          </w:rPr>
          <w:delText xml:space="preserve"> </w:delText>
        </w:r>
        <w:r w:rsidDel="00AB2073">
          <w:delText>of</w:delText>
        </w:r>
        <w:r w:rsidDel="00AB2073">
          <w:rPr>
            <w:spacing w:val="-7"/>
          </w:rPr>
          <w:delText xml:space="preserve"> </w:delText>
        </w:r>
        <w:r w:rsidDel="00AB2073">
          <w:delText>in-silico</w:delText>
        </w:r>
        <w:r w:rsidDel="00AB2073">
          <w:rPr>
            <w:spacing w:val="-7"/>
          </w:rPr>
          <w:delText xml:space="preserve"> </w:delText>
        </w:r>
        <w:r w:rsidDel="00AB2073">
          <w:delText>resistance</w:delText>
        </w:r>
        <w:r w:rsidDel="00AB2073">
          <w:rPr>
            <w:spacing w:val="-7"/>
          </w:rPr>
          <w:delText xml:space="preserve"> </w:delText>
        </w:r>
        <w:r w:rsidDel="00AB2073">
          <w:delText>gene</w:delText>
        </w:r>
        <w:r w:rsidDel="00AB2073">
          <w:rPr>
            <w:spacing w:val="-7"/>
          </w:rPr>
          <w:delText xml:space="preserve"> </w:delText>
        </w:r>
        <w:r w:rsidDel="00AB2073">
          <w:delText>detection</w:delText>
        </w:r>
        <w:r w:rsidDel="00AB2073">
          <w:rPr>
            <w:spacing w:val="-7"/>
          </w:rPr>
          <w:delText xml:space="preserve"> </w:delText>
        </w:r>
        <w:r w:rsidDel="00AB2073">
          <w:delText>and</w:delText>
        </w:r>
        <w:r w:rsidDel="00AB2073">
          <w:rPr>
            <w:spacing w:val="-7"/>
          </w:rPr>
          <w:delText xml:space="preserve"> </w:delText>
        </w:r>
        <w:r w:rsidDel="00AB2073">
          <w:delText>the</w:delText>
        </w:r>
        <w:r w:rsidDel="00AB2073">
          <w:rPr>
            <w:spacing w:val="-7"/>
          </w:rPr>
          <w:delText xml:space="preserve"> </w:delText>
        </w:r>
        <w:r w:rsidDel="00AB2073">
          <w:delText>necessity</w:delText>
        </w:r>
        <w:r w:rsidDel="00AB2073">
          <w:rPr>
            <w:spacing w:val="-7"/>
          </w:rPr>
          <w:delText xml:space="preserve"> </w:delText>
        </w:r>
        <w:r w:rsidDel="00AB2073">
          <w:delText>of ongoing phenotypic resistance testing and regular updates to online databases</w:delText>
        </w:r>
        <w:commentRangeEnd w:id="307"/>
        <w:r w:rsidR="007E2879" w:rsidDel="00AB2073">
          <w:rPr>
            <w:rStyle w:val="CommentReference"/>
          </w:rPr>
          <w:commentReference w:id="307"/>
        </w:r>
        <w:r w:rsidDel="00AB2073">
          <w:delText>.</w:delText>
        </w:r>
      </w:del>
    </w:p>
    <w:p w14:paraId="7344261E" w14:textId="0528F1C1" w:rsidR="00041814" w:rsidRDefault="00BD1F93">
      <w:pPr>
        <w:pStyle w:val="BodyText"/>
        <w:spacing w:line="244" w:lineRule="auto"/>
        <w:ind w:left="100" w:right="116" w:firstLine="398"/>
      </w:pPr>
      <w:r>
        <w:rPr>
          <w:spacing w:val="-2"/>
        </w:rPr>
        <w:t>We</w:t>
      </w:r>
      <w:r>
        <w:rPr>
          <w:spacing w:val="-9"/>
        </w:rPr>
        <w:t xml:space="preserve"> </w:t>
      </w:r>
      <w:r>
        <w:rPr>
          <w:spacing w:val="-2"/>
        </w:rPr>
        <w:t>also</w:t>
      </w:r>
      <w:r>
        <w:rPr>
          <w:spacing w:val="-9"/>
        </w:rPr>
        <w:t xml:space="preserve"> </w:t>
      </w:r>
      <w:r>
        <w:rPr>
          <w:spacing w:val="-2"/>
        </w:rPr>
        <w:t>assessed</w:t>
      </w:r>
      <w:r>
        <w:rPr>
          <w:spacing w:val="-9"/>
        </w:rPr>
        <w:t xml:space="preserve"> </w:t>
      </w:r>
      <w:r>
        <w:rPr>
          <w:spacing w:val="-2"/>
        </w:rPr>
        <w:t>the</w:t>
      </w:r>
      <w:r>
        <w:rPr>
          <w:spacing w:val="-9"/>
        </w:rPr>
        <w:t xml:space="preserve"> </w:t>
      </w:r>
      <w:r>
        <w:rPr>
          <w:spacing w:val="-2"/>
        </w:rPr>
        <w:t>presence</w:t>
      </w:r>
      <w:r>
        <w:rPr>
          <w:spacing w:val="-9"/>
        </w:rPr>
        <w:t xml:space="preserve"> </w:t>
      </w:r>
      <w:r>
        <w:rPr>
          <w:spacing w:val="-2"/>
        </w:rPr>
        <w:t>of</w:t>
      </w:r>
      <w:r>
        <w:rPr>
          <w:spacing w:val="-9"/>
        </w:rPr>
        <w:t xml:space="preserve"> </w:t>
      </w:r>
      <w:r>
        <w:rPr>
          <w:spacing w:val="-2"/>
        </w:rPr>
        <w:t>genetic</w:t>
      </w:r>
      <w:r>
        <w:rPr>
          <w:spacing w:val="-9"/>
        </w:rPr>
        <w:t xml:space="preserve"> </w:t>
      </w:r>
      <w:r>
        <w:rPr>
          <w:spacing w:val="-2"/>
        </w:rPr>
        <w:t>resistance</w:t>
      </w:r>
      <w:r>
        <w:rPr>
          <w:spacing w:val="-9"/>
        </w:rPr>
        <w:t xml:space="preserve"> </w:t>
      </w:r>
      <w:r>
        <w:rPr>
          <w:spacing w:val="-2"/>
        </w:rPr>
        <w:t>markers</w:t>
      </w:r>
      <w:r>
        <w:rPr>
          <w:spacing w:val="-9"/>
        </w:rPr>
        <w:t xml:space="preserve"> </w:t>
      </w:r>
      <w:r>
        <w:rPr>
          <w:spacing w:val="-2"/>
        </w:rPr>
        <w:t>associated</w:t>
      </w:r>
      <w:r>
        <w:rPr>
          <w:spacing w:val="-9"/>
        </w:rPr>
        <w:t xml:space="preserve"> </w:t>
      </w:r>
      <w:r>
        <w:rPr>
          <w:spacing w:val="-2"/>
        </w:rPr>
        <w:t>with</w:t>
      </w:r>
      <w:r>
        <w:rPr>
          <w:spacing w:val="-9"/>
        </w:rPr>
        <w:t xml:space="preserve"> </w:t>
      </w:r>
      <w:r>
        <w:rPr>
          <w:spacing w:val="-2"/>
        </w:rPr>
        <w:t>resistance</w:t>
      </w:r>
      <w:r>
        <w:rPr>
          <w:spacing w:val="-9"/>
        </w:rPr>
        <w:t xml:space="preserve"> </w:t>
      </w:r>
      <w:r>
        <w:rPr>
          <w:spacing w:val="-2"/>
        </w:rPr>
        <w:t>to</w:t>
      </w:r>
      <w:r>
        <w:rPr>
          <w:spacing w:val="-9"/>
        </w:rPr>
        <w:t xml:space="preserve"> </w:t>
      </w:r>
      <w:r>
        <w:rPr>
          <w:spacing w:val="-2"/>
        </w:rPr>
        <w:t xml:space="preserve">other </w:t>
      </w:r>
      <w:r>
        <w:t>antibiotics (Table S5, Fig S1).</w:t>
      </w:r>
      <w:r>
        <w:rPr>
          <w:spacing w:val="39"/>
        </w:rPr>
        <w:t xml:space="preserve"> </w:t>
      </w:r>
      <w:r>
        <w:t>Tetracyclin</w:t>
      </w:r>
      <w:ins w:id="309" w:author="Malley, Richard" w:date="2025-01-17T16:48:00Z" w16du:dateUtc="2025-01-17T21:48:00Z">
        <w:r w:rsidR="007E2879">
          <w:t>e</w:t>
        </w:r>
      </w:ins>
      <w:r>
        <w:t xml:space="preserve"> resistance predicted in 78 isolates (</w:t>
      </w:r>
      <w:r>
        <w:rPr>
          <w:rFonts w:ascii="Times New Roman" w:hAnsi="Times New Roman"/>
        </w:rPr>
        <w:t>90%</w:t>
      </w:r>
      <w:r>
        <w:t xml:space="preserve">) in our study from the presence of </w:t>
      </w:r>
      <w:proofErr w:type="spellStart"/>
      <w:r>
        <w:t>tet</w:t>
      </w:r>
      <w:proofErr w:type="spellEnd"/>
      <w:r>
        <w:t>-M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76</w:t>
      </w:r>
      <w:r>
        <w:t xml:space="preserve">, </w:t>
      </w:r>
      <w:r>
        <w:rPr>
          <w:rFonts w:ascii="Times New Roman" w:hAnsi="Times New Roman"/>
        </w:rPr>
        <w:t>87%</w:t>
      </w:r>
      <w:r>
        <w:t xml:space="preserve">), </w:t>
      </w:r>
      <w:proofErr w:type="spellStart"/>
      <w:r>
        <w:t>tet</w:t>
      </w:r>
      <w:proofErr w:type="spellEnd"/>
      <w:r>
        <w:t>-O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2</w:t>
      </w:r>
      <w:r>
        <w:t xml:space="preserve">, </w:t>
      </w:r>
      <w:r>
        <w:rPr>
          <w:rFonts w:ascii="Times New Roman" w:hAnsi="Times New Roman"/>
        </w:rPr>
        <w:t>2%</w:t>
      </w:r>
      <w:r>
        <w:t>), or both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6</w:t>
      </w:r>
      <w:r>
        <w:t xml:space="preserve">, </w:t>
      </w:r>
      <w:r>
        <w:rPr>
          <w:rFonts w:ascii="Times New Roman" w:hAnsi="Times New Roman"/>
        </w:rPr>
        <w:t>7%</w:t>
      </w:r>
      <w:r>
        <w:t>).</w:t>
      </w:r>
      <w:r>
        <w:rPr>
          <w:spacing w:val="40"/>
        </w:rPr>
        <w:t xml:space="preserve"> </w:t>
      </w:r>
      <w:r>
        <w:t>The highest rates</w:t>
      </w:r>
      <w:r>
        <w:rPr>
          <w:spacing w:val="40"/>
        </w:rPr>
        <w:t xml:space="preserve"> </w:t>
      </w:r>
      <w:r>
        <w:t>of</w:t>
      </w:r>
      <w:r>
        <w:rPr>
          <w:spacing w:val="40"/>
        </w:rPr>
        <w:t xml:space="preserve"> </w:t>
      </w:r>
      <w:r>
        <w:t>tetracycline</w:t>
      </w:r>
      <w:r>
        <w:rPr>
          <w:spacing w:val="40"/>
        </w:rPr>
        <w:t xml:space="preserve"> </w:t>
      </w:r>
      <w:r>
        <w:t>resistance</w:t>
      </w:r>
      <w:r>
        <w:rPr>
          <w:spacing w:val="40"/>
        </w:rPr>
        <w:t xml:space="preserve"> </w:t>
      </w:r>
      <w:r>
        <w:t>was</w:t>
      </w:r>
      <w:r>
        <w:rPr>
          <w:spacing w:val="40"/>
        </w:rPr>
        <w:t xml:space="preserve"> </w:t>
      </w:r>
      <w:r>
        <w:t>observed</w:t>
      </w:r>
      <w:r>
        <w:rPr>
          <w:spacing w:val="40"/>
        </w:rPr>
        <w:t xml:space="preserve"> </w:t>
      </w:r>
      <w:r>
        <w:t>in</w:t>
      </w:r>
      <w:r>
        <w:rPr>
          <w:spacing w:val="40"/>
        </w:rPr>
        <w:t xml:space="preserve"> </w:t>
      </w:r>
      <w:r>
        <w:t>CC1</w:t>
      </w:r>
      <w:r>
        <w:rPr>
          <w:spacing w:val="40"/>
        </w:rPr>
        <w:t xml:space="preserve"> </w:t>
      </w:r>
      <w:r>
        <w:t>(</w:t>
      </w:r>
      <w:r>
        <w:rPr>
          <w:rFonts w:ascii="Verdana" w:hAnsi="Verdana"/>
          <w:i/>
        </w:rPr>
        <w:t xml:space="preserve">n </w:t>
      </w:r>
      <w:r>
        <w:rPr>
          <w:rFonts w:ascii="Times New Roman" w:hAnsi="Times New Roman"/>
          <w:w w:val="110"/>
        </w:rPr>
        <w:t>=</w:t>
      </w:r>
      <w:r>
        <w:rPr>
          <w:rFonts w:ascii="Times New Roman" w:hAnsi="Times New Roman"/>
          <w:spacing w:val="39"/>
          <w:w w:val="110"/>
        </w:rPr>
        <w:t xml:space="preserve"> </w:t>
      </w:r>
      <w:r>
        <w:rPr>
          <w:rFonts w:ascii="Times New Roman" w:hAnsi="Times New Roman"/>
        </w:rPr>
        <w:t>4</w:t>
      </w:r>
      <w:r>
        <w:rPr>
          <w:rFonts w:ascii="Verdana" w:hAnsi="Verdana"/>
          <w:i/>
        </w:rPr>
        <w:t>/</w:t>
      </w:r>
      <w:r>
        <w:rPr>
          <w:rFonts w:ascii="Times New Roman" w:hAnsi="Times New Roman"/>
        </w:rPr>
        <w:t>4</w:t>
      </w:r>
      <w:r>
        <w:t>,</w:t>
      </w:r>
      <w:r>
        <w:rPr>
          <w:spacing w:val="40"/>
        </w:rPr>
        <w:t xml:space="preserve"> </w:t>
      </w:r>
      <w:r>
        <w:rPr>
          <w:rFonts w:ascii="Times New Roman" w:hAnsi="Times New Roman"/>
        </w:rPr>
        <w:t>100%</w:t>
      </w:r>
      <w:r>
        <w:t>)</w:t>
      </w:r>
      <w:r>
        <w:rPr>
          <w:spacing w:val="40"/>
        </w:rPr>
        <w:t xml:space="preserve"> </w:t>
      </w:r>
      <w:r>
        <w:t>and</w:t>
      </w:r>
      <w:r>
        <w:rPr>
          <w:spacing w:val="40"/>
        </w:rPr>
        <w:t xml:space="preserve"> </w:t>
      </w:r>
      <w:r>
        <w:t>CC17</w:t>
      </w:r>
      <w:r>
        <w:rPr>
          <w:spacing w:val="40"/>
        </w:rPr>
        <w:t xml:space="preserve"> </w:t>
      </w:r>
      <w:r>
        <w:t>(</w:t>
      </w:r>
      <w:r>
        <w:rPr>
          <w:rFonts w:ascii="Verdana" w:hAnsi="Verdana"/>
          <w:i/>
        </w:rPr>
        <w:t xml:space="preserve">n </w:t>
      </w:r>
      <w:r>
        <w:rPr>
          <w:rFonts w:ascii="Times New Roman" w:hAnsi="Times New Roman"/>
          <w:w w:val="110"/>
        </w:rPr>
        <w:t>=</w:t>
      </w:r>
      <w:r>
        <w:rPr>
          <w:rFonts w:ascii="Times New Roman" w:hAnsi="Times New Roman"/>
          <w:spacing w:val="39"/>
          <w:w w:val="110"/>
        </w:rPr>
        <w:t xml:space="preserve"> </w:t>
      </w:r>
      <w:r>
        <w:rPr>
          <w:rFonts w:ascii="Times New Roman" w:hAnsi="Times New Roman"/>
        </w:rPr>
        <w:t>39</w:t>
      </w:r>
      <w:r>
        <w:rPr>
          <w:rFonts w:ascii="Verdana" w:hAnsi="Verdana"/>
          <w:i/>
        </w:rPr>
        <w:t>/</w:t>
      </w:r>
      <w:r>
        <w:rPr>
          <w:rFonts w:ascii="Times New Roman" w:hAnsi="Times New Roman"/>
        </w:rPr>
        <w:t>40</w:t>
      </w:r>
      <w:r>
        <w:t xml:space="preserve">, </w:t>
      </w:r>
      <w:r>
        <w:rPr>
          <w:rFonts w:ascii="Times New Roman" w:hAnsi="Times New Roman"/>
        </w:rPr>
        <w:t>98%</w:t>
      </w:r>
      <w:r>
        <w:t>)</w:t>
      </w:r>
      <w:r>
        <w:rPr>
          <w:spacing w:val="39"/>
        </w:rPr>
        <w:t xml:space="preserve"> </w:t>
      </w:r>
      <w:r>
        <w:t>compared</w:t>
      </w:r>
      <w:r>
        <w:rPr>
          <w:spacing w:val="39"/>
        </w:rPr>
        <w:t xml:space="preserve"> </w:t>
      </w:r>
      <w:r>
        <w:t>to</w:t>
      </w:r>
      <w:r>
        <w:rPr>
          <w:spacing w:val="39"/>
        </w:rPr>
        <w:t xml:space="preserve"> </w:t>
      </w:r>
      <w:r>
        <w:t>other</w:t>
      </w:r>
      <w:r>
        <w:rPr>
          <w:spacing w:val="39"/>
        </w:rPr>
        <w:t xml:space="preserve"> </w:t>
      </w:r>
      <w:r>
        <w:t>CCs</w:t>
      </w:r>
      <w:r>
        <w:rPr>
          <w:spacing w:val="39"/>
        </w:rPr>
        <w:t xml:space="preserve"> </w:t>
      </w:r>
      <w:r>
        <w:t>(CC12:</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6</w:t>
      </w:r>
      <w:r>
        <w:rPr>
          <w:rFonts w:ascii="Verdana" w:hAnsi="Verdana"/>
          <w:i/>
        </w:rPr>
        <w:t>/</w:t>
      </w:r>
      <w:r>
        <w:rPr>
          <w:rFonts w:ascii="Times New Roman" w:hAnsi="Times New Roman"/>
        </w:rPr>
        <w:t>8</w:t>
      </w:r>
      <w:r>
        <w:t>,</w:t>
      </w:r>
      <w:r>
        <w:rPr>
          <w:spacing w:val="40"/>
        </w:rPr>
        <w:t xml:space="preserve"> </w:t>
      </w:r>
      <w:r>
        <w:rPr>
          <w:rFonts w:ascii="Times New Roman" w:hAnsi="Times New Roman"/>
        </w:rPr>
        <w:t>75%</w:t>
      </w:r>
      <w:r>
        <w:t>;</w:t>
      </w:r>
      <w:r>
        <w:rPr>
          <w:spacing w:val="40"/>
        </w:rPr>
        <w:t xml:space="preserve"> </w:t>
      </w:r>
      <w:r>
        <w:t>CC459:</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2</w:t>
      </w:r>
      <w:r>
        <w:rPr>
          <w:rFonts w:ascii="Verdana" w:hAnsi="Verdana"/>
          <w:i/>
        </w:rPr>
        <w:t>/</w:t>
      </w:r>
      <w:r>
        <w:rPr>
          <w:rFonts w:ascii="Times New Roman" w:hAnsi="Times New Roman"/>
        </w:rPr>
        <w:t>4</w:t>
      </w:r>
      <w:r>
        <w:t>,</w:t>
      </w:r>
      <w:r>
        <w:rPr>
          <w:spacing w:val="40"/>
        </w:rPr>
        <w:t xml:space="preserve"> </w:t>
      </w:r>
      <w:r>
        <w:rPr>
          <w:rFonts w:ascii="Times New Roman" w:hAnsi="Times New Roman"/>
        </w:rPr>
        <w:t>50%</w:t>
      </w:r>
      <w:r>
        <w:t>;</w:t>
      </w:r>
      <w:r>
        <w:rPr>
          <w:spacing w:val="40"/>
        </w:rPr>
        <w:t xml:space="preserve"> </w:t>
      </w:r>
      <w:r>
        <w:t>CC19:</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8</w:t>
      </w:r>
      <w:r>
        <w:rPr>
          <w:rFonts w:ascii="Verdana" w:hAnsi="Verdana"/>
          <w:i/>
        </w:rPr>
        <w:t>/</w:t>
      </w:r>
      <w:r>
        <w:rPr>
          <w:rFonts w:ascii="Times New Roman" w:hAnsi="Times New Roman"/>
        </w:rPr>
        <w:t>9</w:t>
      </w:r>
      <w:r>
        <w:t xml:space="preserve">, </w:t>
      </w:r>
      <w:r>
        <w:rPr>
          <w:rFonts w:ascii="Times New Roman" w:hAnsi="Times New Roman"/>
        </w:rPr>
        <w:t>89%</w:t>
      </w:r>
      <w:r>
        <w:t>;</w:t>
      </w:r>
      <w:r>
        <w:rPr>
          <w:spacing w:val="27"/>
        </w:rPr>
        <w:t xml:space="preserve"> </w:t>
      </w:r>
      <w:r>
        <w:t>CC23:</w:t>
      </w:r>
      <w:r>
        <w:rPr>
          <w:spacing w:val="40"/>
        </w:rPr>
        <w:t xml:space="preserve"> </w:t>
      </w:r>
      <w:r>
        <w:rPr>
          <w:rFonts w:ascii="Verdana" w:hAnsi="Verdana"/>
          <w:i/>
        </w:rPr>
        <w:t>n</w:t>
      </w:r>
      <w:r>
        <w:rPr>
          <w:rFonts w:ascii="Verdana" w:hAnsi="Verdana"/>
          <w:i/>
          <w:spacing w:val="-2"/>
        </w:rPr>
        <w:t xml:space="preserve"> </w:t>
      </w:r>
      <w:r>
        <w:rPr>
          <w:rFonts w:ascii="Times New Roman" w:hAnsi="Times New Roman"/>
          <w:w w:val="110"/>
        </w:rPr>
        <w:t xml:space="preserve">= </w:t>
      </w:r>
      <w:r>
        <w:rPr>
          <w:rFonts w:ascii="Times New Roman" w:hAnsi="Times New Roman"/>
        </w:rPr>
        <w:t>18</w:t>
      </w:r>
      <w:r>
        <w:rPr>
          <w:rFonts w:ascii="Verdana" w:hAnsi="Verdana"/>
          <w:i/>
        </w:rPr>
        <w:t>/</w:t>
      </w:r>
      <w:r>
        <w:rPr>
          <w:rFonts w:ascii="Times New Roman" w:hAnsi="Times New Roman"/>
        </w:rPr>
        <w:t>21</w:t>
      </w:r>
      <w:r>
        <w:t>,</w:t>
      </w:r>
      <w:r>
        <w:rPr>
          <w:spacing w:val="23"/>
        </w:rPr>
        <w:t xml:space="preserve"> </w:t>
      </w:r>
      <w:r>
        <w:rPr>
          <w:rFonts w:ascii="Times New Roman" w:hAnsi="Times New Roman"/>
        </w:rPr>
        <w:t>86%</w:t>
      </w:r>
      <w:r>
        <w:t>).</w:t>
      </w:r>
      <w:r>
        <w:rPr>
          <w:spacing w:val="66"/>
        </w:rPr>
        <w:t xml:space="preserve"> </w:t>
      </w:r>
      <w:r>
        <w:t>Aminoglycoside</w:t>
      </w:r>
      <w:r>
        <w:rPr>
          <w:spacing w:val="20"/>
        </w:rPr>
        <w:t xml:space="preserve"> </w:t>
      </w:r>
      <w:r>
        <w:t>resistance</w:t>
      </w:r>
      <w:r>
        <w:rPr>
          <w:spacing w:val="20"/>
        </w:rPr>
        <w:t xml:space="preserve"> </w:t>
      </w:r>
      <w:r>
        <w:t>was</w:t>
      </w:r>
      <w:r>
        <w:rPr>
          <w:spacing w:val="20"/>
        </w:rPr>
        <w:t xml:space="preserve"> </w:t>
      </w:r>
      <w:r>
        <w:t>predicted</w:t>
      </w:r>
      <w:r>
        <w:rPr>
          <w:spacing w:val="20"/>
        </w:rPr>
        <w:t xml:space="preserve"> </w:t>
      </w:r>
      <w:r>
        <w:t>in</w:t>
      </w:r>
      <w:r>
        <w:rPr>
          <w:spacing w:val="20"/>
        </w:rPr>
        <w:t xml:space="preserve"> </w:t>
      </w:r>
      <w:r>
        <w:t>4</w:t>
      </w:r>
      <w:r>
        <w:rPr>
          <w:spacing w:val="20"/>
        </w:rPr>
        <w:t xml:space="preserve"> </w:t>
      </w:r>
      <w:r>
        <w:t>isolates</w:t>
      </w:r>
      <w:r>
        <w:rPr>
          <w:spacing w:val="20"/>
        </w:rPr>
        <w:t xml:space="preserve"> </w:t>
      </w:r>
      <w:r>
        <w:t>(</w:t>
      </w:r>
      <w:r>
        <w:rPr>
          <w:rFonts w:ascii="Times New Roman" w:hAnsi="Times New Roman"/>
        </w:rPr>
        <w:t>5%</w:t>
      </w:r>
      <w:r>
        <w:t>)</w:t>
      </w:r>
      <w:r>
        <w:rPr>
          <w:spacing w:val="20"/>
        </w:rPr>
        <w:t xml:space="preserve"> </w:t>
      </w:r>
      <w:r>
        <w:t xml:space="preserve">due to the presence of the </w:t>
      </w:r>
      <w:proofErr w:type="spellStart"/>
      <w:r>
        <w:t>aph</w:t>
      </w:r>
      <w:proofErr w:type="spellEnd"/>
      <w:r>
        <w:t>(3’)-III and ant(6) resistance genes, all belonging to CC17/ST-17.</w:t>
      </w:r>
      <w:r>
        <w:rPr>
          <w:spacing w:val="40"/>
        </w:rPr>
        <w:t xml:space="preserve"> </w:t>
      </w:r>
      <w:r>
        <w:t>No SNP</w:t>
      </w:r>
      <w:r>
        <w:rPr>
          <w:spacing w:val="-12"/>
        </w:rPr>
        <w:t xml:space="preserve"> </w:t>
      </w:r>
      <w:r>
        <w:t>variants</w:t>
      </w:r>
      <w:r>
        <w:rPr>
          <w:spacing w:val="-12"/>
        </w:rPr>
        <w:t xml:space="preserve"> </w:t>
      </w:r>
      <w:r>
        <w:t>conferring</w:t>
      </w:r>
      <w:r>
        <w:rPr>
          <w:spacing w:val="-12"/>
        </w:rPr>
        <w:t xml:space="preserve"> </w:t>
      </w:r>
      <w:r>
        <w:t>reduced</w:t>
      </w:r>
      <w:r>
        <w:rPr>
          <w:spacing w:val="-12"/>
        </w:rPr>
        <w:t xml:space="preserve"> </w:t>
      </w:r>
      <w:r>
        <w:t>penicillin</w:t>
      </w:r>
      <w:r>
        <w:rPr>
          <w:spacing w:val="-12"/>
        </w:rPr>
        <w:t xml:space="preserve"> </w:t>
      </w:r>
      <w:r>
        <w:t>susceptibility</w:t>
      </w:r>
      <w:r>
        <w:rPr>
          <w:spacing w:val="-12"/>
        </w:rPr>
        <w:t xml:space="preserve"> </w:t>
      </w:r>
      <w:r>
        <w:t>were</w:t>
      </w:r>
      <w:r>
        <w:rPr>
          <w:spacing w:val="-12"/>
        </w:rPr>
        <w:t xml:space="preserve"> </w:t>
      </w:r>
      <w:r>
        <w:t>found</w:t>
      </w:r>
      <w:r>
        <w:rPr>
          <w:spacing w:val="-12"/>
        </w:rPr>
        <w:t xml:space="preserve"> </w:t>
      </w:r>
      <w:r>
        <w:t>in</w:t>
      </w:r>
      <w:r>
        <w:rPr>
          <w:spacing w:val="-12"/>
        </w:rPr>
        <w:t xml:space="preserve"> </w:t>
      </w:r>
      <w:r>
        <w:t>the</w:t>
      </w:r>
      <w:r>
        <w:rPr>
          <w:spacing w:val="-12"/>
        </w:rPr>
        <w:t xml:space="preserve"> </w:t>
      </w:r>
      <w:r>
        <w:t>rRNA</w:t>
      </w:r>
      <w:r>
        <w:rPr>
          <w:spacing w:val="-12"/>
        </w:rPr>
        <w:t xml:space="preserve"> </w:t>
      </w:r>
      <w:r>
        <w:t>23-S1</w:t>
      </w:r>
      <w:r>
        <w:rPr>
          <w:spacing w:val="-12"/>
        </w:rPr>
        <w:t xml:space="preserve"> </w:t>
      </w:r>
      <w:r>
        <w:t>and</w:t>
      </w:r>
      <w:r>
        <w:rPr>
          <w:spacing w:val="-12"/>
        </w:rPr>
        <w:t xml:space="preserve"> </w:t>
      </w:r>
      <w:r>
        <w:t>23S-3 genes. However,</w:t>
      </w:r>
      <w:r>
        <w:rPr>
          <w:spacing w:val="-7"/>
        </w:rPr>
        <w:t xml:space="preserve"> </w:t>
      </w:r>
      <w:proofErr w:type="spellStart"/>
      <w:r>
        <w:t>gyrA</w:t>
      </w:r>
      <w:proofErr w:type="spellEnd"/>
      <w:r>
        <w:rPr>
          <w:spacing w:val="-7"/>
        </w:rPr>
        <w:t xml:space="preserve"> </w:t>
      </w:r>
      <w:r>
        <w:t>or</w:t>
      </w:r>
      <w:r>
        <w:rPr>
          <w:spacing w:val="-7"/>
        </w:rPr>
        <w:t xml:space="preserve"> </w:t>
      </w:r>
      <w:proofErr w:type="spellStart"/>
      <w:r>
        <w:t>parC</w:t>
      </w:r>
      <w:proofErr w:type="spellEnd"/>
      <w:r>
        <w:rPr>
          <w:spacing w:val="-7"/>
        </w:rPr>
        <w:t xml:space="preserve"> </w:t>
      </w:r>
      <w:r>
        <w:t>SNP</w:t>
      </w:r>
      <w:r>
        <w:rPr>
          <w:spacing w:val="-7"/>
        </w:rPr>
        <w:t xml:space="preserve"> </w:t>
      </w:r>
      <w:r>
        <w:t>variants,</w:t>
      </w:r>
      <w:r>
        <w:rPr>
          <w:spacing w:val="-7"/>
        </w:rPr>
        <w:t xml:space="preserve"> </w:t>
      </w:r>
      <w:r>
        <w:t>typically</w:t>
      </w:r>
      <w:r>
        <w:rPr>
          <w:spacing w:val="-7"/>
        </w:rPr>
        <w:t xml:space="preserve"> </w:t>
      </w:r>
      <w:r>
        <w:t>associated</w:t>
      </w:r>
      <w:r>
        <w:rPr>
          <w:spacing w:val="-7"/>
        </w:rPr>
        <w:t xml:space="preserve"> </w:t>
      </w:r>
      <w:r>
        <w:t>with</w:t>
      </w:r>
      <w:r>
        <w:rPr>
          <w:spacing w:val="-7"/>
        </w:rPr>
        <w:t xml:space="preserve"> </w:t>
      </w:r>
      <w:r>
        <w:t>fluoroquinolone</w:t>
      </w:r>
      <w:r>
        <w:rPr>
          <w:spacing w:val="-7"/>
        </w:rPr>
        <w:t xml:space="preserve"> </w:t>
      </w:r>
      <w:r>
        <w:t>resistance, were detected in three isolates:</w:t>
      </w:r>
      <w:r>
        <w:rPr>
          <w:spacing w:val="35"/>
        </w:rPr>
        <w:t xml:space="preserve"> </w:t>
      </w:r>
      <w:r>
        <w:t xml:space="preserve">two CC12 isolates carried the S81L mutation in </w:t>
      </w:r>
      <w:proofErr w:type="spellStart"/>
      <w:r>
        <w:t>GyrA</w:t>
      </w:r>
      <w:proofErr w:type="spellEnd"/>
      <w:r>
        <w:t xml:space="preserve"> and S79F</w:t>
      </w:r>
      <w:r>
        <w:rPr>
          <w:spacing w:val="40"/>
        </w:rPr>
        <w:t xml:space="preserve"> </w:t>
      </w:r>
      <w:r>
        <w:t xml:space="preserve">in </w:t>
      </w:r>
      <w:proofErr w:type="spellStart"/>
      <w:r>
        <w:t>ParC</w:t>
      </w:r>
      <w:proofErr w:type="spellEnd"/>
      <w:r>
        <w:t xml:space="preserve">, and one CC17 isolate carried the S79F mutation in </w:t>
      </w:r>
      <w:proofErr w:type="spellStart"/>
      <w:r>
        <w:t>ParC</w:t>
      </w:r>
      <w:proofErr w:type="spellEnd"/>
      <w:r>
        <w:t xml:space="preserve"> alone.</w:t>
      </w:r>
    </w:p>
    <w:p w14:paraId="18773101" w14:textId="77777777" w:rsidR="00041814" w:rsidRDefault="00BD1F93">
      <w:pPr>
        <w:pStyle w:val="BodyText"/>
        <w:spacing w:before="1" w:line="252" w:lineRule="auto"/>
        <w:ind w:left="100" w:right="118" w:firstLine="398"/>
      </w:pPr>
      <w:r>
        <w:t>In 2010, the GBS AIP guidelines for pregnant individuals were revised, notably removing erythromycin due to concerns about resistance.</w:t>
      </w:r>
      <w:r>
        <w:rPr>
          <w:spacing w:val="40"/>
        </w:rPr>
        <w:t xml:space="preserve"> </w:t>
      </w:r>
      <w:r>
        <w:t>In light of this change during the study period, we</w:t>
      </w:r>
      <w:r>
        <w:rPr>
          <w:spacing w:val="-5"/>
        </w:rPr>
        <w:t xml:space="preserve"> </w:t>
      </w:r>
      <w:r>
        <w:t>evaluated</w:t>
      </w:r>
      <w:r>
        <w:rPr>
          <w:spacing w:val="-5"/>
        </w:rPr>
        <w:t xml:space="preserve"> </w:t>
      </w:r>
      <w:r>
        <w:t>the</w:t>
      </w:r>
      <w:r>
        <w:rPr>
          <w:spacing w:val="-5"/>
        </w:rPr>
        <w:t xml:space="preserve"> </w:t>
      </w:r>
      <w:r>
        <w:t>temporal</w:t>
      </w:r>
      <w:r>
        <w:rPr>
          <w:spacing w:val="-5"/>
        </w:rPr>
        <w:t xml:space="preserve"> </w:t>
      </w:r>
      <w:r>
        <w:t>changes</w:t>
      </w:r>
      <w:r>
        <w:rPr>
          <w:spacing w:val="-5"/>
        </w:rPr>
        <w:t xml:space="preserve"> </w:t>
      </w:r>
      <w:r>
        <w:t>in</w:t>
      </w:r>
      <w:r>
        <w:rPr>
          <w:spacing w:val="-5"/>
        </w:rPr>
        <w:t xml:space="preserve"> </w:t>
      </w:r>
      <w:r>
        <w:t>genetic</w:t>
      </w:r>
      <w:r>
        <w:rPr>
          <w:spacing w:val="-5"/>
        </w:rPr>
        <w:t xml:space="preserve"> </w:t>
      </w:r>
      <w:r>
        <w:t>elements</w:t>
      </w:r>
      <w:r>
        <w:rPr>
          <w:spacing w:val="-5"/>
        </w:rPr>
        <w:t xml:space="preserve"> </w:t>
      </w:r>
      <w:r>
        <w:t>that</w:t>
      </w:r>
      <w:r>
        <w:rPr>
          <w:spacing w:val="-5"/>
        </w:rPr>
        <w:t xml:space="preserve"> </w:t>
      </w:r>
      <w:r>
        <w:t>confer</w:t>
      </w:r>
      <w:r>
        <w:rPr>
          <w:spacing w:val="-5"/>
        </w:rPr>
        <w:t xml:space="preserve"> </w:t>
      </w:r>
      <w:r>
        <w:t>resistance</w:t>
      </w:r>
      <w:r>
        <w:rPr>
          <w:spacing w:val="-5"/>
        </w:rPr>
        <w:t xml:space="preserve"> </w:t>
      </w:r>
      <w:r>
        <w:t>(see</w:t>
      </w:r>
      <w:r>
        <w:rPr>
          <w:spacing w:val="-5"/>
        </w:rPr>
        <w:t xml:space="preserve"> </w:t>
      </w:r>
      <w:r>
        <w:t>Figure</w:t>
      </w:r>
      <w:r>
        <w:rPr>
          <w:spacing w:val="-5"/>
        </w:rPr>
        <w:t xml:space="preserve"> </w:t>
      </w:r>
      <w:r>
        <w:t xml:space="preserve">S1). We found that isolates carrying the </w:t>
      </w:r>
      <w:proofErr w:type="spellStart"/>
      <w:r>
        <w:t>aph</w:t>
      </w:r>
      <w:proofErr w:type="spellEnd"/>
      <w:r>
        <w:t>(3’)III/ant(6) genes only appeared from 2014 onwards.</w:t>
      </w:r>
      <w:r>
        <w:rPr>
          <w:spacing w:val="40"/>
        </w:rPr>
        <w:t xml:space="preserve"> </w:t>
      </w:r>
      <w:r>
        <w:t xml:space="preserve">In contrast, the </w:t>
      </w:r>
      <w:proofErr w:type="spellStart"/>
      <w:r>
        <w:t>mef</w:t>
      </w:r>
      <w:proofErr w:type="spellEnd"/>
      <w:r>
        <w:t>(A)-</w:t>
      </w:r>
      <w:proofErr w:type="spellStart"/>
      <w:r>
        <w:t>msr</w:t>
      </w:r>
      <w:proofErr w:type="spellEnd"/>
      <w:r>
        <w:t>(D) genes, which confer resistance to erythromycin, were absent after 2013. Meanwhile,</w:t>
      </w:r>
      <w:r>
        <w:rPr>
          <w:spacing w:val="-9"/>
        </w:rPr>
        <w:t xml:space="preserve"> </w:t>
      </w:r>
      <w:r>
        <w:t>the</w:t>
      </w:r>
      <w:r>
        <w:rPr>
          <w:spacing w:val="-9"/>
        </w:rPr>
        <w:t xml:space="preserve"> </w:t>
      </w:r>
      <w:r>
        <w:t>frequency</w:t>
      </w:r>
      <w:r>
        <w:rPr>
          <w:spacing w:val="-9"/>
        </w:rPr>
        <w:t xml:space="preserve"> </w:t>
      </w:r>
      <w:r>
        <w:t>of</w:t>
      </w:r>
      <w:r>
        <w:rPr>
          <w:spacing w:val="-9"/>
        </w:rPr>
        <w:t xml:space="preserve"> </w:t>
      </w:r>
      <w:r>
        <w:t>erm</w:t>
      </w:r>
      <w:r>
        <w:rPr>
          <w:spacing w:val="-9"/>
        </w:rPr>
        <w:t xml:space="preserve"> </w:t>
      </w:r>
      <w:r>
        <w:t>genes,</w:t>
      </w:r>
      <w:r>
        <w:rPr>
          <w:spacing w:val="-9"/>
        </w:rPr>
        <w:t xml:space="preserve"> </w:t>
      </w:r>
      <w:r>
        <w:t>associated</w:t>
      </w:r>
      <w:r>
        <w:rPr>
          <w:spacing w:val="-9"/>
        </w:rPr>
        <w:t xml:space="preserve"> </w:t>
      </w:r>
      <w:r>
        <w:t>with</w:t>
      </w:r>
      <w:r>
        <w:rPr>
          <w:spacing w:val="-9"/>
        </w:rPr>
        <w:t xml:space="preserve"> </w:t>
      </w:r>
      <w:r>
        <w:t>resistance</w:t>
      </w:r>
      <w:r>
        <w:rPr>
          <w:spacing w:val="-9"/>
        </w:rPr>
        <w:t xml:space="preserve"> </w:t>
      </w:r>
      <w:r>
        <w:t>to</w:t>
      </w:r>
      <w:r>
        <w:rPr>
          <w:spacing w:val="-9"/>
        </w:rPr>
        <w:t xml:space="preserve"> </w:t>
      </w:r>
      <w:r>
        <w:t>both</w:t>
      </w:r>
      <w:r>
        <w:rPr>
          <w:spacing w:val="-9"/>
        </w:rPr>
        <w:t xml:space="preserve"> </w:t>
      </w:r>
      <w:r>
        <w:t>clindamycin</w:t>
      </w:r>
      <w:r>
        <w:rPr>
          <w:spacing w:val="-9"/>
        </w:rPr>
        <w:t xml:space="preserve"> </w:t>
      </w:r>
      <w:r>
        <w:t>and erythromycin, increased from 29% to 41%.</w:t>
      </w:r>
    </w:p>
    <w:p w14:paraId="2F9FC09E" w14:textId="77777777" w:rsidR="00041814" w:rsidRDefault="00041814">
      <w:pPr>
        <w:spacing w:line="252" w:lineRule="auto"/>
        <w:sectPr w:rsidR="00041814">
          <w:pgSz w:w="11910" w:h="16840"/>
          <w:pgMar w:top="1020" w:right="1580" w:bottom="720" w:left="1600" w:header="0" w:footer="523" w:gutter="0"/>
          <w:cols w:space="720"/>
        </w:sectPr>
      </w:pPr>
    </w:p>
    <w:p w14:paraId="1EAD2B4B" w14:textId="6988DF66" w:rsidR="00041814" w:rsidDel="009C527C" w:rsidRDefault="00BD1F93">
      <w:pPr>
        <w:pStyle w:val="Heading2"/>
        <w:numPr>
          <w:ilvl w:val="1"/>
          <w:numId w:val="2"/>
        </w:numPr>
        <w:tabs>
          <w:tab w:val="left" w:pos="712"/>
        </w:tabs>
        <w:spacing w:before="75"/>
        <w:ind w:left="712" w:hanging="612"/>
        <w:rPr>
          <w:del w:id="310" w:author="Cavalli, Lea" w:date="2025-01-22T10:39:00Z" w16du:dateUtc="2025-01-22T09:39:00Z"/>
        </w:rPr>
        <w:pPrChange w:id="311" w:author="Cavalli, Lea" w:date="2025-01-22T09:38:00Z" w16du:dateUtc="2025-01-22T08:38:00Z">
          <w:pPr>
            <w:pStyle w:val="Heading2"/>
            <w:numPr>
              <w:ilvl w:val="1"/>
              <w:numId w:val="3"/>
            </w:numPr>
            <w:tabs>
              <w:tab w:val="left" w:pos="712"/>
            </w:tabs>
            <w:spacing w:before="75"/>
            <w:ind w:left="4213" w:hanging="613"/>
          </w:pPr>
        </w:pPrChange>
      </w:pPr>
      <w:bookmarkStart w:id="312" w:name="A_Case_of_Twins_with_VLOD"/>
      <w:bookmarkEnd w:id="312"/>
      <w:del w:id="313" w:author="Cavalli, Lea" w:date="2025-01-22T10:39:00Z" w16du:dateUtc="2025-01-22T09:39:00Z">
        <w:r w:rsidDel="009C527C">
          <w:lastRenderedPageBreak/>
          <w:delText>A</w:delText>
        </w:r>
        <w:r w:rsidDel="009C527C">
          <w:rPr>
            <w:spacing w:val="1"/>
          </w:rPr>
          <w:delText xml:space="preserve"> </w:delText>
        </w:r>
        <w:r w:rsidDel="009C527C">
          <w:delText>Case</w:delText>
        </w:r>
        <w:r w:rsidDel="009C527C">
          <w:rPr>
            <w:spacing w:val="1"/>
          </w:rPr>
          <w:delText xml:space="preserve"> </w:delText>
        </w:r>
        <w:r w:rsidDel="009C527C">
          <w:delText>of</w:delText>
        </w:r>
        <w:r w:rsidDel="009C527C">
          <w:rPr>
            <w:spacing w:val="1"/>
          </w:rPr>
          <w:delText xml:space="preserve"> </w:delText>
        </w:r>
        <w:r w:rsidDel="009C527C">
          <w:delText>Twins</w:delText>
        </w:r>
        <w:r w:rsidDel="009C527C">
          <w:rPr>
            <w:spacing w:val="1"/>
          </w:rPr>
          <w:delText xml:space="preserve"> </w:delText>
        </w:r>
        <w:r w:rsidDel="009C527C">
          <w:delText>with</w:delText>
        </w:r>
        <w:r w:rsidDel="009C527C">
          <w:rPr>
            <w:spacing w:val="1"/>
          </w:rPr>
          <w:delText xml:space="preserve"> </w:delText>
        </w:r>
        <w:commentRangeStart w:id="314"/>
        <w:commentRangeStart w:id="315"/>
        <w:r w:rsidDel="009C527C">
          <w:rPr>
            <w:spacing w:val="-4"/>
          </w:rPr>
          <w:delText>VLOD</w:delText>
        </w:r>
        <w:commentRangeEnd w:id="314"/>
        <w:r w:rsidR="007E2879" w:rsidDel="009C527C">
          <w:rPr>
            <w:rStyle w:val="CommentReference"/>
            <w:b w:val="0"/>
            <w:bCs w:val="0"/>
          </w:rPr>
          <w:commentReference w:id="314"/>
        </w:r>
      </w:del>
      <w:commentRangeEnd w:id="315"/>
      <w:r w:rsidR="005F5594">
        <w:rPr>
          <w:rStyle w:val="CommentReference"/>
          <w:b w:val="0"/>
          <w:bCs w:val="0"/>
        </w:rPr>
        <w:commentReference w:id="315"/>
      </w:r>
    </w:p>
    <w:p w14:paraId="74629111" w14:textId="4945CBD4" w:rsidR="00041814" w:rsidDel="009C527C" w:rsidRDefault="00BD1F93">
      <w:pPr>
        <w:spacing w:before="132" w:line="252" w:lineRule="auto"/>
        <w:ind w:left="100" w:right="117"/>
        <w:jc w:val="both"/>
        <w:rPr>
          <w:del w:id="316" w:author="Cavalli, Lea" w:date="2025-01-22T10:39:00Z" w16du:dateUtc="2025-01-22T09:39:00Z"/>
          <w:sz w:val="20"/>
        </w:rPr>
      </w:pPr>
      <w:del w:id="317" w:author="Cavalli, Lea" w:date="2025-01-22T10:39:00Z" w16du:dateUtc="2025-01-22T09:39:00Z">
        <w:r w:rsidDel="009C527C">
          <w:rPr>
            <w:sz w:val="20"/>
          </w:rPr>
          <w:delText>In 2020, a pair of twins presented to the emergency department at BCH with symptoms of fever and seizures.</w:delText>
        </w:r>
        <w:r w:rsidDel="009C527C">
          <w:rPr>
            <w:spacing w:val="40"/>
            <w:sz w:val="20"/>
          </w:rPr>
          <w:delText xml:space="preserve"> </w:delText>
        </w:r>
        <w:r w:rsidDel="009C527C">
          <w:rPr>
            <w:sz w:val="20"/>
          </w:rPr>
          <w:delText>Both were diagnosed with meningitis after GBS was isolated from their CSF. Due to the severity of symptoms, one twin was admitted to the Intensive Care Unit (ICU) and treated with ceftriaxone, vancomycin, and penicillin, while the other received care in the inpatient unit with</w:delText>
        </w:r>
        <w:r w:rsidDel="009C527C">
          <w:rPr>
            <w:spacing w:val="-6"/>
            <w:sz w:val="20"/>
          </w:rPr>
          <w:delText xml:space="preserve"> </w:delText>
        </w:r>
        <w:r w:rsidDel="009C527C">
          <w:rPr>
            <w:sz w:val="20"/>
          </w:rPr>
          <w:delText>ceftriaxone</w:delText>
        </w:r>
        <w:r w:rsidDel="009C527C">
          <w:rPr>
            <w:spacing w:val="-6"/>
            <w:sz w:val="20"/>
          </w:rPr>
          <w:delText xml:space="preserve"> </w:delText>
        </w:r>
        <w:r w:rsidDel="009C527C">
          <w:rPr>
            <w:sz w:val="20"/>
          </w:rPr>
          <w:delText>and</w:delText>
        </w:r>
        <w:r w:rsidDel="009C527C">
          <w:rPr>
            <w:spacing w:val="-6"/>
            <w:sz w:val="20"/>
          </w:rPr>
          <w:delText xml:space="preserve"> </w:delText>
        </w:r>
        <w:r w:rsidDel="009C527C">
          <w:rPr>
            <w:sz w:val="20"/>
          </w:rPr>
          <w:delText>penicillin</w:delText>
        </w:r>
        <w:r w:rsidDel="009C527C">
          <w:rPr>
            <w:spacing w:val="-6"/>
            <w:sz w:val="20"/>
          </w:rPr>
          <w:delText xml:space="preserve"> </w:delText>
        </w:r>
        <w:r w:rsidDel="009C527C">
          <w:rPr>
            <w:sz w:val="20"/>
          </w:rPr>
          <w:delText>G.</w:delText>
        </w:r>
        <w:r w:rsidDel="009C527C">
          <w:rPr>
            <w:spacing w:val="-7"/>
            <w:sz w:val="20"/>
          </w:rPr>
          <w:delText xml:space="preserve"> </w:delText>
        </w:r>
        <w:r w:rsidDel="009C527C">
          <w:rPr>
            <w:color w:val="000000"/>
            <w:sz w:val="20"/>
            <w:shd w:val="clear" w:color="auto" w:fill="FFF200"/>
          </w:rPr>
          <w:delText>[</w:delText>
        </w:r>
        <w:r w:rsidDel="009C527C">
          <w:rPr>
            <w:i/>
            <w:color w:val="000000"/>
            <w:sz w:val="20"/>
            <w:shd w:val="clear" w:color="auto" w:fill="FFF200"/>
          </w:rPr>
          <w:delText>Rick/Carl:</w:delText>
        </w:r>
        <w:r w:rsidDel="009C527C">
          <w:rPr>
            <w:i/>
            <w:color w:val="000000"/>
            <w:spacing w:val="-6"/>
            <w:sz w:val="20"/>
            <w:shd w:val="clear" w:color="auto" w:fill="FFF200"/>
          </w:rPr>
          <w:delText xml:space="preserve"> </w:delText>
        </w:r>
        <w:r w:rsidDel="009C527C">
          <w:rPr>
            <w:i/>
            <w:color w:val="000000"/>
            <w:sz w:val="20"/>
            <w:shd w:val="clear" w:color="auto" w:fill="FFF200"/>
          </w:rPr>
          <w:delText>Do</w:delText>
        </w:r>
        <w:r w:rsidDel="009C527C">
          <w:rPr>
            <w:i/>
            <w:color w:val="000000"/>
            <w:spacing w:val="-6"/>
            <w:sz w:val="20"/>
            <w:shd w:val="clear" w:color="auto" w:fill="FFF200"/>
          </w:rPr>
          <w:delText xml:space="preserve"> </w:delText>
        </w:r>
        <w:r w:rsidDel="009C527C">
          <w:rPr>
            <w:i/>
            <w:color w:val="000000"/>
            <w:sz w:val="20"/>
            <w:shd w:val="clear" w:color="auto" w:fill="FFF200"/>
          </w:rPr>
          <w:delText>you</w:delText>
        </w:r>
        <w:r w:rsidDel="009C527C">
          <w:rPr>
            <w:i/>
            <w:color w:val="000000"/>
            <w:spacing w:val="-6"/>
            <w:sz w:val="20"/>
            <w:shd w:val="clear" w:color="auto" w:fill="FFF200"/>
          </w:rPr>
          <w:delText xml:space="preserve"> </w:delText>
        </w:r>
        <w:r w:rsidDel="009C527C">
          <w:rPr>
            <w:i/>
            <w:color w:val="000000"/>
            <w:sz w:val="20"/>
            <w:shd w:val="clear" w:color="auto" w:fill="FFF200"/>
          </w:rPr>
          <w:delText>think</w:delText>
        </w:r>
        <w:r w:rsidDel="009C527C">
          <w:rPr>
            <w:i/>
            <w:color w:val="000000"/>
            <w:spacing w:val="-6"/>
            <w:sz w:val="20"/>
            <w:shd w:val="clear" w:color="auto" w:fill="FFF200"/>
          </w:rPr>
          <w:delText xml:space="preserve"> </w:delText>
        </w:r>
        <w:r w:rsidDel="009C527C">
          <w:rPr>
            <w:i/>
            <w:color w:val="000000"/>
            <w:sz w:val="20"/>
            <w:shd w:val="clear" w:color="auto" w:fill="FFF200"/>
          </w:rPr>
          <w:delText>the</w:delText>
        </w:r>
        <w:r w:rsidDel="009C527C">
          <w:rPr>
            <w:i/>
            <w:color w:val="000000"/>
            <w:spacing w:val="-6"/>
            <w:sz w:val="20"/>
            <w:shd w:val="clear" w:color="auto" w:fill="FFF200"/>
          </w:rPr>
          <w:delText xml:space="preserve"> </w:delText>
        </w:r>
        <w:r w:rsidDel="009C527C">
          <w:rPr>
            <w:i/>
            <w:color w:val="000000"/>
            <w:sz w:val="20"/>
            <w:shd w:val="clear" w:color="auto" w:fill="FFF200"/>
          </w:rPr>
          <w:delText>clinical</w:delText>
        </w:r>
        <w:r w:rsidDel="009C527C">
          <w:rPr>
            <w:i/>
            <w:color w:val="000000"/>
            <w:spacing w:val="-6"/>
            <w:sz w:val="20"/>
            <w:shd w:val="clear" w:color="auto" w:fill="FFF200"/>
          </w:rPr>
          <w:delText xml:space="preserve"> </w:delText>
        </w:r>
        <w:r w:rsidDel="009C527C">
          <w:rPr>
            <w:i/>
            <w:color w:val="000000"/>
            <w:sz w:val="20"/>
            <w:shd w:val="clear" w:color="auto" w:fill="FFF200"/>
          </w:rPr>
          <w:delText>outcomes</w:delText>
        </w:r>
        <w:r w:rsidDel="009C527C">
          <w:rPr>
            <w:i/>
            <w:color w:val="000000"/>
            <w:spacing w:val="-6"/>
            <w:sz w:val="20"/>
            <w:shd w:val="clear" w:color="auto" w:fill="FFF200"/>
          </w:rPr>
          <w:delText xml:space="preserve"> </w:delText>
        </w:r>
        <w:r w:rsidDel="009C527C">
          <w:rPr>
            <w:i/>
            <w:color w:val="000000"/>
            <w:sz w:val="20"/>
            <w:shd w:val="clear" w:color="auto" w:fill="FFF200"/>
          </w:rPr>
          <w:delText>(E.g.</w:delText>
        </w:r>
        <w:r w:rsidDel="009C527C">
          <w:rPr>
            <w:i/>
            <w:color w:val="000000"/>
            <w:spacing w:val="-6"/>
            <w:sz w:val="20"/>
            <w:shd w:val="clear" w:color="auto" w:fill="FFF200"/>
          </w:rPr>
          <w:delText xml:space="preserve"> </w:delText>
        </w:r>
        <w:r w:rsidDel="009C527C">
          <w:rPr>
            <w:i/>
            <w:color w:val="000000"/>
            <w:sz w:val="20"/>
            <w:shd w:val="clear" w:color="auto" w:fill="FFF200"/>
          </w:rPr>
          <w:delText>Recovery,</w:delText>
        </w:r>
        <w:r w:rsidDel="009C527C">
          <w:rPr>
            <w:i/>
            <w:color w:val="000000"/>
            <w:sz w:val="20"/>
          </w:rPr>
          <w:delText xml:space="preserve"> </w:delText>
        </w:r>
        <w:r w:rsidDel="009C527C">
          <w:rPr>
            <w:i/>
            <w:color w:val="000000"/>
            <w:spacing w:val="-2"/>
            <w:sz w:val="20"/>
            <w:shd w:val="clear" w:color="auto" w:fill="FFF200"/>
          </w:rPr>
          <w:delText>complications)</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the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pair</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twins</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(S92,</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S93,</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S94)</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would</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be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interest</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to</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the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reader</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If</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so,</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please</w:delText>
        </w:r>
        <w:r w:rsidDel="009C527C">
          <w:rPr>
            <w:i/>
            <w:color w:val="000000"/>
            <w:spacing w:val="-2"/>
            <w:sz w:val="20"/>
          </w:rPr>
          <w:delText xml:space="preserve"> </w:delText>
        </w:r>
        <w:r w:rsidDel="009C527C">
          <w:rPr>
            <w:i/>
            <w:color w:val="000000"/>
            <w:sz w:val="20"/>
            <w:shd w:val="clear" w:color="auto" w:fill="FFF200"/>
          </w:rPr>
          <w:delText>include a sentence or two.</w:delText>
        </w:r>
        <w:r w:rsidDel="009C527C">
          <w:rPr>
            <w:color w:val="000000"/>
            <w:sz w:val="20"/>
            <w:shd w:val="clear" w:color="auto" w:fill="FFF200"/>
          </w:rPr>
          <w:delText>]</w:delText>
        </w:r>
      </w:del>
    </w:p>
    <w:p w14:paraId="04643B8E" w14:textId="593D329A" w:rsidR="00041814" w:rsidDel="00AB2073" w:rsidRDefault="00BD1F93">
      <w:pPr>
        <w:pStyle w:val="BodyText"/>
        <w:spacing w:before="3" w:line="252" w:lineRule="auto"/>
        <w:ind w:left="100" w:right="118" w:firstLine="398"/>
        <w:rPr>
          <w:del w:id="318" w:author="Cavalli, Lea" w:date="2025-01-22T10:09:00Z" w16du:dateUtc="2025-01-22T09:09:00Z"/>
        </w:rPr>
      </w:pPr>
      <w:del w:id="319" w:author="Cavalli, Lea" w:date="2025-01-22T10:39:00Z" w16du:dateUtc="2025-01-22T09:39:00Z">
        <w:r w:rsidDel="009C527C">
          <w:delText>These</w:delText>
        </w:r>
        <w:r w:rsidDel="009C527C">
          <w:rPr>
            <w:spacing w:val="-2"/>
          </w:rPr>
          <w:delText xml:space="preserve"> </w:delText>
        </w:r>
        <w:r w:rsidDel="009C527C">
          <w:delText>cases</w:delText>
        </w:r>
        <w:r w:rsidDel="009C527C">
          <w:rPr>
            <w:spacing w:val="-2"/>
          </w:rPr>
          <w:delText xml:space="preserve"> </w:delText>
        </w:r>
        <w:r w:rsidDel="009C527C">
          <w:delText>were</w:delText>
        </w:r>
        <w:r w:rsidDel="009C527C">
          <w:rPr>
            <w:spacing w:val="-2"/>
          </w:rPr>
          <w:delText xml:space="preserve"> </w:delText>
        </w:r>
        <w:r w:rsidDel="009C527C">
          <w:delText>classified</w:delText>
        </w:r>
        <w:r w:rsidDel="009C527C">
          <w:rPr>
            <w:spacing w:val="-2"/>
          </w:rPr>
          <w:delText xml:space="preserve"> </w:delText>
        </w:r>
        <w:r w:rsidDel="009C527C">
          <w:delText>as</w:delText>
        </w:r>
        <w:r w:rsidDel="009C527C">
          <w:rPr>
            <w:spacing w:val="-2"/>
          </w:rPr>
          <w:delText xml:space="preserve"> </w:delText>
        </w:r>
        <w:r w:rsidDel="009C527C">
          <w:delText>VLOD,</w:delText>
        </w:r>
        <w:r w:rsidDel="009C527C">
          <w:rPr>
            <w:spacing w:val="-2"/>
          </w:rPr>
          <w:delText xml:space="preserve"> </w:delText>
        </w:r>
        <w:r w:rsidDel="009C527C">
          <w:delText>with</w:delText>
        </w:r>
        <w:r w:rsidDel="009C527C">
          <w:rPr>
            <w:spacing w:val="-2"/>
          </w:rPr>
          <w:delText xml:space="preserve"> </w:delText>
        </w:r>
        <w:r w:rsidDel="009C527C">
          <w:delText>symptoms</w:delText>
        </w:r>
        <w:r w:rsidDel="009C527C">
          <w:rPr>
            <w:spacing w:val="-2"/>
          </w:rPr>
          <w:delText xml:space="preserve"> </w:delText>
        </w:r>
        <w:r w:rsidDel="009C527C">
          <w:delText>emerging</w:delText>
        </w:r>
        <w:r w:rsidDel="009C527C">
          <w:rPr>
            <w:spacing w:val="-2"/>
          </w:rPr>
          <w:delText xml:space="preserve"> </w:delText>
        </w:r>
        <w:r w:rsidDel="009C527C">
          <w:delText>107</w:delText>
        </w:r>
        <w:r w:rsidDel="009C527C">
          <w:rPr>
            <w:spacing w:val="-2"/>
          </w:rPr>
          <w:delText xml:space="preserve"> </w:delText>
        </w:r>
        <w:r w:rsidDel="009C527C">
          <w:delText>days</w:delText>
        </w:r>
        <w:r w:rsidDel="009C527C">
          <w:rPr>
            <w:spacing w:val="-2"/>
          </w:rPr>
          <w:delText xml:space="preserve"> </w:delText>
        </w:r>
        <w:r w:rsidDel="009C527C">
          <w:delText>after</w:delText>
        </w:r>
        <w:r w:rsidDel="009C527C">
          <w:rPr>
            <w:spacing w:val="-2"/>
          </w:rPr>
          <w:delText xml:space="preserve"> </w:delText>
        </w:r>
        <w:r w:rsidDel="009C527C">
          <w:delText xml:space="preserve">birth. Isolates </w:delText>
        </w:r>
        <w:r w:rsidDel="009C527C">
          <w:rPr>
            <w:spacing w:val="-2"/>
          </w:rPr>
          <w:delText>from</w:delText>
        </w:r>
        <w:r w:rsidDel="009C527C">
          <w:rPr>
            <w:spacing w:val="-5"/>
          </w:rPr>
          <w:delText xml:space="preserve"> </w:delText>
        </w:r>
        <w:r w:rsidDel="009C527C">
          <w:rPr>
            <w:spacing w:val="-2"/>
          </w:rPr>
          <w:delText>both</w:delText>
        </w:r>
        <w:r w:rsidDel="009C527C">
          <w:rPr>
            <w:spacing w:val="-5"/>
          </w:rPr>
          <w:delText xml:space="preserve"> </w:delText>
        </w:r>
        <w:r w:rsidDel="009C527C">
          <w:rPr>
            <w:spacing w:val="-2"/>
          </w:rPr>
          <w:delText>twins</w:delText>
        </w:r>
        <w:r w:rsidDel="009C527C">
          <w:rPr>
            <w:spacing w:val="-5"/>
          </w:rPr>
          <w:delText xml:space="preserve"> </w:delText>
        </w:r>
        <w:r w:rsidDel="009C527C">
          <w:rPr>
            <w:spacing w:val="-2"/>
          </w:rPr>
          <w:delText>were</w:delText>
        </w:r>
        <w:r w:rsidDel="009C527C">
          <w:rPr>
            <w:spacing w:val="-5"/>
          </w:rPr>
          <w:delText xml:space="preserve"> </w:delText>
        </w:r>
        <w:r w:rsidDel="009C527C">
          <w:rPr>
            <w:spacing w:val="-2"/>
          </w:rPr>
          <w:delText>identified</w:delText>
        </w:r>
        <w:r w:rsidDel="009C527C">
          <w:rPr>
            <w:spacing w:val="-5"/>
          </w:rPr>
          <w:delText xml:space="preserve"> </w:delText>
        </w:r>
        <w:r w:rsidDel="009C527C">
          <w:rPr>
            <w:spacing w:val="-2"/>
          </w:rPr>
          <w:delText>as</w:delText>
        </w:r>
        <w:r w:rsidDel="009C527C">
          <w:rPr>
            <w:spacing w:val="-5"/>
          </w:rPr>
          <w:delText xml:space="preserve"> </w:delText>
        </w:r>
        <w:r w:rsidDel="009C527C">
          <w:rPr>
            <w:spacing w:val="-2"/>
          </w:rPr>
          <w:delText>the</w:delText>
        </w:r>
        <w:r w:rsidDel="009C527C">
          <w:rPr>
            <w:spacing w:val="-5"/>
          </w:rPr>
          <w:delText xml:space="preserve"> </w:delText>
        </w:r>
        <w:r w:rsidDel="009C527C">
          <w:rPr>
            <w:spacing w:val="-2"/>
          </w:rPr>
          <w:delText>CC23/cpsIa</w:delText>
        </w:r>
        <w:r w:rsidDel="009C527C">
          <w:rPr>
            <w:spacing w:val="-5"/>
          </w:rPr>
          <w:delText xml:space="preserve"> </w:delText>
        </w:r>
        <w:r w:rsidDel="009C527C">
          <w:rPr>
            <w:spacing w:val="-2"/>
          </w:rPr>
          <w:delText>strain,</w:delText>
        </w:r>
        <w:r w:rsidDel="009C527C">
          <w:rPr>
            <w:spacing w:val="-3"/>
          </w:rPr>
          <w:delText xml:space="preserve"> </w:delText>
        </w:r>
        <w:r w:rsidDel="009C527C">
          <w:rPr>
            <w:spacing w:val="-2"/>
          </w:rPr>
          <w:delText>which</w:delText>
        </w:r>
        <w:r w:rsidDel="009C527C">
          <w:rPr>
            <w:spacing w:val="-5"/>
          </w:rPr>
          <w:delText xml:space="preserve"> </w:delText>
        </w:r>
        <w:r w:rsidDel="009C527C">
          <w:rPr>
            <w:spacing w:val="-2"/>
          </w:rPr>
          <w:delText>is</w:delText>
        </w:r>
        <w:r w:rsidDel="009C527C">
          <w:rPr>
            <w:spacing w:val="-5"/>
          </w:rPr>
          <w:delText xml:space="preserve"> </w:delText>
        </w:r>
        <w:r w:rsidDel="009C527C">
          <w:rPr>
            <w:spacing w:val="-2"/>
          </w:rPr>
          <w:delText>the</w:delText>
        </w:r>
        <w:r w:rsidDel="009C527C">
          <w:rPr>
            <w:spacing w:val="-5"/>
          </w:rPr>
          <w:delText xml:space="preserve"> </w:delText>
        </w:r>
        <w:r w:rsidDel="009C527C">
          <w:rPr>
            <w:spacing w:val="-2"/>
          </w:rPr>
          <w:delText>second</w:delText>
        </w:r>
        <w:r w:rsidDel="009C527C">
          <w:rPr>
            <w:spacing w:val="-5"/>
          </w:rPr>
          <w:delText xml:space="preserve"> </w:delText>
        </w:r>
        <w:r w:rsidDel="009C527C">
          <w:rPr>
            <w:spacing w:val="-2"/>
          </w:rPr>
          <w:delText>most</w:delText>
        </w:r>
        <w:r w:rsidDel="009C527C">
          <w:rPr>
            <w:spacing w:val="-5"/>
          </w:rPr>
          <w:delText xml:space="preserve"> </w:delText>
        </w:r>
        <w:r w:rsidDel="009C527C">
          <w:rPr>
            <w:spacing w:val="-2"/>
          </w:rPr>
          <w:delText>common</w:delText>
        </w:r>
        <w:r w:rsidDel="009C527C">
          <w:rPr>
            <w:spacing w:val="-5"/>
          </w:rPr>
          <w:delText xml:space="preserve"> </w:delText>
        </w:r>
        <w:r w:rsidDel="009C527C">
          <w:rPr>
            <w:spacing w:val="-2"/>
          </w:rPr>
          <w:delText xml:space="preserve">strain </w:delText>
        </w:r>
        <w:r w:rsidDel="009C527C">
          <w:delText>in neonatal invasive GBS disease, following the hypervirulent CC17/cpsIII strain.</w:delText>
        </w:r>
        <w:r w:rsidDel="009C527C">
          <w:rPr>
            <w:spacing w:val="40"/>
          </w:rPr>
          <w:delText xml:space="preserve"> </w:delText>
        </w:r>
        <w:r w:rsidDel="009C527C">
          <w:delText>Phylogenetic analysis revealed the isolates were closely related, differing by only 5 single nucleotide polymor- phisms (SNPs) (Figure S2).</w:delText>
        </w:r>
        <w:r w:rsidDel="009C527C">
          <w:rPr>
            <w:spacing w:val="18"/>
          </w:rPr>
          <w:delText xml:space="preserve"> </w:delText>
        </w:r>
        <w:r w:rsidDel="009C527C">
          <w:delText xml:space="preserve">Consistent with this, they encoded identical virulence factors (ALP1, PI2A1, SRR1), carried the same antibiotic resistance markers (TET-M and TET-SM, conferring </w:delText>
        </w:r>
        <w:r w:rsidDel="009C527C">
          <w:rPr>
            <w:spacing w:val="-2"/>
          </w:rPr>
          <w:delText xml:space="preserve">resistance to tetracyclines), and were deemed susceptible to penicillin, vancomycin, erythromycin, </w:delText>
        </w:r>
        <w:r w:rsidDel="009C527C">
          <w:delText>and clindamycin in antimicrobial susceptibility testing.</w:delText>
        </w:r>
      </w:del>
    </w:p>
    <w:p w14:paraId="144D6C2A" w14:textId="5A698675" w:rsidR="00041814" w:rsidDel="009C527C" w:rsidRDefault="00BD1F93">
      <w:pPr>
        <w:pStyle w:val="BodyText"/>
        <w:spacing w:before="3" w:line="252" w:lineRule="auto"/>
        <w:ind w:left="100" w:right="118" w:firstLine="398"/>
        <w:rPr>
          <w:del w:id="320" w:author="Cavalli, Lea" w:date="2025-01-22T10:39:00Z" w16du:dateUtc="2025-01-22T09:39:00Z"/>
        </w:rPr>
        <w:pPrChange w:id="321" w:author="Cavalli, Lea" w:date="2025-01-22T10:09:00Z" w16du:dateUtc="2025-01-22T09:09:00Z">
          <w:pPr>
            <w:pStyle w:val="BodyText"/>
            <w:spacing w:before="4" w:line="252" w:lineRule="auto"/>
            <w:ind w:left="100" w:right="117" w:firstLine="398"/>
          </w:pPr>
        </w:pPrChange>
      </w:pPr>
      <w:del w:id="322" w:author="Cavalli, Lea" w:date="2025-01-22T10:39:00Z" w16du:dateUtc="2025-01-22T09:39:00Z">
        <w:r w:rsidDel="009C527C">
          <w:delText>The</w:delText>
        </w:r>
        <w:r w:rsidDel="009C527C">
          <w:rPr>
            <w:spacing w:val="-5"/>
          </w:rPr>
          <w:delText xml:space="preserve"> </w:delText>
        </w:r>
        <w:r w:rsidDel="009C527C">
          <w:delText>genetic</w:delText>
        </w:r>
        <w:r w:rsidDel="009C527C">
          <w:rPr>
            <w:spacing w:val="-5"/>
          </w:rPr>
          <w:delText xml:space="preserve"> </w:delText>
        </w:r>
        <w:r w:rsidDel="009C527C">
          <w:delText>similarity</w:delText>
        </w:r>
        <w:r w:rsidDel="009C527C">
          <w:rPr>
            <w:spacing w:val="-5"/>
          </w:rPr>
          <w:delText xml:space="preserve"> </w:delText>
        </w:r>
        <w:r w:rsidDel="009C527C">
          <w:delText>of</w:delText>
        </w:r>
        <w:r w:rsidDel="009C527C">
          <w:rPr>
            <w:spacing w:val="-5"/>
          </w:rPr>
          <w:delText xml:space="preserve"> </w:delText>
        </w:r>
        <w:r w:rsidDel="009C527C">
          <w:delText>the</w:delText>
        </w:r>
        <w:r w:rsidDel="009C527C">
          <w:rPr>
            <w:spacing w:val="-5"/>
          </w:rPr>
          <w:delText xml:space="preserve"> </w:delText>
        </w:r>
        <w:r w:rsidDel="009C527C">
          <w:delText>isolates</w:delText>
        </w:r>
        <w:r w:rsidDel="009C527C">
          <w:rPr>
            <w:spacing w:val="-5"/>
          </w:rPr>
          <w:delText xml:space="preserve"> </w:delText>
        </w:r>
        <w:r w:rsidDel="009C527C">
          <w:delText>implies</w:delText>
        </w:r>
        <w:r w:rsidDel="009C527C">
          <w:rPr>
            <w:spacing w:val="-5"/>
          </w:rPr>
          <w:delText xml:space="preserve"> </w:delText>
        </w:r>
        <w:r w:rsidDel="009C527C">
          <w:delText>a</w:delText>
        </w:r>
        <w:r w:rsidDel="009C527C">
          <w:rPr>
            <w:spacing w:val="-5"/>
          </w:rPr>
          <w:delText xml:space="preserve"> </w:delText>
        </w:r>
        <w:r w:rsidDel="009C527C">
          <w:delText>common</w:delText>
        </w:r>
        <w:r w:rsidDel="009C527C">
          <w:rPr>
            <w:spacing w:val="-5"/>
          </w:rPr>
          <w:delText xml:space="preserve"> </w:delText>
        </w:r>
        <w:r w:rsidDel="009C527C">
          <w:delText>source</w:delText>
        </w:r>
        <w:r w:rsidDel="009C527C">
          <w:rPr>
            <w:spacing w:val="-5"/>
          </w:rPr>
          <w:delText xml:space="preserve"> </w:delText>
        </w:r>
        <w:r w:rsidDel="009C527C">
          <w:delText>of</w:delText>
        </w:r>
        <w:r w:rsidDel="009C527C">
          <w:rPr>
            <w:spacing w:val="-5"/>
          </w:rPr>
          <w:delText xml:space="preserve"> </w:delText>
        </w:r>
        <w:r w:rsidDel="009C527C">
          <w:delText xml:space="preserve">infection. </w:delText>
        </w:r>
        <w:commentRangeStart w:id="323"/>
        <w:r w:rsidDel="009C527C">
          <w:delText>Neither</w:delText>
        </w:r>
        <w:r w:rsidDel="009C527C">
          <w:rPr>
            <w:spacing w:val="-5"/>
          </w:rPr>
          <w:delText xml:space="preserve"> </w:delText>
        </w:r>
        <w:r w:rsidDel="009C527C">
          <w:delText>twin</w:delText>
        </w:r>
        <w:r w:rsidDel="009C527C">
          <w:rPr>
            <w:spacing w:val="-5"/>
          </w:rPr>
          <w:delText xml:space="preserve"> </w:delText>
        </w:r>
        <w:r w:rsidDel="009C527C">
          <w:delText>had syndromic or anatomical anomalies, nor any known immunodeficiency that might elevate their risk</w:delText>
        </w:r>
        <w:r w:rsidDel="009C527C">
          <w:rPr>
            <w:spacing w:val="-11"/>
          </w:rPr>
          <w:delText xml:space="preserve"> </w:delText>
        </w:r>
        <w:r w:rsidDel="009C527C">
          <w:delText>of</w:delText>
        </w:r>
        <w:r w:rsidDel="009C527C">
          <w:rPr>
            <w:spacing w:val="-11"/>
          </w:rPr>
          <w:delText xml:space="preserve"> </w:delText>
        </w:r>
        <w:r w:rsidDel="009C527C">
          <w:delText>infection</w:delText>
        </w:r>
        <w:commentRangeEnd w:id="323"/>
        <w:r w:rsidR="007E2879" w:rsidDel="009C527C">
          <w:rPr>
            <w:rStyle w:val="CommentReference"/>
          </w:rPr>
          <w:commentReference w:id="323"/>
        </w:r>
        <w:r w:rsidDel="009C527C">
          <w:delText>. Furthermore,</w:delText>
        </w:r>
        <w:r w:rsidDel="009C527C">
          <w:rPr>
            <w:spacing w:val="-10"/>
          </w:rPr>
          <w:delText xml:space="preserve"> </w:delText>
        </w:r>
        <w:r w:rsidDel="009C527C">
          <w:delText>both</w:delText>
        </w:r>
        <w:r w:rsidDel="009C527C">
          <w:rPr>
            <w:spacing w:val="-11"/>
          </w:rPr>
          <w:delText xml:space="preserve"> </w:delText>
        </w:r>
        <w:r w:rsidDel="009C527C">
          <w:delText>had</w:delText>
        </w:r>
        <w:r w:rsidDel="009C527C">
          <w:rPr>
            <w:spacing w:val="-10"/>
          </w:rPr>
          <w:delText xml:space="preserve"> </w:delText>
        </w:r>
        <w:r w:rsidDel="009C527C">
          <w:delText>negative</w:delText>
        </w:r>
        <w:r w:rsidDel="009C527C">
          <w:rPr>
            <w:spacing w:val="-11"/>
          </w:rPr>
          <w:delText xml:space="preserve"> </w:delText>
        </w:r>
        <w:r w:rsidDel="009C527C">
          <w:delText>neonatal</w:delText>
        </w:r>
        <w:r w:rsidDel="009C527C">
          <w:rPr>
            <w:spacing w:val="-11"/>
          </w:rPr>
          <w:delText xml:space="preserve"> </w:delText>
        </w:r>
        <w:r w:rsidDel="009C527C">
          <w:delText>GBS</w:delText>
        </w:r>
        <w:r w:rsidDel="009C527C">
          <w:rPr>
            <w:spacing w:val="-10"/>
          </w:rPr>
          <w:delText xml:space="preserve"> </w:delText>
        </w:r>
        <w:r w:rsidDel="009C527C">
          <w:delText>screening</w:delText>
        </w:r>
        <w:r w:rsidDel="009C527C">
          <w:rPr>
            <w:spacing w:val="-11"/>
          </w:rPr>
          <w:delText xml:space="preserve"> </w:delText>
        </w:r>
        <w:r w:rsidDel="009C527C">
          <w:delText>results. This,</w:delText>
        </w:r>
        <w:r w:rsidDel="009C527C">
          <w:rPr>
            <w:spacing w:val="-10"/>
          </w:rPr>
          <w:delText xml:space="preserve"> </w:delText>
        </w:r>
        <w:r w:rsidDel="009C527C">
          <w:delText>combined with</w:delText>
        </w:r>
        <w:r w:rsidDel="009C527C">
          <w:rPr>
            <w:spacing w:val="-1"/>
          </w:rPr>
          <w:delText xml:space="preserve"> </w:delText>
        </w:r>
        <w:r w:rsidDel="009C527C">
          <w:delText>the</w:delText>
        </w:r>
        <w:r w:rsidDel="009C527C">
          <w:rPr>
            <w:spacing w:val="-1"/>
          </w:rPr>
          <w:delText xml:space="preserve"> </w:delText>
        </w:r>
        <w:r w:rsidDel="009C527C">
          <w:delText>simultaneous</w:delText>
        </w:r>
        <w:r w:rsidDel="009C527C">
          <w:rPr>
            <w:spacing w:val="-1"/>
          </w:rPr>
          <w:delText xml:space="preserve"> </w:delText>
        </w:r>
        <w:r w:rsidDel="009C527C">
          <w:delText>onset</w:delText>
        </w:r>
        <w:r w:rsidDel="009C527C">
          <w:rPr>
            <w:spacing w:val="-1"/>
          </w:rPr>
          <w:delText xml:space="preserve"> </w:delText>
        </w:r>
        <w:r w:rsidDel="009C527C">
          <w:delText>of</w:delText>
        </w:r>
        <w:r w:rsidDel="009C527C">
          <w:rPr>
            <w:spacing w:val="-1"/>
          </w:rPr>
          <w:delText xml:space="preserve"> </w:delText>
        </w:r>
        <w:r w:rsidDel="009C527C">
          <w:delText>symptoms, suggests</w:delText>
        </w:r>
        <w:r w:rsidDel="009C527C">
          <w:rPr>
            <w:spacing w:val="-1"/>
          </w:rPr>
          <w:delText xml:space="preserve"> </w:delText>
        </w:r>
        <w:r w:rsidDel="009C527C">
          <w:delText>that</w:delText>
        </w:r>
        <w:r w:rsidDel="009C527C">
          <w:rPr>
            <w:spacing w:val="-1"/>
          </w:rPr>
          <w:delText xml:space="preserve"> </w:delText>
        </w:r>
        <w:r w:rsidDel="009C527C">
          <w:delText>early</w:delText>
        </w:r>
        <w:r w:rsidDel="009C527C">
          <w:rPr>
            <w:spacing w:val="-1"/>
          </w:rPr>
          <w:delText xml:space="preserve"> </w:delText>
        </w:r>
        <w:r w:rsidDel="009C527C">
          <w:delText>intestinal</w:delText>
        </w:r>
        <w:r w:rsidDel="009C527C">
          <w:rPr>
            <w:spacing w:val="-1"/>
          </w:rPr>
          <w:delText xml:space="preserve"> </w:delText>
        </w:r>
        <w:r w:rsidDel="009C527C">
          <w:delText>colonization</w:delText>
        </w:r>
        <w:r w:rsidDel="009C527C">
          <w:rPr>
            <w:spacing w:val="-1"/>
          </w:rPr>
          <w:delText xml:space="preserve"> </w:delText>
        </w:r>
        <w:r w:rsidDel="009C527C">
          <w:delText>followed</w:delText>
        </w:r>
        <w:r w:rsidDel="009C527C">
          <w:rPr>
            <w:spacing w:val="-1"/>
          </w:rPr>
          <w:delText xml:space="preserve"> </w:delText>
        </w:r>
        <w:r w:rsidDel="009C527C">
          <w:delText>by translocation</w:delText>
        </w:r>
        <w:r w:rsidDel="009C527C">
          <w:rPr>
            <w:spacing w:val="-4"/>
          </w:rPr>
          <w:delText xml:space="preserve"> </w:delText>
        </w:r>
        <w:r w:rsidDel="009C527C">
          <w:delText>and</w:delText>
        </w:r>
        <w:r w:rsidDel="009C527C">
          <w:rPr>
            <w:spacing w:val="-4"/>
          </w:rPr>
          <w:delText xml:space="preserve"> </w:delText>
        </w:r>
        <w:r w:rsidDel="009C527C">
          <w:delText>invasion,</w:delText>
        </w:r>
        <w:r w:rsidDel="009C527C">
          <w:rPr>
            <w:spacing w:val="-3"/>
          </w:rPr>
          <w:delText xml:space="preserve"> </w:delText>
        </w:r>
        <w:r w:rsidDel="009C527C">
          <w:delText>or</w:delText>
        </w:r>
        <w:r w:rsidDel="009C527C">
          <w:rPr>
            <w:spacing w:val="-4"/>
          </w:rPr>
          <w:delText xml:space="preserve"> </w:delText>
        </w:r>
        <w:r w:rsidDel="009C527C">
          <w:delText>transmission</w:delText>
        </w:r>
        <w:r w:rsidDel="009C527C">
          <w:rPr>
            <w:spacing w:val="-4"/>
          </w:rPr>
          <w:delText xml:space="preserve"> </w:delText>
        </w:r>
        <w:r w:rsidDel="009C527C">
          <w:delText>between</w:delText>
        </w:r>
        <w:r w:rsidDel="009C527C">
          <w:rPr>
            <w:spacing w:val="-4"/>
          </w:rPr>
          <w:delText xml:space="preserve"> </w:delText>
        </w:r>
        <w:r w:rsidDel="009C527C">
          <w:delText>twins,</w:delText>
        </w:r>
        <w:r w:rsidDel="009C527C">
          <w:rPr>
            <w:spacing w:val="-3"/>
          </w:rPr>
          <w:delText xml:space="preserve"> </w:delText>
        </w:r>
        <w:r w:rsidDel="009C527C">
          <w:delText>was</w:delText>
        </w:r>
        <w:r w:rsidDel="009C527C">
          <w:rPr>
            <w:spacing w:val="-4"/>
          </w:rPr>
          <w:delText xml:space="preserve"> </w:delText>
        </w:r>
        <w:r w:rsidDel="009C527C">
          <w:delText>unlikely.</w:delText>
        </w:r>
        <w:r w:rsidDel="009C527C">
          <w:rPr>
            <w:spacing w:val="18"/>
          </w:rPr>
          <w:delText xml:space="preserve"> </w:delText>
        </w:r>
        <w:r w:rsidDel="009C527C">
          <w:delText>Instead,</w:delText>
        </w:r>
        <w:r w:rsidDel="009C527C">
          <w:rPr>
            <w:spacing w:val="-3"/>
          </w:rPr>
          <w:delText xml:space="preserve"> </w:delText>
        </w:r>
        <w:r w:rsidDel="009C527C">
          <w:delText>it</w:delText>
        </w:r>
        <w:r w:rsidDel="009C527C">
          <w:rPr>
            <w:spacing w:val="-4"/>
          </w:rPr>
          <w:delText xml:space="preserve"> </w:delText>
        </w:r>
        <w:r w:rsidDel="009C527C">
          <w:delText>supports</w:delText>
        </w:r>
        <w:r w:rsidDel="009C527C">
          <w:rPr>
            <w:spacing w:val="-4"/>
          </w:rPr>
          <w:delText xml:space="preserve"> </w:delText>
        </w:r>
        <w:r w:rsidDel="009C527C">
          <w:delText>the hypothesis of simultaneous acquisition from an external source, such as community or enteral transmission, similar to other cases reported in LOD twins. [</w:delText>
        </w:r>
        <w:r w:rsidR="00041814" w:rsidDel="009C527C">
          <w:fldChar w:fldCharType="begin"/>
        </w:r>
        <w:r w:rsidR="00041814" w:rsidDel="009C527C">
          <w:delInstrText>HYPERLINK \l "_bookmark39"</w:delInstrText>
        </w:r>
        <w:r w:rsidR="00041814" w:rsidDel="009C527C">
          <w:fldChar w:fldCharType="separate"/>
        </w:r>
        <w:r w:rsidR="00041814" w:rsidDel="009C527C">
          <w:rPr>
            <w:color w:val="0000FF"/>
          </w:rPr>
          <w:delText>45</w:delText>
        </w:r>
        <w:r w:rsidR="00041814" w:rsidDel="009C527C">
          <w:fldChar w:fldCharType="end"/>
        </w:r>
        <w:r w:rsidDel="009C527C">
          <w:delText>]</w:delText>
        </w:r>
      </w:del>
    </w:p>
    <w:p w14:paraId="793B35DC" w14:textId="77777777" w:rsidR="00041814" w:rsidRDefault="00041814">
      <w:pPr>
        <w:pStyle w:val="BodyText"/>
        <w:spacing w:before="58"/>
        <w:jc w:val="left"/>
      </w:pPr>
    </w:p>
    <w:p w14:paraId="6F8E385F" w14:textId="2F02EC32" w:rsidR="00041814" w:rsidRDefault="00BD1F93">
      <w:pPr>
        <w:pStyle w:val="Heading2"/>
        <w:numPr>
          <w:ilvl w:val="1"/>
          <w:numId w:val="2"/>
        </w:numPr>
        <w:tabs>
          <w:tab w:val="left" w:pos="712"/>
        </w:tabs>
        <w:ind w:left="712" w:hanging="612"/>
        <w:pPrChange w:id="324" w:author="Cavalli, Lea" w:date="2025-01-22T09:38:00Z" w16du:dateUtc="2025-01-22T08:38:00Z">
          <w:pPr>
            <w:pStyle w:val="Heading2"/>
            <w:numPr>
              <w:ilvl w:val="1"/>
              <w:numId w:val="3"/>
            </w:numPr>
            <w:tabs>
              <w:tab w:val="left" w:pos="712"/>
            </w:tabs>
            <w:ind w:left="4213" w:hanging="613"/>
          </w:pPr>
        </w:pPrChange>
      </w:pPr>
      <w:bookmarkStart w:id="325" w:name="Clinical_and_Molecular_Correlates_of_Inf"/>
      <w:bookmarkEnd w:id="325"/>
      <w:r>
        <w:rPr>
          <w:spacing w:val="-6"/>
        </w:rPr>
        <w:t>Clinical</w:t>
      </w:r>
      <w:r>
        <w:rPr>
          <w:spacing w:val="-2"/>
        </w:rPr>
        <w:t xml:space="preserve"> </w:t>
      </w:r>
      <w:r>
        <w:rPr>
          <w:spacing w:val="-6"/>
        </w:rPr>
        <w:t>and</w:t>
      </w:r>
      <w:r>
        <w:rPr>
          <w:spacing w:val="-1"/>
        </w:rPr>
        <w:t xml:space="preserve"> </w:t>
      </w:r>
      <w:r>
        <w:rPr>
          <w:spacing w:val="-6"/>
        </w:rPr>
        <w:t>Molecular</w:t>
      </w:r>
      <w:r>
        <w:rPr>
          <w:spacing w:val="-1"/>
        </w:rPr>
        <w:t xml:space="preserve"> </w:t>
      </w:r>
      <w:r>
        <w:rPr>
          <w:spacing w:val="-6"/>
        </w:rPr>
        <w:t>Correlates</w:t>
      </w:r>
      <w:r>
        <w:rPr>
          <w:spacing w:val="-1"/>
        </w:rPr>
        <w:t xml:space="preserve"> </w:t>
      </w:r>
      <w:r>
        <w:rPr>
          <w:spacing w:val="-6"/>
        </w:rPr>
        <w:t>of</w:t>
      </w:r>
      <w:r>
        <w:rPr>
          <w:spacing w:val="-1"/>
        </w:rPr>
        <w:t xml:space="preserve"> </w:t>
      </w:r>
      <w:commentRangeStart w:id="326"/>
      <w:del w:id="327" w:author="Cavalli, Lea" w:date="2025-01-22T10:09:00Z" w16du:dateUtc="2025-01-22T09:09:00Z">
        <w:r w:rsidDel="00AB2073">
          <w:rPr>
            <w:spacing w:val="-6"/>
          </w:rPr>
          <w:delText>Infant</w:delText>
        </w:r>
        <w:commentRangeEnd w:id="326"/>
        <w:r w:rsidR="00FD264B" w:rsidDel="00AB2073">
          <w:rPr>
            <w:rStyle w:val="CommentReference"/>
            <w:b w:val="0"/>
            <w:bCs w:val="0"/>
          </w:rPr>
          <w:commentReference w:id="326"/>
        </w:r>
        <w:r w:rsidDel="00AB2073">
          <w:rPr>
            <w:spacing w:val="-1"/>
          </w:rPr>
          <w:delText xml:space="preserve"> </w:delText>
        </w:r>
      </w:del>
      <w:r>
        <w:rPr>
          <w:spacing w:val="-6"/>
        </w:rPr>
        <w:t>Severe</w:t>
      </w:r>
      <w:r>
        <w:rPr>
          <w:spacing w:val="-1"/>
        </w:rPr>
        <w:t xml:space="preserve"> </w:t>
      </w:r>
      <w:ins w:id="328" w:author="Cavalli, Lea" w:date="2025-01-22T10:12:00Z" w16du:dateUtc="2025-01-22T09:12:00Z">
        <w:r w:rsidR="001F1594">
          <w:rPr>
            <w:spacing w:val="-1"/>
          </w:rPr>
          <w:t xml:space="preserve">Infant </w:t>
        </w:r>
      </w:ins>
      <w:r>
        <w:rPr>
          <w:spacing w:val="-6"/>
        </w:rPr>
        <w:t>Disease</w:t>
      </w:r>
    </w:p>
    <w:p w14:paraId="034380F6" w14:textId="03CEE4CE" w:rsidR="00041814" w:rsidRDefault="00BD1F93" w:rsidP="005F5594">
      <w:pPr>
        <w:pStyle w:val="BodyText"/>
        <w:spacing w:before="114" w:line="249" w:lineRule="auto"/>
        <w:ind w:left="100" w:right="116" w:firstLine="398"/>
      </w:pPr>
      <w:r>
        <w:rPr>
          <w:spacing w:val="-2"/>
        </w:rPr>
        <w:t>Among</w:t>
      </w:r>
      <w:r>
        <w:rPr>
          <w:spacing w:val="-11"/>
        </w:rPr>
        <w:t xml:space="preserve"> </w:t>
      </w:r>
      <w:r>
        <w:rPr>
          <w:spacing w:val="-2"/>
        </w:rPr>
        <w:t>the</w:t>
      </w:r>
      <w:r>
        <w:rPr>
          <w:spacing w:val="-10"/>
        </w:rPr>
        <w:t xml:space="preserve"> </w:t>
      </w:r>
      <w:r>
        <w:rPr>
          <w:spacing w:val="-2"/>
        </w:rPr>
        <w:t>infant</w:t>
      </w:r>
      <w:r>
        <w:rPr>
          <w:spacing w:val="-10"/>
        </w:rPr>
        <w:t xml:space="preserve"> </w:t>
      </w:r>
      <w:r>
        <w:rPr>
          <w:spacing w:val="-2"/>
        </w:rPr>
        <w:t>cases,</w:t>
      </w:r>
      <w:r>
        <w:rPr>
          <w:spacing w:val="-10"/>
        </w:rPr>
        <w:t xml:space="preserve"> </w:t>
      </w:r>
      <w:r>
        <w:rPr>
          <w:spacing w:val="-2"/>
        </w:rPr>
        <w:t>31</w:t>
      </w:r>
      <w:r>
        <w:rPr>
          <w:spacing w:val="-10"/>
        </w:rPr>
        <w:t xml:space="preserve"> </w:t>
      </w:r>
      <w:r>
        <w:rPr>
          <w:spacing w:val="-2"/>
        </w:rPr>
        <w:t>(</w:t>
      </w:r>
      <w:r>
        <w:rPr>
          <w:rFonts w:ascii="Times New Roman"/>
          <w:spacing w:val="-2"/>
        </w:rPr>
        <w:t>44</w:t>
      </w:r>
      <w:r>
        <w:rPr>
          <w:rFonts w:ascii="Verdana"/>
          <w:i/>
          <w:spacing w:val="-2"/>
        </w:rPr>
        <w:t>.</w:t>
      </w:r>
      <w:r>
        <w:rPr>
          <w:rFonts w:ascii="Times New Roman"/>
          <w:spacing w:val="-2"/>
        </w:rPr>
        <w:t>3%</w:t>
      </w:r>
      <w:r>
        <w:rPr>
          <w:spacing w:val="-2"/>
        </w:rPr>
        <w:t>)</w:t>
      </w:r>
      <w:r>
        <w:rPr>
          <w:spacing w:val="-10"/>
        </w:rPr>
        <w:t xml:space="preserve"> </w:t>
      </w:r>
      <w:r>
        <w:rPr>
          <w:spacing w:val="-2"/>
        </w:rPr>
        <w:t>required</w:t>
      </w:r>
      <w:r>
        <w:rPr>
          <w:spacing w:val="-10"/>
        </w:rPr>
        <w:t xml:space="preserve"> </w:t>
      </w:r>
      <w:r>
        <w:rPr>
          <w:spacing w:val="-2"/>
        </w:rPr>
        <w:t>ICU</w:t>
      </w:r>
      <w:r>
        <w:rPr>
          <w:spacing w:val="-10"/>
        </w:rPr>
        <w:t xml:space="preserve"> </w:t>
      </w:r>
      <w:r>
        <w:rPr>
          <w:spacing w:val="-2"/>
        </w:rPr>
        <w:t>admission</w:t>
      </w:r>
      <w:r>
        <w:rPr>
          <w:spacing w:val="-10"/>
        </w:rPr>
        <w:t xml:space="preserve"> </w:t>
      </w:r>
      <w:r>
        <w:rPr>
          <w:spacing w:val="-2"/>
        </w:rPr>
        <w:t>due</w:t>
      </w:r>
      <w:r>
        <w:rPr>
          <w:spacing w:val="-10"/>
        </w:rPr>
        <w:t xml:space="preserve"> </w:t>
      </w:r>
      <w:r>
        <w:rPr>
          <w:spacing w:val="-2"/>
        </w:rPr>
        <w:t>to</w:t>
      </w:r>
      <w:r>
        <w:rPr>
          <w:spacing w:val="-10"/>
        </w:rPr>
        <w:t xml:space="preserve"> </w:t>
      </w:r>
      <w:r>
        <w:rPr>
          <w:spacing w:val="-2"/>
        </w:rPr>
        <w:t>risks</w:t>
      </w:r>
      <w:r>
        <w:rPr>
          <w:spacing w:val="-10"/>
        </w:rPr>
        <w:t xml:space="preserve"> </w:t>
      </w:r>
      <w:r>
        <w:rPr>
          <w:spacing w:val="-2"/>
        </w:rPr>
        <w:t>of</w:t>
      </w:r>
      <w:r>
        <w:rPr>
          <w:spacing w:val="-10"/>
        </w:rPr>
        <w:t xml:space="preserve"> </w:t>
      </w:r>
      <w:r>
        <w:rPr>
          <w:spacing w:val="-2"/>
        </w:rPr>
        <w:t>clinical</w:t>
      </w:r>
      <w:r>
        <w:rPr>
          <w:spacing w:val="-10"/>
        </w:rPr>
        <w:t xml:space="preserve"> </w:t>
      </w:r>
      <w:r>
        <w:rPr>
          <w:spacing w:val="-2"/>
        </w:rPr>
        <w:t xml:space="preserve">decompensation, </w:t>
      </w:r>
      <w:r>
        <w:t>mental</w:t>
      </w:r>
      <w:r>
        <w:rPr>
          <w:spacing w:val="-2"/>
        </w:rPr>
        <w:t xml:space="preserve"> </w:t>
      </w:r>
      <w:r>
        <w:t>status</w:t>
      </w:r>
      <w:r>
        <w:rPr>
          <w:spacing w:val="-2"/>
        </w:rPr>
        <w:t xml:space="preserve"> </w:t>
      </w:r>
      <w:r>
        <w:t>changes</w:t>
      </w:r>
      <w:r>
        <w:rPr>
          <w:spacing w:val="-2"/>
        </w:rPr>
        <w:t xml:space="preserve"> </w:t>
      </w:r>
      <w:r>
        <w:t>or</w:t>
      </w:r>
      <w:r>
        <w:rPr>
          <w:spacing w:val="-2"/>
        </w:rPr>
        <w:t xml:space="preserve"> </w:t>
      </w:r>
      <w:r>
        <w:t>escalating</w:t>
      </w:r>
      <w:r>
        <w:rPr>
          <w:spacing w:val="-2"/>
        </w:rPr>
        <w:t xml:space="preserve"> </w:t>
      </w:r>
      <w:r>
        <w:t>respiratory</w:t>
      </w:r>
      <w:r>
        <w:rPr>
          <w:spacing w:val="-2"/>
        </w:rPr>
        <w:t xml:space="preserve"> </w:t>
      </w:r>
      <w:r>
        <w:t>support.</w:t>
      </w:r>
      <w:r>
        <w:rPr>
          <w:spacing w:val="16"/>
        </w:rPr>
        <w:t xml:space="preserve"> </w:t>
      </w:r>
      <w:r>
        <w:t>Analysis</w:t>
      </w:r>
      <w:r>
        <w:rPr>
          <w:spacing w:val="-2"/>
        </w:rPr>
        <w:t xml:space="preserve"> </w:t>
      </w:r>
      <w:r>
        <w:t>indicated</w:t>
      </w:r>
      <w:r>
        <w:rPr>
          <w:spacing w:val="-2"/>
        </w:rPr>
        <w:t xml:space="preserve"> </w:t>
      </w:r>
      <w:r>
        <w:t>that</w:t>
      </w:r>
      <w:r>
        <w:rPr>
          <w:spacing w:val="-2"/>
        </w:rPr>
        <w:t xml:space="preserve"> </w:t>
      </w:r>
      <w:proofErr w:type="spellStart"/>
      <w:ins w:id="329" w:author="Britto, Carl" w:date="2025-01-09T10:39:00Z" w16du:dateUtc="2025-01-09T15:39:00Z">
        <w:r w:rsidR="006100F7">
          <w:rPr>
            <w:spacing w:val="-2"/>
          </w:rPr>
          <w:t>leucocytosis</w:t>
        </w:r>
        <w:proofErr w:type="spellEnd"/>
        <w:r w:rsidR="006100F7">
          <w:rPr>
            <w:spacing w:val="-2"/>
          </w:rPr>
          <w:t xml:space="preserve">, thrombocytosis </w:t>
        </w:r>
      </w:ins>
      <w:del w:id="330" w:author="Britto, Carl" w:date="2025-01-09T10:38:00Z" w16du:dateUtc="2025-01-09T15:38:00Z">
        <w:r w:rsidDel="006100F7">
          <w:delText>higher</w:delText>
        </w:r>
        <w:r w:rsidDel="006100F7">
          <w:rPr>
            <w:spacing w:val="-2"/>
          </w:rPr>
          <w:delText xml:space="preserve"> </w:delText>
        </w:r>
        <w:r w:rsidDel="006100F7">
          <w:delText>counts</w:delText>
        </w:r>
        <w:r w:rsidDel="006100F7">
          <w:rPr>
            <w:spacing w:val="-2"/>
          </w:rPr>
          <w:delText xml:space="preserve"> </w:delText>
        </w:r>
        <w:r w:rsidDel="006100F7">
          <w:delText xml:space="preserve">of white blood cells (WBC), </w:delText>
        </w:r>
      </w:del>
      <w:del w:id="331" w:author="Britto, Carl" w:date="2025-01-09T10:39:00Z" w16du:dateUtc="2025-01-09T15:39:00Z">
        <w:r w:rsidDel="006100F7">
          <w:delText>platelets</w:delText>
        </w:r>
      </w:del>
      <w:r>
        <w:t xml:space="preserve">, and </w:t>
      </w:r>
      <w:ins w:id="332" w:author="Britto, Carl" w:date="2025-01-09T10:39:00Z" w16du:dateUtc="2025-01-09T15:39:00Z">
        <w:r w:rsidR="006100F7">
          <w:t xml:space="preserve">high </w:t>
        </w:r>
      </w:ins>
      <w:r>
        <w:t>absolute neutrophil</w:t>
      </w:r>
      <w:ins w:id="333" w:author="Britto, Carl" w:date="2025-01-09T10:39:00Z" w16du:dateUtc="2025-01-09T15:39:00Z">
        <w:r w:rsidR="006100F7">
          <w:t xml:space="preserve"> counts</w:t>
        </w:r>
      </w:ins>
      <w:del w:id="334" w:author="Britto, Carl" w:date="2025-01-09T10:39:00Z" w16du:dateUtc="2025-01-09T15:39:00Z">
        <w:r w:rsidDel="006100F7">
          <w:delText>s</w:delText>
        </w:r>
      </w:del>
      <w:r>
        <w:t xml:space="preserve"> (ANC) were significantly correlated </w:t>
      </w:r>
      <w:r>
        <w:rPr>
          <w:spacing w:val="-2"/>
        </w:rPr>
        <w:t>with reduced odds of ICU</w:t>
      </w:r>
      <w:r>
        <w:rPr>
          <w:spacing w:val="-3"/>
        </w:rPr>
        <w:t xml:space="preserve"> </w:t>
      </w:r>
      <w:r>
        <w:rPr>
          <w:spacing w:val="-2"/>
        </w:rPr>
        <w:t>admission (WBC:</w:t>
      </w:r>
      <w:r>
        <w:rPr>
          <w:spacing w:val="-3"/>
        </w:rPr>
        <w:t xml:space="preserve"> </w:t>
      </w:r>
      <w:r>
        <w:rPr>
          <w:spacing w:val="-2"/>
        </w:rPr>
        <w:t xml:space="preserve">OR=0.84, </w:t>
      </w:r>
      <w:r>
        <w:rPr>
          <w:rFonts w:ascii="Times New Roman"/>
          <w:spacing w:val="-2"/>
        </w:rPr>
        <w:t>95%</w:t>
      </w:r>
      <w:r>
        <w:rPr>
          <w:rFonts w:ascii="Times New Roman"/>
          <w:spacing w:val="-4"/>
        </w:rPr>
        <w:t xml:space="preserve"> </w:t>
      </w:r>
      <w:r>
        <w:rPr>
          <w:spacing w:val="-2"/>
        </w:rPr>
        <w:t xml:space="preserve">CI=0.75-0.93, p-value=0.001, platelet: </w:t>
      </w:r>
      <w:r>
        <w:t>OR=</w:t>
      </w:r>
      <w:r>
        <w:rPr>
          <w:spacing w:val="-4"/>
        </w:rPr>
        <w:t xml:space="preserve"> </w:t>
      </w:r>
      <w:r>
        <w:t>0.99,</w:t>
      </w:r>
      <w:r>
        <w:rPr>
          <w:spacing w:val="-4"/>
        </w:rPr>
        <w:t xml:space="preserve"> </w:t>
      </w:r>
      <w:r>
        <w:rPr>
          <w:rFonts w:ascii="Times New Roman"/>
        </w:rPr>
        <w:t>95%</w:t>
      </w:r>
      <w:r>
        <w:rPr>
          <w:rFonts w:ascii="Times New Roman"/>
          <w:spacing w:val="-6"/>
        </w:rPr>
        <w:t xml:space="preserve"> </w:t>
      </w:r>
      <w:r>
        <w:t>CI=0.99-1,</w:t>
      </w:r>
      <w:r>
        <w:rPr>
          <w:spacing w:val="-4"/>
        </w:rPr>
        <w:t xml:space="preserve"> </w:t>
      </w:r>
      <w:r>
        <w:t>p-value=0.003;</w:t>
      </w:r>
      <w:r>
        <w:rPr>
          <w:spacing w:val="-4"/>
        </w:rPr>
        <w:t xml:space="preserve"> </w:t>
      </w:r>
      <w:r>
        <w:t>ANC:</w:t>
      </w:r>
      <w:r>
        <w:rPr>
          <w:spacing w:val="-4"/>
        </w:rPr>
        <w:t xml:space="preserve"> </w:t>
      </w:r>
      <w:r>
        <w:t>OR=</w:t>
      </w:r>
      <w:r>
        <w:rPr>
          <w:spacing w:val="-4"/>
        </w:rPr>
        <w:t xml:space="preserve"> </w:t>
      </w:r>
      <w:r>
        <w:t>0.83,</w:t>
      </w:r>
      <w:r>
        <w:rPr>
          <w:spacing w:val="-3"/>
        </w:rPr>
        <w:t xml:space="preserve"> </w:t>
      </w:r>
      <w:r>
        <w:rPr>
          <w:rFonts w:ascii="Times New Roman"/>
        </w:rPr>
        <w:t>95%</w:t>
      </w:r>
      <w:r>
        <w:rPr>
          <w:rFonts w:ascii="Times New Roman"/>
          <w:spacing w:val="-6"/>
        </w:rPr>
        <w:t xml:space="preserve"> </w:t>
      </w:r>
      <w:r>
        <w:t>CI=</w:t>
      </w:r>
      <w:r>
        <w:rPr>
          <w:spacing w:val="-4"/>
        </w:rPr>
        <w:t xml:space="preserve"> </w:t>
      </w:r>
      <w:r>
        <w:t>0.73-0.94,</w:t>
      </w:r>
      <w:r>
        <w:rPr>
          <w:spacing w:val="-4"/>
        </w:rPr>
        <w:t xml:space="preserve"> </w:t>
      </w:r>
      <w:r>
        <w:t>p-value=</w:t>
      </w:r>
      <w:r>
        <w:rPr>
          <w:spacing w:val="-4"/>
        </w:rPr>
        <w:t xml:space="preserve"> </w:t>
      </w:r>
      <w:r>
        <w:t>0.004;</w:t>
      </w:r>
      <w:r w:rsidR="005F5594">
        <w:t xml:space="preserve"> </w:t>
      </w:r>
      <w:r>
        <w:t>Table S6).</w:t>
      </w:r>
      <w:r>
        <w:rPr>
          <w:spacing w:val="40"/>
        </w:rPr>
        <w:t xml:space="preserve"> </w:t>
      </w:r>
      <w:r>
        <w:t xml:space="preserve">In line with this, leukopenia was associated with significantly higher odds of ICU </w:t>
      </w:r>
      <w:r>
        <w:rPr>
          <w:spacing w:val="-2"/>
        </w:rPr>
        <w:t>admission</w:t>
      </w:r>
      <w:r>
        <w:rPr>
          <w:spacing w:val="-4"/>
        </w:rPr>
        <w:t xml:space="preserve"> </w:t>
      </w:r>
      <w:r>
        <w:rPr>
          <w:spacing w:val="-2"/>
        </w:rPr>
        <w:t>(OR=</w:t>
      </w:r>
      <w:r>
        <w:rPr>
          <w:spacing w:val="-5"/>
        </w:rPr>
        <w:t xml:space="preserve"> </w:t>
      </w:r>
      <w:r>
        <w:rPr>
          <w:spacing w:val="-2"/>
        </w:rPr>
        <w:t>6.5,</w:t>
      </w:r>
      <w:r>
        <w:rPr>
          <w:spacing w:val="-3"/>
        </w:rPr>
        <w:t xml:space="preserve"> </w:t>
      </w:r>
      <w:r>
        <w:rPr>
          <w:rFonts w:ascii="Times New Roman"/>
          <w:spacing w:val="-2"/>
        </w:rPr>
        <w:t>95%</w:t>
      </w:r>
      <w:r>
        <w:rPr>
          <w:rFonts w:ascii="Times New Roman"/>
          <w:spacing w:val="-6"/>
        </w:rPr>
        <w:t xml:space="preserve"> </w:t>
      </w:r>
      <w:r>
        <w:rPr>
          <w:spacing w:val="-2"/>
        </w:rPr>
        <w:t>CI=</w:t>
      </w:r>
      <w:r>
        <w:rPr>
          <w:spacing w:val="-4"/>
        </w:rPr>
        <w:t xml:space="preserve"> </w:t>
      </w:r>
      <w:r>
        <w:rPr>
          <w:spacing w:val="-2"/>
        </w:rPr>
        <w:t>1.84-22.98,</w:t>
      </w:r>
      <w:r>
        <w:rPr>
          <w:spacing w:val="-3"/>
        </w:rPr>
        <w:t xml:space="preserve"> </w:t>
      </w:r>
      <w:r>
        <w:rPr>
          <w:spacing w:val="-2"/>
        </w:rPr>
        <w:t>p-value=</w:t>
      </w:r>
      <w:r>
        <w:rPr>
          <w:spacing w:val="-4"/>
        </w:rPr>
        <w:t xml:space="preserve"> </w:t>
      </w:r>
      <w:r>
        <w:rPr>
          <w:spacing w:val="-2"/>
        </w:rPr>
        <w:t>0.004),</w:t>
      </w:r>
      <w:r>
        <w:rPr>
          <w:spacing w:val="-3"/>
        </w:rPr>
        <w:t xml:space="preserve"> </w:t>
      </w:r>
      <w:r>
        <w:rPr>
          <w:spacing w:val="-2"/>
        </w:rPr>
        <w:t>while</w:t>
      </w:r>
      <w:r>
        <w:rPr>
          <w:spacing w:val="-4"/>
        </w:rPr>
        <w:t xml:space="preserve"> </w:t>
      </w:r>
      <w:r>
        <w:rPr>
          <w:spacing w:val="-2"/>
        </w:rPr>
        <w:t>leukocytosis</w:t>
      </w:r>
      <w:r>
        <w:rPr>
          <w:spacing w:val="-4"/>
        </w:rPr>
        <w:t xml:space="preserve"> </w:t>
      </w:r>
      <w:r>
        <w:rPr>
          <w:spacing w:val="-2"/>
        </w:rPr>
        <w:t>showed</w:t>
      </w:r>
      <w:r>
        <w:rPr>
          <w:spacing w:val="-4"/>
        </w:rPr>
        <w:t xml:space="preserve"> </w:t>
      </w:r>
      <w:r>
        <w:rPr>
          <w:spacing w:val="-2"/>
        </w:rPr>
        <w:t>a</w:t>
      </w:r>
      <w:r>
        <w:rPr>
          <w:spacing w:val="-5"/>
        </w:rPr>
        <w:t xml:space="preserve"> </w:t>
      </w:r>
      <w:r>
        <w:rPr>
          <w:spacing w:val="-2"/>
        </w:rPr>
        <w:t>protective</w:t>
      </w:r>
      <w:r w:rsidR="005F5594">
        <w:rPr>
          <w:spacing w:val="-2"/>
        </w:rPr>
        <w:t xml:space="preserve"> </w:t>
      </w:r>
      <w:r>
        <w:t xml:space="preserve">effect (OR= 0.1, </w:t>
      </w:r>
      <w:r>
        <w:rPr>
          <w:rFonts w:ascii="Times New Roman"/>
        </w:rPr>
        <w:t xml:space="preserve">95% </w:t>
      </w:r>
      <w:r>
        <w:t>CI= 0-0.5, p-value= 0.002).</w:t>
      </w:r>
      <w:r>
        <w:rPr>
          <w:spacing w:val="40"/>
        </w:rPr>
        <w:t xml:space="preserve"> </w:t>
      </w:r>
      <w:r>
        <w:rPr>
          <w:color w:val="000000"/>
          <w:shd w:val="clear" w:color="auto" w:fill="FFF200"/>
        </w:rPr>
        <w:t>[</w:t>
      </w:r>
      <w:r>
        <w:rPr>
          <w:i/>
          <w:color w:val="000000"/>
          <w:shd w:val="clear" w:color="auto" w:fill="FFF200"/>
        </w:rPr>
        <w:t xml:space="preserve">Carl/Rick: are these </w:t>
      </w:r>
      <w:proofErr w:type="spellStart"/>
      <w:r>
        <w:rPr>
          <w:i/>
          <w:color w:val="000000"/>
          <w:shd w:val="clear" w:color="auto" w:fill="FFF200"/>
        </w:rPr>
        <w:t>hemotological</w:t>
      </w:r>
      <w:proofErr w:type="spellEnd"/>
      <w:r>
        <w:rPr>
          <w:i/>
          <w:color w:val="000000"/>
          <w:shd w:val="clear" w:color="auto" w:fill="FFF200"/>
        </w:rPr>
        <w:t xml:space="preserve"> </w:t>
      </w:r>
      <w:commentRangeStart w:id="335"/>
      <w:commentRangeStart w:id="336"/>
      <w:commentRangeStart w:id="337"/>
      <w:r>
        <w:rPr>
          <w:i/>
          <w:color w:val="000000"/>
          <w:shd w:val="clear" w:color="auto" w:fill="FFF200"/>
        </w:rPr>
        <w:t>indices</w:t>
      </w:r>
      <w:commentRangeEnd w:id="335"/>
      <w:r w:rsidR="00197419">
        <w:rPr>
          <w:rStyle w:val="CommentReference"/>
        </w:rPr>
        <w:commentReference w:id="335"/>
      </w:r>
      <w:commentRangeEnd w:id="336"/>
      <w:r w:rsidR="001F1594">
        <w:rPr>
          <w:rStyle w:val="CommentReference"/>
        </w:rPr>
        <w:commentReference w:id="336"/>
      </w:r>
      <w:commentRangeEnd w:id="337"/>
      <w:r w:rsidR="001F1594">
        <w:rPr>
          <w:rStyle w:val="CommentReference"/>
        </w:rPr>
        <w:commentReference w:id="337"/>
      </w:r>
      <w:r>
        <w:rPr>
          <w:i/>
          <w:color w:val="000000"/>
        </w:rPr>
        <w:t xml:space="preserve"> </w:t>
      </w:r>
      <w:r>
        <w:rPr>
          <w:i/>
          <w:color w:val="000000"/>
          <w:shd w:val="clear" w:color="auto" w:fill="FFF200"/>
        </w:rPr>
        <w:t>expected</w:t>
      </w:r>
      <w:r>
        <w:rPr>
          <w:i/>
          <w:color w:val="000000"/>
          <w:spacing w:val="-2"/>
          <w:shd w:val="clear" w:color="auto" w:fill="FFF200"/>
        </w:rPr>
        <w:t xml:space="preserve"> </w:t>
      </w:r>
      <w:r>
        <w:rPr>
          <w:i/>
          <w:color w:val="000000"/>
          <w:shd w:val="clear" w:color="auto" w:fill="FFF200"/>
        </w:rPr>
        <w:t>to</w:t>
      </w:r>
      <w:r>
        <w:rPr>
          <w:i/>
          <w:color w:val="000000"/>
          <w:spacing w:val="-2"/>
          <w:shd w:val="clear" w:color="auto" w:fill="FFF200"/>
        </w:rPr>
        <w:t xml:space="preserve"> </w:t>
      </w:r>
      <w:r>
        <w:rPr>
          <w:i/>
          <w:color w:val="000000"/>
          <w:shd w:val="clear" w:color="auto" w:fill="FFF200"/>
        </w:rPr>
        <w:t>be</w:t>
      </w:r>
      <w:r>
        <w:rPr>
          <w:i/>
          <w:color w:val="000000"/>
          <w:spacing w:val="-2"/>
          <w:shd w:val="clear" w:color="auto" w:fill="FFF200"/>
        </w:rPr>
        <w:t xml:space="preserve"> </w:t>
      </w:r>
      <w:r>
        <w:rPr>
          <w:i/>
          <w:color w:val="000000"/>
          <w:shd w:val="clear" w:color="auto" w:fill="FFF200"/>
        </w:rPr>
        <w:t>significantly</w:t>
      </w:r>
      <w:r>
        <w:rPr>
          <w:i/>
          <w:color w:val="000000"/>
          <w:spacing w:val="-2"/>
          <w:shd w:val="clear" w:color="auto" w:fill="FFF200"/>
        </w:rPr>
        <w:t xml:space="preserve"> </w:t>
      </w:r>
      <w:r>
        <w:rPr>
          <w:i/>
          <w:color w:val="000000"/>
          <w:shd w:val="clear" w:color="auto" w:fill="FFF200"/>
        </w:rPr>
        <w:t>associated</w:t>
      </w:r>
      <w:r>
        <w:rPr>
          <w:i/>
          <w:color w:val="000000"/>
          <w:spacing w:val="-2"/>
          <w:shd w:val="clear" w:color="auto" w:fill="FFF200"/>
        </w:rPr>
        <w:t xml:space="preserve"> </w:t>
      </w:r>
      <w:r>
        <w:rPr>
          <w:i/>
          <w:color w:val="000000"/>
          <w:shd w:val="clear" w:color="auto" w:fill="FFF200"/>
        </w:rPr>
        <w:t>with</w:t>
      </w:r>
      <w:r>
        <w:rPr>
          <w:i/>
          <w:color w:val="000000"/>
          <w:spacing w:val="-2"/>
          <w:shd w:val="clear" w:color="auto" w:fill="FFF200"/>
        </w:rPr>
        <w:t xml:space="preserve"> </w:t>
      </w:r>
      <w:r>
        <w:rPr>
          <w:i/>
          <w:color w:val="000000"/>
          <w:shd w:val="clear" w:color="auto" w:fill="FFF200"/>
        </w:rPr>
        <w:t>the</w:t>
      </w:r>
      <w:r>
        <w:rPr>
          <w:i/>
          <w:color w:val="000000"/>
          <w:spacing w:val="-2"/>
          <w:shd w:val="clear" w:color="auto" w:fill="FFF200"/>
        </w:rPr>
        <w:t xml:space="preserve"> </w:t>
      </w:r>
      <w:r>
        <w:rPr>
          <w:i/>
          <w:color w:val="000000"/>
          <w:shd w:val="clear" w:color="auto" w:fill="FFF200"/>
        </w:rPr>
        <w:t>odds</w:t>
      </w:r>
      <w:r>
        <w:rPr>
          <w:i/>
          <w:color w:val="000000"/>
          <w:spacing w:val="-2"/>
          <w:shd w:val="clear" w:color="auto" w:fill="FFF200"/>
        </w:rPr>
        <w:t xml:space="preserve"> </w:t>
      </w:r>
      <w:r>
        <w:rPr>
          <w:i/>
          <w:color w:val="000000"/>
          <w:shd w:val="clear" w:color="auto" w:fill="FFF200"/>
        </w:rPr>
        <w:t>of</w:t>
      </w:r>
      <w:r>
        <w:rPr>
          <w:i/>
          <w:color w:val="000000"/>
          <w:spacing w:val="-2"/>
          <w:shd w:val="clear" w:color="auto" w:fill="FFF200"/>
        </w:rPr>
        <w:t xml:space="preserve"> </w:t>
      </w:r>
      <w:r>
        <w:rPr>
          <w:i/>
          <w:color w:val="000000"/>
          <w:shd w:val="clear" w:color="auto" w:fill="FFF200"/>
        </w:rPr>
        <w:t>ICU</w:t>
      </w:r>
      <w:r>
        <w:rPr>
          <w:i/>
          <w:color w:val="000000"/>
          <w:spacing w:val="-2"/>
          <w:shd w:val="clear" w:color="auto" w:fill="FFF200"/>
        </w:rPr>
        <w:t xml:space="preserve"> </w:t>
      </w:r>
      <w:r>
        <w:rPr>
          <w:i/>
          <w:color w:val="000000"/>
          <w:shd w:val="clear" w:color="auto" w:fill="FFF200"/>
        </w:rPr>
        <w:t>admission</w:t>
      </w:r>
      <w:r>
        <w:rPr>
          <w:i/>
          <w:color w:val="000000"/>
          <w:spacing w:val="-2"/>
          <w:shd w:val="clear" w:color="auto" w:fill="FFF200"/>
        </w:rPr>
        <w:t xml:space="preserve"> </w:t>
      </w:r>
      <w:r>
        <w:rPr>
          <w:i/>
          <w:color w:val="000000"/>
          <w:shd w:val="clear" w:color="auto" w:fill="FFF200"/>
        </w:rPr>
        <w:t>?</w:t>
      </w:r>
      <w:r>
        <w:rPr>
          <w:i/>
          <w:color w:val="000000"/>
          <w:spacing w:val="-2"/>
          <w:shd w:val="clear" w:color="auto" w:fill="FFF200"/>
        </w:rPr>
        <w:t xml:space="preserve"> </w:t>
      </w:r>
      <w:r>
        <w:rPr>
          <w:i/>
          <w:color w:val="000000"/>
          <w:shd w:val="clear" w:color="auto" w:fill="FFF200"/>
        </w:rPr>
        <w:t>Does</w:t>
      </w:r>
      <w:r>
        <w:rPr>
          <w:i/>
          <w:color w:val="000000"/>
          <w:spacing w:val="-2"/>
          <w:shd w:val="clear" w:color="auto" w:fill="FFF200"/>
        </w:rPr>
        <w:t xml:space="preserve"> </w:t>
      </w:r>
      <w:r>
        <w:rPr>
          <w:i/>
          <w:color w:val="000000"/>
          <w:shd w:val="clear" w:color="auto" w:fill="FFF200"/>
        </w:rPr>
        <w:t>it</w:t>
      </w:r>
      <w:r>
        <w:rPr>
          <w:i/>
          <w:color w:val="000000"/>
          <w:spacing w:val="-2"/>
          <w:shd w:val="clear" w:color="auto" w:fill="FFF200"/>
        </w:rPr>
        <w:t xml:space="preserve"> </w:t>
      </w:r>
      <w:r>
        <w:rPr>
          <w:i/>
          <w:color w:val="000000"/>
          <w:shd w:val="clear" w:color="auto" w:fill="FFF200"/>
        </w:rPr>
        <w:t>reflect</w:t>
      </w:r>
      <w:r>
        <w:rPr>
          <w:i/>
          <w:color w:val="000000"/>
          <w:spacing w:val="-2"/>
          <w:shd w:val="clear" w:color="auto" w:fill="FFF200"/>
        </w:rPr>
        <w:t xml:space="preserve"> </w:t>
      </w:r>
      <w:r>
        <w:rPr>
          <w:i/>
          <w:color w:val="000000"/>
          <w:shd w:val="clear" w:color="auto" w:fill="FFF200"/>
        </w:rPr>
        <w:t>any</w:t>
      </w:r>
      <w:r>
        <w:rPr>
          <w:i/>
          <w:color w:val="000000"/>
          <w:spacing w:val="-2"/>
          <w:shd w:val="clear" w:color="auto" w:fill="FFF200"/>
        </w:rPr>
        <w:t xml:space="preserve"> </w:t>
      </w:r>
      <w:proofErr w:type="spellStart"/>
      <w:r>
        <w:rPr>
          <w:i/>
          <w:color w:val="000000"/>
          <w:shd w:val="clear" w:color="auto" w:fill="FFF200"/>
        </w:rPr>
        <w:t>spe</w:t>
      </w:r>
      <w:proofErr w:type="spellEnd"/>
      <w:r>
        <w:rPr>
          <w:i/>
          <w:color w:val="000000"/>
          <w:shd w:val="clear" w:color="auto" w:fill="FFF200"/>
        </w:rPr>
        <w:t>-</w:t>
      </w:r>
      <w:r>
        <w:rPr>
          <w:i/>
          <w:color w:val="000000"/>
        </w:rPr>
        <w:t xml:space="preserve"> </w:t>
      </w:r>
      <w:proofErr w:type="spellStart"/>
      <w:r>
        <w:rPr>
          <w:i/>
          <w:color w:val="000000"/>
          <w:shd w:val="clear" w:color="auto" w:fill="FFF200"/>
        </w:rPr>
        <w:t>cific</w:t>
      </w:r>
      <w:proofErr w:type="spellEnd"/>
      <w:r>
        <w:rPr>
          <w:i/>
          <w:color w:val="000000"/>
          <w:spacing w:val="-13"/>
          <w:shd w:val="clear" w:color="auto" w:fill="FFF200"/>
        </w:rPr>
        <w:t xml:space="preserve"> </w:t>
      </w:r>
      <w:r>
        <w:rPr>
          <w:i/>
          <w:color w:val="000000"/>
          <w:shd w:val="clear" w:color="auto" w:fill="FFF200"/>
        </w:rPr>
        <w:t>guidelines</w:t>
      </w:r>
      <w:r>
        <w:rPr>
          <w:i/>
          <w:color w:val="000000"/>
          <w:spacing w:val="-2"/>
          <w:shd w:val="clear" w:color="auto" w:fill="FFF200"/>
        </w:rPr>
        <w:t xml:space="preserve"> </w:t>
      </w:r>
      <w:r>
        <w:rPr>
          <w:i/>
          <w:color w:val="000000"/>
          <w:shd w:val="clear" w:color="auto" w:fill="FFF200"/>
        </w:rPr>
        <w:t>?</w:t>
      </w:r>
      <w:r>
        <w:rPr>
          <w:i/>
          <w:color w:val="000000"/>
          <w:spacing w:val="-13"/>
        </w:rPr>
        <w:t xml:space="preserve"> </w:t>
      </w:r>
      <w:r>
        <w:rPr>
          <w:color w:val="000000"/>
          <w:shd w:val="clear" w:color="auto" w:fill="FFF200"/>
        </w:rPr>
        <w:t>]</w:t>
      </w:r>
      <w:r>
        <w:rPr>
          <w:color w:val="000000"/>
        </w:rPr>
        <w:t xml:space="preserve"> Meningitis was documented in </w:t>
      </w:r>
      <w:commentRangeStart w:id="338"/>
      <w:commentRangeStart w:id="339"/>
      <w:r>
        <w:rPr>
          <w:color w:val="000000"/>
        </w:rPr>
        <w:t>thirteen</w:t>
      </w:r>
      <w:commentRangeEnd w:id="338"/>
      <w:r w:rsidR="00D25248">
        <w:rPr>
          <w:rStyle w:val="CommentReference"/>
        </w:rPr>
        <w:commentReference w:id="338"/>
      </w:r>
      <w:commentRangeEnd w:id="339"/>
      <w:r w:rsidR="00A12C44">
        <w:rPr>
          <w:rStyle w:val="CommentReference"/>
        </w:rPr>
        <w:commentReference w:id="339"/>
      </w:r>
      <w:r>
        <w:rPr>
          <w:color w:val="000000"/>
        </w:rPr>
        <w:t xml:space="preserve"> (</w:t>
      </w:r>
      <w:r>
        <w:rPr>
          <w:rFonts w:ascii="Times New Roman"/>
          <w:color w:val="000000"/>
        </w:rPr>
        <w:t>18</w:t>
      </w:r>
      <w:r>
        <w:rPr>
          <w:rFonts w:ascii="Verdana"/>
          <w:i/>
          <w:color w:val="000000"/>
        </w:rPr>
        <w:t>.</w:t>
      </w:r>
      <w:r>
        <w:rPr>
          <w:rFonts w:ascii="Times New Roman"/>
          <w:color w:val="000000"/>
        </w:rPr>
        <w:t>6%</w:t>
      </w:r>
      <w:r>
        <w:rPr>
          <w:color w:val="000000"/>
        </w:rPr>
        <w:t xml:space="preserve">) infants, but no hematological </w:t>
      </w:r>
      <w:r>
        <w:rPr>
          <w:color w:val="000000"/>
          <w:spacing w:val="-2"/>
        </w:rPr>
        <w:t>indices</w:t>
      </w:r>
      <w:r>
        <w:rPr>
          <w:color w:val="000000"/>
          <w:spacing w:val="-10"/>
        </w:rPr>
        <w:t xml:space="preserve"> </w:t>
      </w:r>
      <w:r>
        <w:rPr>
          <w:color w:val="000000"/>
          <w:spacing w:val="-2"/>
        </w:rPr>
        <w:t>were</w:t>
      </w:r>
      <w:r>
        <w:rPr>
          <w:color w:val="000000"/>
          <w:spacing w:val="-10"/>
        </w:rPr>
        <w:t xml:space="preserve"> </w:t>
      </w:r>
      <w:r>
        <w:rPr>
          <w:color w:val="000000"/>
          <w:spacing w:val="-2"/>
        </w:rPr>
        <w:t>associated</w:t>
      </w:r>
      <w:r>
        <w:rPr>
          <w:color w:val="000000"/>
          <w:spacing w:val="-10"/>
        </w:rPr>
        <w:t xml:space="preserve"> </w:t>
      </w:r>
      <w:r>
        <w:rPr>
          <w:color w:val="000000"/>
          <w:spacing w:val="-2"/>
        </w:rPr>
        <w:t>with</w:t>
      </w:r>
      <w:r>
        <w:rPr>
          <w:color w:val="000000"/>
          <w:spacing w:val="-10"/>
        </w:rPr>
        <w:t xml:space="preserve"> </w:t>
      </w:r>
      <w:r>
        <w:rPr>
          <w:color w:val="000000"/>
          <w:spacing w:val="-2"/>
        </w:rPr>
        <w:t>meningitis</w:t>
      </w:r>
      <w:r>
        <w:rPr>
          <w:color w:val="000000"/>
          <w:spacing w:val="-10"/>
        </w:rPr>
        <w:t xml:space="preserve"> </w:t>
      </w:r>
      <w:r>
        <w:rPr>
          <w:color w:val="000000"/>
          <w:spacing w:val="-2"/>
        </w:rPr>
        <w:t>after</w:t>
      </w:r>
      <w:r>
        <w:rPr>
          <w:color w:val="000000"/>
          <w:spacing w:val="-10"/>
        </w:rPr>
        <w:t xml:space="preserve"> </w:t>
      </w:r>
      <w:r>
        <w:rPr>
          <w:color w:val="000000"/>
          <w:spacing w:val="-2"/>
        </w:rPr>
        <w:t>multiple</w:t>
      </w:r>
      <w:r>
        <w:rPr>
          <w:color w:val="000000"/>
          <w:spacing w:val="-10"/>
        </w:rPr>
        <w:t xml:space="preserve"> </w:t>
      </w:r>
      <w:r>
        <w:rPr>
          <w:color w:val="000000"/>
          <w:spacing w:val="-2"/>
        </w:rPr>
        <w:t>testing</w:t>
      </w:r>
      <w:r>
        <w:rPr>
          <w:color w:val="000000"/>
          <w:spacing w:val="-10"/>
        </w:rPr>
        <w:t xml:space="preserve"> </w:t>
      </w:r>
      <w:r>
        <w:rPr>
          <w:color w:val="000000"/>
          <w:spacing w:val="-2"/>
        </w:rPr>
        <w:t>corrections</w:t>
      </w:r>
      <w:r>
        <w:rPr>
          <w:color w:val="000000"/>
          <w:spacing w:val="-10"/>
        </w:rPr>
        <w:t xml:space="preserve"> </w:t>
      </w:r>
      <w:r>
        <w:rPr>
          <w:color w:val="000000"/>
          <w:spacing w:val="-2"/>
        </w:rPr>
        <w:t>(Table</w:t>
      </w:r>
      <w:r>
        <w:rPr>
          <w:color w:val="000000"/>
          <w:spacing w:val="-10"/>
        </w:rPr>
        <w:t xml:space="preserve"> </w:t>
      </w:r>
      <w:r>
        <w:rPr>
          <w:color w:val="000000"/>
          <w:spacing w:val="-2"/>
        </w:rPr>
        <w:t>S6).</w:t>
      </w:r>
      <w:r>
        <w:rPr>
          <w:color w:val="000000"/>
          <w:spacing w:val="14"/>
        </w:rPr>
        <w:t xml:space="preserve"> </w:t>
      </w:r>
      <w:del w:id="340" w:author="Cavalli, Lea" w:date="2025-01-22T10:11:00Z" w16du:dateUtc="2025-01-22T09:11:00Z">
        <w:r w:rsidDel="00AB2073">
          <w:rPr>
            <w:color w:val="000000"/>
            <w:spacing w:val="-2"/>
          </w:rPr>
          <w:delText>There</w:delText>
        </w:r>
        <w:r w:rsidDel="00AB2073">
          <w:rPr>
            <w:color w:val="000000"/>
            <w:spacing w:val="-10"/>
          </w:rPr>
          <w:delText xml:space="preserve"> </w:delText>
        </w:r>
        <w:r w:rsidDel="00AB2073">
          <w:rPr>
            <w:color w:val="000000"/>
            <w:spacing w:val="-2"/>
          </w:rPr>
          <w:delText>were</w:delText>
        </w:r>
        <w:r w:rsidDel="00AB2073">
          <w:rPr>
            <w:color w:val="000000"/>
            <w:spacing w:val="-10"/>
          </w:rPr>
          <w:delText xml:space="preserve"> </w:delText>
        </w:r>
        <w:r w:rsidDel="00AB2073">
          <w:rPr>
            <w:color w:val="000000"/>
            <w:spacing w:val="-2"/>
          </w:rPr>
          <w:delText xml:space="preserve">no </w:delText>
        </w:r>
        <w:r w:rsidDel="00AB2073">
          <w:rPr>
            <w:color w:val="000000"/>
          </w:rPr>
          <w:delText>significant</w:delText>
        </w:r>
        <w:r w:rsidDel="00AB2073">
          <w:rPr>
            <w:color w:val="000000"/>
            <w:spacing w:val="-12"/>
          </w:rPr>
          <w:delText xml:space="preserve"> </w:delText>
        </w:r>
        <w:r w:rsidDel="00AB2073">
          <w:rPr>
            <w:color w:val="000000"/>
          </w:rPr>
          <w:delText>differences</w:delText>
        </w:r>
        <w:r w:rsidDel="00AB2073">
          <w:rPr>
            <w:color w:val="000000"/>
            <w:spacing w:val="-12"/>
          </w:rPr>
          <w:delText xml:space="preserve"> </w:delText>
        </w:r>
        <w:r w:rsidDel="00AB2073">
          <w:rPr>
            <w:color w:val="000000"/>
          </w:rPr>
          <w:delText>in</w:delText>
        </w:r>
        <w:r w:rsidDel="00AB2073">
          <w:rPr>
            <w:color w:val="000000"/>
            <w:spacing w:val="-12"/>
          </w:rPr>
          <w:delText xml:space="preserve"> </w:delText>
        </w:r>
        <w:r w:rsidDel="00AB2073">
          <w:rPr>
            <w:color w:val="000000"/>
          </w:rPr>
          <w:delText>the</w:delText>
        </w:r>
        <w:r w:rsidDel="00AB2073">
          <w:rPr>
            <w:color w:val="000000"/>
            <w:spacing w:val="-12"/>
          </w:rPr>
          <w:delText xml:space="preserve"> </w:delText>
        </w:r>
        <w:r w:rsidDel="00AB2073">
          <w:rPr>
            <w:color w:val="000000"/>
          </w:rPr>
          <w:delText>odds</w:delText>
        </w:r>
        <w:r w:rsidDel="00AB2073">
          <w:rPr>
            <w:color w:val="000000"/>
            <w:spacing w:val="-12"/>
          </w:rPr>
          <w:delText xml:space="preserve"> </w:delText>
        </w:r>
        <w:r w:rsidDel="00AB2073">
          <w:rPr>
            <w:color w:val="000000"/>
          </w:rPr>
          <w:delText>of</w:delText>
        </w:r>
        <w:r w:rsidDel="00AB2073">
          <w:rPr>
            <w:color w:val="000000"/>
            <w:spacing w:val="-12"/>
          </w:rPr>
          <w:delText xml:space="preserve"> </w:delText>
        </w:r>
        <w:r w:rsidDel="00AB2073">
          <w:rPr>
            <w:color w:val="000000"/>
          </w:rPr>
          <w:delText>ICU</w:delText>
        </w:r>
        <w:r w:rsidDel="00AB2073">
          <w:rPr>
            <w:color w:val="000000"/>
            <w:spacing w:val="-12"/>
          </w:rPr>
          <w:delText xml:space="preserve"> </w:delText>
        </w:r>
        <w:r w:rsidDel="00AB2073">
          <w:rPr>
            <w:color w:val="000000"/>
          </w:rPr>
          <w:delText>admission</w:delText>
        </w:r>
        <w:r w:rsidDel="00AB2073">
          <w:rPr>
            <w:color w:val="000000"/>
            <w:spacing w:val="-12"/>
          </w:rPr>
          <w:delText xml:space="preserve"> </w:delText>
        </w:r>
        <w:r w:rsidDel="00AB2073">
          <w:rPr>
            <w:color w:val="000000"/>
          </w:rPr>
          <w:delText>and</w:delText>
        </w:r>
        <w:r w:rsidDel="00AB2073">
          <w:rPr>
            <w:color w:val="000000"/>
            <w:spacing w:val="-12"/>
          </w:rPr>
          <w:delText xml:space="preserve"> </w:delText>
        </w:r>
        <w:r w:rsidDel="00AB2073">
          <w:rPr>
            <w:color w:val="000000"/>
          </w:rPr>
          <w:delText>meningitis</w:delText>
        </w:r>
        <w:r w:rsidDel="00AB2073">
          <w:rPr>
            <w:color w:val="000000"/>
            <w:spacing w:val="-12"/>
          </w:rPr>
          <w:delText xml:space="preserve"> </w:delText>
        </w:r>
        <w:r w:rsidDel="00AB2073">
          <w:rPr>
            <w:color w:val="000000"/>
          </w:rPr>
          <w:delText>odds</w:delText>
        </w:r>
        <w:r w:rsidDel="00AB2073">
          <w:rPr>
            <w:color w:val="000000"/>
            <w:spacing w:val="-12"/>
          </w:rPr>
          <w:delText xml:space="preserve"> </w:delText>
        </w:r>
        <w:r w:rsidDel="00AB2073">
          <w:rPr>
            <w:color w:val="000000"/>
          </w:rPr>
          <w:delText>between</w:delText>
        </w:r>
        <w:r w:rsidDel="00AB2073">
          <w:rPr>
            <w:color w:val="000000"/>
            <w:spacing w:val="-12"/>
          </w:rPr>
          <w:delText xml:space="preserve"> </w:delText>
        </w:r>
        <w:r w:rsidDel="00AB2073">
          <w:rPr>
            <w:color w:val="000000"/>
          </w:rPr>
          <w:delText>LOD</w:delText>
        </w:r>
        <w:r w:rsidDel="00AB2073">
          <w:rPr>
            <w:color w:val="000000"/>
            <w:spacing w:val="-12"/>
          </w:rPr>
          <w:delText xml:space="preserve"> </w:delText>
        </w:r>
        <w:r w:rsidDel="00AB2073">
          <w:rPr>
            <w:color w:val="000000"/>
          </w:rPr>
          <w:delText>and</w:delText>
        </w:r>
        <w:r w:rsidDel="00AB2073">
          <w:rPr>
            <w:color w:val="000000"/>
            <w:spacing w:val="-12"/>
          </w:rPr>
          <w:delText xml:space="preserve"> </w:delText>
        </w:r>
        <w:r w:rsidDel="00AB2073">
          <w:rPr>
            <w:color w:val="000000"/>
          </w:rPr>
          <w:delText>VLOD patients (ICU admission:</w:delText>
        </w:r>
        <w:r w:rsidDel="00AB2073">
          <w:rPr>
            <w:color w:val="000000"/>
            <w:spacing w:val="40"/>
          </w:rPr>
          <w:delText xml:space="preserve"> </w:delText>
        </w:r>
        <w:r w:rsidDel="00AB2073">
          <w:rPr>
            <w:color w:val="000000"/>
          </w:rPr>
          <w:delText xml:space="preserve">OR= 3, </w:delText>
        </w:r>
        <w:r w:rsidDel="00AB2073">
          <w:rPr>
            <w:rFonts w:ascii="Times New Roman"/>
            <w:color w:val="000000"/>
          </w:rPr>
          <w:delText xml:space="preserve">95% </w:delText>
        </w:r>
        <w:r w:rsidDel="00AB2073">
          <w:rPr>
            <w:color w:val="000000"/>
          </w:rPr>
          <w:delText>CI=0.9-9.6, p-value=0.063; meningitis:</w:delText>
        </w:r>
        <w:r w:rsidDel="00AB2073">
          <w:rPr>
            <w:color w:val="000000"/>
            <w:spacing w:val="40"/>
          </w:rPr>
          <w:delText xml:space="preserve"> </w:delText>
        </w:r>
        <w:r w:rsidDel="00AB2073">
          <w:rPr>
            <w:color w:val="000000"/>
          </w:rPr>
          <w:delText xml:space="preserve">OR= 0.8 , </w:delText>
        </w:r>
        <w:r w:rsidDel="00AB2073">
          <w:rPr>
            <w:rFonts w:ascii="Times New Roman"/>
            <w:color w:val="000000"/>
          </w:rPr>
          <w:delText xml:space="preserve">95% </w:delText>
        </w:r>
        <w:r w:rsidDel="00AB2073">
          <w:rPr>
            <w:color w:val="000000"/>
            <w:spacing w:val="-2"/>
          </w:rPr>
          <w:delText>CI=0.2-3,</w:delText>
        </w:r>
        <w:r w:rsidDel="00AB2073">
          <w:rPr>
            <w:color w:val="000000"/>
            <w:spacing w:val="-6"/>
          </w:rPr>
          <w:delText xml:space="preserve"> </w:delText>
        </w:r>
        <w:r w:rsidDel="00AB2073">
          <w:rPr>
            <w:color w:val="000000"/>
            <w:spacing w:val="-2"/>
          </w:rPr>
          <w:delText>p-value=0.743).</w:delText>
        </w:r>
        <w:r w:rsidDel="00AB2073">
          <w:rPr>
            <w:color w:val="000000"/>
            <w:spacing w:val="10"/>
          </w:rPr>
          <w:delText xml:space="preserve"> </w:delText>
        </w:r>
        <w:r w:rsidDel="00AB2073">
          <w:rPr>
            <w:color w:val="000000"/>
            <w:spacing w:val="-2"/>
          </w:rPr>
          <w:delText>Similarly,</w:delText>
        </w:r>
        <w:r w:rsidDel="00AB2073">
          <w:rPr>
            <w:color w:val="000000"/>
            <w:spacing w:val="-6"/>
          </w:rPr>
          <w:delText xml:space="preserve"> </w:delText>
        </w:r>
        <w:r w:rsidDel="00AB2073">
          <w:rPr>
            <w:color w:val="000000"/>
            <w:spacing w:val="-2"/>
          </w:rPr>
          <w:delText>no</w:delText>
        </w:r>
        <w:r w:rsidDel="00AB2073">
          <w:rPr>
            <w:color w:val="000000"/>
            <w:spacing w:val="-7"/>
          </w:rPr>
          <w:delText xml:space="preserve"> </w:delText>
        </w:r>
        <w:r w:rsidDel="00AB2073">
          <w:rPr>
            <w:color w:val="000000"/>
            <w:spacing w:val="-2"/>
          </w:rPr>
          <w:delText>significant</w:delText>
        </w:r>
        <w:r w:rsidDel="00AB2073">
          <w:rPr>
            <w:color w:val="000000"/>
            <w:spacing w:val="-7"/>
          </w:rPr>
          <w:delText xml:space="preserve"> </w:delText>
        </w:r>
        <w:r w:rsidDel="00AB2073">
          <w:rPr>
            <w:color w:val="000000"/>
            <w:spacing w:val="-2"/>
          </w:rPr>
          <w:delText>differences</w:delText>
        </w:r>
        <w:r w:rsidDel="00AB2073">
          <w:rPr>
            <w:color w:val="000000"/>
            <w:spacing w:val="-7"/>
          </w:rPr>
          <w:delText xml:space="preserve"> </w:delText>
        </w:r>
        <w:r w:rsidDel="00AB2073">
          <w:rPr>
            <w:color w:val="000000"/>
            <w:spacing w:val="-2"/>
          </w:rPr>
          <w:delText>were</w:delText>
        </w:r>
        <w:r w:rsidDel="00AB2073">
          <w:rPr>
            <w:color w:val="000000"/>
            <w:spacing w:val="-7"/>
          </w:rPr>
          <w:delText xml:space="preserve"> </w:delText>
        </w:r>
        <w:r w:rsidDel="00AB2073">
          <w:rPr>
            <w:color w:val="000000"/>
            <w:spacing w:val="-2"/>
          </w:rPr>
          <w:delText>observed</w:delText>
        </w:r>
        <w:r w:rsidDel="00AB2073">
          <w:rPr>
            <w:color w:val="000000"/>
            <w:spacing w:val="-6"/>
          </w:rPr>
          <w:delText xml:space="preserve"> </w:delText>
        </w:r>
        <w:r w:rsidDel="00AB2073">
          <w:rPr>
            <w:color w:val="000000"/>
            <w:spacing w:val="-2"/>
          </w:rPr>
          <w:delText>in</w:delText>
        </w:r>
        <w:r w:rsidDel="00AB2073">
          <w:rPr>
            <w:color w:val="000000"/>
            <w:spacing w:val="-6"/>
          </w:rPr>
          <w:delText xml:space="preserve"> </w:delText>
        </w:r>
        <w:r w:rsidDel="00AB2073">
          <w:rPr>
            <w:color w:val="000000"/>
            <w:spacing w:val="-2"/>
          </w:rPr>
          <w:delText>any</w:delText>
        </w:r>
        <w:r w:rsidDel="00AB2073">
          <w:rPr>
            <w:color w:val="000000"/>
            <w:spacing w:val="-7"/>
          </w:rPr>
          <w:delText xml:space="preserve"> </w:delText>
        </w:r>
        <w:r w:rsidDel="00AB2073">
          <w:rPr>
            <w:color w:val="000000"/>
            <w:spacing w:val="-2"/>
          </w:rPr>
          <w:delText xml:space="preserve">hematological </w:delText>
        </w:r>
        <w:r w:rsidDel="00AB2073">
          <w:rPr>
            <w:color w:val="000000"/>
          </w:rPr>
          <w:delText>indices</w:delText>
        </w:r>
        <w:r w:rsidDel="00AB2073">
          <w:rPr>
            <w:color w:val="000000"/>
            <w:spacing w:val="-3"/>
          </w:rPr>
          <w:delText xml:space="preserve"> </w:delText>
        </w:r>
        <w:r w:rsidDel="00AB2073">
          <w:rPr>
            <w:color w:val="000000"/>
          </w:rPr>
          <w:delText>(Hb,</w:delText>
        </w:r>
        <w:r w:rsidDel="00AB2073">
          <w:rPr>
            <w:color w:val="000000"/>
            <w:spacing w:val="-3"/>
          </w:rPr>
          <w:delText xml:space="preserve"> </w:delText>
        </w:r>
        <w:r w:rsidDel="00AB2073">
          <w:rPr>
            <w:color w:val="000000"/>
          </w:rPr>
          <w:delText>WBC,</w:delText>
        </w:r>
        <w:r w:rsidDel="00AB2073">
          <w:rPr>
            <w:color w:val="000000"/>
            <w:spacing w:val="-3"/>
          </w:rPr>
          <w:delText xml:space="preserve"> </w:delText>
        </w:r>
        <w:r w:rsidDel="00AB2073">
          <w:rPr>
            <w:color w:val="000000"/>
          </w:rPr>
          <w:delText>platelet,</w:delText>
        </w:r>
        <w:r w:rsidDel="00AB2073">
          <w:rPr>
            <w:color w:val="000000"/>
            <w:spacing w:val="-3"/>
          </w:rPr>
          <w:delText xml:space="preserve"> </w:delText>
        </w:r>
        <w:r w:rsidDel="00AB2073">
          <w:rPr>
            <w:color w:val="000000"/>
          </w:rPr>
          <w:delText>ANC</w:delText>
        </w:r>
        <w:r w:rsidDel="00AB2073">
          <w:rPr>
            <w:color w:val="000000"/>
            <w:spacing w:val="-3"/>
          </w:rPr>
          <w:delText xml:space="preserve"> </w:delText>
        </w:r>
        <w:r w:rsidDel="00AB2073">
          <w:rPr>
            <w:color w:val="000000"/>
          </w:rPr>
          <w:delText>counts,</w:delText>
        </w:r>
        <w:r w:rsidDel="00AB2073">
          <w:rPr>
            <w:color w:val="000000"/>
            <w:spacing w:val="-3"/>
          </w:rPr>
          <w:delText xml:space="preserve"> </w:delText>
        </w:r>
        <w:r w:rsidDel="00AB2073">
          <w:rPr>
            <w:color w:val="000000"/>
          </w:rPr>
          <w:delText>or</w:delText>
        </w:r>
        <w:r w:rsidDel="00AB2073">
          <w:rPr>
            <w:color w:val="000000"/>
            <w:spacing w:val="-3"/>
          </w:rPr>
          <w:delText xml:space="preserve"> </w:delText>
        </w:r>
        <w:r w:rsidDel="00AB2073">
          <w:rPr>
            <w:color w:val="000000"/>
          </w:rPr>
          <w:delText>leukocytosis,</w:delText>
        </w:r>
        <w:r w:rsidDel="00AB2073">
          <w:rPr>
            <w:color w:val="000000"/>
            <w:spacing w:val="-3"/>
          </w:rPr>
          <w:delText xml:space="preserve"> </w:delText>
        </w:r>
        <w:r w:rsidDel="00AB2073">
          <w:rPr>
            <w:color w:val="000000"/>
          </w:rPr>
          <w:delText>leukopenia,</w:delText>
        </w:r>
        <w:r w:rsidDel="00AB2073">
          <w:rPr>
            <w:color w:val="000000"/>
            <w:spacing w:val="-3"/>
          </w:rPr>
          <w:delText xml:space="preserve"> </w:delText>
        </w:r>
        <w:r w:rsidDel="00AB2073">
          <w:rPr>
            <w:color w:val="000000"/>
          </w:rPr>
          <w:delText>neutropenia)</w:delText>
        </w:r>
        <w:r w:rsidDel="00AB2073">
          <w:rPr>
            <w:color w:val="000000"/>
            <w:spacing w:val="-3"/>
          </w:rPr>
          <w:delText xml:space="preserve"> </w:delText>
        </w:r>
        <w:r w:rsidDel="00AB2073">
          <w:rPr>
            <w:color w:val="000000"/>
          </w:rPr>
          <w:delText>between</w:delText>
        </w:r>
        <w:r w:rsidDel="00AB2073">
          <w:rPr>
            <w:color w:val="000000"/>
            <w:spacing w:val="-3"/>
          </w:rPr>
          <w:delText xml:space="preserve"> </w:delText>
        </w:r>
        <w:r w:rsidDel="00AB2073">
          <w:rPr>
            <w:color w:val="000000"/>
          </w:rPr>
          <w:delText>LOD and VLOD patients (Table S6).</w:delText>
        </w:r>
      </w:del>
    </w:p>
    <w:p w14:paraId="4FB7223A" w14:textId="55E3728C" w:rsidR="00041814" w:rsidDel="009C527C" w:rsidRDefault="00BD1F93">
      <w:pPr>
        <w:pStyle w:val="BodyText"/>
        <w:spacing w:before="1" w:line="252" w:lineRule="auto"/>
        <w:ind w:left="100" w:right="116" w:firstLine="398"/>
        <w:rPr>
          <w:del w:id="341" w:author="Cavalli, Lea" w:date="2025-01-22T10:32:00Z" w16du:dateUtc="2025-01-22T09:32:00Z"/>
        </w:rPr>
      </w:pPr>
      <w:del w:id="342" w:author="Cavalli, Lea" w:date="2025-01-22T10:32:00Z" w16du:dateUtc="2025-01-22T09:32:00Z">
        <w:r w:rsidDel="009C527C">
          <w:delText>We initially found that RIB, PI2B, SRR2, Sip.3a, HVGA, and FsbB were significantly asso- ciated</w:delText>
        </w:r>
        <w:r w:rsidDel="009C527C">
          <w:rPr>
            <w:spacing w:val="-7"/>
          </w:rPr>
          <w:delText xml:space="preserve"> </w:delText>
        </w:r>
        <w:r w:rsidDel="009C527C">
          <w:delText>with</w:delText>
        </w:r>
        <w:r w:rsidDel="009C527C">
          <w:rPr>
            <w:spacing w:val="-7"/>
          </w:rPr>
          <w:delText xml:space="preserve"> </w:delText>
        </w:r>
        <w:r w:rsidDel="009C527C">
          <w:delText>an</w:delText>
        </w:r>
        <w:r w:rsidDel="009C527C">
          <w:rPr>
            <w:spacing w:val="-7"/>
          </w:rPr>
          <w:delText xml:space="preserve"> </w:delText>
        </w:r>
        <w:r w:rsidDel="009C527C">
          <w:delText>increased</w:delText>
        </w:r>
        <w:r w:rsidDel="009C527C">
          <w:rPr>
            <w:spacing w:val="-7"/>
          </w:rPr>
          <w:delText xml:space="preserve"> </w:delText>
        </w:r>
        <w:r w:rsidDel="009C527C">
          <w:delText>odds</w:delText>
        </w:r>
        <w:r w:rsidDel="009C527C">
          <w:rPr>
            <w:spacing w:val="-7"/>
          </w:rPr>
          <w:delText xml:space="preserve"> </w:delText>
        </w:r>
        <w:r w:rsidDel="009C527C">
          <w:delText>of</w:delText>
        </w:r>
        <w:r w:rsidDel="009C527C">
          <w:rPr>
            <w:spacing w:val="-7"/>
          </w:rPr>
          <w:delText xml:space="preserve"> </w:delText>
        </w:r>
        <w:r w:rsidDel="009C527C">
          <w:delText>disease</w:delText>
        </w:r>
        <w:r w:rsidDel="009C527C">
          <w:rPr>
            <w:spacing w:val="-7"/>
          </w:rPr>
          <w:delText xml:space="preserve"> </w:delText>
        </w:r>
        <w:r w:rsidDel="009C527C">
          <w:delText>in</w:delText>
        </w:r>
        <w:r w:rsidDel="009C527C">
          <w:rPr>
            <w:spacing w:val="-7"/>
          </w:rPr>
          <w:delText xml:space="preserve"> </w:delText>
        </w:r>
        <w:r w:rsidDel="009C527C">
          <w:delText>infants</w:delText>
        </w:r>
        <w:r w:rsidDel="009C527C">
          <w:rPr>
            <w:spacing w:val="-7"/>
          </w:rPr>
          <w:delText xml:space="preserve"> </w:delText>
        </w:r>
        <w:r w:rsidDel="009C527C">
          <w:delText>compared</w:delText>
        </w:r>
        <w:r w:rsidDel="009C527C">
          <w:rPr>
            <w:spacing w:val="-7"/>
          </w:rPr>
          <w:delText xml:space="preserve"> </w:delText>
        </w:r>
        <w:r w:rsidDel="009C527C">
          <w:delText>to</w:delText>
        </w:r>
        <w:r w:rsidDel="009C527C">
          <w:rPr>
            <w:spacing w:val="-7"/>
          </w:rPr>
          <w:delText xml:space="preserve"> </w:delText>
        </w:r>
        <w:r w:rsidDel="009C527C">
          <w:delText>older</w:delText>
        </w:r>
        <w:r w:rsidDel="009C527C">
          <w:rPr>
            <w:spacing w:val="-7"/>
          </w:rPr>
          <w:delText xml:space="preserve"> </w:delText>
        </w:r>
        <w:r w:rsidDel="009C527C">
          <w:delText>patients</w:delText>
        </w:r>
        <w:r w:rsidDel="009C527C">
          <w:rPr>
            <w:spacing w:val="-7"/>
          </w:rPr>
          <w:delText xml:space="preserve"> </w:delText>
        </w:r>
        <w:r w:rsidDel="009C527C">
          <w:delText>(older</w:delText>
        </w:r>
        <w:r w:rsidDel="009C527C">
          <w:rPr>
            <w:spacing w:val="-7"/>
          </w:rPr>
          <w:delText xml:space="preserve"> </w:delText>
        </w:r>
        <w:r w:rsidDel="009C527C">
          <w:delText>children</w:delText>
        </w:r>
        <w:r w:rsidDel="009C527C">
          <w:rPr>
            <w:spacing w:val="-7"/>
          </w:rPr>
          <w:delText xml:space="preserve"> </w:delText>
        </w:r>
        <w:r w:rsidDel="009C527C">
          <w:delText>and adults),</w:delText>
        </w:r>
        <w:r w:rsidDel="009C527C">
          <w:rPr>
            <w:spacing w:val="-5"/>
          </w:rPr>
          <w:delText xml:space="preserve"> </w:delText>
        </w:r>
        <w:r w:rsidDel="009C527C">
          <w:delText>while</w:delText>
        </w:r>
        <w:r w:rsidDel="009C527C">
          <w:rPr>
            <w:spacing w:val="-6"/>
          </w:rPr>
          <w:delText xml:space="preserve"> </w:delText>
        </w:r>
        <w:r w:rsidDel="009C527C">
          <w:delText>ALP23,</w:delText>
        </w:r>
        <w:r w:rsidDel="009C527C">
          <w:rPr>
            <w:spacing w:val="-5"/>
          </w:rPr>
          <w:delText xml:space="preserve"> </w:delText>
        </w:r>
        <w:r w:rsidDel="009C527C">
          <w:delText>SRR1,</w:delText>
        </w:r>
        <w:r w:rsidDel="009C527C">
          <w:rPr>
            <w:spacing w:val="-5"/>
          </w:rPr>
          <w:delText xml:space="preserve"> </w:delText>
        </w:r>
        <w:r w:rsidDel="009C527C">
          <w:delText>and</w:delText>
        </w:r>
        <w:r w:rsidDel="009C527C">
          <w:rPr>
            <w:spacing w:val="-6"/>
          </w:rPr>
          <w:delText xml:space="preserve"> </w:delText>
        </w:r>
        <w:r w:rsidDel="009C527C">
          <w:delText>Sip1A</w:delText>
        </w:r>
        <w:r w:rsidDel="009C527C">
          <w:rPr>
            <w:spacing w:val="-6"/>
          </w:rPr>
          <w:delText xml:space="preserve"> </w:delText>
        </w:r>
        <w:r w:rsidDel="009C527C">
          <w:delText>were</w:delText>
        </w:r>
        <w:r w:rsidDel="009C527C">
          <w:rPr>
            <w:spacing w:val="-6"/>
          </w:rPr>
          <w:delText xml:space="preserve"> </w:delText>
        </w:r>
        <w:r w:rsidDel="009C527C">
          <w:delText>linked</w:delText>
        </w:r>
        <w:r w:rsidDel="009C527C">
          <w:rPr>
            <w:spacing w:val="-6"/>
          </w:rPr>
          <w:delText xml:space="preserve"> </w:delText>
        </w:r>
        <w:r w:rsidDel="009C527C">
          <w:delText>to</w:delText>
        </w:r>
        <w:r w:rsidDel="009C527C">
          <w:rPr>
            <w:spacing w:val="-6"/>
          </w:rPr>
          <w:delText xml:space="preserve"> </w:delText>
        </w:r>
        <w:r w:rsidDel="009C527C">
          <w:delText>decreased</w:delText>
        </w:r>
        <w:r w:rsidDel="009C527C">
          <w:rPr>
            <w:spacing w:val="-6"/>
          </w:rPr>
          <w:delText xml:space="preserve"> </w:delText>
        </w:r>
        <w:r w:rsidDel="009C527C">
          <w:delText>odds</w:delText>
        </w:r>
        <w:r w:rsidDel="009C527C">
          <w:rPr>
            <w:spacing w:val="-6"/>
          </w:rPr>
          <w:delText xml:space="preserve"> </w:delText>
        </w:r>
        <w:r w:rsidDel="009C527C">
          <w:delText>(Table</w:delText>
        </w:r>
        <w:r w:rsidDel="009C527C">
          <w:rPr>
            <w:spacing w:val="-6"/>
          </w:rPr>
          <w:delText xml:space="preserve"> </w:delText>
        </w:r>
        <w:r w:rsidDel="009C527C">
          <w:delText>S7).</w:delText>
        </w:r>
        <w:r w:rsidDel="009C527C">
          <w:rPr>
            <w:spacing w:val="14"/>
          </w:rPr>
          <w:delText xml:space="preserve"> </w:delText>
        </w:r>
        <w:r w:rsidDel="009C527C">
          <w:delText>However,</w:delText>
        </w:r>
        <w:r w:rsidDel="009C527C">
          <w:rPr>
            <w:spacing w:val="-5"/>
          </w:rPr>
          <w:delText xml:space="preserve"> </w:delText>
        </w:r>
        <w:r w:rsidDel="009C527C">
          <w:delText>these associations were not statistically significant after adjusting for population structure, suggesting they</w:delText>
        </w:r>
        <w:r w:rsidDel="009C527C">
          <w:rPr>
            <w:spacing w:val="-2"/>
          </w:rPr>
          <w:delText xml:space="preserve"> </w:delText>
        </w:r>
        <w:r w:rsidDel="009C527C">
          <w:delText>were</w:delText>
        </w:r>
        <w:r w:rsidDel="009C527C">
          <w:rPr>
            <w:spacing w:val="-2"/>
          </w:rPr>
          <w:delText xml:space="preserve"> </w:delText>
        </w:r>
        <w:r w:rsidDel="009C527C">
          <w:delText>influenced</w:delText>
        </w:r>
        <w:r w:rsidDel="009C527C">
          <w:rPr>
            <w:spacing w:val="-2"/>
          </w:rPr>
          <w:delText xml:space="preserve"> </w:delText>
        </w:r>
        <w:r w:rsidDel="009C527C">
          <w:delText>by</w:delText>
        </w:r>
        <w:r w:rsidDel="009C527C">
          <w:rPr>
            <w:spacing w:val="-2"/>
          </w:rPr>
          <w:delText xml:space="preserve"> </w:delText>
        </w:r>
        <w:r w:rsidDel="009C527C">
          <w:delText>differences</w:delText>
        </w:r>
        <w:r w:rsidDel="009C527C">
          <w:rPr>
            <w:spacing w:val="-2"/>
          </w:rPr>
          <w:delText xml:space="preserve"> </w:delText>
        </w:r>
        <w:r w:rsidDel="009C527C">
          <w:delText>in</w:delText>
        </w:r>
        <w:r w:rsidDel="009C527C">
          <w:rPr>
            <w:spacing w:val="-2"/>
          </w:rPr>
          <w:delText xml:space="preserve"> </w:delText>
        </w:r>
        <w:r w:rsidDel="009C527C">
          <w:delText>GBS</w:delText>
        </w:r>
        <w:r w:rsidDel="009C527C">
          <w:rPr>
            <w:spacing w:val="-2"/>
          </w:rPr>
          <w:delText xml:space="preserve"> </w:delText>
        </w:r>
        <w:r w:rsidDel="009C527C">
          <w:delText>strain</w:delText>
        </w:r>
        <w:r w:rsidDel="009C527C">
          <w:rPr>
            <w:spacing w:val="-2"/>
          </w:rPr>
          <w:delText xml:space="preserve"> </w:delText>
        </w:r>
        <w:r w:rsidDel="009C527C">
          <w:delText>distribution</w:delText>
        </w:r>
        <w:r w:rsidDel="009C527C">
          <w:rPr>
            <w:spacing w:val="-2"/>
          </w:rPr>
          <w:delText xml:space="preserve"> </w:delText>
        </w:r>
        <w:r w:rsidDel="009C527C">
          <w:delText>across</w:delText>
        </w:r>
        <w:r w:rsidDel="009C527C">
          <w:rPr>
            <w:spacing w:val="-2"/>
          </w:rPr>
          <w:delText xml:space="preserve"> </w:delText>
        </w:r>
        <w:r w:rsidDel="009C527C">
          <w:delText>age</w:delText>
        </w:r>
        <w:r w:rsidDel="009C527C">
          <w:rPr>
            <w:spacing w:val="-2"/>
          </w:rPr>
          <w:delText xml:space="preserve"> </w:delText>
        </w:r>
        <w:r w:rsidDel="009C527C">
          <w:delText>groups</w:delText>
        </w:r>
        <w:r w:rsidDel="009C527C">
          <w:rPr>
            <w:spacing w:val="-2"/>
          </w:rPr>
          <w:delText xml:space="preserve"> </w:delText>
        </w:r>
        <w:r w:rsidDel="009C527C">
          <w:delText>rather</w:delText>
        </w:r>
        <w:r w:rsidDel="009C527C">
          <w:rPr>
            <w:spacing w:val="-2"/>
          </w:rPr>
          <w:delText xml:space="preserve"> </w:delText>
        </w:r>
        <w:r w:rsidDel="009C527C">
          <w:delText>than</w:delText>
        </w:r>
        <w:r w:rsidDel="009C527C">
          <w:rPr>
            <w:spacing w:val="-2"/>
          </w:rPr>
          <w:delText xml:space="preserve"> </w:delText>
        </w:r>
        <w:r w:rsidDel="009C527C">
          <w:delText xml:space="preserve">true </w:delText>
        </w:r>
        <w:r w:rsidDel="009C527C">
          <w:rPr>
            <w:spacing w:val="-2"/>
          </w:rPr>
          <w:delText>causal</w:delText>
        </w:r>
        <w:r w:rsidDel="009C527C">
          <w:rPr>
            <w:spacing w:val="9"/>
          </w:rPr>
          <w:delText xml:space="preserve"> </w:delText>
        </w:r>
        <w:r w:rsidDel="009C527C">
          <w:rPr>
            <w:spacing w:val="-2"/>
          </w:rPr>
          <w:delText>relationships</w:delText>
        </w:r>
        <w:r w:rsidDel="009C527C">
          <w:rPr>
            <w:spacing w:val="10"/>
          </w:rPr>
          <w:delText xml:space="preserve"> </w:delText>
        </w:r>
        <w:r w:rsidDel="009C527C">
          <w:rPr>
            <w:spacing w:val="-2"/>
          </w:rPr>
          <w:delText>between</w:delText>
        </w:r>
        <w:r w:rsidDel="009C527C">
          <w:rPr>
            <w:spacing w:val="9"/>
          </w:rPr>
          <w:delText xml:space="preserve"> </w:delText>
        </w:r>
        <w:r w:rsidDel="009C527C">
          <w:rPr>
            <w:spacing w:val="-2"/>
          </w:rPr>
          <w:delText>the</w:delText>
        </w:r>
        <w:r w:rsidDel="009C527C">
          <w:rPr>
            <w:spacing w:val="10"/>
          </w:rPr>
          <w:delText xml:space="preserve"> </w:delText>
        </w:r>
        <w:r w:rsidDel="009C527C">
          <w:rPr>
            <w:spacing w:val="-2"/>
          </w:rPr>
          <w:delText>virulence</w:delText>
        </w:r>
        <w:r w:rsidDel="009C527C">
          <w:rPr>
            <w:spacing w:val="9"/>
          </w:rPr>
          <w:delText xml:space="preserve"> </w:delText>
        </w:r>
        <w:r w:rsidDel="009C527C">
          <w:rPr>
            <w:spacing w:val="-2"/>
          </w:rPr>
          <w:delText>factors</w:delText>
        </w:r>
        <w:r w:rsidDel="009C527C">
          <w:rPr>
            <w:spacing w:val="10"/>
          </w:rPr>
          <w:delText xml:space="preserve"> </w:delText>
        </w:r>
        <w:r w:rsidDel="009C527C">
          <w:rPr>
            <w:spacing w:val="-2"/>
          </w:rPr>
          <w:delText>and</w:delText>
        </w:r>
        <w:r w:rsidDel="009C527C">
          <w:rPr>
            <w:spacing w:val="9"/>
          </w:rPr>
          <w:delText xml:space="preserve"> </w:delText>
        </w:r>
        <w:r w:rsidDel="009C527C">
          <w:rPr>
            <w:spacing w:val="-2"/>
          </w:rPr>
          <w:delText>disease</w:delText>
        </w:r>
        <w:r w:rsidDel="009C527C">
          <w:rPr>
            <w:spacing w:val="10"/>
          </w:rPr>
          <w:delText xml:space="preserve"> </w:delText>
        </w:r>
        <w:r w:rsidDel="009C527C">
          <w:rPr>
            <w:spacing w:val="-2"/>
          </w:rPr>
          <w:delText>onset</w:delText>
        </w:r>
        <w:r w:rsidDel="009C527C">
          <w:rPr>
            <w:spacing w:val="9"/>
          </w:rPr>
          <w:delText xml:space="preserve"> </w:delText>
        </w:r>
        <w:r w:rsidDel="009C527C">
          <w:rPr>
            <w:spacing w:val="-2"/>
          </w:rPr>
          <w:delText>age.</w:delText>
        </w:r>
        <w:r w:rsidDel="009C527C">
          <w:rPr>
            <w:spacing w:val="41"/>
          </w:rPr>
          <w:delText xml:space="preserve"> </w:delText>
        </w:r>
        <w:r w:rsidDel="009C527C">
          <w:rPr>
            <w:spacing w:val="-2"/>
          </w:rPr>
          <w:delText>Indeed,</w:delText>
        </w:r>
        <w:r w:rsidDel="009C527C">
          <w:rPr>
            <w:spacing w:val="11"/>
          </w:rPr>
          <w:delText xml:space="preserve"> </w:delText>
        </w:r>
        <w:r w:rsidDel="009C527C">
          <w:rPr>
            <w:spacing w:val="-2"/>
          </w:rPr>
          <w:delText>clonal</w:delText>
        </w:r>
        <w:r w:rsidDel="009C527C">
          <w:rPr>
            <w:spacing w:val="10"/>
          </w:rPr>
          <w:delText xml:space="preserve"> </w:delText>
        </w:r>
        <w:r w:rsidDel="009C527C">
          <w:rPr>
            <w:spacing w:val="-2"/>
          </w:rPr>
          <w:delText>complex</w:delText>
        </w:r>
      </w:del>
    </w:p>
    <w:p w14:paraId="2BD4F263" w14:textId="77777777" w:rsidR="009C527C" w:rsidRDefault="00BD1F93" w:rsidP="009C527C">
      <w:pPr>
        <w:pStyle w:val="BodyText"/>
        <w:spacing w:before="15" w:line="194" w:lineRule="auto"/>
        <w:ind w:left="100" w:right="118"/>
        <w:rPr>
          <w:spacing w:val="15"/>
        </w:rPr>
      </w:pPr>
      <w:del w:id="343" w:author="Cavalli, Lea" w:date="2025-01-22T10:32:00Z" w16du:dateUtc="2025-01-22T09:32:00Z">
        <w:r w:rsidDel="009C527C">
          <w:delText>was</w:delText>
        </w:r>
        <w:r w:rsidDel="009C527C">
          <w:rPr>
            <w:spacing w:val="-13"/>
          </w:rPr>
          <w:delText xml:space="preserve"> </w:delText>
        </w:r>
        <w:r w:rsidDel="009C527C">
          <w:delText>significantly associated with infant disease (</w:delText>
        </w:r>
        <w:r w:rsidDel="009C527C">
          <w:rPr>
            <w:rFonts w:ascii="Verdana" w:hAnsi="Verdana"/>
            <w:i/>
          </w:rPr>
          <w:delText>χ</w:delText>
        </w:r>
        <w:r w:rsidDel="009C527C">
          <w:rPr>
            <w:rFonts w:ascii="Adobe Heiti Std R" w:hAnsi="Adobe Heiti Std R"/>
            <w:vertAlign w:val="superscript"/>
          </w:rPr>
          <w:delText>2</w:delText>
        </w:r>
        <w:r w:rsidDel="009C527C">
          <w:rPr>
            <w:rFonts w:ascii="Adobe Heiti Std R" w:hAnsi="Adobe Heiti Std R"/>
          </w:rPr>
          <w:delText xml:space="preserve"> </w:delText>
        </w:r>
        <w:r w:rsidDel="009C527C">
          <w:rPr>
            <w:rFonts w:ascii="Times New Roman" w:hAnsi="Times New Roman"/>
            <w:w w:val="110"/>
          </w:rPr>
          <w:delText>=</w:delText>
        </w:r>
        <w:r w:rsidDel="009C527C">
          <w:rPr>
            <w:rFonts w:ascii="Times New Roman" w:hAnsi="Times New Roman"/>
            <w:spacing w:val="-3"/>
            <w:w w:val="110"/>
          </w:rPr>
          <w:delText xml:space="preserve"> </w:delText>
        </w:r>
        <w:r w:rsidDel="009C527C">
          <w:rPr>
            <w:rFonts w:ascii="Times New Roman" w:hAnsi="Times New Roman"/>
          </w:rPr>
          <w:delText>25</w:delText>
        </w:r>
        <w:r w:rsidDel="009C527C">
          <w:rPr>
            <w:rFonts w:ascii="Verdana" w:hAnsi="Verdana"/>
            <w:i/>
          </w:rPr>
          <w:delText>.</w:delText>
        </w:r>
        <w:r w:rsidDel="009C527C">
          <w:rPr>
            <w:rFonts w:ascii="Times New Roman" w:hAnsi="Times New Roman"/>
          </w:rPr>
          <w:delText>71</w:delText>
        </w:r>
        <w:r w:rsidDel="009C527C">
          <w:rPr>
            <w:rFonts w:ascii="Verdana" w:hAnsi="Verdana"/>
            <w:i/>
          </w:rPr>
          <w:delText>,</w:delText>
        </w:r>
        <w:r w:rsidDel="009C527C">
          <w:rPr>
            <w:rFonts w:ascii="Verdana" w:hAnsi="Verdana"/>
            <w:i/>
            <w:spacing w:val="-18"/>
          </w:rPr>
          <w:delText xml:space="preserve"> </w:delText>
        </w:r>
        <w:r w:rsidDel="009C527C">
          <w:rPr>
            <w:rFonts w:ascii="Verdana" w:hAnsi="Verdana"/>
            <w:i/>
          </w:rPr>
          <w:delText>p</w:delText>
        </w:r>
        <w:r w:rsidDel="009C527C">
          <w:rPr>
            <w:rFonts w:ascii="Verdana" w:hAnsi="Verdana"/>
            <w:i/>
            <w:spacing w:val="-18"/>
          </w:rPr>
          <w:delText xml:space="preserve"> </w:delText>
        </w:r>
        <w:r w:rsidDel="009C527C">
          <w:rPr>
            <w:rFonts w:ascii="Times New Roman" w:hAnsi="Times New Roman"/>
            <w:w w:val="110"/>
          </w:rPr>
          <w:delText>=</w:delText>
        </w:r>
        <w:r w:rsidDel="009C527C">
          <w:rPr>
            <w:rFonts w:ascii="Times New Roman" w:hAnsi="Times New Roman"/>
            <w:spacing w:val="-2"/>
            <w:w w:val="110"/>
          </w:rPr>
          <w:delText xml:space="preserve"> </w:delText>
        </w:r>
        <w:r w:rsidDel="009C527C">
          <w:rPr>
            <w:rFonts w:ascii="Times New Roman" w:hAnsi="Times New Roman"/>
          </w:rPr>
          <w:delText>0</w:delText>
        </w:r>
        <w:r w:rsidDel="009C527C">
          <w:rPr>
            <w:rFonts w:ascii="Verdana" w:hAnsi="Verdana"/>
            <w:i/>
          </w:rPr>
          <w:delText>.</w:delText>
        </w:r>
        <w:r w:rsidDel="009C527C">
          <w:rPr>
            <w:rFonts w:ascii="Times New Roman" w:hAnsi="Times New Roman"/>
          </w:rPr>
          <w:delText>0001</w:delText>
        </w:r>
        <w:r w:rsidDel="009C527C">
          <w:delText>), with CC17 being linked to</w:delText>
        </w:r>
        <w:r w:rsidDel="009C527C">
          <w:rPr>
            <w:spacing w:val="-4"/>
          </w:rPr>
          <w:delText xml:space="preserve"> </w:delText>
        </w:r>
        <w:r w:rsidDel="009C527C">
          <w:delText>increased</w:delText>
        </w:r>
        <w:r w:rsidDel="009C527C">
          <w:rPr>
            <w:spacing w:val="-4"/>
          </w:rPr>
          <w:delText xml:space="preserve"> </w:delText>
        </w:r>
        <w:r w:rsidDel="009C527C">
          <w:delText>odds</w:delText>
        </w:r>
        <w:r w:rsidDel="009C527C">
          <w:rPr>
            <w:spacing w:val="-4"/>
          </w:rPr>
          <w:delText xml:space="preserve"> </w:delText>
        </w:r>
        <w:r w:rsidDel="009C527C">
          <w:delText>(OR:</w:delText>
        </w:r>
        <w:r w:rsidDel="009C527C">
          <w:rPr>
            <w:spacing w:val="-4"/>
          </w:rPr>
          <w:delText xml:space="preserve"> </w:delText>
        </w:r>
        <w:r w:rsidDel="009C527C">
          <w:delText>120.0,</w:delText>
        </w:r>
        <w:r w:rsidDel="009C527C">
          <w:rPr>
            <w:spacing w:val="-3"/>
          </w:rPr>
          <w:delText xml:space="preserve"> </w:delText>
        </w:r>
        <w:r w:rsidDel="009C527C">
          <w:delText>95</w:delText>
        </w:r>
        <w:r w:rsidDel="009C527C">
          <w:rPr>
            <w:spacing w:val="-4"/>
          </w:rPr>
          <w:delText xml:space="preserve"> </w:delText>
        </w:r>
        <w:r w:rsidDel="009C527C">
          <w:delText>%</w:delText>
        </w:r>
        <w:r w:rsidDel="009C527C">
          <w:rPr>
            <w:spacing w:val="-4"/>
          </w:rPr>
          <w:delText xml:space="preserve"> </w:delText>
        </w:r>
        <w:r w:rsidDel="009C527C">
          <w:delText>CI:</w:delText>
        </w:r>
        <w:r w:rsidDel="009C527C">
          <w:rPr>
            <w:spacing w:val="-4"/>
          </w:rPr>
          <w:delText xml:space="preserve"> </w:delText>
        </w:r>
        <w:r w:rsidDel="009C527C">
          <w:delText>5.92</w:delText>
        </w:r>
        <w:r w:rsidDel="009C527C">
          <w:rPr>
            <w:spacing w:val="-3"/>
          </w:rPr>
          <w:delText xml:space="preserve"> </w:delText>
        </w:r>
        <w:r w:rsidDel="009C527C">
          <w:delText>;2434.31,</w:delText>
        </w:r>
        <w:r w:rsidDel="009C527C">
          <w:rPr>
            <w:spacing w:val="-3"/>
          </w:rPr>
          <w:delText xml:space="preserve"> </w:delText>
        </w:r>
        <w:r w:rsidDel="009C527C">
          <w:delText>p-value=</w:delText>
        </w:r>
        <w:r w:rsidDel="009C527C">
          <w:rPr>
            <w:spacing w:val="-4"/>
          </w:rPr>
          <w:delText xml:space="preserve"> </w:delText>
        </w:r>
        <w:r w:rsidDel="009C527C">
          <w:delText>0.0018).</w:delText>
        </w:r>
        <w:r w:rsidDel="009C527C">
          <w:rPr>
            <w:spacing w:val="15"/>
          </w:rPr>
          <w:delText xml:space="preserve"> </w:delText>
        </w:r>
      </w:del>
    </w:p>
    <w:p w14:paraId="095E9B22" w14:textId="77777777" w:rsidR="009C527C" w:rsidRDefault="009C527C" w:rsidP="009C527C">
      <w:pPr>
        <w:pStyle w:val="BodyText"/>
        <w:spacing w:before="15" w:line="194" w:lineRule="auto"/>
        <w:ind w:left="100" w:right="118"/>
        <w:rPr>
          <w:spacing w:val="15"/>
        </w:rPr>
      </w:pPr>
    </w:p>
    <w:p w14:paraId="6BA17C6A" w14:textId="092B7AF1" w:rsidR="000251A4" w:rsidRDefault="00BD1F93" w:rsidP="005F5594">
      <w:pPr>
        <w:pStyle w:val="BodyText"/>
        <w:spacing w:before="92" w:line="276" w:lineRule="auto"/>
        <w:ind w:right="118" w:firstLine="720"/>
        <w:rPr>
          <w:ins w:id="344" w:author="Cavalli, Lea" w:date="2025-01-22T10:11:00Z" w16du:dateUtc="2025-01-22T09:11:00Z"/>
        </w:rPr>
      </w:pPr>
      <w:r>
        <w:t>Among</w:t>
      </w:r>
      <w:r>
        <w:rPr>
          <w:spacing w:val="-4"/>
        </w:rPr>
        <w:t xml:space="preserve"> </w:t>
      </w:r>
      <w:r>
        <w:t>infants,</w:t>
      </w:r>
      <w:r>
        <w:rPr>
          <w:spacing w:val="-3"/>
        </w:rPr>
        <w:t xml:space="preserve"> </w:t>
      </w:r>
      <w:r>
        <w:t>no</w:t>
      </w:r>
      <w:ins w:id="345" w:author="Cavalli, Lea" w:date="2025-01-22T10:36:00Z" w16du:dateUtc="2025-01-22T09:36:00Z">
        <w:r w:rsidR="009C527C">
          <w:t xml:space="preserve">ne of the </w:t>
        </w:r>
      </w:ins>
      <w:r>
        <w:rPr>
          <w:spacing w:val="-4"/>
        </w:rPr>
        <w:t xml:space="preserve"> </w:t>
      </w:r>
      <w:ins w:id="346" w:author="Cavalli, Lea" w:date="2025-01-22T10:36:00Z" w16du:dateUtc="2025-01-22T09:36:00Z">
        <w:r w:rsidR="009C527C">
          <w:t>virulence factors we evaluated</w:t>
        </w:r>
      </w:ins>
      <w:r w:rsidR="009C527C">
        <w:rPr>
          <w:spacing w:val="-7"/>
        </w:rPr>
        <w:t xml:space="preserve"> </w:t>
      </w:r>
      <w:r w:rsidR="009C527C">
        <w:t>were</w:t>
      </w:r>
      <w:r w:rsidR="009C527C">
        <w:rPr>
          <w:spacing w:val="-7"/>
        </w:rPr>
        <w:t xml:space="preserve"> </w:t>
      </w:r>
      <w:r w:rsidR="009C527C">
        <w:t>associated</w:t>
      </w:r>
      <w:r w:rsidR="009C527C">
        <w:rPr>
          <w:spacing w:val="-7"/>
        </w:rPr>
        <w:t xml:space="preserve"> </w:t>
      </w:r>
      <w:r w:rsidR="009C527C">
        <w:t>with</w:t>
      </w:r>
      <w:r w:rsidR="009C527C">
        <w:rPr>
          <w:spacing w:val="-7"/>
        </w:rPr>
        <w:t xml:space="preserve"> </w:t>
      </w:r>
      <w:r w:rsidR="009C527C">
        <w:t>ICU</w:t>
      </w:r>
      <w:r w:rsidR="009C527C">
        <w:rPr>
          <w:spacing w:val="-7"/>
        </w:rPr>
        <w:t xml:space="preserve"> </w:t>
      </w:r>
      <w:r w:rsidR="009C527C">
        <w:t>admission,</w:t>
      </w:r>
      <w:r w:rsidR="009C527C">
        <w:rPr>
          <w:spacing w:val="-6"/>
        </w:rPr>
        <w:t xml:space="preserve"> </w:t>
      </w:r>
      <w:r w:rsidR="009C527C">
        <w:t>meningitis,</w:t>
      </w:r>
      <w:r w:rsidR="009C527C">
        <w:rPr>
          <w:spacing w:val="-6"/>
        </w:rPr>
        <w:t xml:space="preserve"> </w:t>
      </w:r>
      <w:r w:rsidR="009C527C">
        <w:t>or</w:t>
      </w:r>
      <w:r w:rsidR="009C527C">
        <w:rPr>
          <w:spacing w:val="-7"/>
        </w:rPr>
        <w:t xml:space="preserve"> </w:t>
      </w:r>
      <w:r w:rsidR="009C527C">
        <w:t>abnormal</w:t>
      </w:r>
      <w:r w:rsidR="009C527C">
        <w:rPr>
          <w:spacing w:val="-7"/>
        </w:rPr>
        <w:t xml:space="preserve"> </w:t>
      </w:r>
      <w:r w:rsidR="009C527C">
        <w:t>hematological</w:t>
      </w:r>
      <w:r w:rsidR="009C527C">
        <w:rPr>
          <w:spacing w:val="-7"/>
        </w:rPr>
        <w:t xml:space="preserve"> </w:t>
      </w:r>
      <w:r w:rsidR="009C527C">
        <w:t>indices (leukopenia, leukocytosis, neutropenia) after accounting for population structure and correcting for</w:t>
      </w:r>
      <w:r w:rsidR="009C527C">
        <w:rPr>
          <w:spacing w:val="10"/>
        </w:rPr>
        <w:t xml:space="preserve"> </w:t>
      </w:r>
      <w:r w:rsidR="009C527C">
        <w:t>multiple</w:t>
      </w:r>
      <w:r w:rsidR="009C527C">
        <w:rPr>
          <w:spacing w:val="10"/>
        </w:rPr>
        <w:t xml:space="preserve"> </w:t>
      </w:r>
      <w:r w:rsidR="009C527C">
        <w:t>tests</w:t>
      </w:r>
      <w:r w:rsidR="009C527C">
        <w:rPr>
          <w:spacing w:val="10"/>
        </w:rPr>
        <w:t xml:space="preserve"> </w:t>
      </w:r>
      <w:r w:rsidR="009C527C">
        <w:t>(Tables</w:t>
      </w:r>
      <w:r w:rsidR="009C527C">
        <w:rPr>
          <w:spacing w:val="10"/>
        </w:rPr>
        <w:t xml:space="preserve"> </w:t>
      </w:r>
      <w:r w:rsidR="009C527C">
        <w:t>S8–S11).</w:t>
      </w:r>
      <w:r w:rsidR="009C527C">
        <w:rPr>
          <w:spacing w:val="54"/>
        </w:rPr>
        <w:t xml:space="preserve"> </w:t>
      </w:r>
      <w:r w:rsidR="009C527C">
        <w:t>Furthermore,</w:t>
      </w:r>
      <w:r w:rsidR="009C527C">
        <w:rPr>
          <w:spacing w:val="14"/>
        </w:rPr>
        <w:t xml:space="preserve"> </w:t>
      </w:r>
      <w:r w:rsidR="009C527C">
        <w:t>these</w:t>
      </w:r>
      <w:r w:rsidR="009C527C">
        <w:rPr>
          <w:spacing w:val="10"/>
        </w:rPr>
        <w:t xml:space="preserve"> </w:t>
      </w:r>
      <w:commentRangeStart w:id="347"/>
      <w:r w:rsidR="009C527C">
        <w:t>clinical</w:t>
      </w:r>
      <w:r w:rsidR="009C527C">
        <w:rPr>
          <w:spacing w:val="10"/>
        </w:rPr>
        <w:t xml:space="preserve"> </w:t>
      </w:r>
      <w:del w:id="348" w:author="Cavalli, Lea" w:date="2025-01-22T10:37:00Z" w16du:dateUtc="2025-01-22T09:37:00Z">
        <w:r w:rsidR="009C527C" w:rsidDel="009C527C">
          <w:delText>outcomes</w:delText>
        </w:r>
        <w:r w:rsidR="009C527C" w:rsidDel="009C527C">
          <w:rPr>
            <w:spacing w:val="10"/>
          </w:rPr>
          <w:delText xml:space="preserve"> </w:delText>
        </w:r>
      </w:del>
      <w:commentRangeEnd w:id="347"/>
      <w:ins w:id="349" w:author="Cavalli, Lea" w:date="2025-01-22T10:37:00Z" w16du:dateUtc="2025-01-22T09:37:00Z">
        <w:r w:rsidR="009C527C">
          <w:t>characteristics</w:t>
        </w:r>
        <w:r w:rsidR="009C527C">
          <w:rPr>
            <w:spacing w:val="10"/>
          </w:rPr>
          <w:t xml:space="preserve"> </w:t>
        </w:r>
      </w:ins>
      <w:r w:rsidR="009C527C">
        <w:rPr>
          <w:rStyle w:val="CommentReference"/>
        </w:rPr>
        <w:commentReference w:id="347"/>
      </w:r>
      <w:r w:rsidR="009C527C">
        <w:t>were</w:t>
      </w:r>
      <w:r w:rsidR="009C527C">
        <w:rPr>
          <w:spacing w:val="10"/>
        </w:rPr>
        <w:t xml:space="preserve"> </w:t>
      </w:r>
      <w:r w:rsidR="009C527C">
        <w:t>not</w:t>
      </w:r>
      <w:r w:rsidR="009C527C">
        <w:rPr>
          <w:spacing w:val="10"/>
        </w:rPr>
        <w:t xml:space="preserve"> </w:t>
      </w:r>
      <w:r w:rsidR="009C527C">
        <w:t xml:space="preserve">significantly </w:t>
      </w:r>
      <w:r>
        <w:t>correlated</w:t>
      </w:r>
      <w:r>
        <w:rPr>
          <w:spacing w:val="-12"/>
        </w:rPr>
        <w:t xml:space="preserve"> </w:t>
      </w:r>
      <w:r>
        <w:t>with any particular clonal complex:</w:t>
      </w:r>
      <w:r>
        <w:rPr>
          <w:spacing w:val="40"/>
        </w:rPr>
        <w:t xml:space="preserve"> </w:t>
      </w:r>
      <w:r>
        <w:t>ICU admission (</w:t>
      </w:r>
      <w:r>
        <w:rPr>
          <w:rFonts w:ascii="Verdana" w:hAnsi="Verdana"/>
          <w:i/>
        </w:rPr>
        <w:t>χ</w:t>
      </w:r>
      <w:r>
        <w:rPr>
          <w:rFonts w:ascii="Adobe Heiti Std R" w:hAnsi="Adobe Heiti Std R"/>
          <w:vertAlign w:val="superscript"/>
        </w:rPr>
        <w:t>2</w:t>
      </w:r>
      <w:r>
        <w:rPr>
          <w:rFonts w:ascii="Adobe Heiti Std R" w:hAnsi="Adobe Heiti Std R"/>
        </w:rPr>
        <w:t xml:space="preserve"> </w:t>
      </w:r>
      <w:r>
        <w:rPr>
          <w:rFonts w:ascii="Times New Roman" w:hAnsi="Times New Roman"/>
          <w:w w:val="110"/>
        </w:rPr>
        <w:t xml:space="preserve">= </w:t>
      </w:r>
      <w:r>
        <w:rPr>
          <w:rFonts w:ascii="Times New Roman" w:hAnsi="Times New Roman"/>
        </w:rPr>
        <w:t>6</w:t>
      </w:r>
      <w:r>
        <w:rPr>
          <w:rFonts w:ascii="Verdana" w:hAnsi="Verdana"/>
          <w:i/>
        </w:rPr>
        <w:t>.</w:t>
      </w:r>
      <w:r>
        <w:rPr>
          <w:rFonts w:ascii="Times New Roman" w:hAnsi="Times New Roman"/>
        </w:rPr>
        <w:t>58</w:t>
      </w:r>
      <w:r>
        <w:rPr>
          <w:rFonts w:ascii="Verdana" w:hAnsi="Verdana"/>
          <w:i/>
        </w:rPr>
        <w:t>,</w:t>
      </w:r>
      <w:r>
        <w:rPr>
          <w:rFonts w:ascii="Verdana" w:hAnsi="Verdana"/>
          <w:i/>
          <w:spacing w:val="-18"/>
        </w:rPr>
        <w:t xml:space="preserve"> </w:t>
      </w:r>
      <w:r>
        <w:rPr>
          <w:rFonts w:ascii="Verdana" w:hAnsi="Verdana"/>
          <w:i/>
        </w:rPr>
        <w:t>p</w:t>
      </w:r>
      <w:r>
        <w:rPr>
          <w:rFonts w:ascii="Verdana" w:hAnsi="Verdana"/>
          <w:i/>
          <w:spacing w:val="-10"/>
        </w:rPr>
        <w:t xml:space="preserve">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25</w:t>
      </w:r>
      <w:r>
        <w:t>), meningitis (</w:t>
      </w:r>
      <w:r>
        <w:rPr>
          <w:rFonts w:ascii="Verdana" w:hAnsi="Verdana"/>
          <w:i/>
        </w:rPr>
        <w:t>χ</w:t>
      </w:r>
      <w:r>
        <w:rPr>
          <w:rFonts w:ascii="Adobe Heiti Std R" w:hAnsi="Adobe Heiti Std R"/>
          <w:vertAlign w:val="superscript"/>
        </w:rPr>
        <w:t>2</w:t>
      </w:r>
      <w:r>
        <w:rPr>
          <w:rFonts w:ascii="Adobe Heiti Std R" w:hAnsi="Adobe Heiti Std R"/>
          <w:spacing w:val="-12"/>
        </w:rPr>
        <w:t xml:space="preserve"> </w:t>
      </w:r>
      <w:r>
        <w:rPr>
          <w:rFonts w:ascii="Times New Roman" w:hAnsi="Times New Roman"/>
          <w:w w:val="110"/>
        </w:rPr>
        <w:t>=</w:t>
      </w:r>
      <w:r>
        <w:rPr>
          <w:rFonts w:ascii="Times New Roman" w:hAnsi="Times New Roman"/>
          <w:spacing w:val="-2"/>
          <w:w w:val="110"/>
        </w:rPr>
        <w:t xml:space="preserve"> </w:t>
      </w:r>
      <w:r>
        <w:rPr>
          <w:rFonts w:ascii="Times New Roman" w:hAnsi="Times New Roman"/>
        </w:rPr>
        <w:t>2</w:t>
      </w:r>
      <w:r>
        <w:rPr>
          <w:rFonts w:ascii="Verdana" w:hAnsi="Verdana"/>
          <w:i/>
        </w:rPr>
        <w:t>.</w:t>
      </w:r>
      <w:r>
        <w:rPr>
          <w:rFonts w:ascii="Times New Roman" w:hAnsi="Times New Roman"/>
        </w:rPr>
        <w:t>39</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79</w:t>
      </w:r>
      <w:r>
        <w:t>), neutropenia (</w:t>
      </w:r>
      <w:r>
        <w:rPr>
          <w:rFonts w:ascii="Verdana" w:hAnsi="Verdana"/>
          <w:i/>
        </w:rPr>
        <w:t>χ</w:t>
      </w:r>
      <w:r>
        <w:rPr>
          <w:rFonts w:ascii="Adobe Heiti Std R" w:hAnsi="Adobe Heiti Std R"/>
          <w:vertAlign w:val="superscript"/>
        </w:rPr>
        <w:t>2</w:t>
      </w:r>
      <w:r>
        <w:rPr>
          <w:rFonts w:ascii="Adobe Heiti Std R" w:hAnsi="Adobe Heiti Std R"/>
          <w:spacing w:val="30"/>
          <w:w w:val="110"/>
        </w:rPr>
        <w:t xml:space="preserve"> </w:t>
      </w:r>
      <w:r>
        <w:rPr>
          <w:rFonts w:ascii="Times New Roman" w:hAnsi="Times New Roman"/>
          <w:w w:val="110"/>
        </w:rPr>
        <w:t xml:space="preserve">= </w:t>
      </w:r>
      <w:r>
        <w:rPr>
          <w:rFonts w:ascii="Times New Roman" w:hAnsi="Times New Roman"/>
        </w:rPr>
        <w:t>6</w:t>
      </w:r>
      <w:r>
        <w:rPr>
          <w:rFonts w:ascii="Verdana" w:hAnsi="Verdana"/>
          <w:i/>
        </w:rPr>
        <w:t>.</w:t>
      </w:r>
      <w:r>
        <w:rPr>
          <w:rFonts w:ascii="Times New Roman" w:hAnsi="Times New Roman"/>
        </w:rPr>
        <w:t>09</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30</w:t>
      </w:r>
      <w:r>
        <w:t>), leukopenia (</w:t>
      </w:r>
      <w:r>
        <w:rPr>
          <w:rFonts w:ascii="Verdana" w:hAnsi="Verdana"/>
          <w:i/>
        </w:rPr>
        <w:t>χ</w:t>
      </w:r>
      <w:r>
        <w:rPr>
          <w:rFonts w:ascii="Adobe Heiti Std R" w:hAnsi="Adobe Heiti Std R"/>
          <w:vertAlign w:val="superscript"/>
        </w:rPr>
        <w:t>2</w:t>
      </w:r>
      <w:r>
        <w:rPr>
          <w:rFonts w:ascii="Adobe Heiti Std R" w:hAnsi="Adobe Heiti Std R"/>
          <w:spacing w:val="30"/>
          <w:w w:val="110"/>
        </w:rPr>
        <w:t xml:space="preserve"> </w:t>
      </w:r>
      <w:r>
        <w:rPr>
          <w:rFonts w:ascii="Times New Roman" w:hAnsi="Times New Roman"/>
          <w:w w:val="110"/>
        </w:rPr>
        <w:t xml:space="preserve">= </w:t>
      </w:r>
      <w:r>
        <w:rPr>
          <w:rFonts w:ascii="Times New Roman" w:hAnsi="Times New Roman"/>
        </w:rPr>
        <w:t>8</w:t>
      </w:r>
      <w:r>
        <w:rPr>
          <w:rFonts w:ascii="Verdana" w:hAnsi="Verdana"/>
          <w:i/>
        </w:rPr>
        <w:t>.</w:t>
      </w:r>
      <w:r>
        <w:rPr>
          <w:rFonts w:ascii="Times New Roman" w:hAnsi="Times New Roman"/>
        </w:rPr>
        <w:t>72</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12</w:t>
      </w:r>
      <w:r>
        <w:t>), and leukocytosis</w:t>
      </w:r>
      <w:r>
        <w:rPr>
          <w:spacing w:val="-13"/>
        </w:rPr>
        <w:t xml:space="preserve"> </w:t>
      </w:r>
      <w:r>
        <w:t>(</w:t>
      </w:r>
      <w:r>
        <w:rPr>
          <w:rFonts w:ascii="Verdana" w:hAnsi="Verdana"/>
          <w:i/>
        </w:rPr>
        <w:t>χ</w:t>
      </w:r>
      <w:r>
        <w:rPr>
          <w:rFonts w:ascii="Adobe Heiti Std R" w:hAnsi="Adobe Heiti Std R"/>
          <w:vertAlign w:val="superscript"/>
        </w:rPr>
        <w:t>2</w:t>
      </w:r>
      <w:r>
        <w:rPr>
          <w:rFonts w:ascii="Adobe Heiti Std R" w:hAnsi="Adobe Heiti Std R"/>
        </w:rPr>
        <w:t xml:space="preserve"> </w:t>
      </w:r>
      <w:r>
        <w:rPr>
          <w:rFonts w:ascii="Times New Roman" w:hAnsi="Times New Roman"/>
          <w:w w:val="110"/>
        </w:rPr>
        <w:t>=</w:t>
      </w:r>
      <w:r>
        <w:rPr>
          <w:rFonts w:ascii="Times New Roman" w:hAnsi="Times New Roman"/>
          <w:spacing w:val="-6"/>
          <w:w w:val="110"/>
        </w:rPr>
        <w:t xml:space="preserve"> </w:t>
      </w:r>
      <w:r>
        <w:rPr>
          <w:rFonts w:ascii="Times New Roman" w:hAnsi="Times New Roman"/>
        </w:rPr>
        <w:t>3</w:t>
      </w:r>
      <w:r>
        <w:rPr>
          <w:rFonts w:ascii="Verdana" w:hAnsi="Verdana"/>
          <w:i/>
        </w:rPr>
        <w:t>.</w:t>
      </w:r>
      <w:r>
        <w:rPr>
          <w:rFonts w:ascii="Times New Roman" w:hAnsi="Times New Roman"/>
        </w:rPr>
        <w:t>75</w:t>
      </w:r>
      <w:r>
        <w:rPr>
          <w:rFonts w:ascii="Verdana" w:hAnsi="Verdana"/>
          <w:i/>
        </w:rPr>
        <w:t>,</w:t>
      </w:r>
      <w:r>
        <w:rPr>
          <w:rFonts w:ascii="Verdana" w:hAnsi="Verdana"/>
          <w:i/>
          <w:spacing w:val="-18"/>
        </w:rPr>
        <w:t xml:space="preserve"> </w:t>
      </w:r>
      <w:r>
        <w:rPr>
          <w:rFonts w:ascii="Verdana" w:hAnsi="Verdana"/>
          <w:i/>
        </w:rPr>
        <w:t>p</w:t>
      </w:r>
      <w:r>
        <w:rPr>
          <w:rFonts w:ascii="Verdana" w:hAnsi="Verdana"/>
          <w:i/>
          <w:spacing w:val="-18"/>
        </w:rPr>
        <w:t xml:space="preserve"> </w:t>
      </w:r>
      <w:r>
        <w:rPr>
          <w:rFonts w:ascii="Times New Roman" w:hAnsi="Times New Roman"/>
          <w:w w:val="110"/>
        </w:rPr>
        <w:t>=</w:t>
      </w:r>
      <w:r>
        <w:rPr>
          <w:rFonts w:ascii="Times New Roman" w:hAnsi="Times New Roman"/>
          <w:spacing w:val="-5"/>
          <w:w w:val="110"/>
        </w:rPr>
        <w:t xml:space="preserve"> </w:t>
      </w:r>
      <w:r>
        <w:rPr>
          <w:rFonts w:ascii="Times New Roman" w:hAnsi="Times New Roman"/>
        </w:rPr>
        <w:t>0</w:t>
      </w:r>
      <w:r>
        <w:rPr>
          <w:rFonts w:ascii="Verdana" w:hAnsi="Verdana"/>
          <w:i/>
        </w:rPr>
        <w:t>.</w:t>
      </w:r>
      <w:r>
        <w:rPr>
          <w:rFonts w:ascii="Times New Roman" w:hAnsi="Times New Roman"/>
        </w:rPr>
        <w:t>59</w:t>
      </w:r>
      <w:r>
        <w:t>).</w:t>
      </w:r>
      <w:r>
        <w:rPr>
          <w:spacing w:val="32"/>
        </w:rPr>
        <w:t xml:space="preserve"> </w:t>
      </w:r>
    </w:p>
    <w:p w14:paraId="7635FDAA" w14:textId="2D2ED77C" w:rsidR="00041814" w:rsidRDefault="00041814" w:rsidP="000251A4">
      <w:pPr>
        <w:pStyle w:val="BodyText"/>
        <w:spacing w:before="15" w:line="276" w:lineRule="auto"/>
        <w:ind w:left="100" w:right="118"/>
        <w:sectPr w:rsidR="00041814">
          <w:pgSz w:w="11910" w:h="16840"/>
          <w:pgMar w:top="1020" w:right="1580" w:bottom="720" w:left="1600" w:header="0" w:footer="523" w:gutter="0"/>
          <w:cols w:space="720"/>
        </w:sectPr>
      </w:pPr>
    </w:p>
    <w:p w14:paraId="4A1EA4FD" w14:textId="77777777" w:rsidR="001F1594" w:rsidRDefault="001F1594">
      <w:pPr>
        <w:pStyle w:val="BodyText"/>
        <w:spacing w:before="92" w:line="252" w:lineRule="auto"/>
        <w:ind w:left="100" w:right="118"/>
        <w:rPr>
          <w:ins w:id="350" w:author="Cavalli, Lea" w:date="2025-01-22T10:39:00Z" w16du:dateUtc="2025-01-22T09:39:00Z"/>
        </w:rPr>
      </w:pPr>
    </w:p>
    <w:p w14:paraId="4CFBE602" w14:textId="4E63F495" w:rsidR="00F40E33" w:rsidRPr="004A61AA" w:rsidRDefault="004A61AA" w:rsidP="004A61AA">
      <w:pPr>
        <w:pStyle w:val="BodyText"/>
        <w:spacing w:before="92" w:line="252" w:lineRule="auto"/>
        <w:ind w:left="100" w:right="118"/>
        <w:rPr>
          <w:ins w:id="351" w:author="Cavalli, Lea" w:date="2025-01-22T10:11:00Z" w16du:dateUtc="2025-01-22T09:11:00Z"/>
          <w:b/>
          <w:bCs/>
          <w:rPrChange w:id="352" w:author="Cavalli, Lea" w:date="2025-01-23T14:56:00Z" w16du:dateUtc="2025-01-23T13:56:00Z">
            <w:rPr>
              <w:ins w:id="353" w:author="Cavalli, Lea" w:date="2025-01-22T10:11:00Z" w16du:dateUtc="2025-01-22T09:11:00Z"/>
            </w:rPr>
          </w:rPrChange>
        </w:rPr>
      </w:pPr>
      <w:ins w:id="354" w:author="Cavalli, Lea" w:date="2025-01-23T14:56:00Z" w16du:dateUtc="2025-01-23T13:56:00Z">
        <w:r>
          <w:rPr>
            <w:b/>
            <w:bCs/>
          </w:rPr>
          <w:t>3.5. Bacteriological</w:t>
        </w:r>
      </w:ins>
      <w:ins w:id="355" w:author="Cavalli, Lea" w:date="2025-01-22T12:05:00Z">
        <w:r w:rsidR="00F40E33" w:rsidRPr="00F40E33">
          <w:rPr>
            <w:b/>
            <w:bCs/>
          </w:rPr>
          <w:t xml:space="preserve"> Similarities Between VLOD and LOD Underscore the Arbitrary 3-Month Cutoff</w:t>
        </w:r>
      </w:ins>
    </w:p>
    <w:p w14:paraId="122F73E3" w14:textId="20748AEE" w:rsidR="000251A4" w:rsidRPr="004A61AA" w:rsidRDefault="00016D51">
      <w:pPr>
        <w:spacing w:before="132" w:line="252" w:lineRule="auto"/>
        <w:ind w:left="100" w:right="117" w:firstLine="398"/>
        <w:jc w:val="both"/>
        <w:rPr>
          <w:ins w:id="356" w:author="Cavalli, Lea" w:date="2025-01-22T10:11:00Z" w16du:dateUtc="2025-01-22T09:11:00Z"/>
        </w:rPr>
        <w:pPrChange w:id="357" w:author="Cavalli, Lea" w:date="2025-01-23T14:56:00Z" w16du:dateUtc="2025-01-23T13:56:00Z">
          <w:pPr>
            <w:pStyle w:val="BodyText"/>
            <w:spacing w:before="92" w:line="276" w:lineRule="auto"/>
            <w:ind w:right="118"/>
          </w:pPr>
        </w:pPrChange>
      </w:pPr>
      <w:r w:rsidRPr="006037BA">
        <w:rPr>
          <w:sz w:val="20"/>
          <w:szCs w:val="20"/>
        </w:rPr>
        <w:t xml:space="preserve">Among the virulence factors we investigated, </w:t>
      </w:r>
      <w:r>
        <w:rPr>
          <w:sz w:val="20"/>
          <w:szCs w:val="20"/>
        </w:rPr>
        <w:t xml:space="preserve">we found that the presence </w:t>
      </w:r>
      <w:r w:rsidRPr="006037BA">
        <w:rPr>
          <w:sz w:val="20"/>
          <w:szCs w:val="20"/>
        </w:rPr>
        <w:t>of</w:t>
      </w:r>
      <w:r w:rsidRPr="006037BA">
        <w:rPr>
          <w:spacing w:val="-3"/>
          <w:sz w:val="20"/>
          <w:szCs w:val="20"/>
        </w:rPr>
        <w:t xml:space="preserve"> </w:t>
      </w:r>
      <w:r w:rsidRPr="006037BA">
        <w:rPr>
          <w:sz w:val="20"/>
          <w:szCs w:val="20"/>
        </w:rPr>
        <w:t>pilus island</w:t>
      </w:r>
      <w:r w:rsidRPr="006037BA">
        <w:rPr>
          <w:spacing w:val="3"/>
          <w:sz w:val="20"/>
          <w:szCs w:val="20"/>
        </w:rPr>
        <w:t xml:space="preserve"> </w:t>
      </w:r>
      <w:r w:rsidRPr="006037BA">
        <w:rPr>
          <w:sz w:val="20"/>
          <w:szCs w:val="20"/>
        </w:rPr>
        <w:t>PI-2A1</w:t>
      </w:r>
      <w:r w:rsidRPr="006037BA">
        <w:rPr>
          <w:spacing w:val="3"/>
          <w:sz w:val="20"/>
          <w:szCs w:val="20"/>
        </w:rPr>
        <w:t xml:space="preserve"> </w:t>
      </w:r>
      <w:r>
        <w:rPr>
          <w:spacing w:val="3"/>
          <w:sz w:val="20"/>
          <w:szCs w:val="20"/>
        </w:rPr>
        <w:t xml:space="preserve">was associated with reducing the </w:t>
      </w:r>
      <w:r w:rsidRPr="006037BA">
        <w:rPr>
          <w:sz w:val="20"/>
          <w:szCs w:val="20"/>
        </w:rPr>
        <w:t xml:space="preserve">odds of LOD </w:t>
      </w:r>
      <w:r>
        <w:rPr>
          <w:sz w:val="20"/>
          <w:szCs w:val="20"/>
        </w:rPr>
        <w:t>by</w:t>
      </w:r>
      <w:r w:rsidRPr="006037BA">
        <w:rPr>
          <w:sz w:val="20"/>
          <w:szCs w:val="20"/>
        </w:rPr>
        <w:t xml:space="preserve"> 0.60 times</w:t>
      </w:r>
      <w:r>
        <w:rPr>
          <w:sz w:val="20"/>
          <w:szCs w:val="20"/>
        </w:rPr>
        <w:t xml:space="preserve"> compared to</w:t>
      </w:r>
      <w:r w:rsidRPr="006037BA">
        <w:rPr>
          <w:sz w:val="20"/>
          <w:szCs w:val="20"/>
        </w:rPr>
        <w:t xml:space="preserve"> VLOD</w:t>
      </w:r>
      <w:r w:rsidRPr="006037BA">
        <w:rPr>
          <w:spacing w:val="3"/>
          <w:sz w:val="20"/>
          <w:szCs w:val="20"/>
        </w:rPr>
        <w:t xml:space="preserve"> </w:t>
      </w:r>
      <w:r w:rsidRPr="006037BA">
        <w:rPr>
          <w:sz w:val="20"/>
          <w:szCs w:val="20"/>
        </w:rPr>
        <w:t>(95%</w:t>
      </w:r>
      <w:r w:rsidRPr="006037BA">
        <w:rPr>
          <w:spacing w:val="3"/>
          <w:sz w:val="20"/>
          <w:szCs w:val="20"/>
        </w:rPr>
        <w:t xml:space="preserve"> </w:t>
      </w:r>
      <w:r w:rsidRPr="006037BA">
        <w:rPr>
          <w:sz w:val="20"/>
          <w:szCs w:val="20"/>
        </w:rPr>
        <w:t>CI:</w:t>
      </w:r>
      <w:r w:rsidRPr="006037BA">
        <w:rPr>
          <w:spacing w:val="3"/>
          <w:sz w:val="20"/>
          <w:szCs w:val="20"/>
        </w:rPr>
        <w:t xml:space="preserve"> </w:t>
      </w:r>
      <w:r w:rsidRPr="006037BA">
        <w:rPr>
          <w:sz w:val="20"/>
          <w:szCs w:val="20"/>
        </w:rPr>
        <w:t>0.42</w:t>
      </w:r>
      <w:r w:rsidRPr="006037BA">
        <w:rPr>
          <w:spacing w:val="3"/>
          <w:sz w:val="20"/>
          <w:szCs w:val="20"/>
        </w:rPr>
        <w:t xml:space="preserve"> </w:t>
      </w:r>
      <w:r w:rsidRPr="006037BA">
        <w:rPr>
          <w:sz w:val="20"/>
          <w:szCs w:val="20"/>
        </w:rPr>
        <w:t>-</w:t>
      </w:r>
      <w:r w:rsidRPr="006037BA">
        <w:rPr>
          <w:spacing w:val="3"/>
          <w:sz w:val="20"/>
          <w:szCs w:val="20"/>
        </w:rPr>
        <w:t xml:space="preserve"> </w:t>
      </w:r>
      <w:r w:rsidRPr="006037BA">
        <w:rPr>
          <w:sz w:val="20"/>
          <w:szCs w:val="20"/>
        </w:rPr>
        <w:t>0.85,</w:t>
      </w:r>
      <w:r w:rsidRPr="006037BA">
        <w:rPr>
          <w:spacing w:val="3"/>
          <w:sz w:val="20"/>
          <w:szCs w:val="20"/>
        </w:rPr>
        <w:t xml:space="preserve"> </w:t>
      </w:r>
      <w:r w:rsidRPr="006037BA">
        <w:rPr>
          <w:i/>
          <w:sz w:val="20"/>
          <w:szCs w:val="20"/>
        </w:rPr>
        <w:t>p</w:t>
      </w:r>
      <w:r w:rsidRPr="006037BA">
        <w:rPr>
          <w:i/>
          <w:spacing w:val="-17"/>
          <w:sz w:val="20"/>
          <w:szCs w:val="20"/>
        </w:rPr>
        <w:t xml:space="preserve"> </w:t>
      </w:r>
      <w:r w:rsidRPr="006037BA">
        <w:rPr>
          <w:w w:val="110"/>
          <w:sz w:val="20"/>
          <w:szCs w:val="20"/>
        </w:rPr>
        <w:t>=</w:t>
      </w:r>
      <w:r w:rsidRPr="006037BA">
        <w:rPr>
          <w:spacing w:val="-10"/>
          <w:w w:val="110"/>
          <w:sz w:val="20"/>
          <w:szCs w:val="20"/>
        </w:rPr>
        <w:t xml:space="preserve"> </w:t>
      </w:r>
      <w:r w:rsidRPr="006037BA">
        <w:rPr>
          <w:sz w:val="20"/>
          <w:szCs w:val="20"/>
        </w:rPr>
        <w:t>0</w:t>
      </w:r>
      <w:r w:rsidRPr="006037BA">
        <w:rPr>
          <w:i/>
          <w:sz w:val="20"/>
          <w:szCs w:val="20"/>
        </w:rPr>
        <w:t>.</w:t>
      </w:r>
      <w:r w:rsidRPr="006037BA">
        <w:rPr>
          <w:sz w:val="20"/>
          <w:szCs w:val="20"/>
        </w:rPr>
        <w:t>002).</w:t>
      </w:r>
      <w:r w:rsidRPr="006037BA">
        <w:rPr>
          <w:spacing w:val="25"/>
          <w:sz w:val="20"/>
          <w:szCs w:val="20"/>
        </w:rPr>
        <w:t xml:space="preserve"> </w:t>
      </w:r>
      <w:r w:rsidRPr="006037BA">
        <w:rPr>
          <w:sz w:val="20"/>
          <w:szCs w:val="20"/>
        </w:rPr>
        <w:t>Although</w:t>
      </w:r>
      <w:r w:rsidRPr="006037BA">
        <w:rPr>
          <w:spacing w:val="2"/>
          <w:sz w:val="20"/>
          <w:szCs w:val="20"/>
        </w:rPr>
        <w:t xml:space="preserve"> </w:t>
      </w:r>
      <w:r w:rsidRPr="006037BA">
        <w:rPr>
          <w:sz w:val="20"/>
          <w:szCs w:val="20"/>
        </w:rPr>
        <w:t>this</w:t>
      </w:r>
      <w:r w:rsidRPr="006037BA">
        <w:rPr>
          <w:spacing w:val="3"/>
          <w:sz w:val="20"/>
          <w:szCs w:val="20"/>
        </w:rPr>
        <w:t xml:space="preserve"> </w:t>
      </w:r>
      <w:r w:rsidRPr="006037BA">
        <w:rPr>
          <w:sz w:val="20"/>
          <w:szCs w:val="20"/>
        </w:rPr>
        <w:t>effect</w:t>
      </w:r>
      <w:r w:rsidRPr="006037BA">
        <w:rPr>
          <w:spacing w:val="3"/>
          <w:sz w:val="20"/>
          <w:szCs w:val="20"/>
        </w:rPr>
        <w:t xml:space="preserve"> </w:t>
      </w:r>
      <w:r w:rsidRPr="006037BA">
        <w:rPr>
          <w:sz w:val="20"/>
          <w:szCs w:val="20"/>
        </w:rPr>
        <w:t>remained</w:t>
      </w:r>
      <w:r w:rsidRPr="006037BA">
        <w:rPr>
          <w:spacing w:val="3"/>
          <w:sz w:val="20"/>
          <w:szCs w:val="20"/>
        </w:rPr>
        <w:t xml:space="preserve"> </w:t>
      </w:r>
      <w:r w:rsidRPr="006037BA">
        <w:rPr>
          <w:spacing w:val="-2"/>
          <w:sz w:val="20"/>
          <w:szCs w:val="20"/>
        </w:rPr>
        <w:t>important</w:t>
      </w:r>
      <w:r w:rsidRPr="006037BA">
        <w:rPr>
          <w:sz w:val="20"/>
          <w:szCs w:val="20"/>
        </w:rPr>
        <w:t xml:space="preserve"> </w:t>
      </w:r>
      <w:r>
        <w:rPr>
          <w:sz w:val="20"/>
          <w:szCs w:val="20"/>
        </w:rPr>
        <w:t xml:space="preserve">even </w:t>
      </w:r>
      <w:r w:rsidRPr="006037BA">
        <w:rPr>
          <w:sz w:val="20"/>
          <w:szCs w:val="20"/>
        </w:rPr>
        <w:t>after controlling for population structure</w:t>
      </w:r>
      <w:r>
        <w:rPr>
          <w:sz w:val="20"/>
          <w:szCs w:val="20"/>
        </w:rPr>
        <w:t xml:space="preserve"> </w:t>
      </w:r>
      <w:r w:rsidRPr="006037BA">
        <w:rPr>
          <w:sz w:val="20"/>
          <w:szCs w:val="20"/>
        </w:rPr>
        <w:t>(p=0.0058), it did not quite meet the stringent significance</w:t>
      </w:r>
      <w:r w:rsidRPr="006037BA">
        <w:rPr>
          <w:spacing w:val="-4"/>
          <w:sz w:val="20"/>
          <w:szCs w:val="20"/>
        </w:rPr>
        <w:t xml:space="preserve"> </w:t>
      </w:r>
      <w:r w:rsidRPr="006037BA">
        <w:rPr>
          <w:sz w:val="20"/>
          <w:szCs w:val="20"/>
        </w:rPr>
        <w:t>threshold</w:t>
      </w:r>
      <w:r w:rsidRPr="006037BA">
        <w:rPr>
          <w:spacing w:val="-4"/>
          <w:sz w:val="20"/>
          <w:szCs w:val="20"/>
        </w:rPr>
        <w:t xml:space="preserve"> </w:t>
      </w:r>
      <w:r w:rsidRPr="006037BA">
        <w:rPr>
          <w:sz w:val="20"/>
          <w:szCs w:val="20"/>
        </w:rPr>
        <w:t>of</w:t>
      </w:r>
      <w:r w:rsidRPr="006037BA">
        <w:rPr>
          <w:spacing w:val="-4"/>
          <w:sz w:val="20"/>
          <w:szCs w:val="20"/>
        </w:rPr>
        <w:t xml:space="preserve"> </w:t>
      </w:r>
      <w:r w:rsidRPr="006037BA">
        <w:rPr>
          <w:sz w:val="20"/>
          <w:szCs w:val="20"/>
        </w:rPr>
        <w:t>0.003</w:t>
      </w:r>
      <w:r w:rsidRPr="006037BA">
        <w:rPr>
          <w:spacing w:val="-4"/>
          <w:sz w:val="20"/>
          <w:szCs w:val="20"/>
        </w:rPr>
        <w:t xml:space="preserve"> </w:t>
      </w:r>
      <w:r w:rsidRPr="006037BA">
        <w:rPr>
          <w:sz w:val="20"/>
          <w:szCs w:val="20"/>
        </w:rPr>
        <w:t>required</w:t>
      </w:r>
      <w:r w:rsidRPr="006037BA">
        <w:rPr>
          <w:spacing w:val="-4"/>
          <w:sz w:val="20"/>
          <w:szCs w:val="20"/>
        </w:rPr>
        <w:t xml:space="preserve"> </w:t>
      </w:r>
      <w:r w:rsidRPr="006037BA">
        <w:rPr>
          <w:sz w:val="20"/>
          <w:szCs w:val="20"/>
        </w:rPr>
        <w:t>by</w:t>
      </w:r>
      <w:r w:rsidRPr="006037BA">
        <w:rPr>
          <w:spacing w:val="-4"/>
          <w:sz w:val="20"/>
          <w:szCs w:val="20"/>
        </w:rPr>
        <w:t xml:space="preserve"> </w:t>
      </w:r>
      <w:r w:rsidRPr="006037BA">
        <w:rPr>
          <w:sz w:val="20"/>
          <w:szCs w:val="20"/>
        </w:rPr>
        <w:t>multiple</w:t>
      </w:r>
      <w:r w:rsidRPr="006037BA">
        <w:rPr>
          <w:spacing w:val="-4"/>
          <w:sz w:val="20"/>
          <w:szCs w:val="20"/>
        </w:rPr>
        <w:t xml:space="preserve"> </w:t>
      </w:r>
      <w:r w:rsidRPr="006037BA">
        <w:rPr>
          <w:sz w:val="20"/>
          <w:szCs w:val="20"/>
        </w:rPr>
        <w:t>testing</w:t>
      </w:r>
      <w:r w:rsidRPr="006037BA">
        <w:rPr>
          <w:spacing w:val="-4"/>
          <w:sz w:val="20"/>
          <w:szCs w:val="20"/>
        </w:rPr>
        <w:t xml:space="preserve"> </w:t>
      </w:r>
      <w:r w:rsidRPr="006037BA">
        <w:rPr>
          <w:sz w:val="20"/>
          <w:szCs w:val="20"/>
        </w:rPr>
        <w:t>correction,</w:t>
      </w:r>
      <w:r w:rsidRPr="006037BA">
        <w:rPr>
          <w:spacing w:val="-2"/>
          <w:sz w:val="20"/>
          <w:szCs w:val="20"/>
        </w:rPr>
        <w:t xml:space="preserve"> </w:t>
      </w:r>
      <w:r w:rsidRPr="006037BA">
        <w:rPr>
          <w:sz w:val="20"/>
          <w:szCs w:val="20"/>
        </w:rPr>
        <w:t>despite</w:t>
      </w:r>
      <w:r w:rsidRPr="006037BA">
        <w:rPr>
          <w:spacing w:val="-4"/>
          <w:sz w:val="20"/>
          <w:szCs w:val="20"/>
        </w:rPr>
        <w:t xml:space="preserve"> </w:t>
      </w:r>
      <w:r w:rsidRPr="006037BA">
        <w:rPr>
          <w:sz w:val="20"/>
          <w:szCs w:val="20"/>
        </w:rPr>
        <w:t>being</w:t>
      </w:r>
      <w:r w:rsidRPr="006037BA">
        <w:rPr>
          <w:spacing w:val="-4"/>
          <w:sz w:val="20"/>
          <w:szCs w:val="20"/>
        </w:rPr>
        <w:t xml:space="preserve"> </w:t>
      </w:r>
      <w:r w:rsidRPr="006037BA">
        <w:rPr>
          <w:sz w:val="20"/>
          <w:szCs w:val="20"/>
        </w:rPr>
        <w:t>close</w:t>
      </w:r>
      <w:r w:rsidRPr="006037BA">
        <w:rPr>
          <w:spacing w:val="-4"/>
          <w:sz w:val="20"/>
          <w:szCs w:val="20"/>
        </w:rPr>
        <w:t xml:space="preserve"> </w:t>
      </w:r>
      <w:r w:rsidRPr="006037BA">
        <w:rPr>
          <w:sz w:val="20"/>
          <w:szCs w:val="20"/>
        </w:rPr>
        <w:t>(Table</w:t>
      </w:r>
      <w:r w:rsidRPr="006037BA">
        <w:rPr>
          <w:spacing w:val="-4"/>
          <w:sz w:val="20"/>
          <w:szCs w:val="20"/>
        </w:rPr>
        <w:t xml:space="preserve"> </w:t>
      </w:r>
      <w:r w:rsidRPr="006037BA">
        <w:rPr>
          <w:sz w:val="20"/>
          <w:szCs w:val="20"/>
        </w:rPr>
        <w:t>S13). We</w:t>
      </w:r>
      <w:r w:rsidRPr="006037BA">
        <w:rPr>
          <w:spacing w:val="3"/>
          <w:sz w:val="20"/>
          <w:szCs w:val="20"/>
        </w:rPr>
        <w:t xml:space="preserve"> </w:t>
      </w:r>
      <w:r w:rsidRPr="006037BA">
        <w:rPr>
          <w:sz w:val="20"/>
          <w:szCs w:val="20"/>
        </w:rPr>
        <w:t>also</w:t>
      </w:r>
      <w:r w:rsidRPr="006037BA">
        <w:rPr>
          <w:spacing w:val="3"/>
          <w:sz w:val="20"/>
          <w:szCs w:val="20"/>
        </w:rPr>
        <w:t xml:space="preserve"> </w:t>
      </w:r>
      <w:r w:rsidRPr="006037BA">
        <w:rPr>
          <w:sz w:val="20"/>
          <w:szCs w:val="20"/>
        </w:rPr>
        <w:t>evaluated</w:t>
      </w:r>
      <w:r w:rsidRPr="006037BA">
        <w:rPr>
          <w:spacing w:val="3"/>
          <w:sz w:val="20"/>
          <w:szCs w:val="20"/>
        </w:rPr>
        <w:t xml:space="preserve"> </w:t>
      </w:r>
      <w:r w:rsidRPr="006037BA">
        <w:rPr>
          <w:sz w:val="20"/>
          <w:szCs w:val="20"/>
        </w:rPr>
        <w:t>the</w:t>
      </w:r>
      <w:r w:rsidRPr="006037BA">
        <w:rPr>
          <w:spacing w:val="3"/>
          <w:sz w:val="20"/>
          <w:szCs w:val="20"/>
        </w:rPr>
        <w:t xml:space="preserve"> </w:t>
      </w:r>
      <w:r w:rsidRPr="006037BA">
        <w:rPr>
          <w:sz w:val="20"/>
          <w:szCs w:val="20"/>
        </w:rPr>
        <w:t>association</w:t>
      </w:r>
      <w:r w:rsidRPr="006037BA">
        <w:rPr>
          <w:spacing w:val="3"/>
          <w:sz w:val="20"/>
          <w:szCs w:val="20"/>
        </w:rPr>
        <w:t xml:space="preserve"> </w:t>
      </w:r>
      <w:r w:rsidRPr="006037BA">
        <w:rPr>
          <w:sz w:val="20"/>
          <w:szCs w:val="20"/>
        </w:rPr>
        <w:t>between</w:t>
      </w:r>
      <w:r w:rsidRPr="006037BA">
        <w:rPr>
          <w:spacing w:val="3"/>
          <w:sz w:val="20"/>
          <w:szCs w:val="20"/>
        </w:rPr>
        <w:t xml:space="preserve"> </w:t>
      </w:r>
      <w:r w:rsidRPr="006037BA">
        <w:rPr>
          <w:sz w:val="20"/>
          <w:szCs w:val="20"/>
        </w:rPr>
        <w:t>PI-2A1</w:t>
      </w:r>
      <w:r w:rsidRPr="006037BA">
        <w:rPr>
          <w:spacing w:val="3"/>
          <w:sz w:val="20"/>
          <w:szCs w:val="20"/>
        </w:rPr>
        <w:t xml:space="preserve"> </w:t>
      </w:r>
      <w:r w:rsidRPr="006037BA">
        <w:rPr>
          <w:sz w:val="20"/>
          <w:szCs w:val="20"/>
        </w:rPr>
        <w:t>and</w:t>
      </w:r>
      <w:r w:rsidRPr="006037BA">
        <w:rPr>
          <w:spacing w:val="3"/>
          <w:sz w:val="20"/>
          <w:szCs w:val="20"/>
        </w:rPr>
        <w:t xml:space="preserve"> </w:t>
      </w:r>
      <w:r w:rsidRPr="006037BA">
        <w:rPr>
          <w:sz w:val="20"/>
          <w:szCs w:val="20"/>
        </w:rPr>
        <w:t>continuous</w:t>
      </w:r>
      <w:r w:rsidRPr="006037BA">
        <w:rPr>
          <w:spacing w:val="3"/>
          <w:sz w:val="20"/>
          <w:szCs w:val="20"/>
        </w:rPr>
        <w:t xml:space="preserve"> </w:t>
      </w:r>
      <w:r w:rsidRPr="006037BA">
        <w:rPr>
          <w:sz w:val="20"/>
          <w:szCs w:val="20"/>
        </w:rPr>
        <w:t>age</w:t>
      </w:r>
      <w:r w:rsidRPr="006037BA">
        <w:rPr>
          <w:spacing w:val="3"/>
          <w:sz w:val="20"/>
          <w:szCs w:val="20"/>
        </w:rPr>
        <w:t xml:space="preserve"> </w:t>
      </w:r>
      <w:r w:rsidRPr="006037BA">
        <w:rPr>
          <w:sz w:val="20"/>
          <w:szCs w:val="20"/>
        </w:rPr>
        <w:t>among</w:t>
      </w:r>
      <w:r w:rsidRPr="006037BA">
        <w:rPr>
          <w:spacing w:val="3"/>
          <w:sz w:val="20"/>
          <w:szCs w:val="20"/>
        </w:rPr>
        <w:t xml:space="preserve"> </w:t>
      </w:r>
      <w:r w:rsidRPr="006037BA">
        <w:rPr>
          <w:sz w:val="20"/>
          <w:szCs w:val="20"/>
        </w:rPr>
        <w:t>infants</w:t>
      </w:r>
      <w:r>
        <w:rPr>
          <w:sz w:val="20"/>
          <w:szCs w:val="20"/>
        </w:rPr>
        <w:t xml:space="preserve"> </w:t>
      </w:r>
      <w:r w:rsidRPr="006037BA">
        <w:rPr>
          <w:sz w:val="20"/>
          <w:szCs w:val="20"/>
        </w:rPr>
        <w:t>to increase statistical power</w:t>
      </w:r>
      <w:r>
        <w:rPr>
          <w:sz w:val="20"/>
          <w:szCs w:val="20"/>
        </w:rPr>
        <w:t xml:space="preserve"> and account for the clinically arbitrary 3-month cut-off for LOD</w:t>
      </w:r>
      <w:r w:rsidRPr="006037BA">
        <w:rPr>
          <w:sz w:val="20"/>
          <w:szCs w:val="20"/>
        </w:rPr>
        <w:t>, but found the effect remained similar (Table S14).</w:t>
      </w:r>
      <w:r w:rsidRPr="006037BA">
        <w:rPr>
          <w:spacing w:val="38"/>
          <w:sz w:val="20"/>
          <w:szCs w:val="20"/>
        </w:rPr>
        <w:t xml:space="preserve"> </w:t>
      </w:r>
      <w:r w:rsidRPr="006037BA">
        <w:rPr>
          <w:sz w:val="20"/>
          <w:szCs w:val="20"/>
        </w:rPr>
        <w:t xml:space="preserve">Nevertheless, </w:t>
      </w:r>
      <w:r>
        <w:rPr>
          <w:sz w:val="20"/>
          <w:szCs w:val="20"/>
        </w:rPr>
        <w:t>considering</w:t>
      </w:r>
      <w:r w:rsidRPr="006037BA">
        <w:rPr>
          <w:sz w:val="20"/>
          <w:szCs w:val="20"/>
        </w:rPr>
        <w:t xml:space="preserve"> the conservative nature of the Bonferroni correction and </w:t>
      </w:r>
      <w:r>
        <w:rPr>
          <w:sz w:val="20"/>
          <w:szCs w:val="20"/>
        </w:rPr>
        <w:t>our</w:t>
      </w:r>
      <w:r w:rsidRPr="006037BA">
        <w:rPr>
          <w:sz w:val="20"/>
          <w:szCs w:val="20"/>
        </w:rPr>
        <w:t xml:space="preserve"> small size, this finding may still indicate a genuine biological effect. </w:t>
      </w:r>
      <w:r>
        <w:rPr>
          <w:sz w:val="20"/>
          <w:szCs w:val="20"/>
        </w:rPr>
        <w:t>None of</w:t>
      </w:r>
      <w:r w:rsidRPr="006037BA">
        <w:rPr>
          <w:sz w:val="20"/>
          <w:szCs w:val="20"/>
        </w:rPr>
        <w:t xml:space="preserve"> the other virulence factors we investigated</w:t>
      </w:r>
      <w:r>
        <w:rPr>
          <w:sz w:val="20"/>
          <w:szCs w:val="20"/>
        </w:rPr>
        <w:t xml:space="preserve"> showed</w:t>
      </w:r>
      <w:r w:rsidRPr="006037BA">
        <w:rPr>
          <w:sz w:val="20"/>
          <w:szCs w:val="20"/>
        </w:rPr>
        <w:t xml:space="preserve"> significant</w:t>
      </w:r>
      <w:r>
        <w:rPr>
          <w:sz w:val="20"/>
          <w:szCs w:val="20"/>
        </w:rPr>
        <w:t xml:space="preserve"> difference</w:t>
      </w:r>
      <w:r w:rsidRPr="006037BA">
        <w:rPr>
          <w:sz w:val="20"/>
          <w:szCs w:val="20"/>
        </w:rPr>
        <w:t xml:space="preserve"> between LOD and VLOD isolates, </w:t>
      </w:r>
      <w:r>
        <w:rPr>
          <w:sz w:val="20"/>
          <w:szCs w:val="20"/>
        </w:rPr>
        <w:t>possibly</w:t>
      </w:r>
      <w:r w:rsidRPr="006037BA">
        <w:rPr>
          <w:sz w:val="20"/>
          <w:szCs w:val="20"/>
        </w:rPr>
        <w:t xml:space="preserve"> reflecting th</w:t>
      </w:r>
      <w:r>
        <w:rPr>
          <w:sz w:val="20"/>
          <w:szCs w:val="20"/>
        </w:rPr>
        <w:t>e</w:t>
      </w:r>
      <w:r w:rsidRPr="006037BA">
        <w:rPr>
          <w:sz w:val="20"/>
          <w:szCs w:val="20"/>
        </w:rPr>
        <w:t xml:space="preserve"> similarities in </w:t>
      </w:r>
      <w:r>
        <w:rPr>
          <w:sz w:val="20"/>
          <w:szCs w:val="20"/>
        </w:rPr>
        <w:t xml:space="preserve">their </w:t>
      </w:r>
      <w:r w:rsidRPr="006037BA">
        <w:rPr>
          <w:sz w:val="20"/>
          <w:szCs w:val="20"/>
        </w:rPr>
        <w:t xml:space="preserve">strains distributions (Table S). </w:t>
      </w:r>
      <w:commentRangeStart w:id="358"/>
      <w:del w:id="359" w:author="Cavalli, Lea" w:date="2025-01-23T15:06:00Z" w16du:dateUtc="2025-01-23T14:06:00Z">
        <w:r w:rsidR="00444008" w:rsidRPr="006037BA" w:rsidDel="00444008">
          <w:rPr>
            <w:sz w:val="20"/>
            <w:szCs w:val="20"/>
          </w:rPr>
          <w:delText>With regards to the association of virulence factors with infant disease as compared to disease in older patients (older</w:delText>
        </w:r>
        <w:r w:rsidR="00444008" w:rsidRPr="006037BA" w:rsidDel="00444008">
          <w:rPr>
            <w:spacing w:val="-7"/>
            <w:sz w:val="20"/>
            <w:szCs w:val="20"/>
          </w:rPr>
          <w:delText xml:space="preserve"> </w:delText>
        </w:r>
        <w:r w:rsidR="00444008" w:rsidRPr="006037BA" w:rsidDel="00444008">
          <w:rPr>
            <w:sz w:val="20"/>
            <w:szCs w:val="20"/>
          </w:rPr>
          <w:delText>children</w:delText>
        </w:r>
        <w:r w:rsidR="00444008" w:rsidRPr="006037BA" w:rsidDel="00444008">
          <w:rPr>
            <w:spacing w:val="-7"/>
            <w:sz w:val="20"/>
            <w:szCs w:val="20"/>
          </w:rPr>
          <w:delText xml:space="preserve"> </w:delText>
        </w:r>
        <w:r w:rsidR="00444008" w:rsidRPr="006037BA" w:rsidDel="00444008">
          <w:rPr>
            <w:sz w:val="20"/>
            <w:szCs w:val="20"/>
          </w:rPr>
          <w:delText>and adults), we initially found that RIB, PI2B, SRR2, Sip.3a, HVGA, and FsbB were significantly significantly more prevalent in infant disease,</w:delText>
        </w:r>
        <w:r w:rsidR="00444008" w:rsidRPr="006037BA" w:rsidDel="00444008">
          <w:rPr>
            <w:spacing w:val="-5"/>
            <w:sz w:val="20"/>
            <w:szCs w:val="20"/>
          </w:rPr>
          <w:delText xml:space="preserve"> </w:delText>
        </w:r>
        <w:r w:rsidR="00444008" w:rsidRPr="006037BA" w:rsidDel="00444008">
          <w:rPr>
            <w:sz w:val="20"/>
            <w:szCs w:val="20"/>
          </w:rPr>
          <w:delText>while</w:delText>
        </w:r>
        <w:r w:rsidR="00444008" w:rsidRPr="006037BA" w:rsidDel="00444008">
          <w:rPr>
            <w:spacing w:val="-6"/>
            <w:sz w:val="20"/>
            <w:szCs w:val="20"/>
          </w:rPr>
          <w:delText xml:space="preserve"> the opposite was true for </w:delText>
        </w:r>
        <w:r w:rsidR="00444008" w:rsidRPr="006037BA" w:rsidDel="00444008">
          <w:rPr>
            <w:sz w:val="20"/>
            <w:szCs w:val="20"/>
          </w:rPr>
          <w:delText>ALP23,</w:delText>
        </w:r>
        <w:r w:rsidR="00444008" w:rsidRPr="006037BA" w:rsidDel="00444008">
          <w:rPr>
            <w:spacing w:val="-5"/>
            <w:sz w:val="20"/>
            <w:szCs w:val="20"/>
          </w:rPr>
          <w:delText xml:space="preserve"> </w:delText>
        </w:r>
        <w:r w:rsidR="00444008" w:rsidRPr="006037BA" w:rsidDel="00444008">
          <w:rPr>
            <w:sz w:val="20"/>
            <w:szCs w:val="20"/>
          </w:rPr>
          <w:delText>SRR1,</w:delText>
        </w:r>
        <w:r w:rsidR="00444008" w:rsidRPr="006037BA" w:rsidDel="00444008">
          <w:rPr>
            <w:spacing w:val="-5"/>
            <w:sz w:val="20"/>
            <w:szCs w:val="20"/>
          </w:rPr>
          <w:delText xml:space="preserve"> </w:delText>
        </w:r>
        <w:r w:rsidR="00444008" w:rsidRPr="006037BA" w:rsidDel="00444008">
          <w:rPr>
            <w:sz w:val="20"/>
            <w:szCs w:val="20"/>
          </w:rPr>
          <w:delText>and</w:delText>
        </w:r>
        <w:r w:rsidR="00444008" w:rsidRPr="006037BA" w:rsidDel="00444008">
          <w:rPr>
            <w:spacing w:val="-6"/>
            <w:sz w:val="20"/>
            <w:szCs w:val="20"/>
          </w:rPr>
          <w:delText xml:space="preserve"> </w:delText>
        </w:r>
        <w:r w:rsidR="00444008" w:rsidRPr="006037BA" w:rsidDel="00444008">
          <w:rPr>
            <w:sz w:val="20"/>
            <w:szCs w:val="20"/>
          </w:rPr>
          <w:delText>Sip1A</w:delText>
        </w:r>
        <w:r w:rsidR="00444008" w:rsidRPr="006037BA" w:rsidDel="00444008">
          <w:rPr>
            <w:spacing w:val="-6"/>
            <w:sz w:val="20"/>
            <w:szCs w:val="20"/>
          </w:rPr>
          <w:delText xml:space="preserve"> </w:delText>
        </w:r>
        <w:r w:rsidR="00444008" w:rsidRPr="006037BA" w:rsidDel="00444008">
          <w:rPr>
            <w:sz w:val="20"/>
            <w:szCs w:val="20"/>
          </w:rPr>
          <w:delText>(Table</w:delText>
        </w:r>
        <w:r w:rsidR="00444008" w:rsidRPr="006037BA" w:rsidDel="00444008">
          <w:rPr>
            <w:spacing w:val="-6"/>
            <w:sz w:val="20"/>
            <w:szCs w:val="20"/>
          </w:rPr>
          <w:delText xml:space="preserve"> </w:delText>
        </w:r>
        <w:r w:rsidR="00444008" w:rsidRPr="006037BA" w:rsidDel="00444008">
          <w:rPr>
            <w:sz w:val="20"/>
            <w:szCs w:val="20"/>
          </w:rPr>
          <w:delText>S7).</w:delText>
        </w:r>
        <w:r w:rsidR="00444008" w:rsidRPr="006037BA" w:rsidDel="00444008">
          <w:rPr>
            <w:spacing w:val="14"/>
            <w:sz w:val="20"/>
            <w:szCs w:val="20"/>
          </w:rPr>
          <w:delText xml:space="preserve"> </w:delText>
        </w:r>
        <w:r w:rsidR="00444008" w:rsidRPr="006037BA" w:rsidDel="00444008">
          <w:rPr>
            <w:sz w:val="20"/>
            <w:szCs w:val="20"/>
          </w:rPr>
          <w:delText>However,</w:delText>
        </w:r>
        <w:r w:rsidR="00444008" w:rsidRPr="006037BA" w:rsidDel="00444008">
          <w:rPr>
            <w:spacing w:val="-5"/>
            <w:sz w:val="20"/>
            <w:szCs w:val="20"/>
          </w:rPr>
          <w:delText xml:space="preserve"> </w:delText>
        </w:r>
        <w:r w:rsidR="00444008" w:rsidRPr="006037BA" w:rsidDel="00444008">
          <w:rPr>
            <w:sz w:val="20"/>
            <w:szCs w:val="20"/>
          </w:rPr>
          <w:delText>these associations were not statistically significant after adjusting for population structure, suggesting they</w:delText>
        </w:r>
        <w:r w:rsidR="00444008" w:rsidRPr="006037BA" w:rsidDel="00444008">
          <w:rPr>
            <w:spacing w:val="-2"/>
            <w:sz w:val="20"/>
            <w:szCs w:val="20"/>
          </w:rPr>
          <w:delText xml:space="preserve"> </w:delText>
        </w:r>
        <w:r w:rsidR="00444008" w:rsidRPr="006037BA" w:rsidDel="00444008">
          <w:rPr>
            <w:sz w:val="20"/>
            <w:szCs w:val="20"/>
          </w:rPr>
          <w:delText>were</w:delText>
        </w:r>
        <w:r w:rsidR="00444008" w:rsidRPr="006037BA" w:rsidDel="00444008">
          <w:rPr>
            <w:spacing w:val="-2"/>
            <w:sz w:val="20"/>
            <w:szCs w:val="20"/>
          </w:rPr>
          <w:delText xml:space="preserve"> </w:delText>
        </w:r>
        <w:r w:rsidR="00444008" w:rsidRPr="006037BA" w:rsidDel="00444008">
          <w:rPr>
            <w:sz w:val="20"/>
            <w:szCs w:val="20"/>
          </w:rPr>
          <w:delText>influenced</w:delText>
        </w:r>
        <w:r w:rsidR="00444008" w:rsidRPr="006037BA" w:rsidDel="00444008">
          <w:rPr>
            <w:spacing w:val="-2"/>
            <w:sz w:val="20"/>
            <w:szCs w:val="20"/>
          </w:rPr>
          <w:delText xml:space="preserve"> </w:delText>
        </w:r>
        <w:r w:rsidR="00444008" w:rsidRPr="006037BA" w:rsidDel="00444008">
          <w:rPr>
            <w:sz w:val="20"/>
            <w:szCs w:val="20"/>
          </w:rPr>
          <w:delText>by</w:delText>
        </w:r>
        <w:r w:rsidR="00444008" w:rsidRPr="006037BA" w:rsidDel="00444008">
          <w:rPr>
            <w:spacing w:val="-2"/>
            <w:sz w:val="20"/>
            <w:szCs w:val="20"/>
          </w:rPr>
          <w:delText xml:space="preserve"> </w:delText>
        </w:r>
        <w:r w:rsidR="00444008" w:rsidRPr="006037BA" w:rsidDel="00444008">
          <w:rPr>
            <w:sz w:val="20"/>
            <w:szCs w:val="20"/>
          </w:rPr>
          <w:delText>differences</w:delText>
        </w:r>
        <w:r w:rsidR="00444008" w:rsidRPr="006037BA" w:rsidDel="00444008">
          <w:rPr>
            <w:spacing w:val="-2"/>
            <w:sz w:val="20"/>
            <w:szCs w:val="20"/>
          </w:rPr>
          <w:delText xml:space="preserve"> </w:delText>
        </w:r>
        <w:r w:rsidR="00444008" w:rsidRPr="006037BA" w:rsidDel="00444008">
          <w:rPr>
            <w:sz w:val="20"/>
            <w:szCs w:val="20"/>
          </w:rPr>
          <w:delText>in</w:delText>
        </w:r>
        <w:r w:rsidR="00444008" w:rsidRPr="006037BA" w:rsidDel="00444008">
          <w:rPr>
            <w:spacing w:val="-2"/>
            <w:sz w:val="20"/>
            <w:szCs w:val="20"/>
          </w:rPr>
          <w:delText xml:space="preserve"> </w:delText>
        </w:r>
        <w:r w:rsidR="00444008" w:rsidRPr="006037BA" w:rsidDel="00444008">
          <w:rPr>
            <w:sz w:val="20"/>
            <w:szCs w:val="20"/>
          </w:rPr>
          <w:delText>GBS</w:delText>
        </w:r>
        <w:r w:rsidR="00444008" w:rsidRPr="006037BA" w:rsidDel="00444008">
          <w:rPr>
            <w:spacing w:val="-2"/>
            <w:sz w:val="20"/>
            <w:szCs w:val="20"/>
          </w:rPr>
          <w:delText xml:space="preserve"> </w:delText>
        </w:r>
        <w:r w:rsidR="00444008" w:rsidRPr="006037BA" w:rsidDel="00444008">
          <w:rPr>
            <w:sz w:val="20"/>
            <w:szCs w:val="20"/>
          </w:rPr>
          <w:delText>strain</w:delText>
        </w:r>
        <w:r w:rsidR="00444008" w:rsidRPr="006037BA" w:rsidDel="00444008">
          <w:rPr>
            <w:spacing w:val="-2"/>
            <w:sz w:val="20"/>
            <w:szCs w:val="20"/>
          </w:rPr>
          <w:delText xml:space="preserve"> </w:delText>
        </w:r>
        <w:r w:rsidR="00444008" w:rsidRPr="006037BA" w:rsidDel="00444008">
          <w:rPr>
            <w:sz w:val="20"/>
            <w:szCs w:val="20"/>
          </w:rPr>
          <w:delText>distribution</w:delText>
        </w:r>
        <w:r w:rsidR="00444008" w:rsidRPr="006037BA" w:rsidDel="00444008">
          <w:rPr>
            <w:spacing w:val="-2"/>
            <w:sz w:val="20"/>
            <w:szCs w:val="20"/>
          </w:rPr>
          <w:delText xml:space="preserve"> </w:delText>
        </w:r>
        <w:r w:rsidR="00444008" w:rsidRPr="006037BA" w:rsidDel="00444008">
          <w:rPr>
            <w:sz w:val="20"/>
            <w:szCs w:val="20"/>
          </w:rPr>
          <w:delText>across</w:delText>
        </w:r>
        <w:r w:rsidR="00444008" w:rsidRPr="006037BA" w:rsidDel="00444008">
          <w:rPr>
            <w:spacing w:val="-2"/>
            <w:sz w:val="20"/>
            <w:szCs w:val="20"/>
          </w:rPr>
          <w:delText xml:space="preserve"> </w:delText>
        </w:r>
        <w:r w:rsidR="00444008" w:rsidRPr="006037BA" w:rsidDel="00444008">
          <w:rPr>
            <w:sz w:val="20"/>
            <w:szCs w:val="20"/>
          </w:rPr>
          <w:delText>age</w:delText>
        </w:r>
        <w:r w:rsidR="00444008" w:rsidRPr="006037BA" w:rsidDel="00444008">
          <w:rPr>
            <w:spacing w:val="-2"/>
            <w:sz w:val="20"/>
            <w:szCs w:val="20"/>
          </w:rPr>
          <w:delText xml:space="preserve"> </w:delText>
        </w:r>
        <w:r w:rsidR="00444008" w:rsidRPr="006037BA" w:rsidDel="00444008">
          <w:rPr>
            <w:sz w:val="20"/>
            <w:szCs w:val="20"/>
          </w:rPr>
          <w:delText>groups</w:delText>
        </w:r>
        <w:r w:rsidR="00444008" w:rsidRPr="006037BA" w:rsidDel="00444008">
          <w:rPr>
            <w:spacing w:val="-2"/>
            <w:sz w:val="20"/>
            <w:szCs w:val="20"/>
          </w:rPr>
          <w:delText xml:space="preserve"> </w:delText>
        </w:r>
        <w:r w:rsidR="00444008" w:rsidRPr="006037BA" w:rsidDel="00444008">
          <w:rPr>
            <w:sz w:val="20"/>
            <w:szCs w:val="20"/>
          </w:rPr>
          <w:delText>rather</w:delText>
        </w:r>
        <w:r w:rsidR="00444008" w:rsidRPr="006037BA" w:rsidDel="00444008">
          <w:rPr>
            <w:spacing w:val="-2"/>
            <w:sz w:val="20"/>
            <w:szCs w:val="20"/>
          </w:rPr>
          <w:delText xml:space="preserve"> </w:delText>
        </w:r>
        <w:r w:rsidR="00444008" w:rsidRPr="006037BA" w:rsidDel="00444008">
          <w:rPr>
            <w:sz w:val="20"/>
            <w:szCs w:val="20"/>
          </w:rPr>
          <w:delText>than</w:delText>
        </w:r>
        <w:r w:rsidR="00444008" w:rsidRPr="006037BA" w:rsidDel="00444008">
          <w:rPr>
            <w:spacing w:val="-2"/>
            <w:sz w:val="20"/>
            <w:szCs w:val="20"/>
          </w:rPr>
          <w:delText xml:space="preserve"> </w:delText>
        </w:r>
        <w:r w:rsidR="00444008" w:rsidRPr="006037BA" w:rsidDel="00444008">
          <w:rPr>
            <w:sz w:val="20"/>
            <w:szCs w:val="20"/>
          </w:rPr>
          <w:delText xml:space="preserve">true </w:delText>
        </w:r>
        <w:r w:rsidR="00444008" w:rsidRPr="006037BA" w:rsidDel="00444008">
          <w:rPr>
            <w:spacing w:val="-2"/>
            <w:sz w:val="20"/>
            <w:szCs w:val="20"/>
          </w:rPr>
          <w:delText>causal</w:delText>
        </w:r>
        <w:r w:rsidR="00444008" w:rsidRPr="006037BA" w:rsidDel="00444008">
          <w:rPr>
            <w:spacing w:val="9"/>
            <w:sz w:val="20"/>
            <w:szCs w:val="20"/>
          </w:rPr>
          <w:delText xml:space="preserve"> </w:delText>
        </w:r>
        <w:r w:rsidR="00444008" w:rsidRPr="006037BA" w:rsidDel="00444008">
          <w:rPr>
            <w:spacing w:val="-2"/>
            <w:sz w:val="20"/>
            <w:szCs w:val="20"/>
          </w:rPr>
          <w:delText>relationships</w:delText>
        </w:r>
        <w:r w:rsidR="00444008" w:rsidRPr="006037BA" w:rsidDel="00444008">
          <w:rPr>
            <w:spacing w:val="10"/>
            <w:sz w:val="20"/>
            <w:szCs w:val="20"/>
          </w:rPr>
          <w:delText xml:space="preserve"> </w:delText>
        </w:r>
        <w:r w:rsidR="00444008" w:rsidRPr="006037BA" w:rsidDel="00444008">
          <w:rPr>
            <w:spacing w:val="-2"/>
            <w:sz w:val="20"/>
            <w:szCs w:val="20"/>
          </w:rPr>
          <w:delText>between</w:delText>
        </w:r>
        <w:r w:rsidR="00444008" w:rsidRPr="006037BA" w:rsidDel="00444008">
          <w:rPr>
            <w:spacing w:val="9"/>
            <w:sz w:val="20"/>
            <w:szCs w:val="20"/>
          </w:rPr>
          <w:delText xml:space="preserve"> </w:delText>
        </w:r>
        <w:r w:rsidR="00444008" w:rsidRPr="006037BA" w:rsidDel="00444008">
          <w:rPr>
            <w:spacing w:val="-2"/>
            <w:sz w:val="20"/>
            <w:szCs w:val="20"/>
          </w:rPr>
          <w:delText>the</w:delText>
        </w:r>
        <w:r w:rsidR="00444008" w:rsidRPr="006037BA" w:rsidDel="00444008">
          <w:rPr>
            <w:spacing w:val="10"/>
            <w:sz w:val="20"/>
            <w:szCs w:val="20"/>
          </w:rPr>
          <w:delText xml:space="preserve"> </w:delText>
        </w:r>
        <w:r w:rsidR="00444008" w:rsidRPr="006037BA" w:rsidDel="00444008">
          <w:rPr>
            <w:spacing w:val="-2"/>
            <w:sz w:val="20"/>
            <w:szCs w:val="20"/>
          </w:rPr>
          <w:delText>virulence</w:delText>
        </w:r>
        <w:r w:rsidR="00444008" w:rsidRPr="006037BA" w:rsidDel="00444008">
          <w:rPr>
            <w:spacing w:val="9"/>
            <w:sz w:val="20"/>
            <w:szCs w:val="20"/>
          </w:rPr>
          <w:delText xml:space="preserve"> </w:delText>
        </w:r>
        <w:r w:rsidR="00444008" w:rsidRPr="006037BA" w:rsidDel="00444008">
          <w:rPr>
            <w:spacing w:val="-2"/>
            <w:sz w:val="20"/>
            <w:szCs w:val="20"/>
          </w:rPr>
          <w:delText>factors</w:delText>
        </w:r>
        <w:r w:rsidR="00444008" w:rsidRPr="006037BA" w:rsidDel="00444008">
          <w:rPr>
            <w:spacing w:val="10"/>
            <w:sz w:val="20"/>
            <w:szCs w:val="20"/>
          </w:rPr>
          <w:delText xml:space="preserve"> </w:delText>
        </w:r>
        <w:r w:rsidR="00444008" w:rsidRPr="006037BA" w:rsidDel="00444008">
          <w:rPr>
            <w:spacing w:val="-2"/>
            <w:sz w:val="20"/>
            <w:szCs w:val="20"/>
          </w:rPr>
          <w:delText>and</w:delText>
        </w:r>
        <w:r w:rsidR="00444008" w:rsidRPr="006037BA" w:rsidDel="00444008">
          <w:rPr>
            <w:spacing w:val="9"/>
            <w:sz w:val="20"/>
            <w:szCs w:val="20"/>
          </w:rPr>
          <w:delText xml:space="preserve"> </w:delText>
        </w:r>
        <w:r w:rsidR="00444008" w:rsidRPr="006037BA" w:rsidDel="00444008">
          <w:rPr>
            <w:spacing w:val="-2"/>
            <w:sz w:val="20"/>
            <w:szCs w:val="20"/>
          </w:rPr>
          <w:delText>disease</w:delText>
        </w:r>
        <w:r w:rsidR="00444008" w:rsidRPr="006037BA" w:rsidDel="00444008">
          <w:rPr>
            <w:spacing w:val="10"/>
            <w:sz w:val="20"/>
            <w:szCs w:val="20"/>
          </w:rPr>
          <w:delText xml:space="preserve"> </w:delText>
        </w:r>
        <w:r w:rsidR="00444008" w:rsidRPr="006037BA" w:rsidDel="00444008">
          <w:rPr>
            <w:spacing w:val="-2"/>
            <w:sz w:val="20"/>
            <w:szCs w:val="20"/>
          </w:rPr>
          <w:delText>onset</w:delText>
        </w:r>
        <w:r w:rsidR="00444008" w:rsidRPr="006037BA" w:rsidDel="00444008">
          <w:rPr>
            <w:spacing w:val="9"/>
            <w:sz w:val="20"/>
            <w:szCs w:val="20"/>
          </w:rPr>
          <w:delText xml:space="preserve"> </w:delText>
        </w:r>
        <w:r w:rsidR="00444008" w:rsidRPr="006037BA" w:rsidDel="00444008">
          <w:rPr>
            <w:spacing w:val="-2"/>
            <w:sz w:val="20"/>
            <w:szCs w:val="20"/>
          </w:rPr>
          <w:delText>age.</w:delText>
        </w:r>
        <w:r w:rsidR="00444008" w:rsidRPr="006037BA" w:rsidDel="00444008">
          <w:rPr>
            <w:spacing w:val="41"/>
            <w:sz w:val="20"/>
            <w:szCs w:val="20"/>
          </w:rPr>
          <w:delText xml:space="preserve"> </w:delText>
        </w:r>
        <w:r w:rsidR="00444008" w:rsidRPr="006037BA" w:rsidDel="00444008">
          <w:rPr>
            <w:spacing w:val="-2"/>
            <w:sz w:val="20"/>
            <w:szCs w:val="20"/>
          </w:rPr>
          <w:delText>Indeed,</w:delText>
        </w:r>
        <w:r w:rsidR="00444008" w:rsidRPr="006037BA" w:rsidDel="00444008">
          <w:rPr>
            <w:spacing w:val="11"/>
            <w:sz w:val="20"/>
            <w:szCs w:val="20"/>
          </w:rPr>
          <w:delText xml:space="preserve"> </w:delText>
        </w:r>
        <w:r w:rsidR="00444008" w:rsidRPr="006037BA" w:rsidDel="00444008">
          <w:rPr>
            <w:spacing w:val="-2"/>
            <w:sz w:val="20"/>
            <w:szCs w:val="20"/>
          </w:rPr>
          <w:delText>clonal</w:delText>
        </w:r>
        <w:r w:rsidR="00444008" w:rsidRPr="006037BA" w:rsidDel="00444008">
          <w:rPr>
            <w:spacing w:val="10"/>
            <w:sz w:val="20"/>
            <w:szCs w:val="20"/>
          </w:rPr>
          <w:delText xml:space="preserve"> </w:delText>
        </w:r>
        <w:r w:rsidR="00444008" w:rsidRPr="006037BA" w:rsidDel="00444008">
          <w:rPr>
            <w:spacing w:val="-2"/>
            <w:sz w:val="20"/>
            <w:szCs w:val="20"/>
          </w:rPr>
          <w:delText>complex</w:delText>
        </w:r>
        <w:r w:rsidR="00444008" w:rsidRPr="006037BA" w:rsidDel="00444008">
          <w:rPr>
            <w:sz w:val="20"/>
            <w:szCs w:val="20"/>
          </w:rPr>
          <w:delText xml:space="preserve"> was</w:delText>
        </w:r>
        <w:r w:rsidR="00444008" w:rsidRPr="006037BA" w:rsidDel="00444008">
          <w:rPr>
            <w:spacing w:val="-13"/>
            <w:sz w:val="20"/>
            <w:szCs w:val="20"/>
          </w:rPr>
          <w:delText xml:space="preserve"> </w:delText>
        </w:r>
        <w:r w:rsidR="00444008" w:rsidRPr="006037BA" w:rsidDel="00444008">
          <w:rPr>
            <w:sz w:val="20"/>
            <w:szCs w:val="20"/>
          </w:rPr>
          <w:delText>significantly associated with infant disease (</w:delText>
        </w:r>
        <w:r w:rsidR="00444008" w:rsidRPr="006037BA" w:rsidDel="00444008">
          <w:rPr>
            <w:i/>
            <w:sz w:val="20"/>
            <w:szCs w:val="20"/>
          </w:rPr>
          <w:delText>χ</w:delText>
        </w:r>
        <w:r w:rsidR="00444008" w:rsidRPr="006037BA" w:rsidDel="00444008">
          <w:rPr>
            <w:sz w:val="20"/>
            <w:szCs w:val="20"/>
            <w:vertAlign w:val="superscript"/>
          </w:rPr>
          <w:delText>2</w:delText>
        </w:r>
        <w:r w:rsidR="00444008" w:rsidRPr="006037BA" w:rsidDel="00444008">
          <w:rPr>
            <w:sz w:val="20"/>
            <w:szCs w:val="20"/>
          </w:rPr>
          <w:delText xml:space="preserve"> </w:delText>
        </w:r>
        <w:r w:rsidR="00444008" w:rsidRPr="006037BA" w:rsidDel="00444008">
          <w:rPr>
            <w:w w:val="110"/>
            <w:sz w:val="20"/>
            <w:szCs w:val="20"/>
          </w:rPr>
          <w:delText>=</w:delText>
        </w:r>
        <w:r w:rsidR="00444008" w:rsidRPr="006037BA" w:rsidDel="00444008">
          <w:rPr>
            <w:spacing w:val="-3"/>
            <w:w w:val="110"/>
            <w:sz w:val="20"/>
            <w:szCs w:val="20"/>
          </w:rPr>
          <w:delText xml:space="preserve"> </w:delText>
        </w:r>
        <w:r w:rsidR="00444008" w:rsidRPr="006037BA" w:rsidDel="00444008">
          <w:rPr>
            <w:sz w:val="20"/>
            <w:szCs w:val="20"/>
          </w:rPr>
          <w:delText>25</w:delText>
        </w:r>
        <w:r w:rsidR="00444008" w:rsidRPr="006037BA" w:rsidDel="00444008">
          <w:rPr>
            <w:i/>
            <w:sz w:val="20"/>
            <w:szCs w:val="20"/>
          </w:rPr>
          <w:delText>.</w:delText>
        </w:r>
        <w:r w:rsidR="00444008" w:rsidRPr="006037BA" w:rsidDel="00444008">
          <w:rPr>
            <w:sz w:val="20"/>
            <w:szCs w:val="20"/>
          </w:rPr>
          <w:delText>71</w:delText>
        </w:r>
        <w:r w:rsidR="00444008" w:rsidRPr="006037BA" w:rsidDel="00444008">
          <w:rPr>
            <w:i/>
            <w:sz w:val="20"/>
            <w:szCs w:val="20"/>
          </w:rPr>
          <w:delText>,</w:delText>
        </w:r>
        <w:r w:rsidR="00444008" w:rsidRPr="006037BA" w:rsidDel="00444008">
          <w:rPr>
            <w:i/>
            <w:spacing w:val="-18"/>
            <w:sz w:val="20"/>
            <w:szCs w:val="20"/>
          </w:rPr>
          <w:delText xml:space="preserve"> </w:delText>
        </w:r>
        <w:r w:rsidR="00444008" w:rsidRPr="006037BA" w:rsidDel="00444008">
          <w:rPr>
            <w:i/>
            <w:sz w:val="20"/>
            <w:szCs w:val="20"/>
          </w:rPr>
          <w:delText>p</w:delText>
        </w:r>
        <w:r w:rsidR="00444008" w:rsidRPr="006037BA" w:rsidDel="00444008">
          <w:rPr>
            <w:i/>
            <w:spacing w:val="-18"/>
            <w:sz w:val="20"/>
            <w:szCs w:val="20"/>
          </w:rPr>
          <w:delText xml:space="preserve"> </w:delText>
        </w:r>
        <w:r w:rsidR="00444008" w:rsidRPr="006037BA" w:rsidDel="00444008">
          <w:rPr>
            <w:w w:val="110"/>
            <w:sz w:val="20"/>
            <w:szCs w:val="20"/>
          </w:rPr>
          <w:delText>=</w:delText>
        </w:r>
        <w:r w:rsidR="00444008" w:rsidRPr="006037BA" w:rsidDel="00444008">
          <w:rPr>
            <w:spacing w:val="-2"/>
            <w:w w:val="110"/>
            <w:sz w:val="20"/>
            <w:szCs w:val="20"/>
          </w:rPr>
          <w:delText xml:space="preserve"> </w:delText>
        </w:r>
        <w:r w:rsidR="00444008" w:rsidRPr="006037BA" w:rsidDel="00444008">
          <w:rPr>
            <w:sz w:val="20"/>
            <w:szCs w:val="20"/>
          </w:rPr>
          <w:delText>0</w:delText>
        </w:r>
        <w:r w:rsidR="00444008" w:rsidRPr="006037BA" w:rsidDel="00444008">
          <w:rPr>
            <w:i/>
            <w:sz w:val="20"/>
            <w:szCs w:val="20"/>
          </w:rPr>
          <w:delText>.</w:delText>
        </w:r>
        <w:r w:rsidR="00444008" w:rsidRPr="006037BA" w:rsidDel="00444008">
          <w:rPr>
            <w:sz w:val="20"/>
            <w:szCs w:val="20"/>
          </w:rPr>
          <w:delText>0001), with CC17 being linked to</w:delText>
        </w:r>
        <w:r w:rsidR="00444008" w:rsidRPr="006037BA" w:rsidDel="00444008">
          <w:rPr>
            <w:spacing w:val="-4"/>
            <w:sz w:val="20"/>
            <w:szCs w:val="20"/>
          </w:rPr>
          <w:delText xml:space="preserve"> </w:delText>
        </w:r>
        <w:r w:rsidR="00444008" w:rsidRPr="006037BA" w:rsidDel="00444008">
          <w:rPr>
            <w:sz w:val="20"/>
            <w:szCs w:val="20"/>
          </w:rPr>
          <w:delText>increased</w:delText>
        </w:r>
        <w:r w:rsidR="00444008" w:rsidRPr="006037BA" w:rsidDel="00444008">
          <w:rPr>
            <w:spacing w:val="-4"/>
            <w:sz w:val="20"/>
            <w:szCs w:val="20"/>
          </w:rPr>
          <w:delText xml:space="preserve"> </w:delText>
        </w:r>
        <w:r w:rsidR="00444008" w:rsidRPr="006037BA" w:rsidDel="00444008">
          <w:rPr>
            <w:sz w:val="20"/>
            <w:szCs w:val="20"/>
          </w:rPr>
          <w:delText>odds</w:delText>
        </w:r>
        <w:r w:rsidR="00444008" w:rsidRPr="006037BA" w:rsidDel="00444008">
          <w:rPr>
            <w:spacing w:val="-4"/>
            <w:sz w:val="20"/>
            <w:szCs w:val="20"/>
          </w:rPr>
          <w:delText xml:space="preserve"> </w:delText>
        </w:r>
        <w:r w:rsidR="00444008" w:rsidRPr="006037BA" w:rsidDel="00444008">
          <w:rPr>
            <w:sz w:val="20"/>
            <w:szCs w:val="20"/>
          </w:rPr>
          <w:delText>(OR:</w:delText>
        </w:r>
        <w:r w:rsidR="00444008" w:rsidRPr="006037BA" w:rsidDel="00444008">
          <w:rPr>
            <w:spacing w:val="-4"/>
            <w:sz w:val="20"/>
            <w:szCs w:val="20"/>
          </w:rPr>
          <w:delText xml:space="preserve"> </w:delText>
        </w:r>
        <w:r w:rsidR="00444008" w:rsidRPr="006037BA" w:rsidDel="00444008">
          <w:rPr>
            <w:sz w:val="20"/>
            <w:szCs w:val="20"/>
          </w:rPr>
          <w:delText>120.0,</w:delText>
        </w:r>
        <w:r w:rsidR="00444008" w:rsidRPr="006037BA" w:rsidDel="00444008">
          <w:rPr>
            <w:spacing w:val="-3"/>
            <w:sz w:val="20"/>
            <w:szCs w:val="20"/>
          </w:rPr>
          <w:delText xml:space="preserve"> </w:delText>
        </w:r>
        <w:r w:rsidR="00444008" w:rsidRPr="006037BA" w:rsidDel="00444008">
          <w:rPr>
            <w:sz w:val="20"/>
            <w:szCs w:val="20"/>
          </w:rPr>
          <w:delText>95</w:delText>
        </w:r>
        <w:r w:rsidR="00444008" w:rsidRPr="006037BA" w:rsidDel="00444008">
          <w:rPr>
            <w:spacing w:val="-4"/>
            <w:sz w:val="20"/>
            <w:szCs w:val="20"/>
          </w:rPr>
          <w:delText xml:space="preserve"> </w:delText>
        </w:r>
        <w:r w:rsidR="00444008" w:rsidRPr="006037BA" w:rsidDel="00444008">
          <w:rPr>
            <w:sz w:val="20"/>
            <w:szCs w:val="20"/>
          </w:rPr>
          <w:delText>%</w:delText>
        </w:r>
        <w:r w:rsidR="00444008" w:rsidRPr="006037BA" w:rsidDel="00444008">
          <w:rPr>
            <w:spacing w:val="-4"/>
            <w:sz w:val="20"/>
            <w:szCs w:val="20"/>
          </w:rPr>
          <w:delText xml:space="preserve"> </w:delText>
        </w:r>
        <w:r w:rsidR="00444008" w:rsidRPr="006037BA" w:rsidDel="00444008">
          <w:rPr>
            <w:sz w:val="20"/>
            <w:szCs w:val="20"/>
          </w:rPr>
          <w:delText>CI:</w:delText>
        </w:r>
        <w:r w:rsidR="00444008" w:rsidRPr="006037BA" w:rsidDel="00444008">
          <w:rPr>
            <w:spacing w:val="-4"/>
            <w:sz w:val="20"/>
            <w:szCs w:val="20"/>
          </w:rPr>
          <w:delText xml:space="preserve"> </w:delText>
        </w:r>
        <w:r w:rsidR="00444008" w:rsidRPr="006037BA" w:rsidDel="00444008">
          <w:rPr>
            <w:sz w:val="20"/>
            <w:szCs w:val="20"/>
          </w:rPr>
          <w:delText>5.92</w:delText>
        </w:r>
        <w:r w:rsidR="00444008" w:rsidRPr="006037BA" w:rsidDel="00444008">
          <w:rPr>
            <w:spacing w:val="-3"/>
            <w:sz w:val="20"/>
            <w:szCs w:val="20"/>
          </w:rPr>
          <w:delText xml:space="preserve"> </w:delText>
        </w:r>
        <w:r w:rsidR="00444008" w:rsidRPr="006037BA" w:rsidDel="00444008">
          <w:rPr>
            <w:sz w:val="20"/>
            <w:szCs w:val="20"/>
          </w:rPr>
          <w:delText>;2434.31,</w:delText>
        </w:r>
        <w:r w:rsidR="00444008" w:rsidRPr="006037BA" w:rsidDel="00444008">
          <w:rPr>
            <w:spacing w:val="-3"/>
            <w:sz w:val="20"/>
            <w:szCs w:val="20"/>
          </w:rPr>
          <w:delText xml:space="preserve"> </w:delText>
        </w:r>
        <w:r w:rsidR="00444008" w:rsidRPr="006037BA" w:rsidDel="00444008">
          <w:rPr>
            <w:sz w:val="20"/>
            <w:szCs w:val="20"/>
          </w:rPr>
          <w:delText>p-value=</w:delText>
        </w:r>
        <w:r w:rsidR="00444008" w:rsidRPr="006037BA" w:rsidDel="00444008">
          <w:rPr>
            <w:spacing w:val="-4"/>
            <w:sz w:val="20"/>
            <w:szCs w:val="20"/>
          </w:rPr>
          <w:delText xml:space="preserve"> </w:delText>
        </w:r>
        <w:r w:rsidR="00444008" w:rsidRPr="006037BA" w:rsidDel="00444008">
          <w:rPr>
            <w:sz w:val="20"/>
            <w:szCs w:val="20"/>
          </w:rPr>
          <w:delText>0.0018).</w:delText>
        </w:r>
        <w:commentRangeEnd w:id="358"/>
        <w:r w:rsidR="00444008" w:rsidRPr="006037BA" w:rsidDel="00444008">
          <w:rPr>
            <w:rStyle w:val="CommentReference"/>
            <w:sz w:val="20"/>
            <w:szCs w:val="20"/>
          </w:rPr>
          <w:commentReference w:id="358"/>
        </w:r>
      </w:del>
    </w:p>
    <w:p w14:paraId="30E77A62" w14:textId="024EC2BE" w:rsidR="000251A4" w:rsidRPr="004A61AA" w:rsidDel="008B6930" w:rsidRDefault="0076514B" w:rsidP="000251A4">
      <w:pPr>
        <w:pStyle w:val="BodyText"/>
        <w:spacing w:before="1" w:line="252" w:lineRule="auto"/>
        <w:ind w:left="100" w:right="116" w:firstLine="398"/>
        <w:rPr>
          <w:del w:id="360" w:author="Cavalli, Lea" w:date="2025-01-22T14:17:00Z" w16du:dateUtc="2025-01-22T13:17:00Z"/>
        </w:rPr>
      </w:pPr>
      <w:del w:id="361" w:author="Cavalli, Lea" w:date="2025-01-22T12:08:00Z" w16du:dateUtc="2025-01-22T11:08:00Z">
        <w:r w:rsidRPr="004A61AA" w:rsidDel="00F40E33">
          <w:delText xml:space="preserve"> </w:delText>
        </w:r>
      </w:del>
      <w:ins w:id="362" w:author="Cavalli, Lea" w:date="2025-01-22T11:48:00Z">
        <w:r w:rsidR="00AF366E" w:rsidRPr="004A61AA">
          <w:t xml:space="preserve">The genomic similarity of GBS strains in LOD and VLOD suggests similar acquisition </w:t>
        </w:r>
      </w:ins>
      <w:ins w:id="363" w:author="Cavalli, Lea" w:date="2025-01-23T15:12:00Z" w16du:dateUtc="2025-01-23T14:12:00Z">
        <w:r w:rsidR="008734E7">
          <w:t xml:space="preserve">through similar </w:t>
        </w:r>
      </w:ins>
      <w:ins w:id="364" w:author="Cavalli, Lea" w:date="2025-01-22T11:48:00Z">
        <w:r w:rsidR="00AF366E" w:rsidRPr="004A61AA">
          <w:t>routes</w:t>
        </w:r>
      </w:ins>
      <w:ins w:id="365" w:author="Cavalli, Lea" w:date="2025-01-23T15:12:00Z" w16du:dateUtc="2025-01-23T14:12:00Z">
        <w:r w:rsidR="008734E7">
          <w:t xml:space="preserve"> </w:t>
        </w:r>
      </w:ins>
      <w:ins w:id="366" w:author="Cavalli, Lea" w:date="2025-01-22T11:48:00Z">
        <w:r w:rsidR="00AF366E" w:rsidRPr="004A61AA">
          <w:t xml:space="preserve">from </w:t>
        </w:r>
      </w:ins>
      <w:ins w:id="367" w:author="Cavalli, Lea" w:date="2025-01-23T15:12:00Z" w16du:dateUtc="2025-01-23T14:12:00Z">
        <w:r w:rsidR="008734E7">
          <w:t>similar</w:t>
        </w:r>
      </w:ins>
      <w:ins w:id="368" w:author="Cavalli, Lea" w:date="2025-01-22T11:48:00Z">
        <w:r w:rsidR="00AF366E" w:rsidRPr="004A61AA">
          <w:t xml:space="preserve"> niche</w:t>
        </w:r>
      </w:ins>
      <w:ins w:id="369" w:author="Cavalli, Lea" w:date="2025-01-23T15:12:00Z" w16du:dateUtc="2025-01-23T14:12:00Z">
        <w:r w:rsidR="008734E7">
          <w:t>s</w:t>
        </w:r>
      </w:ins>
      <w:ins w:id="370" w:author="Cavalli, Lea" w:date="2025-01-22T11:48:00Z">
        <w:r w:rsidR="00AF366E" w:rsidRPr="004A61AA">
          <w:t xml:space="preserve">. </w:t>
        </w:r>
      </w:ins>
      <w:ins w:id="371" w:author="Cavalli, Lea" w:date="2025-01-23T15:13:00Z" w16du:dateUtc="2025-01-23T14:13:00Z">
        <w:r w:rsidR="00700525">
          <w:t>In our data,</w:t>
        </w:r>
      </w:ins>
      <w:ins w:id="372" w:author="Cavalli, Lea" w:date="2025-01-22T11:48:00Z">
        <w:r w:rsidR="00AF366E" w:rsidRPr="004A61AA">
          <w:t xml:space="preserve"> a pair of VLOD twins, similar to previously reported LOD twins, </w:t>
        </w:r>
      </w:ins>
      <w:ins w:id="373" w:author="Cavalli, Lea" w:date="2025-01-23T15:14:00Z" w16du:dateUtc="2025-01-23T14:14:00Z">
        <w:r w:rsidR="00700525">
          <w:t>provides insights into potential VLOD routes of acquisition</w:t>
        </w:r>
      </w:ins>
      <w:ins w:id="374" w:author="Cavalli, Lea" w:date="2025-01-23T15:17:00Z" w16du:dateUtc="2025-01-23T14:17:00Z">
        <w:r w:rsidR="00016D51">
          <w:t xml:space="preserve">. </w:t>
        </w:r>
      </w:ins>
      <w:r w:rsidR="00016D51" w:rsidRPr="004A61AA">
        <w:t xml:space="preserve">In 2020, </w:t>
      </w:r>
      <w:r w:rsidR="00016D51">
        <w:t xml:space="preserve">this pair of </w:t>
      </w:r>
      <w:r w:rsidR="00016D51" w:rsidRPr="004A61AA">
        <w:t>twin infants presented with fever and seizures 107 days after birth at BCH and were diagnosed with meningitis following the isolation of GBS from their CSF. One twin was admitted to the ICU for treatment with ceftriaxone, vancomycin, and penicillin, while the other, treated with ceftriaxone and penicillin G, remained in the inpatient unit. Isolates from both twins were identified as the CC23/</w:t>
      </w:r>
      <w:proofErr w:type="spellStart"/>
      <w:r w:rsidR="00016D51" w:rsidRPr="004A61AA">
        <w:t>cpsIa</w:t>
      </w:r>
      <w:proofErr w:type="spellEnd"/>
      <w:r w:rsidR="00016D51" w:rsidRPr="004A61AA">
        <w:t xml:space="preserve"> strain. Phylogenetic analysis showed the isolates clustered together, differing by only 5 single nucleotide polymorphisms. Consistent with this, they encoded identical virulence factors (ALP1, PI2A1, SRR1) and antibiotic resistance markers (TET-M, TET-SM). </w:t>
      </w:r>
      <w:ins w:id="375" w:author="Cavalli, Lea" w:date="2025-01-23T15:15:00Z" w16du:dateUtc="2025-01-23T14:15:00Z">
        <w:r w:rsidR="002A40D7">
          <w:t>Although b</w:t>
        </w:r>
      </w:ins>
      <w:ins w:id="376" w:author="Cavalli, Lea" w:date="2025-01-22T11:49:00Z" w16du:dateUtc="2025-01-22T10:49:00Z">
        <w:r w:rsidR="00AF366E" w:rsidRPr="004A61AA">
          <w:t>oth twins had negative neonatal GBS screening results</w:t>
        </w:r>
      </w:ins>
      <w:ins w:id="377" w:author="Cavalli, Lea" w:date="2025-01-22T11:50:00Z" w16du:dateUtc="2025-01-22T10:50:00Z">
        <w:r w:rsidR="00AF366E" w:rsidRPr="004A61AA">
          <w:t xml:space="preserve">, </w:t>
        </w:r>
      </w:ins>
      <w:ins w:id="378" w:author="Cavalli, Lea" w:date="2025-01-23T15:15:00Z" w16du:dateUtc="2025-01-23T14:15:00Z">
        <w:r w:rsidR="002A40D7">
          <w:t>the genetic similarity</w:t>
        </w:r>
        <w:r w:rsidR="00E23566">
          <w:t xml:space="preserve"> of</w:t>
        </w:r>
      </w:ins>
      <w:ins w:id="379" w:author="Cavalli, Lea" w:date="2025-01-22T11:50:00Z" w16du:dateUtc="2025-01-22T10:50:00Z">
        <w:r w:rsidR="00AF366E" w:rsidRPr="004A61AA">
          <w:t xml:space="preserve"> t</w:t>
        </w:r>
      </w:ins>
      <w:ins w:id="380" w:author="Cavalli, Lea" w:date="2025-01-22T11:48:00Z">
        <w:r w:rsidR="00AF366E" w:rsidRPr="004A61AA">
          <w:t>he</w:t>
        </w:r>
      </w:ins>
      <w:ins w:id="381" w:author="Cavalli, Lea" w:date="2025-01-22T11:50:00Z" w16du:dateUtc="2025-01-22T10:50:00Z">
        <w:r w:rsidR="00AF366E" w:rsidRPr="004A61AA">
          <w:t xml:space="preserve"> isolates</w:t>
        </w:r>
      </w:ins>
      <w:ins w:id="382" w:author="Cavalli, Lea" w:date="2025-01-22T11:48:00Z">
        <w:r w:rsidR="00AF366E" w:rsidRPr="004A61AA">
          <w:t xml:space="preserve"> suggests a </w:t>
        </w:r>
      </w:ins>
      <w:ins w:id="383" w:author="Cavalli, Lea" w:date="2025-01-23T15:15:00Z" w16du:dateUtc="2025-01-23T14:15:00Z">
        <w:r w:rsidR="00E23566">
          <w:t>shared</w:t>
        </w:r>
      </w:ins>
      <w:ins w:id="384" w:author="Cavalli, Lea" w:date="2025-01-22T11:48:00Z">
        <w:r w:rsidR="00AF366E" w:rsidRPr="004A61AA">
          <w:t xml:space="preserve"> source of infection</w:t>
        </w:r>
      </w:ins>
      <w:ins w:id="385" w:author="Cavalli, Lea" w:date="2025-01-22T11:49:00Z" w16du:dateUtc="2025-01-22T10:49:00Z">
        <w:r w:rsidR="00AF366E" w:rsidRPr="004A61AA">
          <w:t xml:space="preserve">. </w:t>
        </w:r>
      </w:ins>
      <w:ins w:id="386" w:author="Cavalli, Lea" w:date="2025-01-22T11:48:00Z">
        <w:r w:rsidR="00AF366E" w:rsidRPr="004A61AA">
          <w:t>While early intestinal colonization could explain the infection</w:t>
        </w:r>
      </w:ins>
      <w:ins w:id="387" w:author="Cavalli, Lea" w:date="2025-01-23T15:16:00Z" w16du:dateUtc="2025-01-23T14:16:00Z">
        <w:r w:rsidR="00E23566">
          <w:t>s</w:t>
        </w:r>
      </w:ins>
      <w:ins w:id="388" w:author="Cavalli, Lea" w:date="2025-01-22T11:48:00Z">
        <w:r w:rsidR="00AF366E" w:rsidRPr="004A61AA">
          <w:t xml:space="preserve">, simultaneous acquisition from an external source, such as community or enteral transmission, </w:t>
        </w:r>
      </w:ins>
      <w:ins w:id="389" w:author="Cavalli, Lea" w:date="2025-01-23T15:16:00Z" w16du:dateUtc="2025-01-23T14:16:00Z">
        <w:r w:rsidR="00E23566">
          <w:t>seems</w:t>
        </w:r>
      </w:ins>
      <w:ins w:id="390" w:author="Cavalli, Lea" w:date="2025-01-22T11:48:00Z">
        <w:r w:rsidR="00AF366E" w:rsidRPr="004A61AA">
          <w:t xml:space="preserve"> more plausible</w:t>
        </w:r>
      </w:ins>
      <w:commentRangeStart w:id="391"/>
      <w:commentRangeStart w:id="392"/>
      <w:ins w:id="393" w:author="Cavalli, Lea" w:date="2025-01-22T11:50:00Z" w16du:dateUtc="2025-01-22T10:50:00Z">
        <w:r w:rsidR="00AF366E" w:rsidRPr="004A61AA">
          <w:t>, similar to other cases reported in LOD twins. [</w:t>
        </w:r>
        <w:r w:rsidR="00AF366E" w:rsidRPr="004A61AA">
          <w:fldChar w:fldCharType="begin"/>
        </w:r>
        <w:r w:rsidR="00AF366E" w:rsidRPr="004A61AA">
          <w:instrText>HYPERLINK \l "_bookmark39"</w:instrText>
        </w:r>
        <w:r w:rsidR="00AF366E" w:rsidRPr="004A61AA">
          <w:fldChar w:fldCharType="separate"/>
        </w:r>
        <w:r w:rsidR="00AF366E" w:rsidRPr="004A61AA">
          <w:rPr>
            <w:color w:val="0000FF"/>
          </w:rPr>
          <w:t>45</w:t>
        </w:r>
        <w:r w:rsidR="00AF366E" w:rsidRPr="004A61AA">
          <w:fldChar w:fldCharType="end"/>
        </w:r>
        <w:r w:rsidR="00AF366E" w:rsidRPr="004A61AA">
          <w:t>]</w:t>
        </w:r>
        <w:commentRangeEnd w:id="391"/>
        <w:r w:rsidR="00AF366E" w:rsidRPr="004A61AA">
          <w:rPr>
            <w:rStyle w:val="CommentReference"/>
            <w:sz w:val="20"/>
            <w:szCs w:val="20"/>
            <w:rPrChange w:id="394" w:author="Cavalli, Lea" w:date="2025-01-23T14:56:00Z" w16du:dateUtc="2025-01-23T13:56:00Z">
              <w:rPr>
                <w:rStyle w:val="CommentReference"/>
              </w:rPr>
            </w:rPrChange>
          </w:rPr>
          <w:commentReference w:id="391"/>
        </w:r>
        <w:commentRangeEnd w:id="392"/>
        <w:r w:rsidR="00AF366E" w:rsidRPr="004A61AA">
          <w:rPr>
            <w:rStyle w:val="CommentReference"/>
            <w:sz w:val="20"/>
            <w:szCs w:val="20"/>
            <w:rPrChange w:id="395" w:author="Cavalli, Lea" w:date="2025-01-23T14:56:00Z" w16du:dateUtc="2025-01-23T13:56:00Z">
              <w:rPr>
                <w:rStyle w:val="CommentReference"/>
              </w:rPr>
            </w:rPrChange>
          </w:rPr>
          <w:commentReference w:id="392"/>
        </w:r>
      </w:ins>
    </w:p>
    <w:p w14:paraId="557F9CE4" w14:textId="2B133974" w:rsidR="001F6347" w:rsidRPr="004A61AA" w:rsidRDefault="00016D51">
      <w:pPr>
        <w:pStyle w:val="BodyText"/>
        <w:spacing w:before="1" w:line="252" w:lineRule="auto"/>
        <w:ind w:left="100" w:right="116" w:firstLine="398"/>
        <w:rPr>
          <w:ins w:id="396" w:author="Cavalli, Lea" w:date="2025-01-22T12:06:00Z" w16du:dateUtc="2025-01-22T11:06:00Z"/>
        </w:rPr>
        <w:pPrChange w:id="397" w:author="Cavalli, Lea" w:date="2025-01-22T14:17:00Z" w16du:dateUtc="2025-01-22T13:17:00Z">
          <w:pPr>
            <w:spacing w:line="249" w:lineRule="auto"/>
            <w:ind w:left="100" w:right="116"/>
            <w:jc w:val="both"/>
          </w:pPr>
        </w:pPrChange>
      </w:pPr>
      <w:ins w:id="398" w:author="Cavalli, Lea" w:date="2025-01-23T15:16:00Z">
        <w:r w:rsidRPr="00016D51">
          <w:t xml:space="preserve">In line with the known clinical similarities between LOD and VLOD, </w:t>
        </w:r>
      </w:ins>
      <w:r w:rsidR="001F6347" w:rsidRPr="001F6347">
        <w:rPr>
          <w:spacing w:val="-2"/>
        </w:rPr>
        <w:t>our study found no</w:t>
      </w:r>
      <w:r w:rsidR="001F6347" w:rsidRPr="001F6347">
        <w:t xml:space="preserve"> </w:t>
      </w:r>
      <w:r w:rsidR="001F6347" w:rsidRPr="004A61AA">
        <w:t>significant</w:t>
      </w:r>
      <w:r w:rsidR="001F6347" w:rsidRPr="004A61AA">
        <w:rPr>
          <w:spacing w:val="-12"/>
        </w:rPr>
        <w:t xml:space="preserve"> </w:t>
      </w:r>
      <w:r w:rsidR="001F6347" w:rsidRPr="004A61AA">
        <w:t>differences</w:t>
      </w:r>
      <w:r w:rsidR="001F6347" w:rsidRPr="004A61AA">
        <w:rPr>
          <w:spacing w:val="-12"/>
        </w:rPr>
        <w:t xml:space="preserve"> </w:t>
      </w:r>
      <w:r w:rsidR="001F6347" w:rsidRPr="004A61AA">
        <w:t>in</w:t>
      </w:r>
      <w:r w:rsidR="001F6347" w:rsidRPr="004A61AA">
        <w:rPr>
          <w:spacing w:val="-12"/>
        </w:rPr>
        <w:t xml:space="preserve"> </w:t>
      </w:r>
      <w:r w:rsidR="001F6347" w:rsidRPr="004A61AA">
        <w:t>the</w:t>
      </w:r>
      <w:r w:rsidR="001F6347" w:rsidRPr="004A61AA">
        <w:rPr>
          <w:spacing w:val="-12"/>
        </w:rPr>
        <w:t xml:space="preserve"> </w:t>
      </w:r>
      <w:r w:rsidR="001F6347" w:rsidRPr="004A61AA">
        <w:t>odds</w:t>
      </w:r>
      <w:r w:rsidR="001F6347" w:rsidRPr="004A61AA">
        <w:rPr>
          <w:spacing w:val="-12"/>
        </w:rPr>
        <w:t xml:space="preserve"> </w:t>
      </w:r>
      <w:r w:rsidR="001F6347" w:rsidRPr="004A61AA">
        <w:t>of</w:t>
      </w:r>
      <w:r w:rsidR="001F6347" w:rsidRPr="004A61AA">
        <w:rPr>
          <w:spacing w:val="-12"/>
        </w:rPr>
        <w:t xml:space="preserve"> </w:t>
      </w:r>
      <w:r w:rsidR="001F6347" w:rsidRPr="004A61AA">
        <w:t>ICU</w:t>
      </w:r>
      <w:r w:rsidR="001F6347" w:rsidRPr="004A61AA">
        <w:rPr>
          <w:spacing w:val="-12"/>
        </w:rPr>
        <w:t xml:space="preserve"> </w:t>
      </w:r>
      <w:r w:rsidR="001F6347" w:rsidRPr="004A61AA">
        <w:t>admission</w:t>
      </w:r>
      <w:r w:rsidR="001F6347" w:rsidRPr="004A61AA">
        <w:rPr>
          <w:spacing w:val="-12"/>
        </w:rPr>
        <w:t xml:space="preserve"> </w:t>
      </w:r>
      <w:r w:rsidR="001F6347" w:rsidRPr="004A61AA">
        <w:t>and</w:t>
      </w:r>
      <w:r w:rsidR="001F6347" w:rsidRPr="004A61AA">
        <w:rPr>
          <w:spacing w:val="-12"/>
        </w:rPr>
        <w:t xml:space="preserve"> </w:t>
      </w:r>
      <w:r w:rsidR="001F6347" w:rsidRPr="004A61AA">
        <w:t>meningitis</w:t>
      </w:r>
      <w:r w:rsidR="001F6347" w:rsidRPr="004A61AA">
        <w:rPr>
          <w:spacing w:val="-12"/>
        </w:rPr>
        <w:t xml:space="preserve"> </w:t>
      </w:r>
      <w:r w:rsidR="001F6347" w:rsidRPr="004A61AA">
        <w:t>odds</w:t>
      </w:r>
      <w:r w:rsidR="001F6347" w:rsidRPr="004A61AA">
        <w:rPr>
          <w:spacing w:val="-12"/>
        </w:rPr>
        <w:t xml:space="preserve"> </w:t>
      </w:r>
      <w:r w:rsidR="001F6347" w:rsidRPr="004A61AA">
        <w:t>between</w:t>
      </w:r>
      <w:r w:rsidR="001F6347" w:rsidRPr="004A61AA">
        <w:rPr>
          <w:spacing w:val="-12"/>
        </w:rPr>
        <w:t xml:space="preserve"> </w:t>
      </w:r>
      <w:r w:rsidR="001F6347" w:rsidRPr="004A61AA">
        <w:t>LOD</w:t>
      </w:r>
      <w:r w:rsidR="001F6347" w:rsidRPr="004A61AA">
        <w:rPr>
          <w:spacing w:val="-12"/>
        </w:rPr>
        <w:t xml:space="preserve"> </w:t>
      </w:r>
      <w:r w:rsidR="001F6347" w:rsidRPr="004A61AA">
        <w:t>and</w:t>
      </w:r>
      <w:r w:rsidR="001F6347" w:rsidRPr="004A61AA">
        <w:rPr>
          <w:spacing w:val="-12"/>
        </w:rPr>
        <w:t xml:space="preserve"> </w:t>
      </w:r>
      <w:r w:rsidR="001F6347" w:rsidRPr="004A61AA">
        <w:t>VLOD patients</w:t>
      </w:r>
      <w:r w:rsidR="001F6347">
        <w:t xml:space="preserve"> </w:t>
      </w:r>
      <w:r w:rsidR="001F6347" w:rsidRPr="004A61AA">
        <w:t>(ICU admission:</w:t>
      </w:r>
      <w:r w:rsidR="001F6347" w:rsidRPr="004A61AA">
        <w:rPr>
          <w:spacing w:val="40"/>
        </w:rPr>
        <w:t xml:space="preserve"> </w:t>
      </w:r>
      <w:r w:rsidR="001F6347" w:rsidRPr="004A61AA">
        <w:t xml:space="preserve">OR= 3, </w:t>
      </w:r>
      <w:r w:rsidR="001F6347" w:rsidRPr="004A61AA">
        <w:rPr>
          <w:rPrChange w:id="399" w:author="Cavalli, Lea" w:date="2025-01-23T14:56:00Z" w16du:dateUtc="2025-01-23T13:56:00Z">
            <w:rPr>
              <w:rFonts w:ascii="Times New Roman"/>
            </w:rPr>
          </w:rPrChange>
        </w:rPr>
        <w:t xml:space="preserve">95% </w:t>
      </w:r>
      <w:r w:rsidR="001F6347" w:rsidRPr="004A61AA">
        <w:t>CI=0.9-9.6, p-value=0.063; meningitis:</w:t>
      </w:r>
      <w:r w:rsidR="001F6347" w:rsidRPr="004A61AA">
        <w:rPr>
          <w:spacing w:val="40"/>
        </w:rPr>
        <w:t xml:space="preserve"> </w:t>
      </w:r>
      <w:r w:rsidR="001F6347" w:rsidRPr="004A61AA">
        <w:t xml:space="preserve">OR= 0.8 , </w:t>
      </w:r>
      <w:r w:rsidR="001F6347" w:rsidRPr="004A61AA">
        <w:rPr>
          <w:rPrChange w:id="400" w:author="Cavalli, Lea" w:date="2025-01-23T14:56:00Z" w16du:dateUtc="2025-01-23T13:56:00Z">
            <w:rPr>
              <w:rFonts w:ascii="Times New Roman"/>
            </w:rPr>
          </w:rPrChange>
        </w:rPr>
        <w:t xml:space="preserve">95% </w:t>
      </w:r>
      <w:r w:rsidR="001F6347" w:rsidRPr="004A61AA">
        <w:rPr>
          <w:spacing w:val="-2"/>
        </w:rPr>
        <w:t>CI=0.2-3,</w:t>
      </w:r>
      <w:r w:rsidR="001F6347" w:rsidRPr="004A61AA">
        <w:rPr>
          <w:spacing w:val="-6"/>
        </w:rPr>
        <w:t xml:space="preserve"> </w:t>
      </w:r>
      <w:r w:rsidR="001F6347" w:rsidRPr="004A61AA">
        <w:rPr>
          <w:spacing w:val="-2"/>
        </w:rPr>
        <w:t>p-value=0.743).</w:t>
      </w:r>
      <w:r w:rsidR="001F6347" w:rsidRPr="004A61AA">
        <w:rPr>
          <w:spacing w:val="10"/>
        </w:rPr>
        <w:t xml:space="preserve"> </w:t>
      </w:r>
      <w:r w:rsidR="001F6347" w:rsidRPr="004A61AA">
        <w:rPr>
          <w:spacing w:val="-2"/>
        </w:rPr>
        <w:t>Similarly,</w:t>
      </w:r>
      <w:r w:rsidR="001F6347" w:rsidRPr="004A61AA">
        <w:rPr>
          <w:spacing w:val="-6"/>
        </w:rPr>
        <w:t xml:space="preserve"> </w:t>
      </w:r>
      <w:r w:rsidR="001F6347" w:rsidRPr="004A61AA">
        <w:rPr>
          <w:spacing w:val="-2"/>
        </w:rPr>
        <w:t>no</w:t>
      </w:r>
      <w:r w:rsidR="001F6347" w:rsidRPr="004A61AA">
        <w:rPr>
          <w:spacing w:val="-7"/>
        </w:rPr>
        <w:t xml:space="preserve"> </w:t>
      </w:r>
      <w:r w:rsidR="001F6347" w:rsidRPr="004A61AA">
        <w:rPr>
          <w:spacing w:val="-2"/>
        </w:rPr>
        <w:t>significant</w:t>
      </w:r>
      <w:r w:rsidR="001F6347" w:rsidRPr="004A61AA">
        <w:rPr>
          <w:spacing w:val="-7"/>
        </w:rPr>
        <w:t xml:space="preserve"> </w:t>
      </w:r>
      <w:r w:rsidR="001F6347" w:rsidRPr="004A61AA">
        <w:rPr>
          <w:spacing w:val="-2"/>
        </w:rPr>
        <w:t>differences</w:t>
      </w:r>
      <w:r w:rsidR="001F6347" w:rsidRPr="004A61AA">
        <w:rPr>
          <w:spacing w:val="-7"/>
        </w:rPr>
        <w:t xml:space="preserve"> </w:t>
      </w:r>
      <w:r w:rsidR="001F6347" w:rsidRPr="004A61AA">
        <w:rPr>
          <w:spacing w:val="-2"/>
        </w:rPr>
        <w:t>were</w:t>
      </w:r>
      <w:r w:rsidR="001F6347" w:rsidRPr="004A61AA">
        <w:rPr>
          <w:spacing w:val="-7"/>
        </w:rPr>
        <w:t xml:space="preserve"> </w:t>
      </w:r>
      <w:r w:rsidR="001F6347" w:rsidRPr="004A61AA">
        <w:rPr>
          <w:spacing w:val="-2"/>
        </w:rPr>
        <w:t>observed</w:t>
      </w:r>
      <w:r w:rsidR="001F6347" w:rsidRPr="004A61AA">
        <w:rPr>
          <w:spacing w:val="-6"/>
        </w:rPr>
        <w:t xml:space="preserve"> </w:t>
      </w:r>
      <w:r w:rsidR="001F6347" w:rsidRPr="004A61AA">
        <w:rPr>
          <w:spacing w:val="-2"/>
        </w:rPr>
        <w:t>in</w:t>
      </w:r>
      <w:r w:rsidR="001F6347" w:rsidRPr="004A61AA">
        <w:rPr>
          <w:spacing w:val="-6"/>
        </w:rPr>
        <w:t xml:space="preserve"> </w:t>
      </w:r>
      <w:r w:rsidR="001F6347" w:rsidRPr="004A61AA">
        <w:rPr>
          <w:spacing w:val="-2"/>
        </w:rPr>
        <w:t>any</w:t>
      </w:r>
      <w:r w:rsidR="001F6347" w:rsidRPr="004A61AA">
        <w:rPr>
          <w:spacing w:val="-7"/>
        </w:rPr>
        <w:t xml:space="preserve"> </w:t>
      </w:r>
      <w:r w:rsidR="001F6347" w:rsidRPr="004A61AA">
        <w:rPr>
          <w:spacing w:val="-2"/>
        </w:rPr>
        <w:t xml:space="preserve">hematological </w:t>
      </w:r>
      <w:r w:rsidR="001F6347" w:rsidRPr="004A61AA">
        <w:t>indices</w:t>
      </w:r>
      <w:r w:rsidR="001F6347" w:rsidRPr="004A61AA">
        <w:rPr>
          <w:spacing w:val="-3"/>
        </w:rPr>
        <w:t xml:space="preserve"> </w:t>
      </w:r>
      <w:r w:rsidR="001F6347" w:rsidRPr="004A61AA">
        <w:t>(Hb,</w:t>
      </w:r>
      <w:r w:rsidR="001F6347" w:rsidRPr="004A61AA">
        <w:rPr>
          <w:spacing w:val="-3"/>
        </w:rPr>
        <w:t xml:space="preserve"> </w:t>
      </w:r>
      <w:r w:rsidR="001F6347" w:rsidRPr="004A61AA">
        <w:t>WBC,</w:t>
      </w:r>
      <w:r w:rsidR="001F6347" w:rsidRPr="004A61AA">
        <w:rPr>
          <w:spacing w:val="-3"/>
        </w:rPr>
        <w:t xml:space="preserve"> </w:t>
      </w:r>
      <w:r w:rsidR="001F6347" w:rsidRPr="004A61AA">
        <w:t>platelet,</w:t>
      </w:r>
      <w:r w:rsidR="001F6347" w:rsidRPr="004A61AA">
        <w:rPr>
          <w:spacing w:val="-3"/>
        </w:rPr>
        <w:t xml:space="preserve"> </w:t>
      </w:r>
      <w:r w:rsidR="001F6347" w:rsidRPr="004A61AA">
        <w:t>ANC</w:t>
      </w:r>
      <w:r w:rsidR="001F6347" w:rsidRPr="004A61AA">
        <w:rPr>
          <w:spacing w:val="-3"/>
        </w:rPr>
        <w:t xml:space="preserve"> </w:t>
      </w:r>
      <w:r w:rsidR="001F6347" w:rsidRPr="004A61AA">
        <w:t>counts,</w:t>
      </w:r>
      <w:r w:rsidR="001F6347" w:rsidRPr="004A61AA">
        <w:rPr>
          <w:spacing w:val="-3"/>
        </w:rPr>
        <w:t xml:space="preserve"> </w:t>
      </w:r>
      <w:r w:rsidR="001F6347" w:rsidRPr="004A61AA">
        <w:t>or</w:t>
      </w:r>
      <w:r w:rsidR="001F6347" w:rsidRPr="004A61AA">
        <w:rPr>
          <w:spacing w:val="-3"/>
        </w:rPr>
        <w:t xml:space="preserve"> </w:t>
      </w:r>
      <w:r w:rsidR="001F6347" w:rsidRPr="004A61AA">
        <w:t>leukocytosis,</w:t>
      </w:r>
      <w:r w:rsidR="001F6347" w:rsidRPr="004A61AA">
        <w:rPr>
          <w:spacing w:val="-3"/>
        </w:rPr>
        <w:t xml:space="preserve"> </w:t>
      </w:r>
      <w:r w:rsidR="001F6347" w:rsidRPr="004A61AA">
        <w:t>leukopenia,</w:t>
      </w:r>
      <w:r w:rsidR="001F6347" w:rsidRPr="004A61AA">
        <w:rPr>
          <w:spacing w:val="-3"/>
        </w:rPr>
        <w:t xml:space="preserve"> </w:t>
      </w:r>
      <w:r w:rsidR="001F6347" w:rsidRPr="004A61AA">
        <w:t>neutropenia)</w:t>
      </w:r>
      <w:r w:rsidR="001F6347" w:rsidRPr="004A61AA">
        <w:rPr>
          <w:spacing w:val="-3"/>
        </w:rPr>
        <w:t xml:space="preserve"> </w:t>
      </w:r>
      <w:r w:rsidR="001F6347" w:rsidRPr="004A61AA">
        <w:t>between</w:t>
      </w:r>
      <w:r w:rsidR="001F6347" w:rsidRPr="004A61AA">
        <w:rPr>
          <w:spacing w:val="-3"/>
        </w:rPr>
        <w:t xml:space="preserve"> </w:t>
      </w:r>
      <w:r w:rsidR="001F6347" w:rsidRPr="004A61AA">
        <w:t>LOD and VLOD patients (Table S6).</w:t>
      </w:r>
    </w:p>
    <w:p w14:paraId="7D60CB87" w14:textId="1BB2A91A" w:rsidR="00F40E33" w:rsidRPr="004A61AA" w:rsidRDefault="00F40E33">
      <w:pPr>
        <w:pStyle w:val="BodyText"/>
        <w:spacing w:before="1" w:line="252" w:lineRule="auto"/>
        <w:ind w:left="100" w:right="116" w:firstLine="398"/>
        <w:rPr>
          <w:ins w:id="401" w:author="Cavalli, Lea" w:date="2025-01-22T12:06:00Z" w16du:dateUtc="2025-01-22T11:06:00Z"/>
        </w:rPr>
        <w:pPrChange w:id="402" w:author="Cavalli, Lea" w:date="2025-01-22T14:17:00Z" w16du:dateUtc="2025-01-22T13:17:00Z">
          <w:pPr>
            <w:spacing w:line="249" w:lineRule="auto"/>
            <w:ind w:left="100" w:right="116"/>
            <w:jc w:val="both"/>
          </w:pPr>
        </w:pPrChange>
      </w:pPr>
    </w:p>
    <w:p w14:paraId="0A223490" w14:textId="056CF800" w:rsidR="009C527C" w:rsidRDefault="009C527C" w:rsidP="009C527C">
      <w:pPr>
        <w:pStyle w:val="BodyText"/>
        <w:spacing w:before="92" w:line="252" w:lineRule="auto"/>
        <w:ind w:left="100" w:right="118"/>
      </w:pPr>
    </w:p>
    <w:p w14:paraId="17F72DD2" w14:textId="77777777" w:rsidR="000251A4" w:rsidRDefault="000251A4" w:rsidP="009C527C">
      <w:pPr>
        <w:pStyle w:val="BodyText"/>
        <w:spacing w:before="92" w:line="252" w:lineRule="auto"/>
        <w:ind w:left="100" w:right="118"/>
      </w:pPr>
    </w:p>
    <w:p w14:paraId="1B8AFD7F" w14:textId="77777777" w:rsidR="00041814" w:rsidRDefault="00041814">
      <w:pPr>
        <w:pStyle w:val="BodyText"/>
        <w:spacing w:before="111"/>
        <w:jc w:val="left"/>
      </w:pPr>
    </w:p>
    <w:p w14:paraId="3E2BACEE" w14:textId="77777777" w:rsidR="00041814" w:rsidRDefault="00BD1F93">
      <w:pPr>
        <w:pStyle w:val="Heading1"/>
        <w:numPr>
          <w:ilvl w:val="0"/>
          <w:numId w:val="2"/>
        </w:numPr>
        <w:tabs>
          <w:tab w:val="left" w:pos="574"/>
        </w:tabs>
        <w:pPrChange w:id="403" w:author="Cavalli, Lea" w:date="2025-01-22T09:38:00Z" w16du:dateUtc="2025-01-22T08:38:00Z">
          <w:pPr>
            <w:pStyle w:val="Heading1"/>
            <w:numPr>
              <w:numId w:val="3"/>
            </w:numPr>
            <w:tabs>
              <w:tab w:val="left" w:pos="574"/>
            </w:tabs>
            <w:ind w:left="574"/>
          </w:pPr>
        </w:pPrChange>
      </w:pPr>
      <w:bookmarkStart w:id="404" w:name="Discussion"/>
      <w:bookmarkEnd w:id="404"/>
      <w:r>
        <w:rPr>
          <w:spacing w:val="-2"/>
          <w:w w:val="105"/>
        </w:rPr>
        <w:t>Discussion</w:t>
      </w:r>
    </w:p>
    <w:p w14:paraId="6F23D766" w14:textId="77777777" w:rsidR="0024645E" w:rsidRDefault="0024645E" w:rsidP="0024645E">
      <w:pPr>
        <w:pStyle w:val="BodyText"/>
        <w:spacing w:before="3" w:line="252" w:lineRule="auto"/>
        <w:ind w:left="100" w:right="116"/>
        <w:rPr>
          <w:ins w:id="405" w:author="Cavalli, Lea" w:date="2025-01-22T15:36:00Z" w16du:dateUtc="2025-01-22T14:36:00Z"/>
          <w:spacing w:val="-2"/>
        </w:rPr>
      </w:pPr>
    </w:p>
    <w:p w14:paraId="05C50F33" w14:textId="77777777" w:rsidR="00C7481F" w:rsidRDefault="00C7481F" w:rsidP="00C7481F">
      <w:pPr>
        <w:pStyle w:val="BodyText"/>
        <w:spacing w:before="12" w:line="252" w:lineRule="auto"/>
        <w:ind w:left="100" w:right="116" w:firstLine="398"/>
        <w:rPr>
          <w:ins w:id="406" w:author="Cavalli, Lea" w:date="2025-01-22T16:00:00Z" w16du:dateUtc="2025-01-22T15:00:00Z"/>
          <w:spacing w:val="-2"/>
        </w:rPr>
      </w:pPr>
      <w:ins w:id="407" w:author="Cavalli, Lea" w:date="2025-01-22T16:00:00Z" w16du:dateUtc="2025-01-22T15:00:00Z">
        <w:r w:rsidRPr="00C61651">
          <w:rPr>
            <w:spacing w:val="-2"/>
          </w:rPr>
          <w:t>Our study characterizes cases of post-EOD GBS infant invasive disease over a 15-year period at Boston Children’s Hospital</w:t>
        </w:r>
        <w:r>
          <w:rPr>
            <w:spacing w:val="-2"/>
          </w:rPr>
          <w:t xml:space="preserve">. </w:t>
        </w:r>
        <w:r w:rsidRPr="00C7481F">
          <w:rPr>
            <w:spacing w:val="-2"/>
          </w:rPr>
          <w:t>We describe the genomic characteristics of bacterial isolates and compare them to broader contexts, alongside detailing their clinical presentations, to identify molecular risk factors associated with severe disease.</w:t>
        </w:r>
      </w:ins>
    </w:p>
    <w:p w14:paraId="34C8CB67" w14:textId="62D6FB13" w:rsidR="00877C71" w:rsidRDefault="00877C71" w:rsidP="00877C71">
      <w:pPr>
        <w:pStyle w:val="BodyText"/>
        <w:spacing w:before="12" w:line="252" w:lineRule="auto"/>
        <w:ind w:left="100" w:right="116" w:firstLine="398"/>
      </w:pPr>
      <w:ins w:id="408" w:author="Cavalli, Lea" w:date="2025-01-22T15:47:00Z" w16du:dateUtc="2025-01-22T14:47:00Z">
        <w:r>
          <w:t>The diversity observed in clonal</w:t>
        </w:r>
        <w:r>
          <w:rPr>
            <w:spacing w:val="-12"/>
          </w:rPr>
          <w:t xml:space="preserve"> </w:t>
        </w:r>
        <w:r>
          <w:t>complexes</w:t>
        </w:r>
        <w:r>
          <w:rPr>
            <w:spacing w:val="-12"/>
          </w:rPr>
          <w:t xml:space="preserve"> </w:t>
        </w:r>
        <w:r>
          <w:t>and</w:t>
        </w:r>
        <w:r>
          <w:rPr>
            <w:spacing w:val="-12"/>
          </w:rPr>
          <w:t xml:space="preserve"> </w:t>
        </w:r>
        <w:r>
          <w:t>serotypes</w:t>
        </w:r>
        <w:r>
          <w:rPr>
            <w:spacing w:val="-12"/>
          </w:rPr>
          <w:t xml:space="preserve"> </w:t>
        </w:r>
        <w:r>
          <w:t>within</w:t>
        </w:r>
        <w:r>
          <w:rPr>
            <w:spacing w:val="-12"/>
          </w:rPr>
          <w:t xml:space="preserve"> </w:t>
        </w:r>
        <w:r>
          <w:t>our</w:t>
        </w:r>
        <w:r>
          <w:rPr>
            <w:spacing w:val="-12"/>
          </w:rPr>
          <w:t xml:space="preserve"> </w:t>
        </w:r>
        <w:r>
          <w:t>cohort</w:t>
        </w:r>
        <w:r>
          <w:rPr>
            <w:spacing w:val="-12"/>
          </w:rPr>
          <w:t xml:space="preserve"> </w:t>
        </w:r>
        <w:r>
          <w:t>reflects</w:t>
        </w:r>
        <w:r>
          <w:rPr>
            <w:spacing w:val="-12"/>
          </w:rPr>
          <w:t xml:space="preserve"> </w:t>
        </w:r>
        <w:r>
          <w:t>global</w:t>
        </w:r>
        <w:r>
          <w:rPr>
            <w:spacing w:val="-12"/>
          </w:rPr>
          <w:t xml:space="preserve"> </w:t>
        </w:r>
        <w:r>
          <w:t>trends,</w:t>
        </w:r>
        <w:r>
          <w:rPr>
            <w:spacing w:val="-12"/>
          </w:rPr>
          <w:t xml:space="preserve"> </w:t>
        </w:r>
        <w:r>
          <w:t>with</w:t>
        </w:r>
        <w:r>
          <w:rPr>
            <w:spacing w:val="-12"/>
          </w:rPr>
          <w:t xml:space="preserve"> </w:t>
        </w:r>
        <w:r>
          <w:t>hypervirulent</w:t>
        </w:r>
        <w:r>
          <w:rPr>
            <w:spacing w:val="-12"/>
          </w:rPr>
          <w:t xml:space="preserve"> </w:t>
        </w:r>
        <w:r>
          <w:t>clones CC17/</w:t>
        </w:r>
        <w:proofErr w:type="spellStart"/>
        <w:r>
          <w:t>cpsIII</w:t>
        </w:r>
        <w:proofErr w:type="spellEnd"/>
        <w:r>
          <w:t xml:space="preserve"> and CC23/</w:t>
        </w:r>
        <w:proofErr w:type="spellStart"/>
        <w:r>
          <w:t>cpsIa</w:t>
        </w:r>
        <w:proofErr w:type="spellEnd"/>
        <w:r>
          <w:t xml:space="preserve"> being predominant in cases of </w:t>
        </w:r>
      </w:ins>
      <w:ins w:id="409" w:author="Cavalli, Lea" w:date="2025-01-22T15:48:00Z" w16du:dateUtc="2025-01-22T14:48:00Z">
        <w:r>
          <w:t xml:space="preserve">post-EOD </w:t>
        </w:r>
      </w:ins>
      <w:ins w:id="410" w:author="Cavalli, Lea" w:date="2025-01-22T15:47:00Z" w16du:dateUtc="2025-01-22T14:47:00Z">
        <w:r>
          <w:t>infant invasive disease.</w:t>
        </w:r>
      </w:ins>
      <w:r w:rsidR="00C7481F">
        <w:rPr>
          <w:spacing w:val="40"/>
        </w:rPr>
        <w:t xml:space="preserve"> </w:t>
      </w:r>
      <w:r>
        <w:t>All</w:t>
      </w:r>
      <w:r>
        <w:rPr>
          <w:spacing w:val="-8"/>
        </w:rPr>
        <w:t xml:space="preserve"> </w:t>
      </w:r>
      <w:r>
        <w:t>invasive</w:t>
      </w:r>
      <w:r>
        <w:rPr>
          <w:spacing w:val="-8"/>
        </w:rPr>
        <w:t xml:space="preserve"> </w:t>
      </w:r>
      <w:r>
        <w:t>disease</w:t>
      </w:r>
      <w:r>
        <w:rPr>
          <w:spacing w:val="-8"/>
        </w:rPr>
        <w:t xml:space="preserve"> </w:t>
      </w:r>
      <w:r>
        <w:t>isolates</w:t>
      </w:r>
      <w:r>
        <w:rPr>
          <w:spacing w:val="-8"/>
        </w:rPr>
        <w:t xml:space="preserve"> </w:t>
      </w:r>
      <w:r>
        <w:t>encoded</w:t>
      </w:r>
      <w:r>
        <w:rPr>
          <w:spacing w:val="-8"/>
        </w:rPr>
        <w:t xml:space="preserve"> </w:t>
      </w:r>
      <w:r>
        <w:t>targets</w:t>
      </w:r>
      <w:r>
        <w:rPr>
          <w:spacing w:val="-8"/>
        </w:rPr>
        <w:t xml:space="preserve"> </w:t>
      </w:r>
      <w:r>
        <w:t>of</w:t>
      </w:r>
      <w:r>
        <w:rPr>
          <w:spacing w:val="-8"/>
        </w:rPr>
        <w:t xml:space="preserve"> </w:t>
      </w:r>
      <w:r>
        <w:t>both</w:t>
      </w:r>
      <w:r>
        <w:rPr>
          <w:spacing w:val="-8"/>
        </w:rPr>
        <w:t xml:space="preserve"> </w:t>
      </w:r>
      <w:r>
        <w:t>maternal</w:t>
      </w:r>
      <w:r>
        <w:rPr>
          <w:spacing w:val="-8"/>
        </w:rPr>
        <w:t xml:space="preserve"> </w:t>
      </w:r>
      <w:r>
        <w:t>vaccine</w:t>
      </w:r>
      <w:r>
        <w:rPr>
          <w:spacing w:val="-8"/>
        </w:rPr>
        <w:t xml:space="preserve"> </w:t>
      </w:r>
      <w:r>
        <w:t>candidates</w:t>
      </w:r>
      <w:r>
        <w:rPr>
          <w:spacing w:val="-8"/>
        </w:rPr>
        <w:t xml:space="preserve"> </w:t>
      </w:r>
      <w:r>
        <w:t>currently</w:t>
      </w:r>
      <w:r>
        <w:rPr>
          <w:spacing w:val="-8"/>
        </w:rPr>
        <w:t xml:space="preserve"> </w:t>
      </w:r>
      <w:r>
        <w:t>in development:</w:t>
      </w:r>
      <w:r>
        <w:rPr>
          <w:spacing w:val="10"/>
        </w:rPr>
        <w:t xml:space="preserve"> </w:t>
      </w:r>
      <w:r>
        <w:t>GBS6 and GBS-NN2. [</w:t>
      </w:r>
      <w:hyperlink w:anchor="_bookmark12" w:history="1">
        <w:r>
          <w:rPr>
            <w:color w:val="0000FF"/>
          </w:rPr>
          <w:t>11</w:t>
        </w:r>
      </w:hyperlink>
      <w:r>
        <w:t>,</w:t>
      </w:r>
      <w:r>
        <w:rPr>
          <w:spacing w:val="-13"/>
        </w:rPr>
        <w:t xml:space="preserve"> </w:t>
      </w:r>
      <w:hyperlink w:anchor="_bookmark44" w:history="1">
        <w:r>
          <w:rPr>
            <w:color w:val="0000FF"/>
          </w:rPr>
          <w:t>50</w:t>
        </w:r>
      </w:hyperlink>
      <w:r>
        <w:t>] While these vaccines aim to prevent EOD and LOD, the observed potential coverage and the maternal antibodies they induce —reported to persist in infants</w:t>
      </w:r>
      <w:r>
        <w:rPr>
          <w:spacing w:val="-2"/>
        </w:rPr>
        <w:t xml:space="preserve"> </w:t>
      </w:r>
      <w:r>
        <w:t>for over three months — also suggest they could help prevent VLOD. [</w:t>
      </w:r>
      <w:hyperlink w:anchor="_bookmark44" w:history="1">
        <w:r>
          <w:rPr>
            <w:color w:val="0000FF"/>
          </w:rPr>
          <w:t>50</w:t>
        </w:r>
      </w:hyperlink>
      <w:r>
        <w:t>,</w:t>
      </w:r>
      <w:r>
        <w:rPr>
          <w:spacing w:val="-13"/>
        </w:rPr>
        <w:t xml:space="preserve"> </w:t>
      </w:r>
      <w:hyperlink w:anchor="_bookmark45" w:history="1">
        <w:r>
          <w:rPr>
            <w:color w:val="0000FF"/>
          </w:rPr>
          <w:t>51</w:t>
        </w:r>
      </w:hyperlink>
      <w:r>
        <w:t xml:space="preserve">] Moreover, the broad coverage of these vaccines in older pediatric and </w:t>
      </w:r>
      <w:r>
        <w:lastRenderedPageBreak/>
        <w:t xml:space="preserve">adult patients highlights their value for adult vaccination during outbreaks or in high-risk settings, which is significant given the rise </w:t>
      </w:r>
      <w:r>
        <w:rPr>
          <w:spacing w:val="-2"/>
        </w:rPr>
        <w:t>in</w:t>
      </w:r>
      <w:r>
        <w:rPr>
          <w:spacing w:val="-11"/>
        </w:rPr>
        <w:t xml:space="preserve"> </w:t>
      </w:r>
      <w:r>
        <w:rPr>
          <w:spacing w:val="-2"/>
        </w:rPr>
        <w:t>invasive</w:t>
      </w:r>
      <w:r>
        <w:rPr>
          <w:spacing w:val="-10"/>
        </w:rPr>
        <w:t xml:space="preserve"> </w:t>
      </w:r>
      <w:r>
        <w:rPr>
          <w:spacing w:val="-2"/>
        </w:rPr>
        <w:t>disease</w:t>
      </w:r>
      <w:r>
        <w:rPr>
          <w:spacing w:val="-10"/>
        </w:rPr>
        <w:t xml:space="preserve"> </w:t>
      </w:r>
      <w:r>
        <w:rPr>
          <w:spacing w:val="-2"/>
        </w:rPr>
        <w:t>among</w:t>
      </w:r>
      <w:r>
        <w:rPr>
          <w:spacing w:val="-10"/>
        </w:rPr>
        <w:t xml:space="preserve"> </w:t>
      </w:r>
      <w:r>
        <w:rPr>
          <w:spacing w:val="-2"/>
        </w:rPr>
        <w:t>non-pregnant</w:t>
      </w:r>
      <w:r>
        <w:rPr>
          <w:spacing w:val="-10"/>
        </w:rPr>
        <w:t xml:space="preserve"> </w:t>
      </w:r>
      <w:r>
        <w:rPr>
          <w:spacing w:val="-2"/>
        </w:rPr>
        <w:t>adults</w:t>
      </w:r>
      <w:r>
        <w:rPr>
          <w:spacing w:val="-10"/>
        </w:rPr>
        <w:t xml:space="preserve"> </w:t>
      </w:r>
      <w:r>
        <w:rPr>
          <w:spacing w:val="-2"/>
        </w:rPr>
        <w:t>since</w:t>
      </w:r>
      <w:r>
        <w:rPr>
          <w:spacing w:val="-7"/>
        </w:rPr>
        <w:t xml:space="preserve"> </w:t>
      </w:r>
      <w:r>
        <w:rPr>
          <w:spacing w:val="-2"/>
        </w:rPr>
        <w:t>1990.</w:t>
      </w:r>
      <w:r>
        <w:rPr>
          <w:spacing w:val="-7"/>
        </w:rPr>
        <w:t xml:space="preserve"> </w:t>
      </w:r>
      <w:r>
        <w:rPr>
          <w:spacing w:val="-2"/>
        </w:rPr>
        <w:t>[</w:t>
      </w:r>
      <w:hyperlink w:anchor="_bookmark37" w:history="1">
        <w:r>
          <w:rPr>
            <w:color w:val="0000FF"/>
            <w:spacing w:val="-2"/>
          </w:rPr>
          <w:t>43</w:t>
        </w:r>
      </w:hyperlink>
      <w:r>
        <w:rPr>
          <w:spacing w:val="-2"/>
        </w:rPr>
        <w:t>,</w:t>
      </w:r>
      <w:r>
        <w:rPr>
          <w:spacing w:val="-11"/>
        </w:rPr>
        <w:t xml:space="preserve"> </w:t>
      </w:r>
      <w:hyperlink w:anchor="_bookmark46" w:history="1">
        <w:r>
          <w:rPr>
            <w:color w:val="0000FF"/>
            <w:spacing w:val="-2"/>
          </w:rPr>
          <w:t>52</w:t>
        </w:r>
      </w:hyperlink>
      <w:r>
        <w:rPr>
          <w:spacing w:val="-2"/>
        </w:rPr>
        <w:t>]</w:t>
      </w:r>
      <w:r>
        <w:rPr>
          <w:spacing w:val="-6"/>
        </w:rPr>
        <w:t xml:space="preserve"> </w:t>
      </w:r>
      <w:r>
        <w:rPr>
          <w:spacing w:val="-2"/>
        </w:rPr>
        <w:t>Despite</w:t>
      </w:r>
      <w:r>
        <w:rPr>
          <w:spacing w:val="-7"/>
        </w:rPr>
        <w:t xml:space="preserve"> </w:t>
      </w:r>
      <w:r>
        <w:rPr>
          <w:spacing w:val="-2"/>
        </w:rPr>
        <w:t>this</w:t>
      </w:r>
      <w:r>
        <w:rPr>
          <w:spacing w:val="-7"/>
        </w:rPr>
        <w:t xml:space="preserve"> </w:t>
      </w:r>
      <w:r>
        <w:rPr>
          <w:spacing w:val="-2"/>
        </w:rPr>
        <w:t>promise,</w:t>
      </w:r>
      <w:r>
        <w:rPr>
          <w:spacing w:val="-6"/>
        </w:rPr>
        <w:t xml:space="preserve"> </w:t>
      </w:r>
      <w:r>
        <w:rPr>
          <w:spacing w:val="-2"/>
        </w:rPr>
        <w:t>the</w:t>
      </w:r>
      <w:r>
        <w:rPr>
          <w:spacing w:val="-7"/>
        </w:rPr>
        <w:t xml:space="preserve"> </w:t>
      </w:r>
      <w:r>
        <w:rPr>
          <w:spacing w:val="-2"/>
        </w:rPr>
        <w:t>global diversity</w:t>
      </w:r>
      <w:r>
        <w:rPr>
          <w:spacing w:val="-7"/>
        </w:rPr>
        <w:t xml:space="preserve"> </w:t>
      </w:r>
      <w:r>
        <w:rPr>
          <w:spacing w:val="-2"/>
        </w:rPr>
        <w:t>of</w:t>
      </w:r>
      <w:r>
        <w:rPr>
          <w:spacing w:val="-7"/>
        </w:rPr>
        <w:t xml:space="preserve"> </w:t>
      </w:r>
      <w:r>
        <w:rPr>
          <w:spacing w:val="-2"/>
        </w:rPr>
        <w:t>CPS</w:t>
      </w:r>
      <w:r>
        <w:rPr>
          <w:spacing w:val="-7"/>
        </w:rPr>
        <w:t xml:space="preserve"> </w:t>
      </w:r>
      <w:r>
        <w:rPr>
          <w:spacing w:val="-2"/>
        </w:rPr>
        <w:t>types</w:t>
      </w:r>
      <w:r>
        <w:rPr>
          <w:spacing w:val="-7"/>
        </w:rPr>
        <w:t xml:space="preserve"> </w:t>
      </w:r>
      <w:r>
        <w:rPr>
          <w:spacing w:val="-2"/>
        </w:rPr>
        <w:t>and</w:t>
      </w:r>
      <w:r>
        <w:rPr>
          <w:spacing w:val="-7"/>
        </w:rPr>
        <w:t xml:space="preserve"> </w:t>
      </w:r>
      <w:r>
        <w:rPr>
          <w:spacing w:val="-2"/>
        </w:rPr>
        <w:t>Alp</w:t>
      </w:r>
      <w:r>
        <w:rPr>
          <w:spacing w:val="-7"/>
        </w:rPr>
        <w:t xml:space="preserve"> </w:t>
      </w:r>
      <w:r>
        <w:rPr>
          <w:spacing w:val="-2"/>
        </w:rPr>
        <w:t>sequences</w:t>
      </w:r>
      <w:r>
        <w:rPr>
          <w:spacing w:val="-7"/>
        </w:rPr>
        <w:t xml:space="preserve"> </w:t>
      </w:r>
      <w:r>
        <w:rPr>
          <w:spacing w:val="-2"/>
        </w:rPr>
        <w:t>raises</w:t>
      </w:r>
      <w:r>
        <w:rPr>
          <w:spacing w:val="-7"/>
        </w:rPr>
        <w:t xml:space="preserve"> </w:t>
      </w:r>
      <w:r>
        <w:rPr>
          <w:spacing w:val="-2"/>
        </w:rPr>
        <w:t>concerns</w:t>
      </w:r>
      <w:r>
        <w:rPr>
          <w:spacing w:val="-7"/>
        </w:rPr>
        <w:t xml:space="preserve"> </w:t>
      </w:r>
      <w:r>
        <w:rPr>
          <w:spacing w:val="-2"/>
        </w:rPr>
        <w:t>about</w:t>
      </w:r>
      <w:r>
        <w:rPr>
          <w:spacing w:val="-7"/>
        </w:rPr>
        <w:t xml:space="preserve"> </w:t>
      </w:r>
      <w:r>
        <w:rPr>
          <w:spacing w:val="-2"/>
        </w:rPr>
        <w:t>universal</w:t>
      </w:r>
      <w:r>
        <w:rPr>
          <w:spacing w:val="-7"/>
        </w:rPr>
        <w:t xml:space="preserve"> </w:t>
      </w:r>
      <w:r>
        <w:rPr>
          <w:spacing w:val="-2"/>
        </w:rPr>
        <w:t>vaccine</w:t>
      </w:r>
      <w:r>
        <w:rPr>
          <w:spacing w:val="-7"/>
        </w:rPr>
        <w:t xml:space="preserve"> </w:t>
      </w:r>
      <w:r>
        <w:rPr>
          <w:spacing w:val="-2"/>
        </w:rPr>
        <w:t>coverage.</w:t>
      </w:r>
      <w:r>
        <w:rPr>
          <w:spacing w:val="20"/>
        </w:rPr>
        <w:t xml:space="preserve"> </w:t>
      </w:r>
      <w:r>
        <w:rPr>
          <w:spacing w:val="-2"/>
        </w:rPr>
        <w:t>Gaps</w:t>
      </w:r>
      <w:r>
        <w:rPr>
          <w:spacing w:val="-7"/>
        </w:rPr>
        <w:t xml:space="preserve"> </w:t>
      </w:r>
      <w:r>
        <w:rPr>
          <w:spacing w:val="-2"/>
        </w:rPr>
        <w:t xml:space="preserve">in </w:t>
      </w:r>
      <w:r>
        <w:t>coverage</w:t>
      </w:r>
      <w:r>
        <w:rPr>
          <w:spacing w:val="-13"/>
        </w:rPr>
        <w:t xml:space="preserve"> </w:t>
      </w:r>
      <w:r>
        <w:t>due</w:t>
      </w:r>
      <w:r>
        <w:rPr>
          <w:spacing w:val="-12"/>
        </w:rPr>
        <w:t xml:space="preserve"> </w:t>
      </w:r>
      <w:r>
        <w:t>to</w:t>
      </w:r>
      <w:r>
        <w:rPr>
          <w:spacing w:val="-12"/>
        </w:rPr>
        <w:t xml:space="preserve"> </w:t>
      </w:r>
      <w:r>
        <w:t>non-vaccine</w:t>
      </w:r>
      <w:r>
        <w:rPr>
          <w:spacing w:val="-12"/>
        </w:rPr>
        <w:t xml:space="preserve"> </w:t>
      </w:r>
      <w:r>
        <w:t>types</w:t>
      </w:r>
      <w:r>
        <w:rPr>
          <w:spacing w:val="-12"/>
        </w:rPr>
        <w:t xml:space="preserve"> </w:t>
      </w:r>
      <w:r>
        <w:t>and</w:t>
      </w:r>
      <w:r>
        <w:rPr>
          <w:spacing w:val="-12"/>
        </w:rPr>
        <w:t xml:space="preserve"> </w:t>
      </w:r>
      <w:r>
        <w:t>non-typeable</w:t>
      </w:r>
      <w:r>
        <w:rPr>
          <w:spacing w:val="-12"/>
        </w:rPr>
        <w:t xml:space="preserve"> </w:t>
      </w:r>
      <w:r>
        <w:t>isolates</w:t>
      </w:r>
      <w:r>
        <w:rPr>
          <w:spacing w:val="-12"/>
        </w:rPr>
        <w:t xml:space="preserve"> </w:t>
      </w:r>
      <w:r>
        <w:t>underscore</w:t>
      </w:r>
      <w:r>
        <w:rPr>
          <w:spacing w:val="-12"/>
        </w:rPr>
        <w:t xml:space="preserve"> </w:t>
      </w:r>
      <w:r>
        <w:t>the</w:t>
      </w:r>
      <w:r>
        <w:rPr>
          <w:spacing w:val="-12"/>
        </w:rPr>
        <w:t xml:space="preserve"> </w:t>
      </w:r>
      <w:r>
        <w:t>need</w:t>
      </w:r>
      <w:r>
        <w:rPr>
          <w:spacing w:val="-12"/>
        </w:rPr>
        <w:t xml:space="preserve"> </w:t>
      </w:r>
      <w:r>
        <w:t>for</w:t>
      </w:r>
      <w:r>
        <w:rPr>
          <w:spacing w:val="-12"/>
        </w:rPr>
        <w:t xml:space="preserve"> </w:t>
      </w:r>
      <w:r>
        <w:t xml:space="preserve">post-vaccine </w:t>
      </w:r>
      <w:r>
        <w:rPr>
          <w:spacing w:val="-2"/>
        </w:rPr>
        <w:t>GBS</w:t>
      </w:r>
      <w:r>
        <w:rPr>
          <w:spacing w:val="-10"/>
        </w:rPr>
        <w:t xml:space="preserve"> </w:t>
      </w:r>
      <w:r>
        <w:rPr>
          <w:spacing w:val="-2"/>
        </w:rPr>
        <w:t>population</w:t>
      </w:r>
      <w:r>
        <w:rPr>
          <w:spacing w:val="-10"/>
        </w:rPr>
        <w:t xml:space="preserve"> </w:t>
      </w:r>
      <w:r>
        <w:rPr>
          <w:spacing w:val="-2"/>
        </w:rPr>
        <w:t>monitoring</w:t>
      </w:r>
      <w:r>
        <w:rPr>
          <w:spacing w:val="-10"/>
        </w:rPr>
        <w:t xml:space="preserve"> </w:t>
      </w:r>
      <w:r>
        <w:rPr>
          <w:spacing w:val="-2"/>
        </w:rPr>
        <w:t>to</w:t>
      </w:r>
      <w:r>
        <w:rPr>
          <w:spacing w:val="-10"/>
        </w:rPr>
        <w:t xml:space="preserve"> </w:t>
      </w:r>
      <w:r>
        <w:rPr>
          <w:spacing w:val="-2"/>
        </w:rPr>
        <w:t>guide</w:t>
      </w:r>
      <w:r>
        <w:rPr>
          <w:spacing w:val="-10"/>
        </w:rPr>
        <w:t xml:space="preserve"> </w:t>
      </w:r>
      <w:r>
        <w:rPr>
          <w:spacing w:val="-2"/>
        </w:rPr>
        <w:t>and</w:t>
      </w:r>
      <w:r>
        <w:rPr>
          <w:spacing w:val="-10"/>
        </w:rPr>
        <w:t xml:space="preserve"> </w:t>
      </w:r>
      <w:r>
        <w:rPr>
          <w:spacing w:val="-2"/>
        </w:rPr>
        <w:t>inform</w:t>
      </w:r>
      <w:r>
        <w:rPr>
          <w:spacing w:val="-10"/>
        </w:rPr>
        <w:t xml:space="preserve"> </w:t>
      </w:r>
      <w:r>
        <w:rPr>
          <w:spacing w:val="-2"/>
        </w:rPr>
        <w:t>future</w:t>
      </w:r>
      <w:r>
        <w:rPr>
          <w:spacing w:val="-10"/>
        </w:rPr>
        <w:t xml:space="preserve"> </w:t>
      </w:r>
      <w:r>
        <w:rPr>
          <w:spacing w:val="-2"/>
        </w:rPr>
        <w:t>clinical</w:t>
      </w:r>
      <w:r>
        <w:rPr>
          <w:spacing w:val="-10"/>
        </w:rPr>
        <w:t xml:space="preserve"> </w:t>
      </w:r>
      <w:r>
        <w:rPr>
          <w:spacing w:val="-2"/>
        </w:rPr>
        <w:t>interventions.</w:t>
      </w:r>
      <w:r>
        <w:rPr>
          <w:spacing w:val="-10"/>
        </w:rPr>
        <w:t xml:space="preserve"> </w:t>
      </w:r>
      <w:r>
        <w:rPr>
          <w:spacing w:val="-2"/>
        </w:rPr>
        <w:t>[</w:t>
      </w:r>
      <w:hyperlink w:anchor="_bookmark47" w:history="1">
        <w:r>
          <w:rPr>
            <w:color w:val="0000FF"/>
            <w:spacing w:val="-2"/>
          </w:rPr>
          <w:t>53</w:t>
        </w:r>
      </w:hyperlink>
      <w:r>
        <w:rPr>
          <w:spacing w:val="-2"/>
        </w:rPr>
        <w:t>–</w:t>
      </w:r>
      <w:hyperlink w:anchor="_bookmark48" w:history="1">
        <w:r>
          <w:rPr>
            <w:color w:val="0000FF"/>
            <w:spacing w:val="-2"/>
          </w:rPr>
          <w:t>55</w:t>
        </w:r>
      </w:hyperlink>
      <w:r>
        <w:rPr>
          <w:spacing w:val="-2"/>
        </w:rPr>
        <w:t>]</w:t>
      </w:r>
      <w:r>
        <w:rPr>
          <w:spacing w:val="-10"/>
        </w:rPr>
        <w:t xml:space="preserve"> </w:t>
      </w:r>
      <w:r>
        <w:rPr>
          <w:spacing w:val="-2"/>
        </w:rPr>
        <w:t>Several</w:t>
      </w:r>
      <w:r>
        <w:rPr>
          <w:spacing w:val="-10"/>
        </w:rPr>
        <w:t xml:space="preserve"> </w:t>
      </w:r>
      <w:r>
        <w:rPr>
          <w:spacing w:val="-2"/>
        </w:rPr>
        <w:t xml:space="preserve">other </w:t>
      </w:r>
      <w:r>
        <w:t>surface proteins have been identified as potential vaccine candidates due to their immunogenic nature</w:t>
      </w:r>
      <w:r>
        <w:rPr>
          <w:spacing w:val="-11"/>
        </w:rPr>
        <w:t xml:space="preserve"> </w:t>
      </w:r>
      <w:r>
        <w:t>observed</w:t>
      </w:r>
      <w:r>
        <w:rPr>
          <w:spacing w:val="-10"/>
        </w:rPr>
        <w:t xml:space="preserve"> </w:t>
      </w:r>
      <w:r>
        <w:t>in</w:t>
      </w:r>
      <w:r>
        <w:rPr>
          <w:spacing w:val="-10"/>
        </w:rPr>
        <w:t xml:space="preserve"> </w:t>
      </w:r>
      <w:r>
        <w:t>preclinical</w:t>
      </w:r>
      <w:r>
        <w:rPr>
          <w:spacing w:val="-11"/>
        </w:rPr>
        <w:t xml:space="preserve"> </w:t>
      </w:r>
      <w:r>
        <w:t>research.</w:t>
      </w:r>
      <w:r>
        <w:rPr>
          <w:spacing w:val="-11"/>
        </w:rPr>
        <w:t xml:space="preserve"> </w:t>
      </w:r>
      <w:r>
        <w:t>[</w:t>
      </w:r>
      <w:hyperlink w:anchor="_bookmark49" w:history="1">
        <w:r>
          <w:rPr>
            <w:color w:val="0000FF"/>
          </w:rPr>
          <w:t>56</w:t>
        </w:r>
      </w:hyperlink>
      <w:r>
        <w:t>]</w:t>
      </w:r>
      <w:r>
        <w:rPr>
          <w:spacing w:val="-11"/>
        </w:rPr>
        <w:t xml:space="preserve"> </w:t>
      </w:r>
      <w:r>
        <w:t>The</w:t>
      </w:r>
      <w:r>
        <w:rPr>
          <w:spacing w:val="-11"/>
        </w:rPr>
        <w:t xml:space="preserve"> </w:t>
      </w:r>
      <w:r>
        <w:t>presence</w:t>
      </w:r>
      <w:r>
        <w:rPr>
          <w:spacing w:val="-11"/>
        </w:rPr>
        <w:t xml:space="preserve"> </w:t>
      </w:r>
      <w:r>
        <w:t>of</w:t>
      </w:r>
      <w:r>
        <w:rPr>
          <w:spacing w:val="-10"/>
        </w:rPr>
        <w:t xml:space="preserve"> </w:t>
      </w:r>
      <w:r>
        <w:t>Sip</w:t>
      </w:r>
      <w:r>
        <w:rPr>
          <w:spacing w:val="-10"/>
        </w:rPr>
        <w:t xml:space="preserve"> </w:t>
      </w:r>
      <w:r>
        <w:t>and</w:t>
      </w:r>
      <w:r>
        <w:rPr>
          <w:spacing w:val="-10"/>
        </w:rPr>
        <w:t xml:space="preserve"> </w:t>
      </w:r>
      <w:r>
        <w:t>at</w:t>
      </w:r>
      <w:r>
        <w:rPr>
          <w:spacing w:val="-11"/>
        </w:rPr>
        <w:t xml:space="preserve"> </w:t>
      </w:r>
      <w:r>
        <w:t>least</w:t>
      </w:r>
      <w:r>
        <w:rPr>
          <w:spacing w:val="-11"/>
        </w:rPr>
        <w:t xml:space="preserve"> </w:t>
      </w:r>
      <w:r>
        <w:t>one</w:t>
      </w:r>
      <w:r>
        <w:rPr>
          <w:spacing w:val="-11"/>
        </w:rPr>
        <w:t xml:space="preserve"> </w:t>
      </w:r>
      <w:r>
        <w:t>pilus</w:t>
      </w:r>
      <w:r>
        <w:rPr>
          <w:spacing w:val="-11"/>
        </w:rPr>
        <w:t xml:space="preserve"> </w:t>
      </w:r>
      <w:r>
        <w:t>island</w:t>
      </w:r>
      <w:r>
        <w:rPr>
          <w:spacing w:val="-10"/>
        </w:rPr>
        <w:t xml:space="preserve"> </w:t>
      </w:r>
      <w:r>
        <w:t>in</w:t>
      </w:r>
      <w:r>
        <w:rPr>
          <w:spacing w:val="-10"/>
        </w:rPr>
        <w:t xml:space="preserve"> </w:t>
      </w:r>
      <w:r>
        <w:t>all our isolates supports their potential as targets in a universal GBS vaccine.</w:t>
      </w:r>
      <w:r>
        <w:rPr>
          <w:spacing w:val="27"/>
        </w:rPr>
        <w:t xml:space="preserve"> </w:t>
      </w:r>
      <w:r>
        <w:t xml:space="preserve">[14] In contrast, C5a, </w:t>
      </w:r>
      <w:proofErr w:type="spellStart"/>
      <w:r>
        <w:t>Lmb</w:t>
      </w:r>
      <w:proofErr w:type="spellEnd"/>
      <w:r>
        <w:t>,</w:t>
      </w:r>
      <w:r>
        <w:rPr>
          <w:spacing w:val="-9"/>
        </w:rPr>
        <w:t xml:space="preserve"> </w:t>
      </w:r>
      <w:proofErr w:type="spellStart"/>
      <w:r>
        <w:t>FbsB</w:t>
      </w:r>
      <w:proofErr w:type="spellEnd"/>
      <w:r>
        <w:rPr>
          <w:spacing w:val="-9"/>
        </w:rPr>
        <w:t xml:space="preserve"> </w:t>
      </w:r>
      <w:r>
        <w:t>and</w:t>
      </w:r>
      <w:r>
        <w:rPr>
          <w:spacing w:val="-9"/>
        </w:rPr>
        <w:t xml:space="preserve"> </w:t>
      </w:r>
      <w:r>
        <w:t>Srr1/2</w:t>
      </w:r>
      <w:r>
        <w:rPr>
          <w:spacing w:val="-9"/>
        </w:rPr>
        <w:t xml:space="preserve"> </w:t>
      </w:r>
      <w:r>
        <w:t>proteins</w:t>
      </w:r>
      <w:r>
        <w:rPr>
          <w:spacing w:val="-9"/>
        </w:rPr>
        <w:t xml:space="preserve"> </w:t>
      </w:r>
      <w:r>
        <w:t>were</w:t>
      </w:r>
      <w:r>
        <w:rPr>
          <w:spacing w:val="-9"/>
        </w:rPr>
        <w:t xml:space="preserve"> </w:t>
      </w:r>
      <w:r>
        <w:t>absent</w:t>
      </w:r>
      <w:r>
        <w:rPr>
          <w:spacing w:val="-9"/>
        </w:rPr>
        <w:t xml:space="preserve"> </w:t>
      </w:r>
      <w:r>
        <w:t>from</w:t>
      </w:r>
      <w:r>
        <w:rPr>
          <w:spacing w:val="-9"/>
        </w:rPr>
        <w:t xml:space="preserve"> </w:t>
      </w:r>
      <w:r>
        <w:t>several</w:t>
      </w:r>
      <w:r>
        <w:rPr>
          <w:spacing w:val="-9"/>
        </w:rPr>
        <w:t xml:space="preserve"> </w:t>
      </w:r>
      <w:r>
        <w:t>of</w:t>
      </w:r>
      <w:r>
        <w:rPr>
          <w:spacing w:val="-9"/>
        </w:rPr>
        <w:t xml:space="preserve"> </w:t>
      </w:r>
      <w:r>
        <w:t>our</w:t>
      </w:r>
      <w:r>
        <w:rPr>
          <w:spacing w:val="-9"/>
        </w:rPr>
        <w:t xml:space="preserve"> </w:t>
      </w:r>
      <w:r>
        <w:t>isolates,</w:t>
      </w:r>
      <w:r>
        <w:rPr>
          <w:spacing w:val="-9"/>
        </w:rPr>
        <w:t xml:space="preserve"> </w:t>
      </w:r>
      <w:r>
        <w:t>which</w:t>
      </w:r>
      <w:r>
        <w:rPr>
          <w:spacing w:val="-9"/>
        </w:rPr>
        <w:t xml:space="preserve"> </w:t>
      </w:r>
      <w:r>
        <w:t>may</w:t>
      </w:r>
      <w:r>
        <w:rPr>
          <w:spacing w:val="-9"/>
        </w:rPr>
        <w:t xml:space="preserve"> </w:t>
      </w:r>
      <w:r>
        <w:t>limit</w:t>
      </w:r>
      <w:r>
        <w:rPr>
          <w:spacing w:val="-9"/>
        </w:rPr>
        <w:t xml:space="preserve"> </w:t>
      </w:r>
      <w:r>
        <w:t>their</w:t>
      </w:r>
      <w:r>
        <w:rPr>
          <w:spacing w:val="-9"/>
        </w:rPr>
        <w:t xml:space="preserve"> </w:t>
      </w:r>
      <w:r>
        <w:t>use as vaccine targets.</w:t>
      </w:r>
    </w:p>
    <w:p w14:paraId="1485E254" w14:textId="4AA30D31" w:rsidR="00E73CE7" w:rsidRPr="00877C71" w:rsidRDefault="00877C71" w:rsidP="00F7729A">
      <w:pPr>
        <w:pStyle w:val="BodyText"/>
        <w:spacing w:before="7" w:line="252" w:lineRule="auto"/>
        <w:ind w:left="100" w:right="116" w:firstLine="398"/>
        <w:rPr>
          <w:ins w:id="411" w:author="Cavalli, Lea" w:date="2025-01-22T15:44:00Z" w16du:dateUtc="2025-01-22T14:44:00Z"/>
        </w:rPr>
      </w:pPr>
      <w:r>
        <w:t>With regards to antimicrobial resistance, our findings also align with broader trends.</w:t>
      </w:r>
      <w:r w:rsidRPr="007E5538">
        <w:t xml:space="preserve"> </w:t>
      </w:r>
      <w:ins w:id="412" w:author="Cavalli, Lea" w:date="2025-01-22T14:28:00Z" w16du:dateUtc="2025-01-22T13:28:00Z">
        <w:r>
          <w:t xml:space="preserve">AST revealed no </w:t>
        </w:r>
      </w:ins>
      <w:ins w:id="413" w:author="Cavalli, Lea" w:date="2025-01-22T12:25:00Z">
        <w:r w:rsidRPr="007E5538">
          <w:t xml:space="preserve">phenotypic </w:t>
        </w:r>
      </w:ins>
      <w:ins w:id="414" w:author="Cavalli, Lea" w:date="2025-01-22T14:33:00Z" w16du:dateUtc="2025-01-22T13:33:00Z">
        <w:r>
          <w:t>non-</w:t>
        </w:r>
      </w:ins>
      <w:ins w:id="415" w:author="Cavalli, Lea" w:date="2025-01-22T14:34:00Z" w16du:dateUtc="2025-01-22T13:34:00Z">
        <w:r>
          <w:t>susceptibility</w:t>
        </w:r>
      </w:ins>
      <w:ins w:id="416" w:author="Cavalli, Lea" w:date="2025-01-22T12:25:00Z">
        <w:r w:rsidRPr="007E5538">
          <w:t xml:space="preserve"> to penicillin and vancomycin, which are the recommended first and last line antibiotics in AIP, respectively.</w:t>
        </w:r>
      </w:ins>
      <w:ins w:id="417" w:author="Cavalli, Lea" w:date="2025-01-22T14:34:00Z" w16du:dateUtc="2025-01-22T13:34:00Z">
        <w:r>
          <w:t xml:space="preserve"> [</w:t>
        </w:r>
        <w:r>
          <w:fldChar w:fldCharType="begin"/>
        </w:r>
        <w:r>
          <w:instrText>HYPERLINK \l "_bookmark50"</w:instrText>
        </w:r>
        <w:r>
          <w:fldChar w:fldCharType="separate"/>
        </w:r>
        <w:r>
          <w:rPr>
            <w:color w:val="0000FF"/>
          </w:rPr>
          <w:t>57</w:t>
        </w:r>
        <w:r>
          <w:fldChar w:fldCharType="end"/>
        </w:r>
        <w:r>
          <w:t>]</w:t>
        </w:r>
      </w:ins>
      <w:ins w:id="418" w:author="Cavalli, Lea" w:date="2025-01-22T12:25:00Z">
        <w:r w:rsidRPr="007E5538">
          <w:t xml:space="preserve"> Additionally, we did not identify any genetic resistance markers for these </w:t>
        </w:r>
        <w:proofErr w:type="spellStart"/>
        <w:r w:rsidRPr="007E5538">
          <w:t>antibiotics.</w:t>
        </w:r>
      </w:ins>
      <w:commentRangeStart w:id="419"/>
      <w:commentRangeStart w:id="420"/>
      <w:del w:id="421" w:author="Cavalli, Lea" w:date="2025-01-22T14:33:00Z" w16du:dateUtc="2025-01-22T13:33:00Z">
        <w:r w:rsidDel="007E4749">
          <w:delText xml:space="preserve">We </w:delText>
        </w:r>
        <w:r w:rsidDel="007E4749">
          <w:rPr>
            <w:spacing w:val="-2"/>
          </w:rPr>
          <w:delText>detected</w:delText>
        </w:r>
        <w:r w:rsidDel="007E4749">
          <w:rPr>
            <w:spacing w:val="-9"/>
          </w:rPr>
          <w:delText xml:space="preserve"> </w:delText>
        </w:r>
        <w:r w:rsidDel="007E4749">
          <w:rPr>
            <w:spacing w:val="-2"/>
          </w:rPr>
          <w:delText>no</w:delText>
        </w:r>
        <w:r w:rsidDel="007E4749">
          <w:rPr>
            <w:spacing w:val="-9"/>
          </w:rPr>
          <w:delText xml:space="preserve"> </w:delText>
        </w:r>
        <w:r w:rsidDel="007E4749">
          <w:rPr>
            <w:spacing w:val="-2"/>
          </w:rPr>
          <w:delText>resistance</w:delText>
        </w:r>
        <w:r w:rsidDel="007E4749">
          <w:rPr>
            <w:spacing w:val="-9"/>
          </w:rPr>
          <w:delText xml:space="preserve"> </w:delText>
        </w:r>
        <w:r w:rsidDel="007E4749">
          <w:rPr>
            <w:spacing w:val="-2"/>
          </w:rPr>
          <w:delText>to</w:delText>
        </w:r>
        <w:r w:rsidDel="007E4749">
          <w:rPr>
            <w:spacing w:val="-9"/>
          </w:rPr>
          <w:delText xml:space="preserve"> </w:delText>
        </w:r>
        <w:r w:rsidDel="007E4749">
          <w:rPr>
            <w:spacing w:val="-2"/>
          </w:rPr>
          <w:delText>penicillin</w:delText>
        </w:r>
        <w:r w:rsidDel="007E4749">
          <w:rPr>
            <w:spacing w:val="-9"/>
          </w:rPr>
          <w:delText xml:space="preserve"> </w:delText>
        </w:r>
        <w:r w:rsidDel="007E4749">
          <w:rPr>
            <w:spacing w:val="-2"/>
          </w:rPr>
          <w:delText>and</w:delText>
        </w:r>
        <w:r w:rsidDel="007E4749">
          <w:rPr>
            <w:spacing w:val="-9"/>
          </w:rPr>
          <w:delText xml:space="preserve"> </w:delText>
        </w:r>
        <w:r w:rsidDel="007E4749">
          <w:rPr>
            <w:spacing w:val="-2"/>
          </w:rPr>
          <w:delText>vancomycin,</w:delText>
        </w:r>
        <w:r w:rsidDel="007E4749">
          <w:rPr>
            <w:spacing w:val="-8"/>
          </w:rPr>
          <w:delText xml:space="preserve"> </w:delText>
        </w:r>
        <w:r w:rsidDel="007E4749">
          <w:rPr>
            <w:spacing w:val="-2"/>
          </w:rPr>
          <w:delText>the</w:delText>
        </w:r>
        <w:r w:rsidDel="007E4749">
          <w:rPr>
            <w:spacing w:val="-9"/>
          </w:rPr>
          <w:delText xml:space="preserve"> </w:delText>
        </w:r>
        <w:r w:rsidDel="007E4749">
          <w:rPr>
            <w:spacing w:val="-2"/>
          </w:rPr>
          <w:delText>first</w:delText>
        </w:r>
        <w:r w:rsidDel="007E4749">
          <w:rPr>
            <w:spacing w:val="-9"/>
          </w:rPr>
          <w:delText xml:space="preserve"> </w:delText>
        </w:r>
        <w:r w:rsidDel="007E4749">
          <w:rPr>
            <w:spacing w:val="-2"/>
          </w:rPr>
          <w:delText>and</w:delText>
        </w:r>
        <w:r w:rsidDel="007E4749">
          <w:rPr>
            <w:spacing w:val="-9"/>
          </w:rPr>
          <w:delText xml:space="preserve"> </w:delText>
        </w:r>
        <w:r w:rsidDel="007E4749">
          <w:rPr>
            <w:spacing w:val="-2"/>
          </w:rPr>
          <w:delText>last</w:delText>
        </w:r>
        <w:r w:rsidDel="007E4749">
          <w:rPr>
            <w:spacing w:val="-9"/>
          </w:rPr>
          <w:delText xml:space="preserve"> </w:delText>
        </w:r>
        <w:r w:rsidDel="007E4749">
          <w:rPr>
            <w:spacing w:val="-2"/>
          </w:rPr>
          <w:delText>line</w:delText>
        </w:r>
        <w:r w:rsidDel="007E4749">
          <w:rPr>
            <w:spacing w:val="-9"/>
          </w:rPr>
          <w:delText xml:space="preserve"> </w:delText>
        </w:r>
        <w:r w:rsidDel="007E4749">
          <w:rPr>
            <w:spacing w:val="-2"/>
          </w:rPr>
          <w:delText>antibiotics</w:delText>
        </w:r>
        <w:r w:rsidDel="007E4749">
          <w:rPr>
            <w:spacing w:val="-9"/>
          </w:rPr>
          <w:delText xml:space="preserve"> </w:delText>
        </w:r>
        <w:r w:rsidDel="007E4749">
          <w:rPr>
            <w:spacing w:val="-2"/>
          </w:rPr>
          <w:delText xml:space="preserve">recommended </w:delText>
        </w:r>
        <w:r w:rsidDel="007E4749">
          <w:delText>in</w:delText>
        </w:r>
        <w:r w:rsidDel="007E4749">
          <w:rPr>
            <w:spacing w:val="-11"/>
          </w:rPr>
          <w:delText xml:space="preserve"> </w:delText>
        </w:r>
        <w:r w:rsidDel="007E4749">
          <w:delText>AIP,</w:delText>
        </w:r>
        <w:r w:rsidDel="007E4749">
          <w:rPr>
            <w:spacing w:val="-12"/>
          </w:rPr>
          <w:delText xml:space="preserve"> </w:delText>
        </w:r>
        <w:r w:rsidDel="007E4749">
          <w:delText>respectively</w:delText>
        </w:r>
        <w:commentRangeEnd w:id="419"/>
        <w:r w:rsidDel="007E4749">
          <w:rPr>
            <w:rStyle w:val="CommentReference"/>
          </w:rPr>
          <w:commentReference w:id="419"/>
        </w:r>
      </w:del>
      <w:commentRangeEnd w:id="420"/>
      <w:r>
        <w:rPr>
          <w:rStyle w:val="CommentReference"/>
        </w:rPr>
        <w:commentReference w:id="420"/>
      </w:r>
      <w:del w:id="422" w:author="Cavalli, Lea" w:date="2025-01-22T14:33:00Z" w16du:dateUtc="2025-01-22T13:33:00Z">
        <w:r w:rsidDel="007E4749">
          <w:delText>.</w:delText>
        </w:r>
      </w:del>
      <w:del w:id="423" w:author="Cavalli, Lea" w:date="2025-01-22T14:34:00Z" w16du:dateUtc="2025-01-22T13:34:00Z">
        <w:r w:rsidDel="00846A78">
          <w:rPr>
            <w:spacing w:val="-11"/>
          </w:rPr>
          <w:delText xml:space="preserve"> </w:delText>
        </w:r>
        <w:r w:rsidDel="00846A78">
          <w:delText>[</w:delText>
        </w:r>
        <w:r w:rsidDel="00846A78">
          <w:fldChar w:fldCharType="begin"/>
        </w:r>
        <w:r w:rsidDel="00846A78">
          <w:delInstrText>HYPERLINK \l "_bookmark50"</w:delInstrText>
        </w:r>
        <w:r w:rsidDel="00846A78">
          <w:fldChar w:fldCharType="separate"/>
        </w:r>
        <w:r w:rsidDel="00846A78">
          <w:rPr>
            <w:color w:val="0000FF"/>
          </w:rPr>
          <w:delText>57</w:delText>
        </w:r>
        <w:r w:rsidDel="00846A78">
          <w:fldChar w:fldCharType="end"/>
        </w:r>
        <w:r w:rsidDel="00846A78">
          <w:delText>]</w:delText>
        </w:r>
        <w:r w:rsidDel="00846A78">
          <w:rPr>
            <w:spacing w:val="-12"/>
          </w:rPr>
          <w:delText xml:space="preserve"> </w:delText>
        </w:r>
      </w:del>
      <w:r>
        <w:t>Similarly</w:t>
      </w:r>
      <w:proofErr w:type="spellEnd"/>
      <w:r>
        <w:t>,</w:t>
      </w:r>
      <w:r>
        <w:rPr>
          <w:spacing w:val="-11"/>
        </w:rPr>
        <w:t xml:space="preserve"> </w:t>
      </w:r>
      <w:r>
        <w:t>no</w:t>
      </w:r>
      <w:r>
        <w:rPr>
          <w:spacing w:val="-12"/>
        </w:rPr>
        <w:t xml:space="preserve"> </w:t>
      </w:r>
      <w:r>
        <w:t>genetic</w:t>
      </w:r>
      <w:r>
        <w:rPr>
          <w:spacing w:val="-11"/>
        </w:rPr>
        <w:t xml:space="preserve"> </w:t>
      </w:r>
      <w:r>
        <w:t>markers</w:t>
      </w:r>
      <w:r>
        <w:rPr>
          <w:spacing w:val="-12"/>
        </w:rPr>
        <w:t xml:space="preserve"> </w:t>
      </w:r>
      <w:r>
        <w:t>for</w:t>
      </w:r>
      <w:r>
        <w:rPr>
          <w:spacing w:val="-11"/>
        </w:rPr>
        <w:t xml:space="preserve"> </w:t>
      </w:r>
      <w:r>
        <w:t>resistance</w:t>
      </w:r>
      <w:r>
        <w:rPr>
          <w:spacing w:val="-12"/>
        </w:rPr>
        <w:t xml:space="preserve"> </w:t>
      </w:r>
      <w:r>
        <w:t>were</w:t>
      </w:r>
      <w:r>
        <w:rPr>
          <w:spacing w:val="-12"/>
        </w:rPr>
        <w:t xml:space="preserve"> </w:t>
      </w:r>
      <w:r>
        <w:t>detected</w:t>
      </w:r>
      <w:r>
        <w:rPr>
          <w:spacing w:val="-11"/>
        </w:rPr>
        <w:t xml:space="preserve"> </w:t>
      </w:r>
      <w:r>
        <w:t>for</w:t>
      </w:r>
      <w:r>
        <w:rPr>
          <w:spacing w:val="-12"/>
        </w:rPr>
        <w:t xml:space="preserve"> </w:t>
      </w:r>
      <w:r>
        <w:t>other</w:t>
      </w:r>
      <w:r>
        <w:rPr>
          <w:spacing w:val="-12"/>
        </w:rPr>
        <w:t xml:space="preserve"> </w:t>
      </w:r>
      <w:r>
        <w:t xml:space="preserve">beta- </w:t>
      </w:r>
      <w:r>
        <w:rPr>
          <w:spacing w:val="-2"/>
        </w:rPr>
        <w:t>lactams</w:t>
      </w:r>
      <w:r>
        <w:rPr>
          <w:spacing w:val="-10"/>
        </w:rPr>
        <w:t xml:space="preserve"> </w:t>
      </w:r>
      <w:r>
        <w:rPr>
          <w:spacing w:val="-2"/>
        </w:rPr>
        <w:t>such</w:t>
      </w:r>
      <w:r>
        <w:rPr>
          <w:spacing w:val="-10"/>
        </w:rPr>
        <w:t xml:space="preserve"> </w:t>
      </w:r>
      <w:r>
        <w:rPr>
          <w:spacing w:val="-2"/>
        </w:rPr>
        <w:t>as</w:t>
      </w:r>
      <w:r>
        <w:rPr>
          <w:spacing w:val="-10"/>
        </w:rPr>
        <w:t xml:space="preserve"> </w:t>
      </w:r>
      <w:r>
        <w:rPr>
          <w:spacing w:val="-2"/>
        </w:rPr>
        <w:t>ampicillin</w:t>
      </w:r>
      <w:r>
        <w:rPr>
          <w:spacing w:val="-10"/>
        </w:rPr>
        <w:t xml:space="preserve"> </w:t>
      </w:r>
      <w:r>
        <w:rPr>
          <w:spacing w:val="-2"/>
        </w:rPr>
        <w:t>or</w:t>
      </w:r>
      <w:r>
        <w:rPr>
          <w:spacing w:val="-10"/>
        </w:rPr>
        <w:t xml:space="preserve"> </w:t>
      </w:r>
      <w:r>
        <w:rPr>
          <w:spacing w:val="-2"/>
        </w:rPr>
        <w:t>cefazolin,</w:t>
      </w:r>
      <w:r>
        <w:rPr>
          <w:spacing w:val="-8"/>
        </w:rPr>
        <w:t xml:space="preserve"> </w:t>
      </w:r>
      <w:r>
        <w:rPr>
          <w:spacing w:val="-2"/>
        </w:rPr>
        <w:t>also</w:t>
      </w:r>
      <w:r>
        <w:rPr>
          <w:spacing w:val="-10"/>
        </w:rPr>
        <w:t xml:space="preserve"> </w:t>
      </w:r>
      <w:r>
        <w:rPr>
          <w:spacing w:val="-2"/>
        </w:rPr>
        <w:t>recommended</w:t>
      </w:r>
      <w:r>
        <w:rPr>
          <w:spacing w:val="-10"/>
        </w:rPr>
        <w:t xml:space="preserve"> </w:t>
      </w:r>
      <w:r>
        <w:rPr>
          <w:spacing w:val="-2"/>
        </w:rPr>
        <w:t>for</w:t>
      </w:r>
      <w:r>
        <w:rPr>
          <w:spacing w:val="-10"/>
        </w:rPr>
        <w:t xml:space="preserve"> </w:t>
      </w:r>
      <w:r>
        <w:rPr>
          <w:spacing w:val="-2"/>
        </w:rPr>
        <w:t>AIP</w:t>
      </w:r>
      <w:r>
        <w:rPr>
          <w:spacing w:val="-10"/>
        </w:rPr>
        <w:t xml:space="preserve"> </w:t>
      </w:r>
      <w:r>
        <w:rPr>
          <w:spacing w:val="-2"/>
        </w:rPr>
        <w:t>in</w:t>
      </w:r>
      <w:r>
        <w:rPr>
          <w:spacing w:val="-10"/>
        </w:rPr>
        <w:t xml:space="preserve"> </w:t>
      </w:r>
      <w:r>
        <w:rPr>
          <w:spacing w:val="-2"/>
        </w:rPr>
        <w:t>certain</w:t>
      </w:r>
      <w:r>
        <w:rPr>
          <w:spacing w:val="-10"/>
        </w:rPr>
        <w:t xml:space="preserve"> </w:t>
      </w:r>
      <w:r>
        <w:rPr>
          <w:spacing w:val="-2"/>
        </w:rPr>
        <w:t>cases.</w:t>
      </w:r>
      <w:r>
        <w:rPr>
          <w:spacing w:val="-10"/>
        </w:rPr>
        <w:t xml:space="preserve"> </w:t>
      </w:r>
      <w:r>
        <w:rPr>
          <w:spacing w:val="-2"/>
        </w:rPr>
        <w:t>[</w:t>
      </w:r>
      <w:hyperlink w:anchor="_bookmark50" w:history="1">
        <w:r>
          <w:rPr>
            <w:color w:val="0000FF"/>
            <w:spacing w:val="-2"/>
          </w:rPr>
          <w:t>57</w:t>
        </w:r>
      </w:hyperlink>
      <w:r>
        <w:rPr>
          <w:spacing w:val="-2"/>
        </w:rPr>
        <w:t>]</w:t>
      </w:r>
      <w:r>
        <w:rPr>
          <w:spacing w:val="-10"/>
        </w:rPr>
        <w:t xml:space="preserve"> </w:t>
      </w:r>
      <w:r>
        <w:rPr>
          <w:spacing w:val="-2"/>
        </w:rPr>
        <w:t xml:space="preserve">Conversely, </w:t>
      </w:r>
      <w:r>
        <w:t>approximately 29% and 40% of isolates were non-susceptible to clindamycin and erythromycin, respectively</w:t>
      </w:r>
      <w:ins w:id="424" w:author="Cavalli, Lea" w:date="2025-01-22T12:19:00Z" w16du:dateUtc="2025-01-22T11:19:00Z">
        <w:r>
          <w:t xml:space="preserve">. </w:t>
        </w:r>
      </w:ins>
      <w:ins w:id="425" w:author="Cavalli, Lea" w:date="2025-01-22T12:23:00Z" w16du:dateUtc="2025-01-22T11:23:00Z">
        <w:r>
          <w:t>The h</w:t>
        </w:r>
      </w:ins>
      <w:ins w:id="426" w:author="Cavalli, Lea" w:date="2025-01-22T12:20:00Z">
        <w:r w:rsidRPr="000251A4">
          <w:t xml:space="preserve">igh rates of erythromycin resistance </w:t>
        </w:r>
      </w:ins>
      <w:ins w:id="427" w:author="Cavalli, Lea" w:date="2025-01-22T12:23:00Z" w16du:dateUtc="2025-01-22T11:23:00Z">
        <w:r>
          <w:t xml:space="preserve">among invasive GBS isolates </w:t>
        </w:r>
      </w:ins>
      <w:ins w:id="428" w:author="Cavalli, Lea" w:date="2025-01-22T12:20:00Z">
        <w:r w:rsidRPr="000251A4">
          <w:t xml:space="preserve">are well-documented and </w:t>
        </w:r>
      </w:ins>
      <w:ins w:id="429" w:author="Cavalli, Lea" w:date="2025-01-22T12:20:00Z" w16du:dateUtc="2025-01-22T11:20:00Z">
        <w:r>
          <w:t>prompted</w:t>
        </w:r>
      </w:ins>
      <w:ins w:id="430" w:author="Cavalli, Lea" w:date="2025-01-22T12:20:00Z">
        <w:r w:rsidRPr="000251A4">
          <w:t xml:space="preserve"> its removal from U.S. AIP guidelines in 2010</w:t>
        </w:r>
      </w:ins>
      <w:r>
        <w:t>.</w:t>
      </w:r>
      <w:del w:id="431" w:author="Cavalli, Lea" w:date="2025-01-22T12:21:00Z" w16du:dateUtc="2025-01-22T11:21:00Z">
        <w:r w:rsidDel="000251A4">
          <w:delText xml:space="preserve"> </w:delText>
        </w:r>
      </w:del>
      <w:del w:id="432" w:author="Cavalli, Lea" w:date="2025-01-22T12:15:00Z" w16du:dateUtc="2025-01-22T11:15:00Z">
        <w:r w:rsidDel="000251A4">
          <w:delText>,</w:delText>
        </w:r>
      </w:del>
      <w:del w:id="433" w:author="Cavalli, Lea" w:date="2025-01-22T12:21:00Z" w16du:dateUtc="2025-01-22T11:21:00Z">
        <w:r w:rsidDel="000251A4">
          <w:delText xml:space="preserve"> </w:delText>
        </w:r>
        <w:commentRangeStart w:id="434"/>
        <w:commentRangeStart w:id="435"/>
        <w:commentRangeStart w:id="436"/>
        <w:r w:rsidDel="000251A4">
          <w:delText xml:space="preserve">supporting the latter’s removal from U.S. AIP guidelines in 2010 due to resistance </w:delText>
        </w:r>
        <w:r w:rsidDel="000251A4">
          <w:rPr>
            <w:spacing w:val="-2"/>
          </w:rPr>
          <w:delText>concerns</w:delText>
        </w:r>
        <w:commentRangeEnd w:id="434"/>
        <w:r w:rsidDel="000251A4">
          <w:rPr>
            <w:rStyle w:val="CommentReference"/>
          </w:rPr>
          <w:commentReference w:id="434"/>
        </w:r>
        <w:commentRangeEnd w:id="435"/>
        <w:r w:rsidDel="000251A4">
          <w:rPr>
            <w:rStyle w:val="CommentReference"/>
          </w:rPr>
          <w:commentReference w:id="435"/>
        </w:r>
      </w:del>
      <w:commentRangeEnd w:id="436"/>
      <w:r>
        <w:rPr>
          <w:rStyle w:val="CommentReference"/>
        </w:rPr>
        <w:commentReference w:id="436"/>
      </w:r>
      <w:del w:id="437" w:author="Cavalli, Lea" w:date="2025-01-22T12:21:00Z" w16du:dateUtc="2025-01-22T11:21:00Z">
        <w:r w:rsidDel="000251A4">
          <w:rPr>
            <w:spacing w:val="-2"/>
          </w:rPr>
          <w:delText xml:space="preserve"> </w:delText>
        </w:r>
      </w:del>
      <w:r>
        <w:rPr>
          <w:spacing w:val="-2"/>
        </w:rPr>
        <w:t>[</w:t>
      </w:r>
      <w:hyperlink w:anchor="_bookmark50" w:history="1">
        <w:r>
          <w:rPr>
            <w:color w:val="0000FF"/>
            <w:spacing w:val="-2"/>
          </w:rPr>
          <w:t>57</w:t>
        </w:r>
      </w:hyperlink>
      <w:r>
        <w:rPr>
          <w:spacing w:val="-2"/>
        </w:rPr>
        <w:t xml:space="preserve">] Although not statistically significant, the absence of </w:t>
      </w:r>
      <w:proofErr w:type="spellStart"/>
      <w:r>
        <w:rPr>
          <w:spacing w:val="-2"/>
        </w:rPr>
        <w:t>mef</w:t>
      </w:r>
      <w:proofErr w:type="spellEnd"/>
      <w:r>
        <w:rPr>
          <w:spacing w:val="-2"/>
        </w:rPr>
        <w:t>(A)/</w:t>
      </w:r>
      <w:proofErr w:type="spellStart"/>
      <w:r>
        <w:rPr>
          <w:spacing w:val="-2"/>
        </w:rPr>
        <w:t>msr</w:t>
      </w:r>
      <w:proofErr w:type="spellEnd"/>
      <w:r>
        <w:rPr>
          <w:spacing w:val="-2"/>
        </w:rPr>
        <w:t xml:space="preserve">(D) genetic markers </w:t>
      </w:r>
      <w:r>
        <w:t>and</w:t>
      </w:r>
      <w:r>
        <w:rPr>
          <w:spacing w:val="-12"/>
        </w:rPr>
        <w:t xml:space="preserve"> </w:t>
      </w:r>
      <w:r>
        <w:t>a</w:t>
      </w:r>
      <w:r>
        <w:rPr>
          <w:spacing w:val="-12"/>
        </w:rPr>
        <w:t xml:space="preserve"> </w:t>
      </w:r>
      <w:r>
        <w:t>rise</w:t>
      </w:r>
      <w:r>
        <w:rPr>
          <w:spacing w:val="-12"/>
        </w:rPr>
        <w:t xml:space="preserve"> </w:t>
      </w:r>
      <w:r>
        <w:t>in</w:t>
      </w:r>
      <w:r>
        <w:rPr>
          <w:spacing w:val="-12"/>
        </w:rPr>
        <w:t xml:space="preserve"> </w:t>
      </w:r>
      <w:r>
        <w:t>the</w:t>
      </w:r>
      <w:r>
        <w:rPr>
          <w:spacing w:val="-12"/>
        </w:rPr>
        <w:t xml:space="preserve"> </w:t>
      </w:r>
      <w:r>
        <w:t>prevalence</w:t>
      </w:r>
      <w:r>
        <w:rPr>
          <w:spacing w:val="-12"/>
        </w:rPr>
        <w:t xml:space="preserve"> </w:t>
      </w:r>
      <w:r>
        <w:t>of</w:t>
      </w:r>
      <w:r>
        <w:rPr>
          <w:spacing w:val="-12"/>
        </w:rPr>
        <w:t xml:space="preserve"> </w:t>
      </w:r>
      <w:r>
        <w:t>erm</w:t>
      </w:r>
      <w:r>
        <w:rPr>
          <w:spacing w:val="-12"/>
        </w:rPr>
        <w:t xml:space="preserve"> </w:t>
      </w:r>
      <w:r>
        <w:t>genes</w:t>
      </w:r>
      <w:r>
        <w:rPr>
          <w:spacing w:val="-12"/>
        </w:rPr>
        <w:t xml:space="preserve"> </w:t>
      </w:r>
      <w:r>
        <w:t>after</w:t>
      </w:r>
      <w:r>
        <w:rPr>
          <w:spacing w:val="-12"/>
        </w:rPr>
        <w:t xml:space="preserve"> </w:t>
      </w:r>
      <w:r>
        <w:t>2013</w:t>
      </w:r>
      <w:r>
        <w:rPr>
          <w:spacing w:val="-12"/>
        </w:rPr>
        <w:t xml:space="preserve"> </w:t>
      </w:r>
      <w:r>
        <w:t>might</w:t>
      </w:r>
      <w:r>
        <w:rPr>
          <w:spacing w:val="-12"/>
        </w:rPr>
        <w:t xml:space="preserve"> </w:t>
      </w:r>
      <w:r>
        <w:t>have</w:t>
      </w:r>
      <w:r>
        <w:rPr>
          <w:spacing w:val="-12"/>
        </w:rPr>
        <w:t xml:space="preserve"> </w:t>
      </w:r>
      <w:r>
        <w:t>biological</w:t>
      </w:r>
      <w:r>
        <w:rPr>
          <w:spacing w:val="-12"/>
        </w:rPr>
        <w:t xml:space="preserve"> </w:t>
      </w:r>
      <w:r>
        <w:t>and</w:t>
      </w:r>
      <w:r>
        <w:rPr>
          <w:spacing w:val="-12"/>
        </w:rPr>
        <w:t xml:space="preserve"> </w:t>
      </w:r>
      <w:r>
        <w:t>clinical</w:t>
      </w:r>
      <w:r>
        <w:rPr>
          <w:spacing w:val="-12"/>
        </w:rPr>
        <w:t xml:space="preserve"> </w:t>
      </w:r>
      <w:r>
        <w:t xml:space="preserve">significance. The absence of </w:t>
      </w:r>
      <w:proofErr w:type="spellStart"/>
      <w:r>
        <w:t>mef</w:t>
      </w:r>
      <w:proofErr w:type="spellEnd"/>
      <w:r>
        <w:t>(A)/</w:t>
      </w:r>
      <w:proofErr w:type="spellStart"/>
      <w:r>
        <w:t>msr</w:t>
      </w:r>
      <w:proofErr w:type="spellEnd"/>
      <w:r>
        <w:t>(D), which confers resistance to erythromycin but not clindamycin, may</w:t>
      </w:r>
      <w:r>
        <w:rPr>
          <w:spacing w:val="-3"/>
        </w:rPr>
        <w:t xml:space="preserve"> </w:t>
      </w:r>
      <w:r>
        <w:t>reflect</w:t>
      </w:r>
      <w:r>
        <w:rPr>
          <w:spacing w:val="-3"/>
        </w:rPr>
        <w:t xml:space="preserve"> </w:t>
      </w:r>
      <w:r>
        <w:t>reduced</w:t>
      </w:r>
      <w:r>
        <w:rPr>
          <w:spacing w:val="-2"/>
        </w:rPr>
        <w:t xml:space="preserve"> </w:t>
      </w:r>
      <w:r>
        <w:t>selective</w:t>
      </w:r>
      <w:r>
        <w:rPr>
          <w:spacing w:val="-2"/>
        </w:rPr>
        <w:t xml:space="preserve"> </w:t>
      </w:r>
      <w:r>
        <w:t>pressure</w:t>
      </w:r>
      <w:r>
        <w:rPr>
          <w:spacing w:val="-2"/>
        </w:rPr>
        <w:t xml:space="preserve"> </w:t>
      </w:r>
      <w:r>
        <w:t>for</w:t>
      </w:r>
      <w:r>
        <w:rPr>
          <w:spacing w:val="-3"/>
        </w:rPr>
        <w:t xml:space="preserve"> </w:t>
      </w:r>
      <w:r>
        <w:t>erythromycin</w:t>
      </w:r>
      <w:r>
        <w:rPr>
          <w:spacing w:val="-2"/>
        </w:rPr>
        <w:t xml:space="preserve"> </w:t>
      </w:r>
      <w:r>
        <w:t>resistance</w:t>
      </w:r>
      <w:r>
        <w:rPr>
          <w:spacing w:val="-2"/>
        </w:rPr>
        <w:t xml:space="preserve"> </w:t>
      </w:r>
      <w:r>
        <w:t>following</w:t>
      </w:r>
      <w:r>
        <w:rPr>
          <w:spacing w:val="-3"/>
        </w:rPr>
        <w:t xml:space="preserve"> </w:t>
      </w:r>
      <w:r>
        <w:t>the</w:t>
      </w:r>
      <w:r>
        <w:rPr>
          <w:spacing w:val="-2"/>
        </w:rPr>
        <w:t xml:space="preserve"> </w:t>
      </w:r>
      <w:r>
        <w:t>2010</w:t>
      </w:r>
      <w:r>
        <w:rPr>
          <w:spacing w:val="-3"/>
        </w:rPr>
        <w:t xml:space="preserve"> </w:t>
      </w:r>
      <w:r>
        <w:t>revision</w:t>
      </w:r>
      <w:r>
        <w:rPr>
          <w:spacing w:val="-2"/>
        </w:rPr>
        <w:t xml:space="preserve"> </w:t>
      </w:r>
      <w:r>
        <w:t>of AIP</w:t>
      </w:r>
      <w:r>
        <w:rPr>
          <w:spacing w:val="-5"/>
        </w:rPr>
        <w:t xml:space="preserve"> </w:t>
      </w:r>
      <w:r>
        <w:t>guidelines.</w:t>
      </w:r>
      <w:r>
        <w:rPr>
          <w:spacing w:val="-5"/>
        </w:rPr>
        <w:t xml:space="preserve"> </w:t>
      </w:r>
      <w:r>
        <w:t>[</w:t>
      </w:r>
      <w:hyperlink w:anchor="_bookmark50" w:history="1">
        <w:r>
          <w:rPr>
            <w:color w:val="0000FF"/>
          </w:rPr>
          <w:t>57</w:t>
        </w:r>
      </w:hyperlink>
      <w:r>
        <w:t>]</w:t>
      </w:r>
      <w:r>
        <w:rPr>
          <w:spacing w:val="-5"/>
        </w:rPr>
        <w:t xml:space="preserve"> </w:t>
      </w:r>
      <w:r>
        <w:t>The</w:t>
      </w:r>
      <w:r>
        <w:rPr>
          <w:spacing w:val="-5"/>
        </w:rPr>
        <w:t xml:space="preserve"> </w:t>
      </w:r>
      <w:r>
        <w:t>ongoing</w:t>
      </w:r>
      <w:r>
        <w:rPr>
          <w:spacing w:val="-5"/>
        </w:rPr>
        <w:t xml:space="preserve"> </w:t>
      </w:r>
      <w:r>
        <w:t>presence</w:t>
      </w:r>
      <w:r>
        <w:rPr>
          <w:spacing w:val="-5"/>
        </w:rPr>
        <w:t xml:space="preserve"> </w:t>
      </w:r>
      <w:r>
        <w:t>of</w:t>
      </w:r>
      <w:r>
        <w:rPr>
          <w:spacing w:val="-5"/>
        </w:rPr>
        <w:t xml:space="preserve"> </w:t>
      </w:r>
      <w:proofErr w:type="spellStart"/>
      <w:r>
        <w:t>ermA</w:t>
      </w:r>
      <w:proofErr w:type="spellEnd"/>
      <w:r>
        <w:t>,</w:t>
      </w:r>
      <w:r>
        <w:rPr>
          <w:spacing w:val="-5"/>
        </w:rPr>
        <w:t xml:space="preserve"> </w:t>
      </w:r>
      <w:proofErr w:type="spellStart"/>
      <w:r>
        <w:t>ermB</w:t>
      </w:r>
      <w:proofErr w:type="spellEnd"/>
      <w:r>
        <w:t>,</w:t>
      </w:r>
      <w:r>
        <w:rPr>
          <w:spacing w:val="-5"/>
        </w:rPr>
        <w:t xml:space="preserve"> </w:t>
      </w:r>
      <w:r>
        <w:t>and</w:t>
      </w:r>
      <w:r>
        <w:rPr>
          <w:spacing w:val="-5"/>
        </w:rPr>
        <w:t xml:space="preserve"> </w:t>
      </w:r>
      <w:proofErr w:type="spellStart"/>
      <w:r>
        <w:t>ermT</w:t>
      </w:r>
      <w:proofErr w:type="spellEnd"/>
      <w:r>
        <w:rPr>
          <w:spacing w:val="-5"/>
        </w:rPr>
        <w:t xml:space="preserve"> </w:t>
      </w:r>
      <w:r>
        <w:t>genes,</w:t>
      </w:r>
      <w:r>
        <w:rPr>
          <w:spacing w:val="-5"/>
        </w:rPr>
        <w:t xml:space="preserve"> </w:t>
      </w:r>
      <w:r>
        <w:t>conferring</w:t>
      </w:r>
      <w:r>
        <w:rPr>
          <w:spacing w:val="-5"/>
        </w:rPr>
        <w:t xml:space="preserve"> </w:t>
      </w:r>
      <w:r>
        <w:t xml:space="preserve">resistance to both erythromycin and clindamycin, aligns with clindamycin’s continued use in treating GBS </w:t>
      </w:r>
      <w:proofErr w:type="spellStart"/>
      <w:r>
        <w:t>infections.</w:t>
      </w:r>
      <w:del w:id="438" w:author="Cavalli, Lea" w:date="2025-01-22T14:45:00Z" w16du:dateUtc="2025-01-22T13:45:00Z">
        <w:r w:rsidDel="004668CF">
          <w:rPr>
            <w:spacing w:val="12"/>
          </w:rPr>
          <w:delText xml:space="preserve"> </w:delText>
        </w:r>
        <w:r w:rsidDel="004668CF">
          <w:delText>This</w:delText>
        </w:r>
        <w:r w:rsidDel="004668CF">
          <w:rPr>
            <w:spacing w:val="-5"/>
          </w:rPr>
          <w:delText xml:space="preserve"> </w:delText>
        </w:r>
        <w:r w:rsidDel="004668CF">
          <w:delText>rise</w:delText>
        </w:r>
        <w:r w:rsidDel="004668CF">
          <w:rPr>
            <w:spacing w:val="-5"/>
          </w:rPr>
          <w:delText xml:space="preserve"> </w:delText>
        </w:r>
        <w:r w:rsidDel="004668CF">
          <w:delText>in</w:delText>
        </w:r>
        <w:r w:rsidDel="004668CF">
          <w:rPr>
            <w:spacing w:val="-5"/>
          </w:rPr>
          <w:delText xml:space="preserve"> </w:delText>
        </w:r>
        <w:r w:rsidDel="004668CF">
          <w:delText>macrolide</w:delText>
        </w:r>
        <w:r w:rsidDel="004668CF">
          <w:rPr>
            <w:spacing w:val="-5"/>
          </w:rPr>
          <w:delText xml:space="preserve"> </w:delText>
        </w:r>
        <w:r w:rsidDel="004668CF">
          <w:delText>and</w:delText>
        </w:r>
        <w:r w:rsidDel="004668CF">
          <w:rPr>
            <w:spacing w:val="-5"/>
          </w:rPr>
          <w:delText xml:space="preserve"> </w:delText>
        </w:r>
        <w:r w:rsidDel="004668CF">
          <w:delText>lincosamide</w:delText>
        </w:r>
        <w:r w:rsidDel="004668CF">
          <w:rPr>
            <w:spacing w:val="-5"/>
          </w:rPr>
          <w:delText xml:space="preserve"> </w:delText>
        </w:r>
        <w:r w:rsidDel="004668CF">
          <w:delText>resistance</w:delText>
        </w:r>
        <w:r w:rsidDel="004668CF">
          <w:rPr>
            <w:spacing w:val="-5"/>
          </w:rPr>
          <w:delText xml:space="preserve"> </w:delText>
        </w:r>
        <w:r w:rsidDel="004668CF">
          <w:delText>is</w:delText>
        </w:r>
        <w:r w:rsidDel="004668CF">
          <w:rPr>
            <w:spacing w:val="-5"/>
          </w:rPr>
          <w:delText xml:space="preserve"> </w:delText>
        </w:r>
        <w:r w:rsidDel="004668CF">
          <w:delText>widely</w:delText>
        </w:r>
        <w:r w:rsidDel="004668CF">
          <w:rPr>
            <w:spacing w:val="-5"/>
          </w:rPr>
          <w:delText xml:space="preserve"> </w:delText>
        </w:r>
        <w:r w:rsidDel="004668CF">
          <w:delText>reported</w:delText>
        </w:r>
        <w:r w:rsidDel="004668CF">
          <w:rPr>
            <w:spacing w:val="-5"/>
          </w:rPr>
          <w:delText xml:space="preserve"> </w:delText>
        </w:r>
        <w:r w:rsidDel="004668CF">
          <w:delText>and</w:delText>
        </w:r>
        <w:r w:rsidDel="004668CF">
          <w:rPr>
            <w:spacing w:val="-5"/>
          </w:rPr>
          <w:delText xml:space="preserve"> </w:delText>
        </w:r>
        <w:r w:rsidDel="004668CF">
          <w:delText>is</w:delText>
        </w:r>
        <w:r w:rsidDel="004668CF">
          <w:rPr>
            <w:spacing w:val="-5"/>
          </w:rPr>
          <w:delText xml:space="preserve"> </w:delText>
        </w:r>
        <w:r w:rsidDel="004668CF">
          <w:delText>believed</w:delText>
        </w:r>
        <w:r w:rsidDel="004668CF">
          <w:rPr>
            <w:spacing w:val="-5"/>
          </w:rPr>
          <w:delText xml:space="preserve"> </w:delText>
        </w:r>
        <w:r w:rsidDel="004668CF">
          <w:delText>to result</w:delText>
        </w:r>
        <w:r w:rsidDel="004668CF">
          <w:rPr>
            <w:spacing w:val="-13"/>
          </w:rPr>
          <w:delText xml:space="preserve"> </w:delText>
        </w:r>
        <w:r w:rsidDel="004668CF">
          <w:delText>from</w:delText>
        </w:r>
        <w:r w:rsidDel="004668CF">
          <w:rPr>
            <w:spacing w:val="-12"/>
          </w:rPr>
          <w:delText xml:space="preserve"> </w:delText>
        </w:r>
        <w:r w:rsidDel="004668CF">
          <w:delText>clindamycin</w:delText>
        </w:r>
        <w:r w:rsidDel="004668CF">
          <w:rPr>
            <w:spacing w:val="-12"/>
          </w:rPr>
          <w:delText xml:space="preserve"> </w:delText>
        </w:r>
        <w:r w:rsidDel="004668CF">
          <w:delText>overuse</w:delText>
        </w:r>
        <w:r w:rsidDel="004668CF">
          <w:rPr>
            <w:spacing w:val="-12"/>
          </w:rPr>
          <w:delText xml:space="preserve"> </w:delText>
        </w:r>
        <w:r w:rsidDel="004668CF">
          <w:delText>in</w:delText>
        </w:r>
        <w:r w:rsidDel="004668CF">
          <w:rPr>
            <w:spacing w:val="-12"/>
          </w:rPr>
          <w:delText xml:space="preserve"> </w:delText>
        </w:r>
        <w:r w:rsidDel="004668CF">
          <w:delText>penicillin-allergic</w:delText>
        </w:r>
        <w:r w:rsidDel="004668CF">
          <w:rPr>
            <w:spacing w:val="-12"/>
          </w:rPr>
          <w:delText xml:space="preserve"> </w:delText>
        </w:r>
        <w:commentRangeStart w:id="439"/>
        <w:commentRangeStart w:id="440"/>
        <w:commentRangeStart w:id="441"/>
        <w:r w:rsidDel="004668CF">
          <w:delText>patients</w:delText>
        </w:r>
        <w:commentRangeEnd w:id="439"/>
        <w:r w:rsidDel="004668CF">
          <w:rPr>
            <w:rStyle w:val="CommentReference"/>
          </w:rPr>
          <w:commentReference w:id="439"/>
        </w:r>
        <w:commentRangeEnd w:id="440"/>
        <w:r w:rsidDel="004668CF">
          <w:rPr>
            <w:rStyle w:val="CommentReference"/>
          </w:rPr>
          <w:commentReference w:id="440"/>
        </w:r>
      </w:del>
      <w:commentRangeEnd w:id="441"/>
      <w:r>
        <w:rPr>
          <w:rStyle w:val="CommentReference"/>
        </w:rPr>
        <w:commentReference w:id="441"/>
      </w:r>
      <w:del w:id="442" w:author="Cavalli, Lea" w:date="2025-01-22T14:45:00Z" w16du:dateUtc="2025-01-22T13:45:00Z">
        <w:r w:rsidDel="004668CF">
          <w:delText>.</w:delText>
        </w:r>
      </w:del>
      <w:del w:id="443" w:author="Cavalli, Lea" w:date="2025-01-22T16:03:00Z" w16du:dateUtc="2025-01-22T15:03:00Z">
        <w:r w:rsidDel="00565494">
          <w:rPr>
            <w:spacing w:val="-9"/>
          </w:rPr>
          <w:delText xml:space="preserve"> </w:delText>
        </w:r>
        <w:r w:rsidDel="00565494">
          <w:delText>[</w:delText>
        </w:r>
        <w:r w:rsidDel="00565494">
          <w:fldChar w:fldCharType="begin"/>
        </w:r>
        <w:r w:rsidDel="00565494">
          <w:delInstrText>HYPERLINK \l "_bookmark50"</w:delInstrText>
        </w:r>
        <w:r w:rsidDel="00565494">
          <w:fldChar w:fldCharType="separate"/>
        </w:r>
        <w:r w:rsidDel="00565494">
          <w:rPr>
            <w:color w:val="0000FF"/>
          </w:rPr>
          <w:delText>57</w:delText>
        </w:r>
        <w:r w:rsidDel="00565494">
          <w:fldChar w:fldCharType="end"/>
        </w:r>
        <w:r w:rsidDel="00565494">
          <w:delText>,</w:delText>
        </w:r>
        <w:r w:rsidDel="00565494">
          <w:rPr>
            <w:spacing w:val="-13"/>
          </w:rPr>
          <w:delText xml:space="preserve"> </w:delText>
        </w:r>
        <w:r w:rsidDel="00565494">
          <w:fldChar w:fldCharType="begin"/>
        </w:r>
        <w:r w:rsidDel="00565494">
          <w:delInstrText>HYPERLINK \l "_bookmark51"</w:delInstrText>
        </w:r>
        <w:r w:rsidDel="00565494">
          <w:fldChar w:fldCharType="separate"/>
        </w:r>
        <w:r w:rsidDel="00565494">
          <w:rPr>
            <w:color w:val="0000FF"/>
          </w:rPr>
          <w:delText>58</w:delText>
        </w:r>
        <w:r w:rsidDel="00565494">
          <w:fldChar w:fldCharType="end"/>
        </w:r>
        <w:r w:rsidDel="00565494">
          <w:delText>]</w:delText>
        </w:r>
        <w:r w:rsidDel="00565494">
          <w:rPr>
            <w:spacing w:val="-8"/>
          </w:rPr>
          <w:delText xml:space="preserve"> </w:delText>
        </w:r>
        <w:r w:rsidDel="00565494">
          <w:delText>These</w:delText>
        </w:r>
        <w:r w:rsidDel="00565494">
          <w:rPr>
            <w:spacing w:val="-9"/>
          </w:rPr>
          <w:delText xml:space="preserve"> </w:delText>
        </w:r>
        <w:r w:rsidDel="00565494">
          <w:delText>findings</w:delText>
        </w:r>
        <w:r w:rsidDel="00565494">
          <w:rPr>
            <w:spacing w:val="-9"/>
          </w:rPr>
          <w:delText xml:space="preserve"> </w:delText>
        </w:r>
        <w:r w:rsidDel="00565494">
          <w:delText>underscore the</w:delText>
        </w:r>
        <w:r w:rsidDel="00565494">
          <w:rPr>
            <w:spacing w:val="4"/>
          </w:rPr>
          <w:delText xml:space="preserve"> </w:delText>
        </w:r>
        <w:r w:rsidDel="00565494">
          <w:delText>importance</w:delText>
        </w:r>
        <w:r w:rsidDel="00565494">
          <w:rPr>
            <w:spacing w:val="4"/>
          </w:rPr>
          <w:delText xml:space="preserve"> </w:delText>
        </w:r>
        <w:r w:rsidDel="00565494">
          <w:delText>of</w:delText>
        </w:r>
        <w:r w:rsidDel="00565494">
          <w:rPr>
            <w:spacing w:val="5"/>
          </w:rPr>
          <w:delText xml:space="preserve"> </w:delText>
        </w:r>
        <w:r w:rsidDel="00565494">
          <w:delText>clindamycin</w:delText>
        </w:r>
        <w:r w:rsidDel="00565494">
          <w:rPr>
            <w:spacing w:val="4"/>
          </w:rPr>
          <w:delText xml:space="preserve"> </w:delText>
        </w:r>
        <w:r w:rsidDel="00565494">
          <w:delText>susceptibility</w:delText>
        </w:r>
        <w:r w:rsidDel="00565494">
          <w:rPr>
            <w:spacing w:val="3"/>
          </w:rPr>
          <w:delText xml:space="preserve"> </w:delText>
        </w:r>
        <w:r w:rsidDel="00565494">
          <w:delText>testing</w:delText>
        </w:r>
        <w:r w:rsidDel="00565494">
          <w:rPr>
            <w:spacing w:val="4"/>
          </w:rPr>
          <w:delText xml:space="preserve"> </w:delText>
        </w:r>
        <w:r w:rsidDel="00565494">
          <w:delText>in</w:delText>
        </w:r>
        <w:r w:rsidDel="00565494">
          <w:rPr>
            <w:spacing w:val="5"/>
          </w:rPr>
          <w:delText xml:space="preserve"> </w:delText>
        </w:r>
        <w:r w:rsidDel="00565494">
          <w:delText>maternal</w:delText>
        </w:r>
        <w:r w:rsidDel="00565494">
          <w:rPr>
            <w:spacing w:val="4"/>
          </w:rPr>
          <w:delText xml:space="preserve"> </w:delText>
        </w:r>
        <w:r w:rsidDel="00565494">
          <w:delText>carriage</w:delText>
        </w:r>
        <w:r w:rsidDel="00565494">
          <w:rPr>
            <w:spacing w:val="4"/>
          </w:rPr>
          <w:delText xml:space="preserve"> </w:delText>
        </w:r>
        <w:r w:rsidDel="00565494">
          <w:delText>isolates</w:delText>
        </w:r>
        <w:r w:rsidDel="00565494">
          <w:rPr>
            <w:spacing w:val="4"/>
          </w:rPr>
          <w:delText xml:space="preserve"> </w:delText>
        </w:r>
        <w:r w:rsidDel="00565494">
          <w:delText>and</w:delText>
        </w:r>
        <w:r w:rsidDel="00565494">
          <w:rPr>
            <w:spacing w:val="4"/>
          </w:rPr>
          <w:delText xml:space="preserve"> </w:delText>
        </w:r>
        <w:r w:rsidDel="00565494">
          <w:delText>the</w:delText>
        </w:r>
        <w:r w:rsidDel="00565494">
          <w:rPr>
            <w:spacing w:val="5"/>
          </w:rPr>
          <w:delText xml:space="preserve"> </w:delText>
        </w:r>
        <w:r w:rsidDel="00565494">
          <w:delText>use</w:delText>
        </w:r>
        <w:r w:rsidDel="00565494">
          <w:rPr>
            <w:spacing w:val="4"/>
          </w:rPr>
          <w:delText xml:space="preserve"> </w:delText>
        </w:r>
        <w:r w:rsidDel="00565494">
          <w:rPr>
            <w:spacing w:val="-5"/>
          </w:rPr>
          <w:delText xml:space="preserve">of </w:delText>
        </w:r>
        <w:r w:rsidDel="00565494">
          <w:delText>vancomycin for resistant strains.</w:delText>
        </w:r>
        <w:r w:rsidDel="00565494">
          <w:rPr>
            <w:spacing w:val="23"/>
          </w:rPr>
          <w:delText xml:space="preserve"> </w:delText>
        </w:r>
      </w:del>
      <w:ins w:id="444" w:author="Cavalli, Lea" w:date="2025-01-22T16:05:00Z">
        <w:r w:rsidR="00291424" w:rsidRPr="00291424">
          <w:rPr>
            <w:rPrChange w:id="445" w:author="Cavalli, Lea" w:date="2025-01-22T16:05:00Z" w16du:dateUtc="2025-01-22T15:05:00Z">
              <w:rPr>
                <w:spacing w:val="23"/>
              </w:rPr>
            </w:rPrChange>
          </w:rPr>
          <w:t>It</w:t>
        </w:r>
        <w:proofErr w:type="spellEnd"/>
        <w:r w:rsidR="00291424" w:rsidRPr="00291424">
          <w:rPr>
            <w:rPrChange w:id="446" w:author="Cavalli, Lea" w:date="2025-01-22T16:05:00Z" w16du:dateUtc="2025-01-22T15:05:00Z">
              <w:rPr>
                <w:spacing w:val="23"/>
              </w:rPr>
            </w:rPrChange>
          </w:rPr>
          <w:t xml:space="preserve"> has been suggested that the </w:t>
        </w:r>
      </w:ins>
      <w:ins w:id="447" w:author="Cavalli, Lea" w:date="2025-01-22T16:05:00Z" w16du:dateUtc="2025-01-22T15:05:00Z">
        <w:r w:rsidR="00291424">
          <w:t>rise</w:t>
        </w:r>
      </w:ins>
      <w:ins w:id="448" w:author="Cavalli, Lea" w:date="2025-01-22T16:05:00Z">
        <w:r w:rsidR="00291424" w:rsidRPr="00291424">
          <w:rPr>
            <w:rPrChange w:id="449" w:author="Cavalli, Lea" w:date="2025-01-22T16:05:00Z" w16du:dateUtc="2025-01-22T15:05:00Z">
              <w:rPr>
                <w:spacing w:val="23"/>
              </w:rPr>
            </w:rPrChange>
          </w:rPr>
          <w:t xml:space="preserve"> clindamycin resistance in GBS may result from its overuse in penicillin-allergic patients, </w:t>
        </w:r>
      </w:ins>
      <w:ins w:id="450" w:author="Cavalli, Lea" w:date="2025-01-22T16:05:00Z" w16du:dateUtc="2025-01-22T15:05:00Z">
        <w:r w:rsidR="00291424">
          <w:t>highlighting</w:t>
        </w:r>
      </w:ins>
      <w:ins w:id="451" w:author="Cavalli, Lea" w:date="2025-01-22T16:05:00Z">
        <w:r w:rsidR="00291424" w:rsidRPr="00291424">
          <w:rPr>
            <w:rPrChange w:id="452" w:author="Cavalli, Lea" w:date="2025-01-22T16:05:00Z" w16du:dateUtc="2025-01-22T15:05:00Z">
              <w:rPr>
                <w:spacing w:val="23"/>
              </w:rPr>
            </w:rPrChange>
          </w:rPr>
          <w:t xml:space="preserve"> the importance of conducting clindamycin susceptibility testing in maternal carriage isolates and considering vancomycin for treating resistant strains</w:t>
        </w:r>
        <w:r w:rsidR="00291424" w:rsidRPr="005C0170">
          <w:rPr>
            <w:rPrChange w:id="453" w:author="Cavalli, Lea" w:date="2025-01-22T16:06:00Z" w16du:dateUtc="2025-01-22T15:06:00Z">
              <w:rPr>
                <w:spacing w:val="23"/>
              </w:rPr>
            </w:rPrChange>
          </w:rPr>
          <w:t>.</w:t>
        </w:r>
      </w:ins>
      <w:ins w:id="454" w:author="Cavalli, Lea" w:date="2025-01-22T16:06:00Z" w16du:dateUtc="2025-01-22T15:06:00Z">
        <w:r w:rsidR="005C0170" w:rsidRPr="005C0170">
          <w:rPr>
            <w:rPrChange w:id="455" w:author="Cavalli, Lea" w:date="2025-01-22T16:06:00Z" w16du:dateUtc="2025-01-22T15:06:00Z">
              <w:rPr>
                <w:spacing w:val="23"/>
              </w:rPr>
            </w:rPrChange>
          </w:rPr>
          <w:t xml:space="preserve"> </w:t>
        </w:r>
      </w:ins>
      <w:ins w:id="456" w:author="Cavalli, Lea" w:date="2025-01-22T16:06:00Z">
        <w:r w:rsidR="005C0170" w:rsidRPr="005C0170">
          <w:rPr>
            <w:rPrChange w:id="457" w:author="Cavalli, Lea" w:date="2025-01-22T16:06:00Z" w16du:dateUtc="2025-01-22T15:06:00Z">
              <w:rPr>
                <w:spacing w:val="23"/>
              </w:rPr>
            </w:rPrChange>
          </w:rPr>
          <w:t xml:space="preserve">[57, 58] However, a similar resistance trend is observed in other Gram-positive organisms, such as Staphylococcus aureus and Group A Streptococcus, </w:t>
        </w:r>
      </w:ins>
      <w:ins w:id="458" w:author="Cavalli, Lea" w:date="2025-01-22T16:06:00Z" w16du:dateUtc="2025-01-22T15:06:00Z">
        <w:r w:rsidR="005C0170" w:rsidRPr="005C0170">
          <w:rPr>
            <w:rPrChange w:id="459" w:author="Cavalli, Lea" w:date="2025-01-22T16:06:00Z" w16du:dateUtc="2025-01-22T15:06:00Z">
              <w:rPr>
                <w:spacing w:val="23"/>
              </w:rPr>
            </w:rPrChange>
          </w:rPr>
          <w:t xml:space="preserve">such that </w:t>
        </w:r>
      </w:ins>
      <w:ins w:id="460" w:author="Cavalli, Lea" w:date="2025-01-22T16:06:00Z">
        <w:r w:rsidR="005C0170" w:rsidRPr="005C0170">
          <w:rPr>
            <w:rPrChange w:id="461" w:author="Cavalli, Lea" w:date="2025-01-22T16:06:00Z" w16du:dateUtc="2025-01-22T15:06:00Z">
              <w:rPr>
                <w:spacing w:val="23"/>
              </w:rPr>
            </w:rPrChange>
          </w:rPr>
          <w:t>this pattern might also be attributed to bystander selection from clindamycin use in various contexts.</w:t>
        </w:r>
      </w:ins>
      <w:ins w:id="462" w:author="Cavalli, Lea" w:date="2025-01-22T16:06:00Z" w16du:dateUtc="2025-01-22T15:06:00Z">
        <w:r w:rsidR="005C0170">
          <w:rPr>
            <w:spacing w:val="23"/>
          </w:rPr>
          <w:t xml:space="preserve"> </w:t>
        </w:r>
      </w:ins>
      <w:commentRangeStart w:id="463"/>
      <w:r>
        <w:t xml:space="preserve">Finally, tetracycline exhibits the highest resistance rate in GBS </w:t>
      </w:r>
      <w:r>
        <w:rPr>
          <w:spacing w:val="-2"/>
        </w:rPr>
        <w:t>(90%</w:t>
      </w:r>
      <w:r>
        <w:rPr>
          <w:spacing w:val="-8"/>
        </w:rPr>
        <w:t xml:space="preserve"> </w:t>
      </w:r>
      <w:r>
        <w:rPr>
          <w:spacing w:val="-2"/>
        </w:rPr>
        <w:t>in</w:t>
      </w:r>
      <w:r>
        <w:rPr>
          <w:spacing w:val="-8"/>
        </w:rPr>
        <w:t xml:space="preserve"> </w:t>
      </w:r>
      <w:r>
        <w:rPr>
          <w:spacing w:val="-2"/>
        </w:rPr>
        <w:t>our</w:t>
      </w:r>
      <w:r>
        <w:rPr>
          <w:spacing w:val="-8"/>
        </w:rPr>
        <w:t xml:space="preserve"> </w:t>
      </w:r>
      <w:r>
        <w:rPr>
          <w:spacing w:val="-2"/>
        </w:rPr>
        <w:t>study)</w:t>
      </w:r>
      <w:r>
        <w:rPr>
          <w:spacing w:val="-8"/>
        </w:rPr>
        <w:t xml:space="preserve"> </w:t>
      </w:r>
      <w:r>
        <w:rPr>
          <w:spacing w:val="-2"/>
        </w:rPr>
        <w:t>despite</w:t>
      </w:r>
      <w:r>
        <w:rPr>
          <w:spacing w:val="-8"/>
        </w:rPr>
        <w:t xml:space="preserve"> </w:t>
      </w:r>
      <w:r>
        <w:rPr>
          <w:spacing w:val="-2"/>
        </w:rPr>
        <w:t>having</w:t>
      </w:r>
      <w:r>
        <w:rPr>
          <w:spacing w:val="-8"/>
        </w:rPr>
        <w:t xml:space="preserve"> </w:t>
      </w:r>
      <w:r>
        <w:rPr>
          <w:spacing w:val="-2"/>
        </w:rPr>
        <w:t>never</w:t>
      </w:r>
      <w:r>
        <w:rPr>
          <w:spacing w:val="-8"/>
        </w:rPr>
        <w:t xml:space="preserve"> </w:t>
      </w:r>
      <w:r>
        <w:rPr>
          <w:spacing w:val="-2"/>
        </w:rPr>
        <w:t>been</w:t>
      </w:r>
      <w:r>
        <w:rPr>
          <w:spacing w:val="-8"/>
        </w:rPr>
        <w:t xml:space="preserve"> </w:t>
      </w:r>
      <w:r>
        <w:rPr>
          <w:spacing w:val="-2"/>
        </w:rPr>
        <w:t>used</w:t>
      </w:r>
      <w:r>
        <w:rPr>
          <w:spacing w:val="-8"/>
        </w:rPr>
        <w:t xml:space="preserve"> </w:t>
      </w:r>
      <w:r>
        <w:rPr>
          <w:spacing w:val="-2"/>
        </w:rPr>
        <w:t>to</w:t>
      </w:r>
      <w:r>
        <w:rPr>
          <w:spacing w:val="-8"/>
        </w:rPr>
        <w:t xml:space="preserve"> </w:t>
      </w:r>
      <w:r>
        <w:rPr>
          <w:spacing w:val="-2"/>
        </w:rPr>
        <w:t>treat</w:t>
      </w:r>
      <w:r>
        <w:rPr>
          <w:spacing w:val="-8"/>
        </w:rPr>
        <w:t xml:space="preserve"> </w:t>
      </w:r>
      <w:r>
        <w:rPr>
          <w:spacing w:val="-2"/>
        </w:rPr>
        <w:t>this</w:t>
      </w:r>
      <w:r>
        <w:rPr>
          <w:spacing w:val="-8"/>
        </w:rPr>
        <w:t xml:space="preserve"> </w:t>
      </w:r>
      <w:r>
        <w:rPr>
          <w:spacing w:val="-2"/>
        </w:rPr>
        <w:t>infection</w:t>
      </w:r>
      <w:r>
        <w:rPr>
          <w:spacing w:val="-8"/>
        </w:rPr>
        <w:t xml:space="preserve"> </w:t>
      </w:r>
      <w:r>
        <w:rPr>
          <w:spacing w:val="-2"/>
        </w:rPr>
        <w:t>and</w:t>
      </w:r>
      <w:r>
        <w:rPr>
          <w:spacing w:val="-8"/>
        </w:rPr>
        <w:t xml:space="preserve"> </w:t>
      </w:r>
      <w:r>
        <w:rPr>
          <w:spacing w:val="-2"/>
        </w:rPr>
        <w:t>rarely</w:t>
      </w:r>
      <w:r>
        <w:rPr>
          <w:spacing w:val="-8"/>
        </w:rPr>
        <w:t xml:space="preserve"> </w:t>
      </w:r>
      <w:r>
        <w:rPr>
          <w:spacing w:val="-2"/>
        </w:rPr>
        <w:t>been</w:t>
      </w:r>
      <w:r>
        <w:rPr>
          <w:spacing w:val="-8"/>
        </w:rPr>
        <w:t xml:space="preserve"> </w:t>
      </w:r>
      <w:r>
        <w:rPr>
          <w:spacing w:val="-2"/>
        </w:rPr>
        <w:t xml:space="preserve">prescribed </w:t>
      </w:r>
      <w:r>
        <w:t>in the last 20 years.</w:t>
      </w:r>
      <w:r>
        <w:rPr>
          <w:spacing w:val="40"/>
        </w:rPr>
        <w:t xml:space="preserve"> </w:t>
      </w:r>
      <w:ins w:id="464" w:author="Cavalli, Lea" w:date="2025-01-22T14:52:00Z" w16du:dateUtc="2025-01-22T13:52:00Z">
        <w:r w:rsidRPr="008B2395">
          <w:t>Th</w:t>
        </w:r>
      </w:ins>
      <w:ins w:id="465" w:author="Cavalli, Lea" w:date="2025-01-22T14:56:00Z" w16du:dateUtc="2025-01-22T13:56:00Z">
        <w:r>
          <w:t>is</w:t>
        </w:r>
      </w:ins>
      <w:ins w:id="466" w:author="Cavalli, Lea" w:date="2025-01-22T14:52:00Z" w16du:dateUtc="2025-01-22T13:52:00Z">
        <w:r w:rsidRPr="008B2395">
          <w:t xml:space="preserve"> high </w:t>
        </w:r>
      </w:ins>
      <w:ins w:id="467" w:author="Cavalli, Lea" w:date="2025-01-22T14:56:00Z" w16du:dateUtc="2025-01-22T13:56:00Z">
        <w:r>
          <w:t xml:space="preserve">resistance </w:t>
        </w:r>
      </w:ins>
      <w:ins w:id="468" w:author="Cavalli, Lea" w:date="2025-01-22T14:52:00Z" w16du:dateUtc="2025-01-22T13:52:00Z">
        <w:r w:rsidRPr="008B2395">
          <w:t>rat</w:t>
        </w:r>
      </w:ins>
      <w:ins w:id="469" w:author="Cavalli, Lea" w:date="2025-01-22T14:56:00Z" w16du:dateUtc="2025-01-22T13:56:00Z">
        <w:r>
          <w:t>e</w:t>
        </w:r>
      </w:ins>
      <w:ins w:id="470" w:author="Cavalli, Lea" w:date="2025-01-22T14:52:00Z" w16du:dateUtc="2025-01-22T13:52:00Z">
        <w:r w:rsidRPr="008B2395">
          <w:t xml:space="preserve"> </w:t>
        </w:r>
      </w:ins>
      <w:ins w:id="471" w:author="Cavalli, Lea" w:date="2025-01-22T14:56:00Z" w16du:dateUtc="2025-01-22T13:56:00Z">
        <w:r>
          <w:t>is</w:t>
        </w:r>
      </w:ins>
      <w:ins w:id="472" w:author="Cavalli, Lea" w:date="2025-01-22T14:52:00Z" w16du:dateUtc="2025-01-22T13:52:00Z">
        <w:r w:rsidRPr="008B2395">
          <w:t xml:space="preserve"> </w:t>
        </w:r>
      </w:ins>
      <w:ins w:id="473" w:author="Cavalli, Lea" w:date="2025-01-22T14:53:00Z" w16du:dateUtc="2025-01-22T13:53:00Z">
        <w:r w:rsidRPr="008B2395">
          <w:t>an inherent characteristic of invasive GBS,</w:t>
        </w:r>
        <w:r>
          <w:rPr>
            <w:spacing w:val="40"/>
          </w:rPr>
          <w:t xml:space="preserve"> </w:t>
        </w:r>
      </w:ins>
      <w:del w:id="474" w:author="Cavalli, Lea" w:date="2025-01-22T14:53:00Z" w16du:dateUtc="2025-01-22T13:53:00Z">
        <w:r w:rsidDel="008B2395">
          <w:delText xml:space="preserve">This resistance </w:delText>
        </w:r>
      </w:del>
      <w:del w:id="475" w:author="Cavalli, Lea" w:date="2025-01-22T14:57:00Z" w16du:dateUtc="2025-01-22T13:57:00Z">
        <w:r w:rsidDel="00076308">
          <w:delText xml:space="preserve">is </w:delText>
        </w:r>
      </w:del>
      <w:r>
        <w:t>likely due to the widespread use of tetracycline in the 1950s</w:t>
      </w:r>
      <w:r>
        <w:rPr>
          <w:spacing w:val="40"/>
        </w:rPr>
        <w:t xml:space="preserve"> </w:t>
      </w:r>
      <w:r>
        <w:t>to</w:t>
      </w:r>
      <w:r>
        <w:rPr>
          <w:spacing w:val="-3"/>
        </w:rPr>
        <w:t xml:space="preserve"> </w:t>
      </w:r>
      <w:r>
        <w:t>prevent</w:t>
      </w:r>
      <w:r>
        <w:rPr>
          <w:spacing w:val="-3"/>
        </w:rPr>
        <w:t xml:space="preserve"> </w:t>
      </w:r>
      <w:r>
        <w:t>and</w:t>
      </w:r>
      <w:r>
        <w:rPr>
          <w:spacing w:val="-3"/>
        </w:rPr>
        <w:t xml:space="preserve"> </w:t>
      </w:r>
      <w:r>
        <w:t>treat</w:t>
      </w:r>
      <w:r>
        <w:rPr>
          <w:spacing w:val="-3"/>
        </w:rPr>
        <w:t xml:space="preserve"> </w:t>
      </w:r>
      <w:r>
        <w:t>various</w:t>
      </w:r>
      <w:r>
        <w:rPr>
          <w:spacing w:val="-3"/>
        </w:rPr>
        <w:t xml:space="preserve"> </w:t>
      </w:r>
      <w:r>
        <w:t>infections,</w:t>
      </w:r>
      <w:r>
        <w:rPr>
          <w:spacing w:val="-3"/>
        </w:rPr>
        <w:t xml:space="preserve"> which </w:t>
      </w:r>
      <w:r>
        <w:t>resulted in</w:t>
      </w:r>
      <w:r>
        <w:rPr>
          <w:spacing w:val="-3"/>
        </w:rPr>
        <w:t xml:space="preserve"> </w:t>
      </w:r>
      <w:r>
        <w:t>lasting</w:t>
      </w:r>
      <w:r>
        <w:rPr>
          <w:spacing w:val="-3"/>
        </w:rPr>
        <w:t xml:space="preserve"> </w:t>
      </w:r>
      <w:r>
        <w:t>changes</w:t>
      </w:r>
      <w:r>
        <w:rPr>
          <w:spacing w:val="-3"/>
        </w:rPr>
        <w:t xml:space="preserve"> </w:t>
      </w:r>
      <w:r>
        <w:t>in</w:t>
      </w:r>
      <w:r>
        <w:rPr>
          <w:spacing w:val="-3"/>
        </w:rPr>
        <w:t xml:space="preserve"> </w:t>
      </w:r>
      <w:r>
        <w:t>the</w:t>
      </w:r>
      <w:r>
        <w:rPr>
          <w:spacing w:val="-3"/>
        </w:rPr>
        <w:t xml:space="preserve"> </w:t>
      </w:r>
      <w:r>
        <w:t>bacterial</w:t>
      </w:r>
      <w:r>
        <w:rPr>
          <w:spacing w:val="-3"/>
        </w:rPr>
        <w:t xml:space="preserve"> </w:t>
      </w:r>
      <w:r>
        <w:t>population</w:t>
      </w:r>
      <w:r>
        <w:rPr>
          <w:spacing w:val="-3"/>
        </w:rPr>
        <w:t xml:space="preserve"> </w:t>
      </w:r>
      <w:r>
        <w:t>and reportedly contributed to the emergence of neonatal GBS in the 1960s.</w:t>
      </w:r>
      <w:r>
        <w:rPr>
          <w:spacing w:val="19"/>
        </w:rPr>
        <w:t xml:space="preserve"> </w:t>
      </w:r>
      <w:del w:id="476" w:author="Cavalli, Lea" w:date="2025-01-22T14:58:00Z" w16du:dateUtc="2025-01-22T13:58:00Z">
        <w:r w:rsidDel="003E5DEE">
          <w:delText>This</w:delText>
        </w:r>
      </w:del>
      <w:del w:id="477" w:author="Cavalli, Lea" w:date="2025-01-22T14:51:00Z" w16du:dateUtc="2025-01-22T13:51:00Z">
        <w:r w:rsidDel="00FE5BD3">
          <w:delText xml:space="preserve"> </w:delText>
        </w:r>
      </w:del>
      <w:del w:id="478" w:author="Cavalli, Lea" w:date="2025-01-22T14:58:00Z" w16du:dateUtc="2025-01-22T13:58:00Z">
        <w:r w:rsidDel="003E5DEE">
          <w:delText>highlight</w:delText>
        </w:r>
      </w:del>
      <w:del w:id="479" w:author="Cavalli, Lea" w:date="2025-01-22T14:52:00Z" w16du:dateUtc="2025-01-22T13:52:00Z">
        <w:r w:rsidDel="00526C24">
          <w:delText>s</w:delText>
        </w:r>
      </w:del>
      <w:del w:id="480" w:author="Cavalli, Lea" w:date="2025-01-22T14:58:00Z" w16du:dateUtc="2025-01-22T13:58:00Z">
        <w:r w:rsidDel="003E5DEE">
          <w:delText xml:space="preserve"> the need to</w:delText>
        </w:r>
        <w:r w:rsidDel="003E5DEE">
          <w:rPr>
            <w:spacing w:val="-5"/>
          </w:rPr>
          <w:delText xml:space="preserve"> </w:delText>
        </w:r>
        <w:r w:rsidDel="003E5DEE">
          <w:delText>consider</w:delText>
        </w:r>
        <w:r w:rsidDel="003E5DEE">
          <w:rPr>
            <w:spacing w:val="-5"/>
          </w:rPr>
          <w:delText xml:space="preserve"> </w:delText>
        </w:r>
        <w:r w:rsidDel="003E5DEE">
          <w:delText>both</w:delText>
        </w:r>
        <w:r w:rsidDel="003E5DEE">
          <w:rPr>
            <w:spacing w:val="-5"/>
          </w:rPr>
          <w:delText xml:space="preserve"> </w:delText>
        </w:r>
        <w:r w:rsidDel="003E5DEE">
          <w:delText>the</w:delText>
        </w:r>
        <w:r w:rsidDel="003E5DEE">
          <w:rPr>
            <w:spacing w:val="-5"/>
          </w:rPr>
          <w:delText xml:space="preserve"> </w:delText>
        </w:r>
        <w:r w:rsidDel="003E5DEE">
          <w:delText>direct</w:delText>
        </w:r>
        <w:r w:rsidDel="003E5DEE">
          <w:rPr>
            <w:spacing w:val="-5"/>
          </w:rPr>
          <w:delText xml:space="preserve"> </w:delText>
        </w:r>
        <w:r w:rsidDel="003E5DEE">
          <w:delText>risks</w:delText>
        </w:r>
        <w:r w:rsidDel="003E5DEE">
          <w:rPr>
            <w:spacing w:val="-5"/>
          </w:rPr>
          <w:delText xml:space="preserve"> </w:delText>
        </w:r>
        <w:r w:rsidDel="003E5DEE">
          <w:delText>and</w:delText>
        </w:r>
        <w:r w:rsidDel="003E5DEE">
          <w:rPr>
            <w:spacing w:val="-5"/>
          </w:rPr>
          <w:delText xml:space="preserve"> </w:delText>
        </w:r>
        <w:r w:rsidDel="003E5DEE">
          <w:delText>broader</w:delText>
        </w:r>
        <w:r w:rsidDel="003E5DEE">
          <w:rPr>
            <w:spacing w:val="-5"/>
          </w:rPr>
          <w:delText xml:space="preserve"> </w:delText>
        </w:r>
        <w:r w:rsidDel="003E5DEE">
          <w:delText>impacts</w:delText>
        </w:r>
        <w:r w:rsidDel="003E5DEE">
          <w:rPr>
            <w:spacing w:val="-5"/>
          </w:rPr>
          <w:delText xml:space="preserve"> </w:delText>
        </w:r>
        <w:r w:rsidDel="003E5DEE">
          <w:delText>of</w:delText>
        </w:r>
        <w:r w:rsidDel="003E5DEE">
          <w:rPr>
            <w:spacing w:val="-5"/>
          </w:rPr>
          <w:delText xml:space="preserve"> </w:delText>
        </w:r>
        <w:r w:rsidDel="003E5DEE">
          <w:delText>antibiotics</w:delText>
        </w:r>
        <w:r w:rsidDel="003E5DEE">
          <w:rPr>
            <w:spacing w:val="-5"/>
          </w:rPr>
          <w:delText xml:space="preserve"> </w:delText>
        </w:r>
        <w:r w:rsidDel="003E5DEE">
          <w:delText>on</w:delText>
        </w:r>
        <w:r w:rsidDel="003E5DEE">
          <w:rPr>
            <w:spacing w:val="-5"/>
          </w:rPr>
          <w:delText xml:space="preserve"> </w:delText>
        </w:r>
        <w:r w:rsidDel="003E5DEE">
          <w:delText>natural</w:delText>
        </w:r>
        <w:r w:rsidDel="003E5DEE">
          <w:rPr>
            <w:spacing w:val="-5"/>
          </w:rPr>
          <w:delText xml:space="preserve"> </w:delText>
        </w:r>
        <w:r w:rsidDel="003E5DEE">
          <w:delText>human</w:delText>
        </w:r>
        <w:r w:rsidDel="003E5DEE">
          <w:rPr>
            <w:spacing w:val="-5"/>
          </w:rPr>
          <w:delText xml:space="preserve"> </w:delText>
        </w:r>
        <w:r w:rsidDel="003E5DEE">
          <w:delText>and</w:delText>
        </w:r>
        <w:r w:rsidDel="003E5DEE">
          <w:rPr>
            <w:spacing w:val="-5"/>
          </w:rPr>
          <w:delText xml:space="preserve"> </w:delText>
        </w:r>
        <w:r w:rsidDel="003E5DEE">
          <w:delText>animal flora when prescribing them</w:delText>
        </w:r>
      </w:del>
      <w:commentRangeEnd w:id="463"/>
      <w:r w:rsidR="00416C55">
        <w:rPr>
          <w:rStyle w:val="CommentReference"/>
        </w:rPr>
        <w:commentReference w:id="463"/>
      </w:r>
    </w:p>
    <w:p w14:paraId="5DC85EAB" w14:textId="77777777" w:rsidR="00F7729A" w:rsidRDefault="00696FAF" w:rsidP="00F7729A">
      <w:pPr>
        <w:pStyle w:val="BodyText"/>
        <w:spacing w:before="3" w:line="252" w:lineRule="auto"/>
        <w:ind w:right="116" w:firstLine="100"/>
      </w:pPr>
      <w:commentRangeStart w:id="481"/>
      <w:ins w:id="482" w:author="Cavalli, Lea" w:date="2025-01-22T15:38:00Z" w16du:dateUtc="2025-01-22T14:38:00Z">
        <w:r>
          <w:rPr>
            <w:spacing w:val="-2"/>
          </w:rPr>
          <w:t>We observed a</w:t>
        </w:r>
      </w:ins>
      <w:ins w:id="483" w:author="Cavalli, Lea" w:date="2025-01-22T15:36:00Z" w16du:dateUtc="2025-01-22T14:36:00Z">
        <w:r w:rsidR="0024645E">
          <w:rPr>
            <w:spacing w:val="-3"/>
          </w:rPr>
          <w:t xml:space="preserve"> </w:t>
        </w:r>
        <w:r w:rsidR="0024645E">
          <w:rPr>
            <w:spacing w:val="-2"/>
          </w:rPr>
          <w:t>significant</w:t>
        </w:r>
        <w:r w:rsidR="0024645E">
          <w:rPr>
            <w:spacing w:val="-3"/>
          </w:rPr>
          <w:t xml:space="preserve"> </w:t>
        </w:r>
        <w:r w:rsidR="0024645E">
          <w:rPr>
            <w:spacing w:val="-2"/>
          </w:rPr>
          <w:t>morbidity</w:t>
        </w:r>
      </w:ins>
      <w:ins w:id="484" w:author="Cavalli, Lea" w:date="2025-01-22T15:39:00Z" w16du:dateUtc="2025-01-22T14:39:00Z">
        <w:r w:rsidR="00EA78EB">
          <w:rPr>
            <w:spacing w:val="-2"/>
          </w:rPr>
          <w:t xml:space="preserve"> </w:t>
        </w:r>
      </w:ins>
      <w:ins w:id="485" w:author="Cavalli, Lea" w:date="2025-01-22T15:38:00Z" w16du:dateUtc="2025-01-22T14:38:00Z">
        <w:r>
          <w:rPr>
            <w:spacing w:val="-2"/>
          </w:rPr>
          <w:t>in our dataset</w:t>
        </w:r>
      </w:ins>
      <w:ins w:id="486" w:author="Cavalli, Lea" w:date="2025-01-22T15:36:00Z" w16du:dateUtc="2025-01-22T14:36:00Z">
        <w:r w:rsidR="0024645E">
          <w:rPr>
            <w:spacing w:val="-2"/>
          </w:rPr>
          <w:t xml:space="preserve">, </w:t>
        </w:r>
        <w:r w:rsidR="0024645E">
          <w:t>with 44.3% requiring ICU admission and 18.6% experiencing meningitis.</w:t>
        </w:r>
        <w:r w:rsidR="0024645E">
          <w:rPr>
            <w:spacing w:val="40"/>
          </w:rPr>
          <w:t xml:space="preserve"> </w:t>
        </w:r>
        <w:r w:rsidR="0024645E">
          <w:t xml:space="preserve">Infants requiring ICU </w:t>
        </w:r>
        <w:r w:rsidR="0024645E">
          <w:rPr>
            <w:spacing w:val="-2"/>
          </w:rPr>
          <w:t>admission</w:t>
        </w:r>
        <w:r w:rsidR="0024645E">
          <w:rPr>
            <w:spacing w:val="-7"/>
          </w:rPr>
          <w:t xml:space="preserve"> </w:t>
        </w:r>
        <w:r w:rsidR="0024645E">
          <w:rPr>
            <w:spacing w:val="-2"/>
          </w:rPr>
          <w:t>exhibited</w:t>
        </w:r>
        <w:r w:rsidR="0024645E">
          <w:rPr>
            <w:spacing w:val="-7"/>
          </w:rPr>
          <w:t xml:space="preserve"> </w:t>
        </w:r>
        <w:r w:rsidR="0024645E">
          <w:rPr>
            <w:spacing w:val="-2"/>
          </w:rPr>
          <w:t>distinct</w:t>
        </w:r>
        <w:r w:rsidR="0024645E">
          <w:rPr>
            <w:spacing w:val="-7"/>
          </w:rPr>
          <w:t xml:space="preserve"> </w:t>
        </w:r>
        <w:r w:rsidR="0024645E">
          <w:rPr>
            <w:spacing w:val="-2"/>
          </w:rPr>
          <w:t>hematological</w:t>
        </w:r>
        <w:r w:rsidR="0024645E">
          <w:rPr>
            <w:spacing w:val="-7"/>
          </w:rPr>
          <w:t xml:space="preserve"> </w:t>
        </w:r>
        <w:r w:rsidR="0024645E">
          <w:rPr>
            <w:spacing w:val="-2"/>
          </w:rPr>
          <w:t>profiles,</w:t>
        </w:r>
        <w:r w:rsidR="0024645E">
          <w:rPr>
            <w:spacing w:val="-5"/>
          </w:rPr>
          <w:t xml:space="preserve"> </w:t>
        </w:r>
        <w:r w:rsidR="0024645E">
          <w:rPr>
            <w:spacing w:val="-2"/>
          </w:rPr>
          <w:t>marked</w:t>
        </w:r>
        <w:r w:rsidR="0024645E">
          <w:rPr>
            <w:spacing w:val="-7"/>
          </w:rPr>
          <w:t xml:space="preserve"> </w:t>
        </w:r>
        <w:r w:rsidR="0024645E">
          <w:rPr>
            <w:spacing w:val="-2"/>
          </w:rPr>
          <w:t>by</w:t>
        </w:r>
        <w:r w:rsidR="0024645E">
          <w:rPr>
            <w:spacing w:val="-7"/>
          </w:rPr>
          <w:t xml:space="preserve"> </w:t>
        </w:r>
        <w:r w:rsidR="0024645E">
          <w:rPr>
            <w:spacing w:val="-2"/>
          </w:rPr>
          <w:t>decreased</w:t>
        </w:r>
        <w:r w:rsidR="0024645E">
          <w:rPr>
            <w:spacing w:val="-7"/>
          </w:rPr>
          <w:t xml:space="preserve"> </w:t>
        </w:r>
        <w:r w:rsidR="0024645E">
          <w:rPr>
            <w:spacing w:val="-2"/>
          </w:rPr>
          <w:t>white</w:t>
        </w:r>
        <w:r w:rsidR="0024645E">
          <w:rPr>
            <w:spacing w:val="-7"/>
          </w:rPr>
          <w:t xml:space="preserve"> </w:t>
        </w:r>
        <w:r w:rsidR="0024645E">
          <w:rPr>
            <w:spacing w:val="-2"/>
          </w:rPr>
          <w:t>blood</w:t>
        </w:r>
        <w:r w:rsidR="0024645E">
          <w:rPr>
            <w:spacing w:val="-7"/>
          </w:rPr>
          <w:t xml:space="preserve"> </w:t>
        </w:r>
        <w:r w:rsidR="0024645E">
          <w:rPr>
            <w:spacing w:val="-2"/>
          </w:rPr>
          <w:t>cell,</w:t>
        </w:r>
        <w:r w:rsidR="0024645E">
          <w:rPr>
            <w:spacing w:val="-5"/>
          </w:rPr>
          <w:t xml:space="preserve"> </w:t>
        </w:r>
        <w:r w:rsidR="0024645E">
          <w:rPr>
            <w:spacing w:val="-2"/>
          </w:rPr>
          <w:t xml:space="preserve">platelet, </w:t>
        </w:r>
        <w:r w:rsidR="0024645E">
          <w:t>and neutrophil counts, as well as leukopenia.</w:t>
        </w:r>
        <w:r w:rsidR="0024645E">
          <w:rPr>
            <w:spacing w:val="28"/>
          </w:rPr>
          <w:t xml:space="preserve"> </w:t>
        </w:r>
        <w:r w:rsidR="0024645E">
          <w:t>Despite these findings, we did not identify specific virulence genes linked to ICU admission or these hematological abnormalities.</w:t>
        </w:r>
        <w:r w:rsidR="0024645E">
          <w:rPr>
            <w:spacing w:val="40"/>
          </w:rPr>
          <w:t xml:space="preserve"> </w:t>
        </w:r>
        <w:r w:rsidR="0024645E">
          <w:t>Similarly, while the long-term impacts of meningitis are well-documented, precise host or pathogen risk factors remain</w:t>
        </w:r>
        <w:r w:rsidR="0024645E">
          <w:rPr>
            <w:spacing w:val="-2"/>
          </w:rPr>
          <w:t xml:space="preserve"> </w:t>
        </w:r>
        <w:r w:rsidR="0024645E">
          <w:t>unidentified.</w:t>
        </w:r>
        <w:r w:rsidR="0024645E">
          <w:rPr>
            <w:spacing w:val="-2"/>
          </w:rPr>
          <w:t xml:space="preserve"> </w:t>
        </w:r>
        <w:r w:rsidR="0024645E">
          <w:t>[</w:t>
        </w:r>
        <w:r w:rsidR="0024645E">
          <w:fldChar w:fldCharType="begin"/>
        </w:r>
        <w:r w:rsidR="0024645E">
          <w:instrText>HYPERLINK \l "_bookmark14"</w:instrText>
        </w:r>
        <w:r w:rsidR="0024645E">
          <w:fldChar w:fldCharType="separate"/>
        </w:r>
        <w:r w:rsidR="0024645E">
          <w:rPr>
            <w:color w:val="0000FF"/>
          </w:rPr>
          <w:t>13</w:t>
        </w:r>
        <w:r w:rsidR="0024645E">
          <w:fldChar w:fldCharType="end"/>
        </w:r>
        <w:r w:rsidR="0024645E">
          <w:t>–</w:t>
        </w:r>
        <w:r w:rsidR="0024645E">
          <w:fldChar w:fldCharType="begin"/>
        </w:r>
        <w:r w:rsidR="0024645E">
          <w:instrText>HYPERLINK \l "_bookmark15"</w:instrText>
        </w:r>
        <w:r w:rsidR="0024645E">
          <w:fldChar w:fldCharType="separate"/>
        </w:r>
        <w:r w:rsidR="0024645E">
          <w:rPr>
            <w:color w:val="0000FF"/>
          </w:rPr>
          <w:t>20</w:t>
        </w:r>
        <w:r w:rsidR="0024645E">
          <w:fldChar w:fldCharType="end"/>
        </w:r>
        <w:r w:rsidR="0024645E">
          <w:t>]</w:t>
        </w:r>
        <w:r w:rsidR="0024645E">
          <w:rPr>
            <w:spacing w:val="-2"/>
          </w:rPr>
          <w:t xml:space="preserve"> </w:t>
        </w:r>
        <w:r w:rsidR="0024645E">
          <w:t>Although</w:t>
        </w:r>
        <w:r w:rsidR="0024645E">
          <w:rPr>
            <w:spacing w:val="-2"/>
          </w:rPr>
          <w:t xml:space="preserve"> </w:t>
        </w:r>
        <w:r w:rsidR="0024645E">
          <w:t>previous</w:t>
        </w:r>
        <w:r w:rsidR="0024645E">
          <w:rPr>
            <w:spacing w:val="-2"/>
          </w:rPr>
          <w:t xml:space="preserve"> </w:t>
        </w:r>
        <w:r w:rsidR="0024645E">
          <w:t>studies</w:t>
        </w:r>
        <w:r w:rsidR="0024645E">
          <w:rPr>
            <w:spacing w:val="-2"/>
          </w:rPr>
          <w:t xml:space="preserve"> </w:t>
        </w:r>
        <w:r w:rsidR="0024645E">
          <w:t>frequently</w:t>
        </w:r>
        <w:r w:rsidR="0024645E">
          <w:rPr>
            <w:spacing w:val="-2"/>
          </w:rPr>
          <w:t xml:space="preserve"> </w:t>
        </w:r>
        <w:r w:rsidR="0024645E">
          <w:t>associate</w:t>
        </w:r>
        <w:r w:rsidR="0024645E">
          <w:rPr>
            <w:spacing w:val="-2"/>
          </w:rPr>
          <w:t xml:space="preserve"> </w:t>
        </w:r>
        <w:r w:rsidR="0024645E">
          <w:t>meningitis</w:t>
        </w:r>
        <w:r w:rsidR="0024645E">
          <w:rPr>
            <w:spacing w:val="-2"/>
          </w:rPr>
          <w:t xml:space="preserve"> </w:t>
        </w:r>
        <w:r w:rsidR="0024645E">
          <w:t>with</w:t>
        </w:r>
        <w:r w:rsidR="0024645E">
          <w:rPr>
            <w:spacing w:val="-2"/>
          </w:rPr>
          <w:t xml:space="preserve"> </w:t>
        </w:r>
        <w:r w:rsidR="0024645E">
          <w:t>the CC17/</w:t>
        </w:r>
        <w:proofErr w:type="spellStart"/>
        <w:r w:rsidR="0024645E">
          <w:t>cpsIII</w:t>
        </w:r>
        <w:proofErr w:type="spellEnd"/>
        <w:r w:rsidR="0024645E">
          <w:rPr>
            <w:spacing w:val="-4"/>
          </w:rPr>
          <w:t xml:space="preserve"> </w:t>
        </w:r>
        <w:r w:rsidR="0024645E">
          <w:t>strain,</w:t>
        </w:r>
        <w:r w:rsidR="0024645E">
          <w:rPr>
            <w:spacing w:val="-4"/>
          </w:rPr>
          <w:t xml:space="preserve"> </w:t>
        </w:r>
        <w:r w:rsidR="0024645E">
          <w:t>this</w:t>
        </w:r>
        <w:r w:rsidR="0024645E">
          <w:rPr>
            <w:spacing w:val="-4"/>
          </w:rPr>
          <w:t xml:space="preserve"> </w:t>
        </w:r>
        <w:r w:rsidR="0024645E">
          <w:t>correlation</w:t>
        </w:r>
        <w:r w:rsidR="0024645E">
          <w:rPr>
            <w:spacing w:val="-4"/>
          </w:rPr>
          <w:t xml:space="preserve"> </w:t>
        </w:r>
        <w:r w:rsidR="0024645E">
          <w:t>was</w:t>
        </w:r>
        <w:r w:rsidR="0024645E">
          <w:rPr>
            <w:spacing w:val="-4"/>
          </w:rPr>
          <w:t xml:space="preserve"> </w:t>
        </w:r>
        <w:r w:rsidR="0024645E">
          <w:t>not</w:t>
        </w:r>
        <w:r w:rsidR="0024645E">
          <w:rPr>
            <w:spacing w:val="-4"/>
          </w:rPr>
          <w:t xml:space="preserve"> </w:t>
        </w:r>
        <w:r w:rsidR="0024645E">
          <w:t>observed</w:t>
        </w:r>
        <w:r w:rsidR="0024645E">
          <w:rPr>
            <w:spacing w:val="-4"/>
          </w:rPr>
          <w:t xml:space="preserve"> </w:t>
        </w:r>
        <w:r w:rsidR="0024645E">
          <w:t>in</w:t>
        </w:r>
        <w:r w:rsidR="0024645E">
          <w:rPr>
            <w:spacing w:val="-4"/>
          </w:rPr>
          <w:t xml:space="preserve"> </w:t>
        </w:r>
        <w:r w:rsidR="0024645E">
          <w:t>our</w:t>
        </w:r>
        <w:r w:rsidR="0024645E">
          <w:rPr>
            <w:spacing w:val="-4"/>
          </w:rPr>
          <w:t xml:space="preserve"> </w:t>
        </w:r>
        <w:r w:rsidR="0024645E">
          <w:t>cohort,</w:t>
        </w:r>
        <w:r w:rsidR="0024645E">
          <w:rPr>
            <w:spacing w:val="-4"/>
          </w:rPr>
          <w:t xml:space="preserve"> </w:t>
        </w:r>
        <w:r w:rsidR="0024645E">
          <w:t>nor</w:t>
        </w:r>
        <w:r w:rsidR="0024645E">
          <w:rPr>
            <w:spacing w:val="-4"/>
          </w:rPr>
          <w:t xml:space="preserve"> </w:t>
        </w:r>
        <w:r w:rsidR="0024645E">
          <w:t>did</w:t>
        </w:r>
        <w:r w:rsidR="0024645E">
          <w:rPr>
            <w:spacing w:val="-4"/>
          </w:rPr>
          <w:t xml:space="preserve"> </w:t>
        </w:r>
        <w:r w:rsidR="0024645E">
          <w:t>we</w:t>
        </w:r>
        <w:r w:rsidR="0024645E">
          <w:rPr>
            <w:spacing w:val="-4"/>
          </w:rPr>
          <w:t xml:space="preserve"> </w:t>
        </w:r>
        <w:r w:rsidR="0024645E">
          <w:t>find</w:t>
        </w:r>
        <w:r w:rsidR="0024645E">
          <w:rPr>
            <w:spacing w:val="-4"/>
          </w:rPr>
          <w:t xml:space="preserve"> </w:t>
        </w:r>
        <w:r w:rsidR="0024645E">
          <w:t>any</w:t>
        </w:r>
        <w:r w:rsidR="0024645E">
          <w:rPr>
            <w:spacing w:val="-4"/>
          </w:rPr>
          <w:t xml:space="preserve"> </w:t>
        </w:r>
        <w:r w:rsidR="0024645E">
          <w:t>virulence factors connected to meningitis. [</w:t>
        </w:r>
        <w:r w:rsidR="0024645E">
          <w:fldChar w:fldCharType="begin"/>
        </w:r>
        <w:r w:rsidR="0024645E">
          <w:instrText>HYPERLINK \l "_bookmark8"</w:instrText>
        </w:r>
        <w:r w:rsidR="0024645E">
          <w:fldChar w:fldCharType="separate"/>
        </w:r>
        <w:r w:rsidR="0024645E">
          <w:rPr>
            <w:color w:val="0000FF"/>
          </w:rPr>
          <w:t>7</w:t>
        </w:r>
        <w:r w:rsidR="0024645E">
          <w:fldChar w:fldCharType="end"/>
        </w:r>
        <w:r w:rsidR="0024645E">
          <w:t>,</w:t>
        </w:r>
        <w:r w:rsidR="0024645E">
          <w:rPr>
            <w:spacing w:val="-13"/>
          </w:rPr>
          <w:t xml:space="preserve"> </w:t>
        </w:r>
        <w:r w:rsidR="0024645E">
          <w:fldChar w:fldCharType="begin"/>
        </w:r>
        <w:r w:rsidR="0024645E">
          <w:instrText>HYPERLINK \l "_bookmark14"</w:instrText>
        </w:r>
        <w:r w:rsidR="0024645E">
          <w:fldChar w:fldCharType="separate"/>
        </w:r>
        <w:r w:rsidR="0024645E">
          <w:rPr>
            <w:color w:val="0000FF"/>
          </w:rPr>
          <w:t>13</w:t>
        </w:r>
        <w:r w:rsidR="0024645E">
          <w:fldChar w:fldCharType="end"/>
        </w:r>
        <w:r w:rsidR="0024645E">
          <w:t>,</w:t>
        </w:r>
        <w:r w:rsidR="0024645E">
          <w:rPr>
            <w:spacing w:val="-12"/>
          </w:rPr>
          <w:t xml:space="preserve"> </w:t>
        </w:r>
        <w:r w:rsidR="0024645E">
          <w:fldChar w:fldCharType="begin"/>
        </w:r>
        <w:r w:rsidR="0024645E">
          <w:instrText>HYPERLINK \l "_bookmark16"</w:instrText>
        </w:r>
        <w:r w:rsidR="0024645E">
          <w:fldChar w:fldCharType="separate"/>
        </w:r>
        <w:r w:rsidR="0024645E">
          <w:rPr>
            <w:color w:val="0000FF"/>
          </w:rPr>
          <w:t>21</w:t>
        </w:r>
        <w:r w:rsidR="0024645E">
          <w:fldChar w:fldCharType="end"/>
        </w:r>
        <w:r w:rsidR="0024645E">
          <w:t xml:space="preserve">] The absence of molecular risk factors tied to severe disease may result from the limited power of our study due to a small sample size, which also </w:t>
        </w:r>
        <w:r w:rsidR="0024645E">
          <w:rPr>
            <w:spacing w:val="-2"/>
          </w:rPr>
          <w:t>restricted our capacity to explore associations within the broader accessory genome.</w:t>
        </w:r>
        <w:r w:rsidR="0024645E">
          <w:rPr>
            <w:spacing w:val="21"/>
          </w:rPr>
          <w:t xml:space="preserve"> </w:t>
        </w:r>
        <w:r w:rsidR="0024645E">
          <w:rPr>
            <w:spacing w:val="-2"/>
          </w:rPr>
          <w:t xml:space="preserve">Alternatively, </w:t>
        </w:r>
        <w:r w:rsidR="0024645E">
          <w:t>it</w:t>
        </w:r>
        <w:r w:rsidR="0024645E">
          <w:rPr>
            <w:spacing w:val="-5"/>
          </w:rPr>
          <w:t xml:space="preserve"> </w:t>
        </w:r>
        <w:r w:rsidR="0024645E">
          <w:t>might</w:t>
        </w:r>
        <w:r w:rsidR="0024645E">
          <w:rPr>
            <w:spacing w:val="-5"/>
          </w:rPr>
          <w:t xml:space="preserve"> </w:t>
        </w:r>
        <w:r w:rsidR="0024645E">
          <w:t>suggest</w:t>
        </w:r>
        <w:r w:rsidR="0024645E">
          <w:rPr>
            <w:spacing w:val="-5"/>
          </w:rPr>
          <w:t xml:space="preserve"> </w:t>
        </w:r>
        <w:r w:rsidR="0024645E">
          <w:t>the</w:t>
        </w:r>
        <w:r w:rsidR="0024645E">
          <w:rPr>
            <w:spacing w:val="-5"/>
          </w:rPr>
          <w:t xml:space="preserve"> </w:t>
        </w:r>
        <w:r w:rsidR="0024645E">
          <w:t>influence</w:t>
        </w:r>
        <w:r w:rsidR="0024645E">
          <w:rPr>
            <w:spacing w:val="-5"/>
          </w:rPr>
          <w:t xml:space="preserve"> </w:t>
        </w:r>
        <w:r w:rsidR="0024645E">
          <w:t>of</w:t>
        </w:r>
        <w:r w:rsidR="0024645E">
          <w:rPr>
            <w:spacing w:val="-5"/>
          </w:rPr>
          <w:t xml:space="preserve"> </w:t>
        </w:r>
        <w:r w:rsidR="0024645E">
          <w:t>host</w:t>
        </w:r>
        <w:r w:rsidR="0024645E">
          <w:rPr>
            <w:spacing w:val="-5"/>
          </w:rPr>
          <w:t xml:space="preserve"> </w:t>
        </w:r>
        <w:r w:rsidR="0024645E">
          <w:t>factors</w:t>
        </w:r>
        <w:r w:rsidR="0024645E">
          <w:rPr>
            <w:spacing w:val="-5"/>
          </w:rPr>
          <w:t xml:space="preserve"> </w:t>
        </w:r>
        <w:r w:rsidR="0024645E">
          <w:t>not</w:t>
        </w:r>
        <w:r w:rsidR="0024645E">
          <w:rPr>
            <w:spacing w:val="-5"/>
          </w:rPr>
          <w:t xml:space="preserve"> </w:t>
        </w:r>
        <w:r w:rsidR="0024645E">
          <w:t>captured</w:t>
        </w:r>
        <w:r w:rsidR="0024645E">
          <w:rPr>
            <w:spacing w:val="-5"/>
          </w:rPr>
          <w:t xml:space="preserve"> </w:t>
        </w:r>
        <w:r w:rsidR="0024645E">
          <w:t>in</w:t>
        </w:r>
        <w:r w:rsidR="0024645E">
          <w:rPr>
            <w:spacing w:val="-4"/>
          </w:rPr>
          <w:t xml:space="preserve"> </w:t>
        </w:r>
        <w:r w:rsidR="0024645E">
          <w:t>our</w:t>
        </w:r>
        <w:r w:rsidR="0024645E">
          <w:rPr>
            <w:spacing w:val="-5"/>
          </w:rPr>
          <w:t xml:space="preserve"> </w:t>
        </w:r>
        <w:r w:rsidR="0024645E">
          <w:t>study</w:t>
        </w:r>
        <w:r w:rsidR="0024645E">
          <w:rPr>
            <w:spacing w:val="-5"/>
          </w:rPr>
          <w:t xml:space="preserve"> </w:t>
        </w:r>
        <w:r w:rsidR="0024645E">
          <w:t>or</w:t>
        </w:r>
        <w:r w:rsidR="0024645E">
          <w:rPr>
            <w:spacing w:val="-5"/>
          </w:rPr>
          <w:t xml:space="preserve"> </w:t>
        </w:r>
        <w:r w:rsidR="0024645E">
          <w:t>complex</w:t>
        </w:r>
        <w:r w:rsidR="0024645E">
          <w:rPr>
            <w:spacing w:val="-5"/>
          </w:rPr>
          <w:t xml:space="preserve"> </w:t>
        </w:r>
        <w:r w:rsidR="0024645E">
          <w:t>host-pathogen interactions</w:t>
        </w:r>
        <w:r w:rsidR="0024645E">
          <w:rPr>
            <w:spacing w:val="-5"/>
          </w:rPr>
          <w:t xml:space="preserve"> </w:t>
        </w:r>
        <w:r w:rsidR="0024645E">
          <w:t>in</w:t>
        </w:r>
        <w:r w:rsidR="0024645E">
          <w:rPr>
            <w:spacing w:val="-5"/>
          </w:rPr>
          <w:t xml:space="preserve"> </w:t>
        </w:r>
        <w:r w:rsidR="0024645E">
          <w:t>determining</w:t>
        </w:r>
        <w:r w:rsidR="0024645E">
          <w:rPr>
            <w:spacing w:val="-5"/>
          </w:rPr>
          <w:t xml:space="preserve"> </w:t>
        </w:r>
        <w:r w:rsidR="0024645E">
          <w:t>disease</w:t>
        </w:r>
        <w:r w:rsidR="0024645E">
          <w:rPr>
            <w:spacing w:val="-5"/>
          </w:rPr>
          <w:t xml:space="preserve"> </w:t>
        </w:r>
        <w:r w:rsidR="0024645E">
          <w:t>severity</w:t>
        </w:r>
        <w:r w:rsidR="0024645E">
          <w:rPr>
            <w:spacing w:val="-5"/>
          </w:rPr>
          <w:t xml:space="preserve"> </w:t>
        </w:r>
        <w:r w:rsidR="0024645E">
          <w:t>and</w:t>
        </w:r>
        <w:r w:rsidR="0024645E">
          <w:rPr>
            <w:spacing w:val="-5"/>
          </w:rPr>
          <w:t xml:space="preserve"> </w:t>
        </w:r>
        <w:r w:rsidR="0024645E">
          <w:t>outcomes.</w:t>
        </w:r>
        <w:r w:rsidR="0024645E">
          <w:rPr>
            <w:spacing w:val="17"/>
          </w:rPr>
          <w:t xml:space="preserve"> </w:t>
        </w:r>
        <w:r w:rsidR="0024645E">
          <w:t>Factors</w:t>
        </w:r>
        <w:r w:rsidR="0024645E">
          <w:rPr>
            <w:spacing w:val="-5"/>
          </w:rPr>
          <w:t xml:space="preserve"> </w:t>
        </w:r>
        <w:r w:rsidR="0024645E">
          <w:t>such</w:t>
        </w:r>
        <w:r w:rsidR="0024645E">
          <w:rPr>
            <w:spacing w:val="-5"/>
          </w:rPr>
          <w:t xml:space="preserve"> </w:t>
        </w:r>
        <w:r w:rsidR="0024645E">
          <w:t>as</w:t>
        </w:r>
        <w:r w:rsidR="0024645E">
          <w:rPr>
            <w:spacing w:val="-5"/>
          </w:rPr>
          <w:t xml:space="preserve"> </w:t>
        </w:r>
        <w:r w:rsidR="0024645E">
          <w:t>the</w:t>
        </w:r>
        <w:r w:rsidR="0024645E">
          <w:rPr>
            <w:spacing w:val="-5"/>
          </w:rPr>
          <w:t xml:space="preserve"> </w:t>
        </w:r>
        <w:r w:rsidR="0024645E">
          <w:t>patient’s</w:t>
        </w:r>
        <w:r w:rsidR="0024645E">
          <w:rPr>
            <w:spacing w:val="-5"/>
          </w:rPr>
          <w:t xml:space="preserve"> </w:t>
        </w:r>
        <w:r w:rsidR="0024645E">
          <w:t xml:space="preserve">immune </w:t>
        </w:r>
        <w:r w:rsidR="0024645E">
          <w:rPr>
            <w:spacing w:val="-2"/>
          </w:rPr>
          <w:t>status,</w:t>
        </w:r>
        <w:r w:rsidR="0024645E">
          <w:rPr>
            <w:spacing w:val="-11"/>
          </w:rPr>
          <w:t xml:space="preserve"> </w:t>
        </w:r>
        <w:r w:rsidR="0024645E">
          <w:rPr>
            <w:spacing w:val="-2"/>
          </w:rPr>
          <w:t>potential</w:t>
        </w:r>
        <w:r w:rsidR="0024645E">
          <w:rPr>
            <w:spacing w:val="-10"/>
          </w:rPr>
          <w:t xml:space="preserve"> </w:t>
        </w:r>
        <w:r w:rsidR="0024645E">
          <w:rPr>
            <w:spacing w:val="-2"/>
          </w:rPr>
          <w:t>delays</w:t>
        </w:r>
        <w:r w:rsidR="0024645E">
          <w:rPr>
            <w:spacing w:val="-10"/>
          </w:rPr>
          <w:t xml:space="preserve"> </w:t>
        </w:r>
        <w:r w:rsidR="0024645E">
          <w:rPr>
            <w:spacing w:val="-2"/>
          </w:rPr>
          <w:t>in</w:t>
        </w:r>
        <w:r w:rsidR="0024645E">
          <w:rPr>
            <w:spacing w:val="-10"/>
          </w:rPr>
          <w:t xml:space="preserve"> </w:t>
        </w:r>
        <w:r w:rsidR="0024645E">
          <w:rPr>
            <w:spacing w:val="-2"/>
          </w:rPr>
          <w:t>initiating</w:t>
        </w:r>
        <w:r w:rsidR="0024645E">
          <w:rPr>
            <w:spacing w:val="-10"/>
          </w:rPr>
          <w:t xml:space="preserve"> </w:t>
        </w:r>
        <w:r w:rsidR="0024645E">
          <w:rPr>
            <w:spacing w:val="-2"/>
          </w:rPr>
          <w:t>antimicrobial</w:t>
        </w:r>
        <w:r w:rsidR="0024645E">
          <w:rPr>
            <w:spacing w:val="-10"/>
          </w:rPr>
          <w:t xml:space="preserve"> </w:t>
        </w:r>
        <w:r w:rsidR="0024645E">
          <w:rPr>
            <w:spacing w:val="-2"/>
          </w:rPr>
          <w:t>therapy,</w:t>
        </w:r>
        <w:r w:rsidR="0024645E">
          <w:rPr>
            <w:spacing w:val="-10"/>
          </w:rPr>
          <w:t xml:space="preserve"> </w:t>
        </w:r>
        <w:r w:rsidR="0024645E">
          <w:rPr>
            <w:spacing w:val="-2"/>
          </w:rPr>
          <w:t>and</w:t>
        </w:r>
        <w:r w:rsidR="0024645E">
          <w:rPr>
            <w:spacing w:val="-10"/>
          </w:rPr>
          <w:t xml:space="preserve"> </w:t>
        </w:r>
        <w:r w:rsidR="0024645E">
          <w:rPr>
            <w:spacing w:val="-2"/>
          </w:rPr>
          <w:t>other</w:t>
        </w:r>
        <w:r w:rsidR="0024645E">
          <w:rPr>
            <w:spacing w:val="-10"/>
          </w:rPr>
          <w:t xml:space="preserve"> </w:t>
        </w:r>
        <w:r w:rsidR="0024645E">
          <w:rPr>
            <w:spacing w:val="-2"/>
          </w:rPr>
          <w:t>comorbidities</w:t>
        </w:r>
        <w:r w:rsidR="0024645E">
          <w:rPr>
            <w:spacing w:val="-10"/>
          </w:rPr>
          <w:t xml:space="preserve"> </w:t>
        </w:r>
        <w:r w:rsidR="0024645E">
          <w:rPr>
            <w:spacing w:val="-2"/>
          </w:rPr>
          <w:t>likely</w:t>
        </w:r>
        <w:r w:rsidR="0024645E">
          <w:rPr>
            <w:spacing w:val="-10"/>
          </w:rPr>
          <w:t xml:space="preserve"> </w:t>
        </w:r>
        <w:r w:rsidR="0024645E">
          <w:rPr>
            <w:spacing w:val="-2"/>
          </w:rPr>
          <w:t xml:space="preserve">contribute </w:t>
        </w:r>
        <w:r w:rsidR="0024645E">
          <w:t>to</w:t>
        </w:r>
        <w:r w:rsidR="0024645E">
          <w:rPr>
            <w:spacing w:val="-13"/>
          </w:rPr>
          <w:t xml:space="preserve"> </w:t>
        </w:r>
        <w:r w:rsidR="0024645E">
          <w:t>clinical</w:t>
        </w:r>
        <w:r w:rsidR="0024645E">
          <w:rPr>
            <w:spacing w:val="-12"/>
          </w:rPr>
          <w:t xml:space="preserve"> </w:t>
        </w:r>
        <w:r w:rsidR="0024645E">
          <w:t>manifestations.</w:t>
        </w:r>
        <w:r w:rsidR="0024645E">
          <w:rPr>
            <w:spacing w:val="-12"/>
          </w:rPr>
          <w:t xml:space="preserve"> </w:t>
        </w:r>
        <w:r w:rsidR="0024645E">
          <w:t>Although</w:t>
        </w:r>
        <w:r w:rsidR="0024645E">
          <w:rPr>
            <w:spacing w:val="-12"/>
          </w:rPr>
          <w:t xml:space="preserve"> </w:t>
        </w:r>
        <w:r w:rsidR="0024645E">
          <w:t>retrospective</w:t>
        </w:r>
        <w:r w:rsidR="0024645E">
          <w:rPr>
            <w:spacing w:val="-12"/>
          </w:rPr>
          <w:t xml:space="preserve"> </w:t>
        </w:r>
        <w:r w:rsidR="0024645E">
          <w:t>in</w:t>
        </w:r>
        <w:r w:rsidR="0024645E">
          <w:rPr>
            <w:spacing w:val="-12"/>
          </w:rPr>
          <w:t xml:space="preserve"> </w:t>
        </w:r>
        <w:r w:rsidR="0024645E">
          <w:t>nature</w:t>
        </w:r>
        <w:r w:rsidR="0024645E">
          <w:rPr>
            <w:spacing w:val="-12"/>
          </w:rPr>
          <w:t xml:space="preserve"> </w:t>
        </w:r>
        <w:r w:rsidR="0024645E">
          <w:t>and</w:t>
        </w:r>
        <w:r w:rsidR="0024645E">
          <w:rPr>
            <w:spacing w:val="-12"/>
          </w:rPr>
          <w:t xml:space="preserve"> </w:t>
        </w:r>
        <w:r w:rsidR="0024645E">
          <w:t>reliant</w:t>
        </w:r>
        <w:r w:rsidR="0024645E">
          <w:rPr>
            <w:spacing w:val="-12"/>
          </w:rPr>
          <w:t xml:space="preserve"> </w:t>
        </w:r>
        <w:r w:rsidR="0024645E">
          <w:t>on</w:t>
        </w:r>
        <w:r w:rsidR="0024645E">
          <w:rPr>
            <w:spacing w:val="-12"/>
          </w:rPr>
          <w:t xml:space="preserve"> </w:t>
        </w:r>
        <w:r w:rsidR="0024645E">
          <w:t>routinely</w:t>
        </w:r>
        <w:r w:rsidR="0024645E">
          <w:rPr>
            <w:spacing w:val="-12"/>
          </w:rPr>
          <w:t xml:space="preserve"> </w:t>
        </w:r>
        <w:r w:rsidR="0024645E">
          <w:t>collected</w:t>
        </w:r>
        <w:r w:rsidR="0024645E">
          <w:rPr>
            <w:spacing w:val="-12"/>
          </w:rPr>
          <w:t xml:space="preserve"> </w:t>
        </w:r>
        <w:r w:rsidR="0024645E">
          <w:t xml:space="preserve">data, </w:t>
        </w:r>
        <w:r w:rsidR="0024645E">
          <w:rPr>
            <w:spacing w:val="-2"/>
          </w:rPr>
          <w:t>our</w:t>
        </w:r>
        <w:r w:rsidR="0024645E">
          <w:rPr>
            <w:spacing w:val="-11"/>
          </w:rPr>
          <w:t xml:space="preserve"> </w:t>
        </w:r>
        <w:r w:rsidR="0024645E">
          <w:rPr>
            <w:spacing w:val="-2"/>
          </w:rPr>
          <w:t>study</w:t>
        </w:r>
        <w:r w:rsidR="0024645E">
          <w:rPr>
            <w:spacing w:val="-10"/>
          </w:rPr>
          <w:t xml:space="preserve"> </w:t>
        </w:r>
        <w:r w:rsidR="0024645E">
          <w:rPr>
            <w:spacing w:val="-2"/>
          </w:rPr>
          <w:t>provides</w:t>
        </w:r>
        <w:r w:rsidR="0024645E">
          <w:rPr>
            <w:spacing w:val="-10"/>
          </w:rPr>
          <w:t xml:space="preserve"> </w:t>
        </w:r>
        <w:r w:rsidR="0024645E">
          <w:rPr>
            <w:spacing w:val="-2"/>
          </w:rPr>
          <w:t>valuable</w:t>
        </w:r>
        <w:r w:rsidR="0024645E">
          <w:rPr>
            <w:spacing w:val="-10"/>
          </w:rPr>
          <w:t xml:space="preserve"> </w:t>
        </w:r>
        <w:r w:rsidR="0024645E">
          <w:rPr>
            <w:spacing w:val="-2"/>
          </w:rPr>
          <w:t>insights</w:t>
        </w:r>
        <w:r w:rsidR="0024645E">
          <w:rPr>
            <w:spacing w:val="-10"/>
          </w:rPr>
          <w:t xml:space="preserve"> </w:t>
        </w:r>
        <w:r w:rsidR="0024645E">
          <w:rPr>
            <w:spacing w:val="-2"/>
          </w:rPr>
          <w:t>into</w:t>
        </w:r>
        <w:r w:rsidR="0024645E">
          <w:rPr>
            <w:spacing w:val="-10"/>
          </w:rPr>
          <w:t xml:space="preserve"> </w:t>
        </w:r>
        <w:r w:rsidR="0024645E">
          <w:rPr>
            <w:spacing w:val="-2"/>
          </w:rPr>
          <w:t>the</w:t>
        </w:r>
        <w:r w:rsidR="0024645E">
          <w:rPr>
            <w:spacing w:val="-10"/>
          </w:rPr>
          <w:t xml:space="preserve"> </w:t>
        </w:r>
        <w:r w:rsidR="0024645E">
          <w:rPr>
            <w:spacing w:val="-2"/>
          </w:rPr>
          <w:t>clinical</w:t>
        </w:r>
        <w:r w:rsidR="0024645E">
          <w:rPr>
            <w:spacing w:val="-10"/>
          </w:rPr>
          <w:t xml:space="preserve"> </w:t>
        </w:r>
        <w:r w:rsidR="0024645E">
          <w:rPr>
            <w:spacing w:val="-2"/>
          </w:rPr>
          <w:t>presentation</w:t>
        </w:r>
        <w:r w:rsidR="0024645E">
          <w:rPr>
            <w:spacing w:val="-10"/>
          </w:rPr>
          <w:t xml:space="preserve"> </w:t>
        </w:r>
        <w:r w:rsidR="0024645E">
          <w:rPr>
            <w:spacing w:val="-2"/>
          </w:rPr>
          <w:t>of</w:t>
        </w:r>
        <w:r w:rsidR="0024645E">
          <w:rPr>
            <w:spacing w:val="-10"/>
          </w:rPr>
          <w:t xml:space="preserve"> </w:t>
        </w:r>
        <w:r w:rsidR="0024645E">
          <w:rPr>
            <w:spacing w:val="-2"/>
          </w:rPr>
          <w:t>invasive</w:t>
        </w:r>
        <w:r w:rsidR="0024645E">
          <w:rPr>
            <w:spacing w:val="-10"/>
          </w:rPr>
          <w:t xml:space="preserve"> </w:t>
        </w:r>
        <w:r w:rsidR="0024645E">
          <w:rPr>
            <w:spacing w:val="-2"/>
          </w:rPr>
          <w:t>GBS</w:t>
        </w:r>
        <w:r w:rsidR="0024645E">
          <w:rPr>
            <w:spacing w:val="-10"/>
          </w:rPr>
          <w:t xml:space="preserve"> </w:t>
        </w:r>
        <w:r w:rsidR="0024645E">
          <w:rPr>
            <w:spacing w:val="-2"/>
          </w:rPr>
          <w:t>disease</w:t>
        </w:r>
        <w:r w:rsidR="0024645E">
          <w:rPr>
            <w:spacing w:val="-10"/>
          </w:rPr>
          <w:t xml:space="preserve"> </w:t>
        </w:r>
        <w:r w:rsidR="0024645E">
          <w:rPr>
            <w:spacing w:val="-2"/>
          </w:rPr>
          <w:t>in</w:t>
        </w:r>
        <w:r w:rsidR="0024645E">
          <w:rPr>
            <w:spacing w:val="-10"/>
          </w:rPr>
          <w:t xml:space="preserve"> </w:t>
        </w:r>
        <w:r w:rsidR="0024645E">
          <w:rPr>
            <w:spacing w:val="-2"/>
          </w:rPr>
          <w:t>infants.</w:t>
        </w:r>
      </w:ins>
      <w:commentRangeEnd w:id="481"/>
      <w:ins w:id="487" w:author="Cavalli, Lea" w:date="2025-01-22T17:06:00Z" w16du:dateUtc="2025-01-22T16:06:00Z">
        <w:r w:rsidR="004A7128">
          <w:rPr>
            <w:rStyle w:val="CommentReference"/>
          </w:rPr>
          <w:commentReference w:id="481"/>
        </w:r>
      </w:ins>
    </w:p>
    <w:p w14:paraId="27ADA794" w14:textId="7569A0EB" w:rsidR="004309A1" w:rsidRDefault="00E73CE7" w:rsidP="003627B3">
      <w:pPr>
        <w:pStyle w:val="BodyText"/>
        <w:spacing w:before="3" w:line="252" w:lineRule="auto"/>
        <w:ind w:right="116" w:firstLine="100"/>
      </w:pPr>
      <w:ins w:id="488" w:author="Cavalli, Lea" w:date="2025-01-22T17:05:00Z">
        <w:r w:rsidRPr="00E73CE7">
          <w:t xml:space="preserve">Finally, with our cohort </w:t>
        </w:r>
        <w:proofErr w:type="spellStart"/>
        <w:r w:rsidRPr="00E73CE7">
          <w:t>rimarily</w:t>
        </w:r>
        <w:proofErr w:type="spellEnd"/>
        <w:r w:rsidRPr="00E73CE7">
          <w:t xml:space="preserve"> consisting of post-EOD cases, including 20 VLOD cases, we took the opportunity to compare them to LOD cases.</w:t>
        </w:r>
      </w:ins>
      <w:r w:rsidR="00F7729A">
        <w:t xml:space="preserve"> </w:t>
      </w:r>
      <w:r w:rsidR="00034098" w:rsidRPr="00EA7643">
        <w:t xml:space="preserve">VLOD cases, making up one-third of our cohort, showed no significant clinical differences from LOD. </w:t>
      </w:r>
      <w:ins w:id="489" w:author="Cavalli, Lea" w:date="2025-01-22T16:58:00Z" w16du:dateUtc="2025-01-22T15:58:00Z">
        <w:r w:rsidR="00034098" w:rsidRPr="00EA7643">
          <w:t>This aligns with previous reports and underscores the widely acknowledged arbitrary nature of the 3-month cut-off for LOD</w:t>
        </w:r>
      </w:ins>
      <w:ins w:id="490" w:author="Cavalli, Lea" w:date="2025-01-23T15:00:00Z" w16du:dateUtc="2025-01-23T14:00:00Z">
        <w:r w:rsidR="00E72BF0">
          <w:t>.</w:t>
        </w:r>
      </w:ins>
      <w:r w:rsidR="00E72BF0">
        <w:t xml:space="preserve"> </w:t>
      </w:r>
      <w:ins w:id="491" w:author="Cavalli, Lea" w:date="2025-01-23T15:00:00Z" w16du:dateUtc="2025-01-23T14:00:00Z">
        <w:r w:rsidR="00E72BF0">
          <w:t>[5,</w:t>
        </w:r>
        <w:r w:rsidR="00E72BF0">
          <w:rPr>
            <w:spacing w:val="-23"/>
          </w:rPr>
          <w:t xml:space="preserve"> </w:t>
        </w:r>
        <w:r w:rsidR="00E72BF0">
          <w:rPr>
            <w:color w:val="0000FF"/>
          </w:rPr>
          <w:t>6</w:t>
        </w:r>
        <w:r w:rsidR="00E72BF0">
          <w:t xml:space="preserve">] </w:t>
        </w:r>
      </w:ins>
      <w:r w:rsidR="00EA7643" w:rsidRPr="00EA7643">
        <w:t xml:space="preserve"> </w:t>
      </w:r>
      <w:r w:rsidR="00BD1F93" w:rsidRPr="00EA7643">
        <w:t xml:space="preserve">The </w:t>
      </w:r>
      <w:r w:rsidR="00BD1F93" w:rsidRPr="00EA7643">
        <w:lastRenderedPageBreak/>
        <w:t xml:space="preserve">strain diversity was </w:t>
      </w:r>
      <w:r w:rsidR="007117CC" w:rsidRPr="00EA7643">
        <w:t xml:space="preserve">also </w:t>
      </w:r>
      <w:r w:rsidR="00BD1F93" w:rsidRPr="00EA7643">
        <w:t>similar between LOD and VLOD cases, with CC17/</w:t>
      </w:r>
      <w:proofErr w:type="spellStart"/>
      <w:r w:rsidR="00BD1F93" w:rsidRPr="00EA7643">
        <w:t>cpsIII</w:t>
      </w:r>
      <w:proofErr w:type="spellEnd"/>
      <w:r w:rsidR="00BD1F93" w:rsidRPr="00EA7643">
        <w:t xml:space="preserve"> prevailing in LOD and CC23/</w:t>
      </w:r>
      <w:proofErr w:type="spellStart"/>
      <w:r w:rsidR="00BD1F93" w:rsidRPr="00EA7643">
        <w:t>cpsIa</w:t>
      </w:r>
      <w:proofErr w:type="spellEnd"/>
      <w:r w:rsidR="00BD1F93" w:rsidRPr="00EA7643">
        <w:t xml:space="preserve"> in VLOD. Interestingly, the presence of PI-2A variant 1 was associated with higher odds of VLOD, which persisted when population structure was taken into account.</w:t>
      </w:r>
      <w:r w:rsidR="00FB2155" w:rsidRPr="00EA7643">
        <w:rPr>
          <w:spacing w:val="40"/>
        </w:rPr>
        <w:t xml:space="preserve"> </w:t>
      </w:r>
      <w:r w:rsidR="00BD1F93" w:rsidRPr="00EA7643">
        <w:t>PI-2A stands out as particularly variable among the three GBS pilus islands. [</w:t>
      </w:r>
      <w:hyperlink w:anchor="_bookmark41" w:history="1">
        <w:r w:rsidR="00041814" w:rsidRPr="00EA7643">
          <w:rPr>
            <w:color w:val="0000FF"/>
          </w:rPr>
          <w:t>47</w:t>
        </w:r>
      </w:hyperlink>
      <w:r w:rsidR="00BD1F93" w:rsidRPr="00EA7643">
        <w:t xml:space="preserve">] </w:t>
      </w:r>
      <w:r w:rsidR="00CA28C8" w:rsidRPr="00EA7643">
        <w:t xml:space="preserve">The surface protein typing tool included PI-2A1 and PI-2A2 </w:t>
      </w:r>
      <w:r w:rsidR="00B57F5A" w:rsidRPr="00EA7643">
        <w:t>to maximize PI-2A coverage, rather than to signify distinct biological phenotypes</w:t>
      </w:r>
      <w:r w:rsidR="00CA28C8" w:rsidRPr="00EA7643">
        <w:t xml:space="preserve">. </w:t>
      </w:r>
      <w:r w:rsidR="00BD1F93" w:rsidRPr="00EA7643">
        <w:t>[</w:t>
      </w:r>
      <w:hyperlink w:anchor="_bookmark42" w:history="1">
        <w:r w:rsidR="00041814" w:rsidRPr="00EA7643">
          <w:rPr>
            <w:color w:val="0000FF"/>
          </w:rPr>
          <w:t>48</w:t>
        </w:r>
      </w:hyperlink>
      <w:r w:rsidR="00BD1F93" w:rsidRPr="00EA7643">
        <w:t>]</w:t>
      </w:r>
      <w:r w:rsidR="00BD1F93" w:rsidRPr="00EA7643">
        <w:rPr>
          <w:spacing w:val="-12"/>
        </w:rPr>
        <w:t xml:space="preserve"> </w:t>
      </w:r>
      <w:r w:rsidR="00BD1F93" w:rsidRPr="00EA7643">
        <w:t>Nonetheless,</w:t>
      </w:r>
      <w:r w:rsidR="00381032" w:rsidRPr="00EA7643">
        <w:t xml:space="preserve"> these subvariants are genomically distinct and may have significant biological differences. The conservation of PI-2A alleles indicates that genomic variations among subvariants likely do not affect functionality, suggesting PI-2A1 may not have unique virulence traits. </w:t>
      </w:r>
      <w:r w:rsidR="00BD1F93" w:rsidRPr="00EA7643">
        <w:t>Instead,</w:t>
      </w:r>
      <w:r w:rsidR="004309A1" w:rsidRPr="00EA7643">
        <w:t xml:space="preserve"> the</w:t>
      </w:r>
      <w:r w:rsidR="00BD1F93" w:rsidRPr="00EA7643">
        <w:rPr>
          <w:spacing w:val="-3"/>
        </w:rPr>
        <w:t xml:space="preserve"> </w:t>
      </w:r>
      <w:r w:rsidR="004309A1" w:rsidRPr="00EA7643">
        <w:t xml:space="preserve">observed trends might result from antigenic variation due to immune selection pressures, such as prior exposure or waning maternal antibodies, which can increase susceptibility to different antigenic alleles as infants age—a pattern also seen in a related pilus locus in pneumococci. </w:t>
      </w:r>
      <w:r w:rsidR="00BD1F93" w:rsidRPr="00EA7643">
        <w:t xml:space="preserve"> [</w:t>
      </w:r>
      <w:hyperlink w:anchor="_bookmark43" w:history="1">
        <w:r w:rsidR="00041814" w:rsidRPr="00EA7643">
          <w:rPr>
            <w:color w:val="0000FF"/>
          </w:rPr>
          <w:t>49</w:t>
        </w:r>
      </w:hyperlink>
      <w:r w:rsidR="00BD1F93" w:rsidRPr="00EA7643">
        <w:t xml:space="preserve">] </w:t>
      </w:r>
      <w:r w:rsidR="00BD1F93" w:rsidRPr="00EA7643">
        <w:rPr>
          <w:spacing w:val="-2"/>
        </w:rPr>
        <w:t>Aside</w:t>
      </w:r>
      <w:r w:rsidR="00BD1F93" w:rsidRPr="00EA7643">
        <w:rPr>
          <w:spacing w:val="-8"/>
        </w:rPr>
        <w:t xml:space="preserve"> </w:t>
      </w:r>
      <w:r w:rsidR="00BD1F93" w:rsidRPr="00EA7643">
        <w:rPr>
          <w:spacing w:val="-2"/>
        </w:rPr>
        <w:t>from</w:t>
      </w:r>
      <w:r w:rsidR="00BD1F93" w:rsidRPr="00EA7643">
        <w:rPr>
          <w:spacing w:val="-8"/>
        </w:rPr>
        <w:t xml:space="preserve"> </w:t>
      </w:r>
      <w:r w:rsidR="00BD1F93" w:rsidRPr="00EA7643">
        <w:rPr>
          <w:spacing w:val="-2"/>
        </w:rPr>
        <w:t>these</w:t>
      </w:r>
      <w:r w:rsidR="00BD1F93" w:rsidRPr="00EA7643">
        <w:rPr>
          <w:spacing w:val="-8"/>
        </w:rPr>
        <w:t xml:space="preserve"> </w:t>
      </w:r>
      <w:r w:rsidR="00BD1F93" w:rsidRPr="00EA7643">
        <w:rPr>
          <w:spacing w:val="-2"/>
        </w:rPr>
        <w:t>possible</w:t>
      </w:r>
      <w:r w:rsidR="00BD1F93" w:rsidRPr="00EA7643">
        <w:rPr>
          <w:spacing w:val="-8"/>
        </w:rPr>
        <w:t xml:space="preserve"> </w:t>
      </w:r>
      <w:r w:rsidR="00BD1F93" w:rsidRPr="00EA7643">
        <w:rPr>
          <w:spacing w:val="-2"/>
        </w:rPr>
        <w:t>age-related</w:t>
      </w:r>
      <w:r w:rsidR="00BD1F93" w:rsidRPr="00EA7643">
        <w:rPr>
          <w:spacing w:val="-8"/>
        </w:rPr>
        <w:t xml:space="preserve"> </w:t>
      </w:r>
      <w:r w:rsidR="00BD1F93" w:rsidRPr="00EA7643">
        <w:rPr>
          <w:spacing w:val="-2"/>
        </w:rPr>
        <w:t>changes</w:t>
      </w:r>
      <w:r w:rsidR="00BD1F93" w:rsidRPr="00EA7643">
        <w:rPr>
          <w:spacing w:val="-8"/>
        </w:rPr>
        <w:t xml:space="preserve"> </w:t>
      </w:r>
      <w:r w:rsidR="00BD1F93" w:rsidRPr="00EA7643">
        <w:rPr>
          <w:spacing w:val="-2"/>
        </w:rPr>
        <w:t>in</w:t>
      </w:r>
      <w:r w:rsidR="00BD1F93" w:rsidRPr="00EA7643">
        <w:rPr>
          <w:spacing w:val="-8"/>
        </w:rPr>
        <w:t xml:space="preserve"> </w:t>
      </w:r>
      <w:r w:rsidR="00BD1F93" w:rsidRPr="00EA7643">
        <w:rPr>
          <w:spacing w:val="-2"/>
        </w:rPr>
        <w:t>exposure</w:t>
      </w:r>
      <w:r w:rsidR="00BD1F93" w:rsidRPr="00EA7643">
        <w:rPr>
          <w:spacing w:val="-8"/>
        </w:rPr>
        <w:t xml:space="preserve"> </w:t>
      </w:r>
      <w:r w:rsidR="00BD1F93" w:rsidRPr="00EA7643">
        <w:rPr>
          <w:spacing w:val="-2"/>
        </w:rPr>
        <w:t>and</w:t>
      </w:r>
      <w:r w:rsidR="00BD1F93" w:rsidRPr="00EA7643">
        <w:rPr>
          <w:spacing w:val="-8"/>
        </w:rPr>
        <w:t xml:space="preserve"> </w:t>
      </w:r>
      <w:r w:rsidR="00BD1F93" w:rsidRPr="00EA7643">
        <w:rPr>
          <w:spacing w:val="-2"/>
        </w:rPr>
        <w:t xml:space="preserve">immune </w:t>
      </w:r>
      <w:r w:rsidR="00BD1F93" w:rsidRPr="00EA7643">
        <w:t xml:space="preserve">landscape, </w:t>
      </w:r>
      <w:commentRangeStart w:id="492"/>
      <w:commentRangeStart w:id="493"/>
      <w:r w:rsidR="00BD1F93" w:rsidRPr="00EA7643">
        <w:t>the similarities between LOD and VLOD cases suggest they are likely bacteriologically</w:t>
      </w:r>
      <w:r w:rsidR="00146586" w:rsidRPr="00EA7643">
        <w:t xml:space="preserve"> equivalent</w:t>
      </w:r>
      <w:commentRangeEnd w:id="492"/>
      <w:r w:rsidR="00FD264B" w:rsidRPr="00EA7643">
        <w:rPr>
          <w:rStyle w:val="CommentReference"/>
          <w:sz w:val="20"/>
          <w:szCs w:val="20"/>
        </w:rPr>
        <w:commentReference w:id="492"/>
      </w:r>
      <w:commentRangeEnd w:id="493"/>
      <w:r w:rsidR="00CB672B" w:rsidRPr="00EA7643">
        <w:rPr>
          <w:rStyle w:val="CommentReference"/>
          <w:sz w:val="20"/>
          <w:szCs w:val="20"/>
        </w:rPr>
        <w:commentReference w:id="493"/>
      </w:r>
      <w:r w:rsidR="00925797" w:rsidRPr="00EA7643">
        <w:t xml:space="preserve">. </w:t>
      </w:r>
      <w:ins w:id="494" w:author="Cavalli, Lea" w:date="2025-01-22T16:27:00Z" w16du:dateUtc="2025-01-22T15:27:00Z">
        <w:r w:rsidR="00925797" w:rsidRPr="00EA7643">
          <w:t xml:space="preserve">This </w:t>
        </w:r>
      </w:ins>
      <w:ins w:id="495" w:author="Cavalli, Lea" w:date="2025-01-22T16:44:00Z" w16du:dateUtc="2025-01-22T15:44:00Z">
        <w:r w:rsidR="0069350D" w:rsidRPr="00EA7643">
          <w:t xml:space="preserve">implies </w:t>
        </w:r>
      </w:ins>
      <w:ins w:id="496" w:author="Cavalli, Lea" w:date="2025-01-22T16:27:00Z" w16du:dateUtc="2025-01-22T15:27:00Z">
        <w:r w:rsidR="00925797" w:rsidRPr="00EA7643">
          <w:t xml:space="preserve">acquisition from the same niches, </w:t>
        </w:r>
      </w:ins>
      <w:r w:rsidR="00D20DD3" w:rsidRPr="00EA7643">
        <w:t>as supported by a case of VLOD twins pointing to simultaneous external acquisition—consistent with proposed LOD acquisition routes notably exemplified by LOD twins.</w:t>
      </w:r>
      <w:ins w:id="497" w:author="Cavalli, Lea" w:date="2025-01-22T16:27:00Z" w16du:dateUtc="2025-01-22T15:27:00Z">
        <w:r w:rsidR="00925797" w:rsidRPr="00EA7643">
          <w:t xml:space="preserve"> [</w:t>
        </w:r>
        <w:r w:rsidR="00925797" w:rsidRPr="00EA7643">
          <w:fldChar w:fldCharType="begin"/>
        </w:r>
        <w:r w:rsidR="00925797" w:rsidRPr="00EA7643">
          <w:instrText>HYPERLINK \l "_bookmark10"</w:instrText>
        </w:r>
        <w:r w:rsidR="00925797" w:rsidRPr="00EA7643">
          <w:fldChar w:fldCharType="separate"/>
        </w:r>
        <w:r w:rsidR="00925797" w:rsidRPr="00EA7643">
          <w:rPr>
            <w:color w:val="0000FF"/>
          </w:rPr>
          <w:t>9</w:t>
        </w:r>
        <w:r w:rsidR="00925797" w:rsidRPr="00EA7643">
          <w:fldChar w:fldCharType="end"/>
        </w:r>
        <w:r w:rsidR="00925797" w:rsidRPr="00EA7643">
          <w:t>,</w:t>
        </w:r>
        <w:r w:rsidR="00925797" w:rsidRPr="00EA7643">
          <w:rPr>
            <w:spacing w:val="-13"/>
          </w:rPr>
          <w:t xml:space="preserve"> </w:t>
        </w:r>
        <w:r w:rsidR="00925797" w:rsidRPr="00EA7643">
          <w:fldChar w:fldCharType="begin"/>
        </w:r>
        <w:r w:rsidR="00925797" w:rsidRPr="00EA7643">
          <w:instrText>HYPERLINK \l "_bookmark39"</w:instrText>
        </w:r>
        <w:r w:rsidR="00925797" w:rsidRPr="00EA7643">
          <w:fldChar w:fldCharType="separate"/>
        </w:r>
        <w:r w:rsidR="00925797" w:rsidRPr="00EA7643">
          <w:rPr>
            <w:color w:val="0000FF"/>
          </w:rPr>
          <w:t>45</w:t>
        </w:r>
        <w:r w:rsidR="00925797" w:rsidRPr="00EA7643">
          <w:fldChar w:fldCharType="end"/>
        </w:r>
        <w:r w:rsidR="00925797" w:rsidRPr="00EA7643">
          <w:t>,</w:t>
        </w:r>
        <w:r w:rsidR="00925797" w:rsidRPr="00EA7643">
          <w:rPr>
            <w:spacing w:val="-12"/>
          </w:rPr>
          <w:t xml:space="preserve"> </w:t>
        </w:r>
        <w:r w:rsidR="00925797" w:rsidRPr="00EA7643">
          <w:fldChar w:fldCharType="begin"/>
        </w:r>
        <w:r w:rsidR="00925797" w:rsidRPr="00EA7643">
          <w:instrText>HYPERLINK \l "_bookmark40"</w:instrText>
        </w:r>
        <w:r w:rsidR="00925797" w:rsidRPr="00EA7643">
          <w:fldChar w:fldCharType="separate"/>
        </w:r>
        <w:r w:rsidR="00925797" w:rsidRPr="00EA7643">
          <w:rPr>
            <w:color w:val="0000FF"/>
          </w:rPr>
          <w:t>46</w:t>
        </w:r>
        <w:r w:rsidR="00925797" w:rsidRPr="00EA7643">
          <w:fldChar w:fldCharType="end"/>
        </w:r>
        <w:r w:rsidR="00925797" w:rsidRPr="00EA7643">
          <w:t xml:space="preserve">] </w:t>
        </w:r>
      </w:ins>
      <w:r w:rsidR="00F95E41" w:rsidRPr="00EA7643">
        <w:t xml:space="preserve"> emphasizing the arbitrary</w:t>
      </w:r>
      <w:r w:rsidR="003B0F42" w:rsidRPr="00EA7643">
        <w:t xml:space="preserve"> nature of the 3month cut off and suggesting the VLOD cases might be included </w:t>
      </w:r>
      <w:r w:rsidR="006F5F00" w:rsidRPr="00EA7643">
        <w:t xml:space="preserve">alongside LOD </w:t>
      </w:r>
      <w:r w:rsidR="003B0F42" w:rsidRPr="00EA7643">
        <w:t>in stu</w:t>
      </w:r>
      <w:r w:rsidR="006F5F00" w:rsidRPr="00EA7643">
        <w:t>d</w:t>
      </w:r>
      <w:r w:rsidR="003B0F42" w:rsidRPr="00EA7643">
        <w:t xml:space="preserve">ies of </w:t>
      </w:r>
      <w:r w:rsidR="006F5F00" w:rsidRPr="00EA7643">
        <w:t>infant invasive disease</w:t>
      </w:r>
      <w:r w:rsidR="00BD1F93" w:rsidRPr="00EA7643">
        <w:t>.</w:t>
      </w:r>
    </w:p>
    <w:p w14:paraId="29C5DBF6" w14:textId="6F927387" w:rsidR="004309A1" w:rsidRDefault="00E31E5C" w:rsidP="00F7729A">
      <w:pPr>
        <w:pStyle w:val="BodyText"/>
        <w:spacing w:before="7" w:line="252" w:lineRule="auto"/>
        <w:ind w:right="116" w:firstLine="100"/>
      </w:pPr>
      <w:ins w:id="498" w:author="Cavalli, Lea" w:date="2025-01-22T17:16:00Z" w16du:dateUtc="2025-01-22T16:16:00Z">
        <w:r>
          <w:t>Overall, our study highlights the complex host-bacterial</w:t>
        </w:r>
        <w:r>
          <w:rPr>
            <w:spacing w:val="-7"/>
          </w:rPr>
          <w:t xml:space="preserve"> </w:t>
        </w:r>
        <w:r>
          <w:t>interactions underlying invasive infant GBS disease, affecting outcomes likes disease severity</w:t>
        </w:r>
        <w:r>
          <w:rPr>
            <w:spacing w:val="-7"/>
          </w:rPr>
          <w:t xml:space="preserve">.  It </w:t>
        </w:r>
        <w:r>
          <w:t>calls for</w:t>
        </w:r>
        <w:r>
          <w:rPr>
            <w:spacing w:val="-7"/>
          </w:rPr>
          <w:t xml:space="preserve"> </w:t>
        </w:r>
        <w:r>
          <w:t>broader</w:t>
        </w:r>
        <w:r>
          <w:rPr>
            <w:spacing w:val="-7"/>
          </w:rPr>
          <w:t xml:space="preserve"> </w:t>
        </w:r>
        <w:r>
          <w:t>investigations</w:t>
        </w:r>
        <w:r>
          <w:rPr>
            <w:spacing w:val="-7"/>
          </w:rPr>
          <w:t xml:space="preserve"> </w:t>
        </w:r>
        <w:r>
          <w:t>of</w:t>
        </w:r>
        <w:r>
          <w:rPr>
            <w:spacing w:val="-7"/>
          </w:rPr>
          <w:t xml:space="preserve"> </w:t>
        </w:r>
        <w:r>
          <w:t>the</w:t>
        </w:r>
        <w:r>
          <w:rPr>
            <w:spacing w:val="-7"/>
          </w:rPr>
          <w:t xml:space="preserve"> </w:t>
        </w:r>
        <w:r>
          <w:t xml:space="preserve">molecular risk factors linked to these outcomes, such as genome-wide association studies </w:t>
        </w:r>
        <w:r w:rsidRPr="00E31E5C">
          <w:t>that require larger datasets, which are now becoming increasingly available.</w:t>
        </w:r>
      </w:ins>
    </w:p>
    <w:p w14:paraId="1C120D95" w14:textId="7BA411EC" w:rsidR="00A112B4" w:rsidRDefault="00A112B4" w:rsidP="00A112B4">
      <w:pPr>
        <w:tabs>
          <w:tab w:val="left" w:pos="2150"/>
        </w:tabs>
        <w:rPr>
          <w:sz w:val="20"/>
          <w:szCs w:val="20"/>
        </w:rPr>
      </w:pPr>
      <w:r>
        <w:rPr>
          <w:sz w:val="20"/>
          <w:szCs w:val="20"/>
        </w:rPr>
        <w:tab/>
      </w:r>
    </w:p>
    <w:p w14:paraId="6B0E3FD4" w14:textId="7B9FCEC3" w:rsidR="00A112B4" w:rsidRPr="00A112B4" w:rsidRDefault="00A112B4" w:rsidP="00A112B4">
      <w:pPr>
        <w:tabs>
          <w:tab w:val="left" w:pos="2150"/>
        </w:tabs>
        <w:sectPr w:rsidR="00A112B4" w:rsidRPr="00A112B4">
          <w:pgSz w:w="11910" w:h="16840"/>
          <w:pgMar w:top="1040" w:right="1580" w:bottom="720" w:left="1600" w:header="0" w:footer="523" w:gutter="0"/>
          <w:cols w:space="720"/>
        </w:sectPr>
      </w:pPr>
      <w:r>
        <w:tab/>
      </w:r>
    </w:p>
    <w:p w14:paraId="6A9FFB9E" w14:textId="77777777" w:rsidR="00041814" w:rsidRDefault="00041814">
      <w:pPr>
        <w:pStyle w:val="BodyText"/>
        <w:spacing w:before="108"/>
        <w:jc w:val="left"/>
      </w:pPr>
    </w:p>
    <w:p w14:paraId="1684D09D" w14:textId="77777777" w:rsidR="00041814" w:rsidRDefault="00BD1F93">
      <w:pPr>
        <w:pStyle w:val="Heading1"/>
        <w:ind w:left="100" w:firstLine="0"/>
      </w:pPr>
      <w:r>
        <w:rPr>
          <w:spacing w:val="-2"/>
          <w:w w:val="105"/>
        </w:rPr>
        <w:t>References</w:t>
      </w:r>
    </w:p>
    <w:p w14:paraId="0043E650" w14:textId="77777777" w:rsidR="00041814" w:rsidRDefault="00BD1F93">
      <w:pPr>
        <w:pStyle w:val="ListParagraph"/>
        <w:numPr>
          <w:ilvl w:val="0"/>
          <w:numId w:val="1"/>
        </w:numPr>
        <w:tabs>
          <w:tab w:val="left" w:pos="507"/>
          <w:tab w:val="left" w:pos="510"/>
        </w:tabs>
        <w:spacing w:before="191" w:line="252" w:lineRule="auto"/>
        <w:ind w:right="121"/>
        <w:jc w:val="both"/>
        <w:rPr>
          <w:sz w:val="20"/>
        </w:rPr>
      </w:pPr>
      <w:bookmarkStart w:id="499" w:name="_bookmark2"/>
      <w:bookmarkEnd w:id="499"/>
      <w:r>
        <w:rPr>
          <w:spacing w:val="-2"/>
          <w:sz w:val="20"/>
        </w:rPr>
        <w:t>S.</w:t>
      </w:r>
      <w:r>
        <w:rPr>
          <w:spacing w:val="-11"/>
          <w:sz w:val="20"/>
        </w:rPr>
        <w:t xml:space="preserve"> </w:t>
      </w:r>
      <w:proofErr w:type="spellStart"/>
      <w:r>
        <w:rPr>
          <w:spacing w:val="-2"/>
          <w:sz w:val="20"/>
        </w:rPr>
        <w:t>Shabayek</w:t>
      </w:r>
      <w:proofErr w:type="spellEnd"/>
      <w:r>
        <w:rPr>
          <w:spacing w:val="-10"/>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Spellerberg,</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streptococcal</w:t>
      </w:r>
      <w:r>
        <w:rPr>
          <w:spacing w:val="-10"/>
          <w:sz w:val="20"/>
        </w:rPr>
        <w:t xml:space="preserve"> </w:t>
      </w:r>
      <w:r>
        <w:rPr>
          <w:spacing w:val="-2"/>
          <w:sz w:val="20"/>
        </w:rPr>
        <w:t>colonization,</w:t>
      </w:r>
      <w:r>
        <w:rPr>
          <w:spacing w:val="-10"/>
          <w:sz w:val="20"/>
        </w:rPr>
        <w:t xml:space="preserve"> </w:t>
      </w:r>
      <w:r>
        <w:rPr>
          <w:spacing w:val="-2"/>
          <w:sz w:val="20"/>
        </w:rPr>
        <w:t>molecular</w:t>
      </w:r>
      <w:r>
        <w:rPr>
          <w:spacing w:val="-10"/>
          <w:sz w:val="20"/>
        </w:rPr>
        <w:t xml:space="preserve"> </w:t>
      </w:r>
      <w:r>
        <w:rPr>
          <w:spacing w:val="-2"/>
          <w:sz w:val="20"/>
        </w:rPr>
        <w:t xml:space="preserve">characteristics, </w:t>
      </w:r>
      <w:r>
        <w:rPr>
          <w:sz w:val="20"/>
        </w:rPr>
        <w:t>and</w:t>
      </w:r>
      <w:r>
        <w:rPr>
          <w:spacing w:val="-6"/>
          <w:sz w:val="20"/>
        </w:rPr>
        <w:t xml:space="preserve"> </w:t>
      </w:r>
      <w:r>
        <w:rPr>
          <w:sz w:val="20"/>
        </w:rPr>
        <w:t>epidemiology,”</w:t>
      </w:r>
      <w:r>
        <w:rPr>
          <w:spacing w:val="6"/>
          <w:sz w:val="20"/>
        </w:rPr>
        <w:t xml:space="preserve"> </w:t>
      </w:r>
      <w:r>
        <w:rPr>
          <w:i/>
          <w:sz w:val="20"/>
        </w:rPr>
        <w:t>Frontiers</w:t>
      </w:r>
      <w:r>
        <w:rPr>
          <w:i/>
          <w:spacing w:val="-2"/>
          <w:sz w:val="20"/>
        </w:rPr>
        <w:t xml:space="preserve"> </w:t>
      </w:r>
      <w:r>
        <w:rPr>
          <w:i/>
          <w:sz w:val="20"/>
        </w:rPr>
        <w:t>in</w:t>
      </w:r>
      <w:r>
        <w:rPr>
          <w:i/>
          <w:spacing w:val="-2"/>
          <w:sz w:val="20"/>
        </w:rPr>
        <w:t xml:space="preserve"> </w:t>
      </w:r>
      <w:r>
        <w:rPr>
          <w:i/>
          <w:sz w:val="20"/>
        </w:rPr>
        <w:t>microbiology</w:t>
      </w:r>
      <w:r>
        <w:rPr>
          <w:sz w:val="20"/>
        </w:rPr>
        <w:t>,</w:t>
      </w:r>
      <w:r>
        <w:rPr>
          <w:spacing w:val="-5"/>
          <w:sz w:val="20"/>
        </w:rPr>
        <w:t xml:space="preserve"> </w:t>
      </w:r>
      <w:r>
        <w:rPr>
          <w:sz w:val="20"/>
        </w:rPr>
        <w:t>vol.</w:t>
      </w:r>
      <w:r>
        <w:rPr>
          <w:spacing w:val="-5"/>
          <w:sz w:val="20"/>
        </w:rPr>
        <w:t xml:space="preserve"> </w:t>
      </w:r>
      <w:r>
        <w:rPr>
          <w:sz w:val="20"/>
        </w:rPr>
        <w:t>9,</w:t>
      </w:r>
      <w:r>
        <w:rPr>
          <w:spacing w:val="-5"/>
          <w:sz w:val="20"/>
        </w:rPr>
        <w:t xml:space="preserve"> </w:t>
      </w:r>
      <w:r>
        <w:rPr>
          <w:sz w:val="20"/>
        </w:rPr>
        <w:t>p.</w:t>
      </w:r>
      <w:r>
        <w:rPr>
          <w:spacing w:val="-5"/>
          <w:sz w:val="20"/>
        </w:rPr>
        <w:t xml:space="preserve"> </w:t>
      </w:r>
      <w:r>
        <w:rPr>
          <w:sz w:val="20"/>
        </w:rPr>
        <w:t>437,</w:t>
      </w:r>
      <w:r>
        <w:rPr>
          <w:spacing w:val="-6"/>
          <w:sz w:val="20"/>
        </w:rPr>
        <w:t xml:space="preserve"> </w:t>
      </w:r>
      <w:r>
        <w:rPr>
          <w:sz w:val="20"/>
        </w:rPr>
        <w:t>2018.</w:t>
      </w:r>
    </w:p>
    <w:p w14:paraId="47E74548" w14:textId="77777777" w:rsidR="00041814" w:rsidRDefault="00BD1F93">
      <w:pPr>
        <w:pStyle w:val="ListParagraph"/>
        <w:numPr>
          <w:ilvl w:val="0"/>
          <w:numId w:val="1"/>
        </w:numPr>
        <w:tabs>
          <w:tab w:val="left" w:pos="507"/>
          <w:tab w:val="left" w:pos="510"/>
        </w:tabs>
        <w:spacing w:before="137" w:line="252" w:lineRule="auto"/>
        <w:ind w:right="115"/>
        <w:jc w:val="both"/>
        <w:rPr>
          <w:sz w:val="20"/>
        </w:rPr>
      </w:pPr>
      <w:bookmarkStart w:id="500" w:name="_bookmark3"/>
      <w:bookmarkEnd w:id="500"/>
      <w:r>
        <w:rPr>
          <w:sz w:val="20"/>
        </w:rPr>
        <w:t>World Health Organization (WHO), “Group b streptococcus infection causes an estimated 150,000</w:t>
      </w:r>
      <w:r>
        <w:rPr>
          <w:spacing w:val="-6"/>
          <w:sz w:val="20"/>
        </w:rPr>
        <w:t xml:space="preserve"> </w:t>
      </w:r>
      <w:r>
        <w:rPr>
          <w:sz w:val="20"/>
        </w:rPr>
        <w:t>preventable</w:t>
      </w:r>
      <w:r>
        <w:rPr>
          <w:spacing w:val="-6"/>
          <w:sz w:val="20"/>
        </w:rPr>
        <w:t xml:space="preserve"> </w:t>
      </w:r>
      <w:r>
        <w:rPr>
          <w:sz w:val="20"/>
        </w:rPr>
        <w:t>stillbirths</w:t>
      </w:r>
      <w:r>
        <w:rPr>
          <w:spacing w:val="-6"/>
          <w:sz w:val="20"/>
        </w:rPr>
        <w:t xml:space="preserve"> </w:t>
      </w:r>
      <w:r>
        <w:rPr>
          <w:sz w:val="20"/>
        </w:rPr>
        <w:t>and</w:t>
      </w:r>
      <w:r>
        <w:rPr>
          <w:spacing w:val="-6"/>
          <w:sz w:val="20"/>
        </w:rPr>
        <w:t xml:space="preserve"> </w:t>
      </w:r>
      <w:r>
        <w:rPr>
          <w:sz w:val="20"/>
        </w:rPr>
        <w:t>infant</w:t>
      </w:r>
      <w:r>
        <w:rPr>
          <w:spacing w:val="-6"/>
          <w:sz w:val="20"/>
        </w:rPr>
        <w:t xml:space="preserve"> </w:t>
      </w:r>
      <w:r>
        <w:rPr>
          <w:sz w:val="20"/>
        </w:rPr>
        <w:t>deaths</w:t>
      </w:r>
      <w:r>
        <w:rPr>
          <w:spacing w:val="-6"/>
          <w:sz w:val="20"/>
        </w:rPr>
        <w:t xml:space="preserve"> </w:t>
      </w:r>
      <w:r>
        <w:rPr>
          <w:sz w:val="20"/>
        </w:rPr>
        <w:t>every</w:t>
      </w:r>
      <w:r>
        <w:rPr>
          <w:spacing w:val="-6"/>
          <w:sz w:val="20"/>
        </w:rPr>
        <w:t xml:space="preserve"> </w:t>
      </w:r>
      <w:r>
        <w:rPr>
          <w:sz w:val="20"/>
        </w:rPr>
        <w:t>year,” 2017.</w:t>
      </w:r>
      <w:r>
        <w:rPr>
          <w:spacing w:val="18"/>
          <w:sz w:val="20"/>
        </w:rPr>
        <w:t xml:space="preserve"> </w:t>
      </w:r>
      <w:r>
        <w:rPr>
          <w:sz w:val="20"/>
        </w:rPr>
        <w:t>Accessed: 04</w:t>
      </w:r>
      <w:r>
        <w:rPr>
          <w:spacing w:val="-6"/>
          <w:sz w:val="20"/>
        </w:rPr>
        <w:t xml:space="preserve"> </w:t>
      </w:r>
      <w:r>
        <w:rPr>
          <w:sz w:val="20"/>
        </w:rPr>
        <w:t xml:space="preserve">December </w:t>
      </w:r>
      <w:r>
        <w:rPr>
          <w:spacing w:val="-2"/>
          <w:sz w:val="20"/>
        </w:rPr>
        <w:t>2024.</w:t>
      </w:r>
    </w:p>
    <w:p w14:paraId="0E59BA2C"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501" w:name="_bookmark4"/>
      <w:bookmarkEnd w:id="501"/>
      <w:r>
        <w:rPr>
          <w:sz w:val="20"/>
        </w:rPr>
        <w:t xml:space="preserve">Center for Disease Control and Prevention (CDC), “ABCs </w:t>
      </w:r>
      <w:proofErr w:type="spellStart"/>
      <w:r>
        <w:rPr>
          <w:sz w:val="20"/>
        </w:rPr>
        <w:t>bact</w:t>
      </w:r>
      <w:proofErr w:type="spellEnd"/>
      <w:r>
        <w:rPr>
          <w:sz w:val="20"/>
        </w:rPr>
        <w:t xml:space="preserve"> facts interactive data dash- board,”</w:t>
      </w:r>
      <w:r>
        <w:rPr>
          <w:spacing w:val="8"/>
          <w:sz w:val="20"/>
        </w:rPr>
        <w:t xml:space="preserve"> </w:t>
      </w:r>
      <w:r>
        <w:rPr>
          <w:sz w:val="20"/>
        </w:rPr>
        <w:t>2024.</w:t>
      </w:r>
      <w:r>
        <w:rPr>
          <w:spacing w:val="12"/>
          <w:sz w:val="20"/>
        </w:rPr>
        <w:t xml:space="preserve"> </w:t>
      </w:r>
      <w:r>
        <w:rPr>
          <w:sz w:val="20"/>
        </w:rPr>
        <w:t>Accessed:</w:t>
      </w:r>
      <w:r>
        <w:rPr>
          <w:spacing w:val="11"/>
          <w:sz w:val="20"/>
        </w:rPr>
        <w:t xml:space="preserve"> </w:t>
      </w:r>
      <w:r>
        <w:rPr>
          <w:sz w:val="20"/>
        </w:rPr>
        <w:t>04</w:t>
      </w:r>
      <w:r>
        <w:rPr>
          <w:spacing w:val="-3"/>
          <w:sz w:val="20"/>
        </w:rPr>
        <w:t xml:space="preserve"> </w:t>
      </w:r>
      <w:r>
        <w:rPr>
          <w:sz w:val="20"/>
        </w:rPr>
        <w:t>December</w:t>
      </w:r>
      <w:r>
        <w:rPr>
          <w:spacing w:val="-3"/>
          <w:sz w:val="20"/>
        </w:rPr>
        <w:t xml:space="preserve"> </w:t>
      </w:r>
      <w:r>
        <w:rPr>
          <w:sz w:val="20"/>
        </w:rPr>
        <w:t>2024.</w:t>
      </w:r>
    </w:p>
    <w:p w14:paraId="2347D1C6" w14:textId="77777777" w:rsidR="00041814" w:rsidRDefault="00BD1F93">
      <w:pPr>
        <w:pStyle w:val="ListParagraph"/>
        <w:numPr>
          <w:ilvl w:val="0"/>
          <w:numId w:val="1"/>
        </w:numPr>
        <w:tabs>
          <w:tab w:val="left" w:pos="507"/>
          <w:tab w:val="left" w:pos="510"/>
        </w:tabs>
        <w:spacing w:before="137" w:line="252" w:lineRule="auto"/>
        <w:ind w:right="117"/>
        <w:jc w:val="both"/>
        <w:rPr>
          <w:sz w:val="20"/>
        </w:rPr>
      </w:pPr>
      <w:bookmarkStart w:id="502" w:name="_bookmark5"/>
      <w:bookmarkEnd w:id="502"/>
      <w:r>
        <w:rPr>
          <w:sz w:val="20"/>
        </w:rPr>
        <w:t xml:space="preserve">L. McGee, S. </w:t>
      </w:r>
      <w:proofErr w:type="spellStart"/>
      <w:r>
        <w:rPr>
          <w:sz w:val="20"/>
        </w:rPr>
        <w:t>Chochua</w:t>
      </w:r>
      <w:proofErr w:type="spellEnd"/>
      <w:r>
        <w:rPr>
          <w:sz w:val="20"/>
        </w:rPr>
        <w:t xml:space="preserve">, Z. Li, S. Mathis, J. Rivers, B. Metcalf, A. Ryan, N. Alden, M. M. </w:t>
      </w:r>
      <w:r>
        <w:rPr>
          <w:spacing w:val="-2"/>
          <w:sz w:val="20"/>
        </w:rPr>
        <w:t>Farley, L.</w:t>
      </w:r>
      <w:r>
        <w:rPr>
          <w:spacing w:val="-3"/>
          <w:sz w:val="20"/>
        </w:rPr>
        <w:t xml:space="preserve"> </w:t>
      </w:r>
      <w:r>
        <w:rPr>
          <w:spacing w:val="-2"/>
          <w:sz w:val="20"/>
        </w:rPr>
        <w:t>H.</w:t>
      </w:r>
      <w:r>
        <w:rPr>
          <w:spacing w:val="-3"/>
          <w:sz w:val="20"/>
        </w:rPr>
        <w:t xml:space="preserve"> </w:t>
      </w:r>
      <w:r>
        <w:rPr>
          <w:spacing w:val="-2"/>
          <w:sz w:val="20"/>
        </w:rPr>
        <w:t xml:space="preserve">Harrison, </w:t>
      </w:r>
      <w:r>
        <w:rPr>
          <w:i/>
          <w:spacing w:val="-2"/>
          <w:sz w:val="20"/>
        </w:rPr>
        <w:t>et al.</w:t>
      </w:r>
      <w:r>
        <w:rPr>
          <w:spacing w:val="-2"/>
          <w:sz w:val="20"/>
        </w:rPr>
        <w:t>, “Multistate, population-based</w:t>
      </w:r>
      <w:r>
        <w:rPr>
          <w:spacing w:val="-3"/>
          <w:sz w:val="20"/>
        </w:rPr>
        <w:t xml:space="preserve"> </w:t>
      </w:r>
      <w:r>
        <w:rPr>
          <w:spacing w:val="-2"/>
          <w:sz w:val="20"/>
        </w:rPr>
        <w:t>distributions</w:t>
      </w:r>
      <w:r>
        <w:rPr>
          <w:spacing w:val="-3"/>
          <w:sz w:val="20"/>
        </w:rPr>
        <w:t xml:space="preserve"> </w:t>
      </w:r>
      <w:r>
        <w:rPr>
          <w:spacing w:val="-2"/>
          <w:sz w:val="20"/>
        </w:rPr>
        <w:t>of</w:t>
      </w:r>
      <w:r>
        <w:rPr>
          <w:spacing w:val="-3"/>
          <w:sz w:val="20"/>
        </w:rPr>
        <w:t xml:space="preserve"> </w:t>
      </w:r>
      <w:r>
        <w:rPr>
          <w:spacing w:val="-2"/>
          <w:sz w:val="20"/>
        </w:rPr>
        <w:t>candidate</w:t>
      </w:r>
      <w:r>
        <w:rPr>
          <w:spacing w:val="-3"/>
          <w:sz w:val="20"/>
        </w:rPr>
        <w:t xml:space="preserve"> </w:t>
      </w:r>
      <w:r>
        <w:rPr>
          <w:spacing w:val="-2"/>
          <w:sz w:val="20"/>
        </w:rPr>
        <w:t xml:space="preserve">vaccine </w:t>
      </w:r>
      <w:r>
        <w:rPr>
          <w:sz w:val="20"/>
        </w:rPr>
        <w:t>targets,</w:t>
      </w:r>
      <w:r>
        <w:rPr>
          <w:spacing w:val="-5"/>
          <w:sz w:val="20"/>
        </w:rPr>
        <w:t xml:space="preserve"> </w:t>
      </w:r>
      <w:r>
        <w:rPr>
          <w:sz w:val="20"/>
        </w:rPr>
        <w:t>clonal</w:t>
      </w:r>
      <w:r>
        <w:rPr>
          <w:spacing w:val="-5"/>
          <w:sz w:val="20"/>
        </w:rPr>
        <w:t xml:space="preserve"> </w:t>
      </w:r>
      <w:r>
        <w:rPr>
          <w:sz w:val="20"/>
        </w:rPr>
        <w:t>complexes,</w:t>
      </w:r>
      <w:r>
        <w:rPr>
          <w:spacing w:val="-5"/>
          <w:sz w:val="20"/>
        </w:rPr>
        <w:t xml:space="preserve"> </w:t>
      </w:r>
      <w:r>
        <w:rPr>
          <w:sz w:val="20"/>
        </w:rPr>
        <w:t>and</w:t>
      </w:r>
      <w:r>
        <w:rPr>
          <w:spacing w:val="-5"/>
          <w:sz w:val="20"/>
        </w:rPr>
        <w:t xml:space="preserve"> </w:t>
      </w:r>
      <w:r>
        <w:rPr>
          <w:sz w:val="20"/>
        </w:rPr>
        <w:t>resistance</w:t>
      </w:r>
      <w:r>
        <w:rPr>
          <w:spacing w:val="-5"/>
          <w:sz w:val="20"/>
        </w:rPr>
        <w:t xml:space="preserve"> </w:t>
      </w:r>
      <w:r>
        <w:rPr>
          <w:sz w:val="20"/>
        </w:rPr>
        <w:t>features</w:t>
      </w:r>
      <w:r>
        <w:rPr>
          <w:spacing w:val="-5"/>
          <w:sz w:val="20"/>
        </w:rPr>
        <w:t xml:space="preserve"> </w:t>
      </w:r>
      <w:r>
        <w:rPr>
          <w:sz w:val="20"/>
        </w:rPr>
        <w:t>of</w:t>
      </w:r>
      <w:r>
        <w:rPr>
          <w:spacing w:val="-5"/>
          <w:sz w:val="20"/>
        </w:rPr>
        <w:t xml:space="preserve"> </w:t>
      </w:r>
      <w:r>
        <w:rPr>
          <w:sz w:val="20"/>
        </w:rPr>
        <w:t>invasive</w:t>
      </w:r>
      <w:r>
        <w:rPr>
          <w:spacing w:val="-5"/>
          <w:sz w:val="20"/>
        </w:rPr>
        <w:t xml:space="preserve"> </w:t>
      </w:r>
      <w:r>
        <w:rPr>
          <w:sz w:val="20"/>
        </w:rPr>
        <w:t>group</w:t>
      </w:r>
      <w:r>
        <w:rPr>
          <w:spacing w:val="-5"/>
          <w:sz w:val="20"/>
        </w:rPr>
        <w:t xml:space="preserve"> </w:t>
      </w:r>
      <w:r>
        <w:rPr>
          <w:sz w:val="20"/>
        </w:rPr>
        <w:t>b</w:t>
      </w:r>
      <w:r>
        <w:rPr>
          <w:spacing w:val="-5"/>
          <w:sz w:val="20"/>
        </w:rPr>
        <w:t xml:space="preserve"> </w:t>
      </w:r>
      <w:r>
        <w:rPr>
          <w:sz w:val="20"/>
        </w:rPr>
        <w:t>streptococci</w:t>
      </w:r>
      <w:r>
        <w:rPr>
          <w:spacing w:val="-5"/>
          <w:sz w:val="20"/>
        </w:rPr>
        <w:t xml:space="preserve"> </w:t>
      </w:r>
      <w:r>
        <w:rPr>
          <w:sz w:val="20"/>
        </w:rPr>
        <w:t>within</w:t>
      </w:r>
      <w:r>
        <w:rPr>
          <w:spacing w:val="-5"/>
          <w:sz w:val="20"/>
        </w:rPr>
        <w:t xml:space="preserve"> </w:t>
      </w:r>
      <w:r>
        <w:rPr>
          <w:sz w:val="20"/>
        </w:rPr>
        <w:t>the united</w:t>
      </w:r>
      <w:r>
        <w:rPr>
          <w:spacing w:val="-5"/>
          <w:sz w:val="20"/>
        </w:rPr>
        <w:t xml:space="preserve"> </w:t>
      </w:r>
      <w:r>
        <w:rPr>
          <w:sz w:val="20"/>
        </w:rPr>
        <w:t>states,</w:t>
      </w:r>
      <w:r>
        <w:rPr>
          <w:spacing w:val="-5"/>
          <w:sz w:val="20"/>
        </w:rPr>
        <w:t xml:space="preserve"> </w:t>
      </w:r>
      <w:r>
        <w:rPr>
          <w:sz w:val="20"/>
        </w:rPr>
        <w:t>2015–2017,”</w:t>
      </w:r>
      <w:r>
        <w:rPr>
          <w:spacing w:val="5"/>
          <w:sz w:val="20"/>
        </w:rPr>
        <w:t xml:space="preserve"> </w:t>
      </w:r>
      <w:r>
        <w:rPr>
          <w:i/>
          <w:sz w:val="20"/>
        </w:rPr>
        <w:t>Clinical</w:t>
      </w:r>
      <w:r>
        <w:rPr>
          <w:i/>
          <w:spacing w:val="-2"/>
          <w:sz w:val="20"/>
        </w:rPr>
        <w:t xml:space="preserve"> </w:t>
      </w:r>
      <w:r>
        <w:rPr>
          <w:i/>
          <w:sz w:val="20"/>
        </w:rPr>
        <w:t>Infectious</w:t>
      </w:r>
      <w:r>
        <w:rPr>
          <w:i/>
          <w:spacing w:val="-2"/>
          <w:sz w:val="20"/>
        </w:rPr>
        <w:t xml:space="preserve"> </w:t>
      </w:r>
      <w:r>
        <w:rPr>
          <w:i/>
          <w:sz w:val="20"/>
        </w:rPr>
        <w:t>Diseases</w:t>
      </w:r>
      <w:r>
        <w:rPr>
          <w:sz w:val="20"/>
        </w:rPr>
        <w:t>,</w:t>
      </w:r>
      <w:r>
        <w:rPr>
          <w:spacing w:val="-5"/>
          <w:sz w:val="20"/>
        </w:rPr>
        <w:t xml:space="preserve"> </w:t>
      </w:r>
      <w:r>
        <w:rPr>
          <w:sz w:val="20"/>
        </w:rPr>
        <w:t>vol.</w:t>
      </w:r>
      <w:r>
        <w:rPr>
          <w:spacing w:val="-5"/>
          <w:sz w:val="20"/>
        </w:rPr>
        <w:t xml:space="preserve"> </w:t>
      </w:r>
      <w:r>
        <w:rPr>
          <w:sz w:val="20"/>
        </w:rPr>
        <w:t>72,</w:t>
      </w:r>
      <w:r>
        <w:rPr>
          <w:spacing w:val="-5"/>
          <w:sz w:val="20"/>
        </w:rPr>
        <w:t xml:space="preserve"> </w:t>
      </w:r>
      <w:r>
        <w:rPr>
          <w:sz w:val="20"/>
        </w:rPr>
        <w:t>no.</w:t>
      </w:r>
      <w:r>
        <w:rPr>
          <w:spacing w:val="-5"/>
          <w:sz w:val="20"/>
        </w:rPr>
        <w:t xml:space="preserve"> </w:t>
      </w:r>
      <w:r>
        <w:rPr>
          <w:sz w:val="20"/>
        </w:rPr>
        <w:t>6,</w:t>
      </w:r>
      <w:r>
        <w:rPr>
          <w:spacing w:val="-5"/>
          <w:sz w:val="20"/>
        </w:rPr>
        <w:t xml:space="preserve"> </w:t>
      </w:r>
      <w:r>
        <w:rPr>
          <w:sz w:val="20"/>
        </w:rPr>
        <w:t>pp.</w:t>
      </w:r>
      <w:r>
        <w:rPr>
          <w:spacing w:val="-5"/>
          <w:sz w:val="20"/>
        </w:rPr>
        <w:t xml:space="preserve"> </w:t>
      </w:r>
      <w:r>
        <w:rPr>
          <w:sz w:val="20"/>
        </w:rPr>
        <w:t>1004–1013,</w:t>
      </w:r>
      <w:r>
        <w:rPr>
          <w:spacing w:val="-5"/>
          <w:sz w:val="20"/>
        </w:rPr>
        <w:t xml:space="preserve"> </w:t>
      </w:r>
      <w:r>
        <w:rPr>
          <w:sz w:val="20"/>
        </w:rPr>
        <w:t>2021.</w:t>
      </w:r>
    </w:p>
    <w:p w14:paraId="15475DB7" w14:textId="77777777" w:rsidR="00041814" w:rsidRDefault="00BD1F93">
      <w:pPr>
        <w:pStyle w:val="ListParagraph"/>
        <w:numPr>
          <w:ilvl w:val="0"/>
          <w:numId w:val="1"/>
        </w:numPr>
        <w:tabs>
          <w:tab w:val="left" w:pos="507"/>
          <w:tab w:val="left" w:pos="510"/>
        </w:tabs>
        <w:spacing w:before="139" w:line="252" w:lineRule="auto"/>
        <w:ind w:right="119"/>
        <w:jc w:val="both"/>
        <w:rPr>
          <w:sz w:val="20"/>
        </w:rPr>
      </w:pPr>
      <w:bookmarkStart w:id="503" w:name="_bookmark6"/>
      <w:bookmarkEnd w:id="503"/>
      <w:r>
        <w:rPr>
          <w:sz w:val="20"/>
        </w:rPr>
        <w:t>J.</w:t>
      </w:r>
      <w:r>
        <w:rPr>
          <w:spacing w:val="14"/>
          <w:sz w:val="20"/>
        </w:rPr>
        <w:t xml:space="preserve"> </w:t>
      </w:r>
      <w:r>
        <w:rPr>
          <w:sz w:val="20"/>
        </w:rPr>
        <w:t>B.</w:t>
      </w:r>
      <w:r>
        <w:rPr>
          <w:spacing w:val="14"/>
          <w:sz w:val="20"/>
        </w:rPr>
        <w:t xml:space="preserve"> </w:t>
      </w:r>
      <w:r>
        <w:rPr>
          <w:sz w:val="20"/>
        </w:rPr>
        <w:t>Cantey,</w:t>
      </w:r>
      <w:r>
        <w:rPr>
          <w:spacing w:val="15"/>
          <w:sz w:val="20"/>
        </w:rPr>
        <w:t xml:space="preserve"> </w:t>
      </w:r>
      <w:r>
        <w:rPr>
          <w:sz w:val="20"/>
        </w:rPr>
        <w:t>C.</w:t>
      </w:r>
      <w:r>
        <w:rPr>
          <w:spacing w:val="14"/>
          <w:sz w:val="20"/>
        </w:rPr>
        <w:t xml:space="preserve"> </w:t>
      </w:r>
      <w:r>
        <w:rPr>
          <w:sz w:val="20"/>
        </w:rPr>
        <w:t>Baldridge,</w:t>
      </w:r>
      <w:r>
        <w:rPr>
          <w:spacing w:val="15"/>
          <w:sz w:val="20"/>
        </w:rPr>
        <w:t xml:space="preserve"> </w:t>
      </w:r>
      <w:r>
        <w:rPr>
          <w:sz w:val="20"/>
        </w:rPr>
        <w:t>R.</w:t>
      </w:r>
      <w:r>
        <w:rPr>
          <w:spacing w:val="14"/>
          <w:sz w:val="20"/>
        </w:rPr>
        <w:t xml:space="preserve"> </w:t>
      </w:r>
      <w:r>
        <w:rPr>
          <w:sz w:val="20"/>
        </w:rPr>
        <w:t>Jamison,</w:t>
      </w:r>
      <w:r>
        <w:rPr>
          <w:spacing w:val="15"/>
          <w:sz w:val="20"/>
        </w:rPr>
        <w:t xml:space="preserve"> </w:t>
      </w:r>
      <w:r>
        <w:rPr>
          <w:sz w:val="20"/>
        </w:rPr>
        <w:t>and</w:t>
      </w:r>
      <w:r>
        <w:rPr>
          <w:spacing w:val="14"/>
          <w:sz w:val="20"/>
        </w:rPr>
        <w:t xml:space="preserve"> </w:t>
      </w:r>
      <w:r>
        <w:rPr>
          <w:sz w:val="20"/>
        </w:rPr>
        <w:t>L.</w:t>
      </w:r>
      <w:r>
        <w:rPr>
          <w:spacing w:val="14"/>
          <w:sz w:val="20"/>
        </w:rPr>
        <w:t xml:space="preserve"> </w:t>
      </w:r>
      <w:r>
        <w:rPr>
          <w:sz w:val="20"/>
        </w:rPr>
        <w:t>A.</w:t>
      </w:r>
      <w:r>
        <w:rPr>
          <w:spacing w:val="14"/>
          <w:sz w:val="20"/>
        </w:rPr>
        <w:t xml:space="preserve"> </w:t>
      </w:r>
      <w:r>
        <w:rPr>
          <w:sz w:val="20"/>
        </w:rPr>
        <w:t>Shanley,</w:t>
      </w:r>
      <w:r>
        <w:rPr>
          <w:spacing w:val="15"/>
          <w:sz w:val="20"/>
        </w:rPr>
        <w:t xml:space="preserve"> </w:t>
      </w:r>
      <w:r>
        <w:rPr>
          <w:sz w:val="20"/>
        </w:rPr>
        <w:t>“Late</w:t>
      </w:r>
      <w:r>
        <w:rPr>
          <w:spacing w:val="14"/>
          <w:sz w:val="20"/>
        </w:rPr>
        <w:t xml:space="preserve"> </w:t>
      </w:r>
      <w:r>
        <w:rPr>
          <w:sz w:val="20"/>
        </w:rPr>
        <w:t>and</w:t>
      </w:r>
      <w:r>
        <w:rPr>
          <w:spacing w:val="14"/>
          <w:sz w:val="20"/>
        </w:rPr>
        <w:t xml:space="preserve"> </w:t>
      </w:r>
      <w:r>
        <w:rPr>
          <w:sz w:val="20"/>
        </w:rPr>
        <w:t>very</w:t>
      </w:r>
      <w:r>
        <w:rPr>
          <w:spacing w:val="14"/>
          <w:sz w:val="20"/>
        </w:rPr>
        <w:t xml:space="preserve"> </w:t>
      </w:r>
      <w:r>
        <w:rPr>
          <w:sz w:val="20"/>
        </w:rPr>
        <w:t>late</w:t>
      </w:r>
      <w:r>
        <w:rPr>
          <w:spacing w:val="14"/>
          <w:sz w:val="20"/>
        </w:rPr>
        <w:t xml:space="preserve"> </w:t>
      </w:r>
      <w:r>
        <w:rPr>
          <w:sz w:val="20"/>
        </w:rPr>
        <w:t>onset</w:t>
      </w:r>
      <w:r>
        <w:rPr>
          <w:spacing w:val="14"/>
          <w:sz w:val="20"/>
        </w:rPr>
        <w:t xml:space="preserve"> </w:t>
      </w:r>
      <w:r>
        <w:rPr>
          <w:sz w:val="20"/>
        </w:rPr>
        <w:t>group b</w:t>
      </w:r>
      <w:r>
        <w:rPr>
          <w:spacing w:val="-7"/>
          <w:sz w:val="20"/>
        </w:rPr>
        <w:t xml:space="preserve"> </w:t>
      </w:r>
      <w:r>
        <w:rPr>
          <w:sz w:val="20"/>
        </w:rPr>
        <w:t>streptococcus</w:t>
      </w:r>
      <w:r>
        <w:rPr>
          <w:spacing w:val="-7"/>
          <w:sz w:val="20"/>
        </w:rPr>
        <w:t xml:space="preserve"> </w:t>
      </w:r>
      <w:r>
        <w:rPr>
          <w:sz w:val="20"/>
        </w:rPr>
        <w:t>sepsis: one</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 xml:space="preserve">same?,” </w:t>
      </w:r>
      <w:r>
        <w:rPr>
          <w:i/>
          <w:sz w:val="20"/>
        </w:rPr>
        <w:t>World</w:t>
      </w:r>
      <w:r>
        <w:rPr>
          <w:i/>
          <w:spacing w:val="-5"/>
          <w:sz w:val="20"/>
        </w:rPr>
        <w:t xml:space="preserve"> </w:t>
      </w:r>
      <w:r>
        <w:rPr>
          <w:i/>
          <w:sz w:val="20"/>
        </w:rPr>
        <w:t>Journal</w:t>
      </w:r>
      <w:r>
        <w:rPr>
          <w:i/>
          <w:spacing w:val="-5"/>
          <w:sz w:val="20"/>
        </w:rPr>
        <w:t xml:space="preserve"> </w:t>
      </w:r>
      <w:r>
        <w:rPr>
          <w:i/>
          <w:sz w:val="20"/>
        </w:rPr>
        <w:t>of</w:t>
      </w:r>
      <w:r>
        <w:rPr>
          <w:i/>
          <w:spacing w:val="-5"/>
          <w:sz w:val="20"/>
        </w:rPr>
        <w:t xml:space="preserve"> </w:t>
      </w:r>
      <w:r>
        <w:rPr>
          <w:i/>
          <w:sz w:val="20"/>
        </w:rPr>
        <w:t>Pediatrics</w:t>
      </w:r>
      <w:r>
        <w:rPr>
          <w:sz w:val="20"/>
        </w:rPr>
        <w:t>,</w:t>
      </w:r>
      <w:r>
        <w:rPr>
          <w:spacing w:val="-7"/>
          <w:sz w:val="20"/>
        </w:rPr>
        <w:t xml:space="preserve"> </w:t>
      </w:r>
      <w:r>
        <w:rPr>
          <w:sz w:val="20"/>
        </w:rPr>
        <w:t>vol.</w:t>
      </w:r>
      <w:r>
        <w:rPr>
          <w:spacing w:val="-7"/>
          <w:sz w:val="20"/>
        </w:rPr>
        <w:t xml:space="preserve"> </w:t>
      </w:r>
      <w:r>
        <w:rPr>
          <w:sz w:val="20"/>
        </w:rPr>
        <w:t>10,</w:t>
      </w:r>
      <w:r>
        <w:rPr>
          <w:spacing w:val="-7"/>
          <w:sz w:val="20"/>
        </w:rPr>
        <w:t xml:space="preserve"> </w:t>
      </w:r>
      <w:r>
        <w:rPr>
          <w:sz w:val="20"/>
        </w:rPr>
        <w:t>pp.</w:t>
      </w:r>
      <w:r>
        <w:rPr>
          <w:spacing w:val="-7"/>
          <w:sz w:val="20"/>
        </w:rPr>
        <w:t xml:space="preserve"> </w:t>
      </w:r>
      <w:r>
        <w:rPr>
          <w:sz w:val="20"/>
        </w:rPr>
        <w:t xml:space="preserve">24–28, </w:t>
      </w:r>
      <w:r>
        <w:rPr>
          <w:spacing w:val="-2"/>
          <w:sz w:val="20"/>
        </w:rPr>
        <w:t>2014.</w:t>
      </w:r>
    </w:p>
    <w:p w14:paraId="6DE30594"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504" w:name="_bookmark7"/>
      <w:bookmarkEnd w:id="504"/>
      <w:r>
        <w:rPr>
          <w:sz w:val="20"/>
        </w:rPr>
        <w:t xml:space="preserve">A. W. Bartlett, B. Smith, C. R. George, B. McMullan, A. Kesson, M. M. </w:t>
      </w:r>
      <w:proofErr w:type="spellStart"/>
      <w:r>
        <w:rPr>
          <w:sz w:val="20"/>
        </w:rPr>
        <w:t>Lahra</w:t>
      </w:r>
      <w:proofErr w:type="spellEnd"/>
      <w:r>
        <w:rPr>
          <w:sz w:val="20"/>
        </w:rPr>
        <w:t xml:space="preserve">, and P. Palas- </w:t>
      </w:r>
      <w:proofErr w:type="spellStart"/>
      <w:r>
        <w:rPr>
          <w:sz w:val="20"/>
        </w:rPr>
        <w:t>anthiran</w:t>
      </w:r>
      <w:proofErr w:type="spellEnd"/>
      <w:r>
        <w:rPr>
          <w:sz w:val="20"/>
        </w:rPr>
        <w:t>,</w:t>
      </w:r>
      <w:r>
        <w:rPr>
          <w:spacing w:val="-13"/>
          <w:sz w:val="20"/>
        </w:rPr>
        <w:t xml:space="preserve"> </w:t>
      </w:r>
      <w:r>
        <w:rPr>
          <w:sz w:val="20"/>
        </w:rPr>
        <w:t>“Epidemiology</w:t>
      </w:r>
      <w:r>
        <w:rPr>
          <w:spacing w:val="-12"/>
          <w:sz w:val="20"/>
        </w:rPr>
        <w:t xml:space="preserve"> </w:t>
      </w:r>
      <w:r>
        <w:rPr>
          <w:sz w:val="20"/>
        </w:rPr>
        <w:t>of</w:t>
      </w:r>
      <w:r>
        <w:rPr>
          <w:spacing w:val="-12"/>
          <w:sz w:val="20"/>
        </w:rPr>
        <w:t xml:space="preserve"> </w:t>
      </w:r>
      <w:r>
        <w:rPr>
          <w:sz w:val="20"/>
        </w:rPr>
        <w:t>late</w:t>
      </w:r>
      <w:r>
        <w:rPr>
          <w:spacing w:val="-12"/>
          <w:sz w:val="20"/>
        </w:rPr>
        <w:t xml:space="preserve"> </w:t>
      </w:r>
      <w:r>
        <w:rPr>
          <w:sz w:val="20"/>
        </w:rPr>
        <w:t>and</w:t>
      </w:r>
      <w:r>
        <w:rPr>
          <w:spacing w:val="-12"/>
          <w:sz w:val="20"/>
        </w:rPr>
        <w:t xml:space="preserve"> </w:t>
      </w:r>
      <w:r>
        <w:rPr>
          <w:sz w:val="20"/>
        </w:rPr>
        <w:t>very</w:t>
      </w:r>
      <w:r>
        <w:rPr>
          <w:spacing w:val="-12"/>
          <w:sz w:val="20"/>
        </w:rPr>
        <w:t xml:space="preserve"> </w:t>
      </w:r>
      <w:r>
        <w:rPr>
          <w:sz w:val="20"/>
        </w:rPr>
        <w:t>late</w:t>
      </w:r>
      <w:r>
        <w:rPr>
          <w:spacing w:val="-12"/>
          <w:sz w:val="20"/>
        </w:rPr>
        <w:t xml:space="preserve"> </w:t>
      </w:r>
      <w:r>
        <w:rPr>
          <w:sz w:val="20"/>
        </w:rPr>
        <w:t>onset</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streptococcal</w:t>
      </w:r>
      <w:r>
        <w:rPr>
          <w:spacing w:val="-12"/>
          <w:sz w:val="20"/>
        </w:rPr>
        <w:t xml:space="preserve"> </w:t>
      </w:r>
      <w:r>
        <w:rPr>
          <w:sz w:val="20"/>
        </w:rPr>
        <w:t>disease:</w:t>
      </w:r>
      <w:r>
        <w:rPr>
          <w:spacing w:val="-12"/>
          <w:sz w:val="20"/>
        </w:rPr>
        <w:t xml:space="preserve"> </w:t>
      </w:r>
      <w:r>
        <w:rPr>
          <w:sz w:val="20"/>
        </w:rPr>
        <w:t>fifteen-year experience</w:t>
      </w:r>
      <w:r>
        <w:rPr>
          <w:spacing w:val="-2"/>
          <w:sz w:val="20"/>
        </w:rPr>
        <w:t xml:space="preserve"> </w:t>
      </w:r>
      <w:r>
        <w:rPr>
          <w:sz w:val="20"/>
        </w:rPr>
        <w:t>from</w:t>
      </w:r>
      <w:r>
        <w:rPr>
          <w:spacing w:val="-2"/>
          <w:sz w:val="20"/>
        </w:rPr>
        <w:t xml:space="preserve"> </w:t>
      </w:r>
      <w:r>
        <w:rPr>
          <w:sz w:val="20"/>
        </w:rPr>
        <w:t>two</w:t>
      </w:r>
      <w:r>
        <w:rPr>
          <w:spacing w:val="-3"/>
          <w:sz w:val="20"/>
        </w:rPr>
        <w:t xml:space="preserve"> </w:t>
      </w:r>
      <w:proofErr w:type="spellStart"/>
      <w:r>
        <w:rPr>
          <w:sz w:val="20"/>
        </w:rPr>
        <w:t>australian</w:t>
      </w:r>
      <w:proofErr w:type="spellEnd"/>
      <w:r>
        <w:rPr>
          <w:spacing w:val="-2"/>
          <w:sz w:val="20"/>
        </w:rPr>
        <w:t xml:space="preserve"> </w:t>
      </w:r>
      <w:r>
        <w:rPr>
          <w:sz w:val="20"/>
        </w:rPr>
        <w:t>tertiary</w:t>
      </w:r>
      <w:r>
        <w:rPr>
          <w:spacing w:val="-3"/>
          <w:sz w:val="20"/>
        </w:rPr>
        <w:t xml:space="preserve"> </w:t>
      </w:r>
      <w:r>
        <w:rPr>
          <w:sz w:val="20"/>
        </w:rPr>
        <w:t>pediatric</w:t>
      </w:r>
      <w:r>
        <w:rPr>
          <w:spacing w:val="-2"/>
          <w:sz w:val="20"/>
        </w:rPr>
        <w:t xml:space="preserve"> </w:t>
      </w:r>
      <w:r>
        <w:rPr>
          <w:sz w:val="20"/>
        </w:rPr>
        <w:t xml:space="preserve">facilities,” </w:t>
      </w:r>
      <w:r>
        <w:rPr>
          <w:i/>
          <w:sz w:val="20"/>
        </w:rPr>
        <w:t>The Pediatric infectious disease journal</w:t>
      </w:r>
      <w:r>
        <w:rPr>
          <w:sz w:val="20"/>
        </w:rPr>
        <w:t>, vol. 36, no. 1, pp. 20–24, 2017.</w:t>
      </w:r>
    </w:p>
    <w:p w14:paraId="3959DF46" w14:textId="77777777" w:rsidR="00041814" w:rsidRDefault="00BD1F93">
      <w:pPr>
        <w:pStyle w:val="ListParagraph"/>
        <w:numPr>
          <w:ilvl w:val="0"/>
          <w:numId w:val="1"/>
        </w:numPr>
        <w:tabs>
          <w:tab w:val="left" w:pos="507"/>
          <w:tab w:val="left" w:pos="510"/>
        </w:tabs>
        <w:spacing w:before="138" w:line="252" w:lineRule="auto"/>
        <w:ind w:right="119"/>
        <w:jc w:val="both"/>
        <w:rPr>
          <w:sz w:val="20"/>
        </w:rPr>
      </w:pPr>
      <w:bookmarkStart w:id="505" w:name="_bookmark8"/>
      <w:bookmarkEnd w:id="505"/>
      <w:r>
        <w:rPr>
          <w:sz w:val="20"/>
        </w:rPr>
        <w:t xml:space="preserve">C. R. Phares, R. </w:t>
      </w:r>
      <w:proofErr w:type="spellStart"/>
      <w:r>
        <w:rPr>
          <w:sz w:val="20"/>
        </w:rPr>
        <w:t>Lynfield</w:t>
      </w:r>
      <w:proofErr w:type="spellEnd"/>
      <w:r>
        <w:rPr>
          <w:sz w:val="20"/>
        </w:rPr>
        <w:t>, M. M. Farley, J. Mohle-</w:t>
      </w:r>
      <w:proofErr w:type="spellStart"/>
      <w:r>
        <w:rPr>
          <w:sz w:val="20"/>
        </w:rPr>
        <w:t>Boetani</w:t>
      </w:r>
      <w:proofErr w:type="spellEnd"/>
      <w:r>
        <w:rPr>
          <w:sz w:val="20"/>
        </w:rPr>
        <w:t xml:space="preserve">, L. H. Harrison, S. Petit, A. S. Craig, W. Schaffner, S. M. </w:t>
      </w:r>
      <w:proofErr w:type="spellStart"/>
      <w:r>
        <w:rPr>
          <w:sz w:val="20"/>
        </w:rPr>
        <w:t>Zansky</w:t>
      </w:r>
      <w:proofErr w:type="spellEnd"/>
      <w:r>
        <w:rPr>
          <w:sz w:val="20"/>
        </w:rPr>
        <w:t xml:space="preserve">, K. Gershman, </w:t>
      </w:r>
      <w:r>
        <w:rPr>
          <w:i/>
          <w:sz w:val="20"/>
        </w:rPr>
        <w:t>et al.</w:t>
      </w:r>
      <w:r>
        <w:rPr>
          <w:sz w:val="20"/>
        </w:rPr>
        <w:t xml:space="preserve">, “Epidemiology of invasive group b </w:t>
      </w:r>
      <w:r>
        <w:rPr>
          <w:spacing w:val="-2"/>
          <w:sz w:val="20"/>
        </w:rPr>
        <w:t>streptococcal</w:t>
      </w:r>
      <w:r>
        <w:rPr>
          <w:spacing w:val="-6"/>
          <w:sz w:val="20"/>
        </w:rPr>
        <w:t xml:space="preserve"> </w:t>
      </w:r>
      <w:r>
        <w:rPr>
          <w:spacing w:val="-2"/>
          <w:sz w:val="20"/>
        </w:rPr>
        <w:t>disease</w:t>
      </w:r>
      <w:r>
        <w:rPr>
          <w:spacing w:val="-6"/>
          <w:sz w:val="20"/>
        </w:rPr>
        <w:t xml:space="preserve"> </w:t>
      </w:r>
      <w:r>
        <w:rPr>
          <w:spacing w:val="-2"/>
          <w:sz w:val="20"/>
        </w:rPr>
        <w:t>in</w:t>
      </w:r>
      <w:r>
        <w:rPr>
          <w:spacing w:val="-6"/>
          <w:sz w:val="20"/>
        </w:rPr>
        <w:t xml:space="preserve"> </w:t>
      </w:r>
      <w:r>
        <w:rPr>
          <w:spacing w:val="-2"/>
          <w:sz w:val="20"/>
        </w:rPr>
        <w:t>the</w:t>
      </w:r>
      <w:r>
        <w:rPr>
          <w:spacing w:val="-6"/>
          <w:sz w:val="20"/>
        </w:rPr>
        <w:t xml:space="preserve"> </w:t>
      </w:r>
      <w:r>
        <w:rPr>
          <w:spacing w:val="-2"/>
          <w:sz w:val="20"/>
        </w:rPr>
        <w:t>united</w:t>
      </w:r>
      <w:r>
        <w:rPr>
          <w:spacing w:val="-6"/>
          <w:sz w:val="20"/>
        </w:rPr>
        <w:t xml:space="preserve"> </w:t>
      </w:r>
      <w:r>
        <w:rPr>
          <w:spacing w:val="-2"/>
          <w:sz w:val="20"/>
        </w:rPr>
        <w:t>states,</w:t>
      </w:r>
      <w:r>
        <w:rPr>
          <w:spacing w:val="-6"/>
          <w:sz w:val="20"/>
        </w:rPr>
        <w:t xml:space="preserve"> </w:t>
      </w:r>
      <w:r>
        <w:rPr>
          <w:spacing w:val="-2"/>
          <w:sz w:val="20"/>
        </w:rPr>
        <w:t>1999-2005,”</w:t>
      </w:r>
      <w:r>
        <w:rPr>
          <w:sz w:val="20"/>
        </w:rPr>
        <w:t xml:space="preserve"> </w:t>
      </w:r>
      <w:r>
        <w:rPr>
          <w:i/>
          <w:spacing w:val="-2"/>
          <w:sz w:val="20"/>
        </w:rPr>
        <w:t>Jama</w:t>
      </w:r>
      <w:r>
        <w:rPr>
          <w:spacing w:val="-2"/>
          <w:sz w:val="20"/>
        </w:rPr>
        <w:t>,</w:t>
      </w:r>
      <w:r>
        <w:rPr>
          <w:spacing w:val="-6"/>
          <w:sz w:val="20"/>
        </w:rPr>
        <w:t xml:space="preserve"> </w:t>
      </w:r>
      <w:r>
        <w:rPr>
          <w:spacing w:val="-2"/>
          <w:sz w:val="20"/>
        </w:rPr>
        <w:t>vol.</w:t>
      </w:r>
      <w:r>
        <w:rPr>
          <w:spacing w:val="-6"/>
          <w:sz w:val="20"/>
        </w:rPr>
        <w:t xml:space="preserve"> </w:t>
      </w:r>
      <w:r>
        <w:rPr>
          <w:spacing w:val="-2"/>
          <w:sz w:val="20"/>
        </w:rPr>
        <w:t>299,</w:t>
      </w:r>
      <w:r>
        <w:rPr>
          <w:spacing w:val="-6"/>
          <w:sz w:val="20"/>
        </w:rPr>
        <w:t xml:space="preserve"> </w:t>
      </w:r>
      <w:r>
        <w:rPr>
          <w:spacing w:val="-2"/>
          <w:sz w:val="20"/>
        </w:rPr>
        <w:t>no.</w:t>
      </w:r>
      <w:r>
        <w:rPr>
          <w:spacing w:val="-6"/>
          <w:sz w:val="20"/>
        </w:rPr>
        <w:t xml:space="preserve"> </w:t>
      </w:r>
      <w:r>
        <w:rPr>
          <w:spacing w:val="-2"/>
          <w:sz w:val="20"/>
        </w:rPr>
        <w:t>17,</w:t>
      </w:r>
      <w:r>
        <w:rPr>
          <w:spacing w:val="-6"/>
          <w:sz w:val="20"/>
        </w:rPr>
        <w:t xml:space="preserve"> </w:t>
      </w:r>
      <w:r>
        <w:rPr>
          <w:spacing w:val="-2"/>
          <w:sz w:val="20"/>
        </w:rPr>
        <w:t>pp.</w:t>
      </w:r>
      <w:r>
        <w:rPr>
          <w:spacing w:val="-6"/>
          <w:sz w:val="20"/>
        </w:rPr>
        <w:t xml:space="preserve"> </w:t>
      </w:r>
      <w:r>
        <w:rPr>
          <w:spacing w:val="-2"/>
          <w:sz w:val="20"/>
        </w:rPr>
        <w:t>2056–2065, 2008.</w:t>
      </w:r>
    </w:p>
    <w:p w14:paraId="47D75878"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506" w:name="_bookmark9"/>
      <w:bookmarkEnd w:id="506"/>
      <w:r>
        <w:rPr>
          <w:sz w:val="20"/>
        </w:rPr>
        <w:t>S.</w:t>
      </w:r>
      <w:r>
        <w:rPr>
          <w:spacing w:val="-3"/>
          <w:sz w:val="20"/>
        </w:rPr>
        <w:t xml:space="preserve"> </w:t>
      </w:r>
      <w:r>
        <w:rPr>
          <w:sz w:val="20"/>
        </w:rPr>
        <w:t>A.</w:t>
      </w:r>
      <w:r>
        <w:rPr>
          <w:spacing w:val="-3"/>
          <w:sz w:val="20"/>
        </w:rPr>
        <w:t xml:space="preserve"> </w:t>
      </w:r>
      <w:r>
        <w:rPr>
          <w:sz w:val="20"/>
        </w:rPr>
        <w:t>Nanduri,</w:t>
      </w:r>
      <w:r>
        <w:rPr>
          <w:spacing w:val="-1"/>
          <w:sz w:val="20"/>
        </w:rPr>
        <w:t xml:space="preserve"> </w:t>
      </w:r>
      <w:r>
        <w:rPr>
          <w:sz w:val="20"/>
        </w:rPr>
        <w:t>S.</w:t>
      </w:r>
      <w:r>
        <w:rPr>
          <w:spacing w:val="-3"/>
          <w:sz w:val="20"/>
        </w:rPr>
        <w:t xml:space="preserve"> </w:t>
      </w:r>
      <w:r>
        <w:rPr>
          <w:sz w:val="20"/>
        </w:rPr>
        <w:t>Petit,</w:t>
      </w:r>
      <w:r>
        <w:rPr>
          <w:spacing w:val="-1"/>
          <w:sz w:val="20"/>
        </w:rPr>
        <w:t xml:space="preserve"> </w:t>
      </w:r>
      <w:r>
        <w:rPr>
          <w:sz w:val="20"/>
        </w:rPr>
        <w:t>C.</w:t>
      </w:r>
      <w:r>
        <w:rPr>
          <w:spacing w:val="-3"/>
          <w:sz w:val="20"/>
        </w:rPr>
        <w:t xml:space="preserve"> </w:t>
      </w:r>
      <w:r>
        <w:rPr>
          <w:sz w:val="20"/>
        </w:rPr>
        <w:t>Smelser,</w:t>
      </w:r>
      <w:r>
        <w:rPr>
          <w:spacing w:val="-1"/>
          <w:sz w:val="20"/>
        </w:rPr>
        <w:t xml:space="preserve"> </w:t>
      </w:r>
      <w:r>
        <w:rPr>
          <w:sz w:val="20"/>
        </w:rPr>
        <w:t>M.</w:t>
      </w:r>
      <w:r>
        <w:rPr>
          <w:spacing w:val="-3"/>
          <w:sz w:val="20"/>
        </w:rPr>
        <w:t xml:space="preserve"> </w:t>
      </w:r>
      <w:r>
        <w:rPr>
          <w:sz w:val="20"/>
        </w:rPr>
        <w:t>Apostol,</w:t>
      </w:r>
      <w:r>
        <w:rPr>
          <w:spacing w:val="-1"/>
          <w:sz w:val="20"/>
        </w:rPr>
        <w:t xml:space="preserve"> </w:t>
      </w:r>
      <w:r>
        <w:rPr>
          <w:sz w:val="20"/>
        </w:rPr>
        <w:t>N.</w:t>
      </w:r>
      <w:r>
        <w:rPr>
          <w:spacing w:val="-3"/>
          <w:sz w:val="20"/>
        </w:rPr>
        <w:t xml:space="preserve"> </w:t>
      </w:r>
      <w:r>
        <w:rPr>
          <w:sz w:val="20"/>
        </w:rPr>
        <w:t>B.</w:t>
      </w:r>
      <w:r>
        <w:rPr>
          <w:spacing w:val="-3"/>
          <w:sz w:val="20"/>
        </w:rPr>
        <w:t xml:space="preserve"> </w:t>
      </w:r>
      <w:r>
        <w:rPr>
          <w:sz w:val="20"/>
        </w:rPr>
        <w:t>Alden,</w:t>
      </w:r>
      <w:r>
        <w:rPr>
          <w:spacing w:val="-1"/>
          <w:sz w:val="20"/>
        </w:rPr>
        <w:t xml:space="preserve"> </w:t>
      </w:r>
      <w:r>
        <w:rPr>
          <w:sz w:val="20"/>
        </w:rPr>
        <w:t>L.</w:t>
      </w:r>
      <w:r>
        <w:rPr>
          <w:spacing w:val="-3"/>
          <w:sz w:val="20"/>
        </w:rPr>
        <w:t xml:space="preserve"> </w:t>
      </w:r>
      <w:r>
        <w:rPr>
          <w:sz w:val="20"/>
        </w:rPr>
        <w:t>H.</w:t>
      </w:r>
      <w:r>
        <w:rPr>
          <w:spacing w:val="-3"/>
          <w:sz w:val="20"/>
        </w:rPr>
        <w:t xml:space="preserve"> </w:t>
      </w:r>
      <w:r>
        <w:rPr>
          <w:sz w:val="20"/>
        </w:rPr>
        <w:t>Harrison,</w:t>
      </w:r>
      <w:r>
        <w:rPr>
          <w:spacing w:val="-1"/>
          <w:sz w:val="20"/>
        </w:rPr>
        <w:t xml:space="preserve"> </w:t>
      </w:r>
      <w:r>
        <w:rPr>
          <w:sz w:val="20"/>
        </w:rPr>
        <w:t>R.</w:t>
      </w:r>
      <w:r>
        <w:rPr>
          <w:spacing w:val="-3"/>
          <w:sz w:val="20"/>
        </w:rPr>
        <w:t xml:space="preserve"> </w:t>
      </w:r>
      <w:proofErr w:type="spellStart"/>
      <w:r>
        <w:rPr>
          <w:sz w:val="20"/>
        </w:rPr>
        <w:t>Lynfield</w:t>
      </w:r>
      <w:proofErr w:type="spellEnd"/>
      <w:r>
        <w:rPr>
          <w:sz w:val="20"/>
        </w:rPr>
        <w:t>,</w:t>
      </w:r>
      <w:r>
        <w:rPr>
          <w:spacing w:val="-1"/>
          <w:sz w:val="20"/>
        </w:rPr>
        <w:t xml:space="preserve"> </w:t>
      </w:r>
      <w:r>
        <w:rPr>
          <w:sz w:val="20"/>
        </w:rPr>
        <w:t>P.</w:t>
      </w:r>
      <w:r>
        <w:rPr>
          <w:spacing w:val="-3"/>
          <w:sz w:val="20"/>
        </w:rPr>
        <w:t xml:space="preserve"> </w:t>
      </w:r>
      <w:r>
        <w:rPr>
          <w:sz w:val="20"/>
        </w:rPr>
        <w:t>S. Vagnone,</w:t>
      </w:r>
      <w:r>
        <w:rPr>
          <w:spacing w:val="-10"/>
          <w:sz w:val="20"/>
        </w:rPr>
        <w:t xml:space="preserve"> </w:t>
      </w:r>
      <w:r>
        <w:rPr>
          <w:sz w:val="20"/>
        </w:rPr>
        <w:t>K.</w:t>
      </w:r>
      <w:r>
        <w:rPr>
          <w:spacing w:val="-11"/>
          <w:sz w:val="20"/>
        </w:rPr>
        <w:t xml:space="preserve"> </w:t>
      </w:r>
      <w:r>
        <w:rPr>
          <w:sz w:val="20"/>
        </w:rPr>
        <w:t>Burzlaff,</w:t>
      </w:r>
      <w:r>
        <w:rPr>
          <w:spacing w:val="-10"/>
          <w:sz w:val="20"/>
        </w:rPr>
        <w:t xml:space="preserve"> </w:t>
      </w:r>
      <w:r>
        <w:rPr>
          <w:sz w:val="20"/>
        </w:rPr>
        <w:t>N.</w:t>
      </w:r>
      <w:r>
        <w:rPr>
          <w:spacing w:val="-11"/>
          <w:sz w:val="20"/>
        </w:rPr>
        <w:t xml:space="preserve"> </w:t>
      </w:r>
      <w:r>
        <w:rPr>
          <w:sz w:val="20"/>
        </w:rPr>
        <w:t>L.</w:t>
      </w:r>
      <w:r>
        <w:rPr>
          <w:spacing w:val="-10"/>
          <w:sz w:val="20"/>
        </w:rPr>
        <w:t xml:space="preserve"> </w:t>
      </w:r>
      <w:r>
        <w:rPr>
          <w:sz w:val="20"/>
        </w:rPr>
        <w:t>Spina,</w:t>
      </w:r>
      <w:r>
        <w:rPr>
          <w:spacing w:val="-9"/>
          <w:sz w:val="20"/>
        </w:rPr>
        <w:t xml:space="preserve"> </w:t>
      </w:r>
      <w:r>
        <w:rPr>
          <w:i/>
          <w:sz w:val="20"/>
        </w:rPr>
        <w:t>et</w:t>
      </w:r>
      <w:r>
        <w:rPr>
          <w:i/>
          <w:spacing w:val="-7"/>
          <w:sz w:val="20"/>
        </w:rPr>
        <w:t xml:space="preserve"> </w:t>
      </w:r>
      <w:r>
        <w:rPr>
          <w:i/>
          <w:sz w:val="20"/>
        </w:rPr>
        <w:t>al.</w:t>
      </w:r>
      <w:r>
        <w:rPr>
          <w:sz w:val="20"/>
        </w:rPr>
        <w:t>,</w:t>
      </w:r>
      <w:r>
        <w:rPr>
          <w:spacing w:val="-10"/>
          <w:sz w:val="20"/>
        </w:rPr>
        <w:t xml:space="preserve"> </w:t>
      </w:r>
      <w:r>
        <w:rPr>
          <w:sz w:val="20"/>
        </w:rPr>
        <w:t>“Epidemiology</w:t>
      </w:r>
      <w:r>
        <w:rPr>
          <w:spacing w:val="-11"/>
          <w:sz w:val="20"/>
        </w:rPr>
        <w:t xml:space="preserve"> </w:t>
      </w:r>
      <w:r>
        <w:rPr>
          <w:sz w:val="20"/>
        </w:rPr>
        <w:t>of</w:t>
      </w:r>
      <w:r>
        <w:rPr>
          <w:spacing w:val="-10"/>
          <w:sz w:val="20"/>
        </w:rPr>
        <w:t xml:space="preserve"> </w:t>
      </w:r>
      <w:r>
        <w:rPr>
          <w:sz w:val="20"/>
        </w:rPr>
        <w:t>invasive</w:t>
      </w:r>
      <w:r>
        <w:rPr>
          <w:spacing w:val="-10"/>
          <w:sz w:val="20"/>
        </w:rPr>
        <w:t xml:space="preserve"> </w:t>
      </w:r>
      <w:r>
        <w:rPr>
          <w:sz w:val="20"/>
        </w:rPr>
        <w:t>early-onset</w:t>
      </w:r>
      <w:r>
        <w:rPr>
          <w:spacing w:val="-11"/>
          <w:sz w:val="20"/>
        </w:rPr>
        <w:t xml:space="preserve"> </w:t>
      </w:r>
      <w:r>
        <w:rPr>
          <w:sz w:val="20"/>
        </w:rPr>
        <w:t>and</w:t>
      </w:r>
      <w:r>
        <w:rPr>
          <w:spacing w:val="-10"/>
          <w:sz w:val="20"/>
        </w:rPr>
        <w:t xml:space="preserve"> </w:t>
      </w:r>
      <w:r>
        <w:rPr>
          <w:sz w:val="20"/>
        </w:rPr>
        <w:t>late-onset group b streptococcal disease in the united states, 2006 to 2015:</w:t>
      </w:r>
      <w:r>
        <w:rPr>
          <w:spacing w:val="31"/>
          <w:sz w:val="20"/>
        </w:rPr>
        <w:t xml:space="preserve"> </w:t>
      </w:r>
      <w:r>
        <w:rPr>
          <w:sz w:val="20"/>
        </w:rPr>
        <w:t>multistate laboratory and population-based</w:t>
      </w:r>
      <w:r>
        <w:rPr>
          <w:spacing w:val="-4"/>
          <w:sz w:val="20"/>
        </w:rPr>
        <w:t xml:space="preserve"> </w:t>
      </w:r>
      <w:r>
        <w:rPr>
          <w:sz w:val="20"/>
        </w:rPr>
        <w:t>surveillance,”</w:t>
      </w:r>
      <w:r>
        <w:rPr>
          <w:spacing w:val="7"/>
          <w:sz w:val="20"/>
        </w:rPr>
        <w:t xml:space="preserve"> </w:t>
      </w:r>
      <w:r>
        <w:rPr>
          <w:i/>
          <w:sz w:val="20"/>
        </w:rPr>
        <w:t>JAMA</w:t>
      </w:r>
      <w:r>
        <w:rPr>
          <w:i/>
          <w:spacing w:val="-1"/>
          <w:sz w:val="20"/>
        </w:rPr>
        <w:t xml:space="preserve"> </w:t>
      </w:r>
      <w:r>
        <w:rPr>
          <w:i/>
          <w:sz w:val="20"/>
        </w:rPr>
        <w:t>pediatrics</w:t>
      </w:r>
      <w:r>
        <w:rPr>
          <w:sz w:val="20"/>
        </w:rPr>
        <w:t>,</w:t>
      </w:r>
      <w:r>
        <w:rPr>
          <w:spacing w:val="-4"/>
          <w:sz w:val="20"/>
        </w:rPr>
        <w:t xml:space="preserve"> </w:t>
      </w:r>
      <w:r>
        <w:rPr>
          <w:sz w:val="20"/>
        </w:rPr>
        <w:t>vol.</w:t>
      </w:r>
      <w:r>
        <w:rPr>
          <w:spacing w:val="-4"/>
          <w:sz w:val="20"/>
        </w:rPr>
        <w:t xml:space="preserve"> </w:t>
      </w:r>
      <w:r>
        <w:rPr>
          <w:sz w:val="20"/>
        </w:rPr>
        <w:t>173,</w:t>
      </w:r>
      <w:r>
        <w:rPr>
          <w:spacing w:val="-4"/>
          <w:sz w:val="20"/>
        </w:rPr>
        <w:t xml:space="preserve"> </w:t>
      </w:r>
      <w:r>
        <w:rPr>
          <w:sz w:val="20"/>
        </w:rPr>
        <w:t>no.</w:t>
      </w:r>
      <w:r>
        <w:rPr>
          <w:spacing w:val="-4"/>
          <w:sz w:val="20"/>
        </w:rPr>
        <w:t xml:space="preserve"> </w:t>
      </w:r>
      <w:r>
        <w:rPr>
          <w:sz w:val="20"/>
        </w:rPr>
        <w:t>3,</w:t>
      </w:r>
      <w:r>
        <w:rPr>
          <w:spacing w:val="-4"/>
          <w:sz w:val="20"/>
        </w:rPr>
        <w:t xml:space="preserve"> </w:t>
      </w:r>
      <w:r>
        <w:rPr>
          <w:sz w:val="20"/>
        </w:rPr>
        <w:t>pp.</w:t>
      </w:r>
      <w:r>
        <w:rPr>
          <w:spacing w:val="-4"/>
          <w:sz w:val="20"/>
        </w:rPr>
        <w:t xml:space="preserve"> </w:t>
      </w:r>
      <w:r>
        <w:rPr>
          <w:sz w:val="20"/>
        </w:rPr>
        <w:t>224–233,</w:t>
      </w:r>
      <w:r>
        <w:rPr>
          <w:spacing w:val="-4"/>
          <w:sz w:val="20"/>
        </w:rPr>
        <w:t xml:space="preserve"> </w:t>
      </w:r>
      <w:r>
        <w:rPr>
          <w:sz w:val="20"/>
        </w:rPr>
        <w:t>2019.</w:t>
      </w:r>
    </w:p>
    <w:p w14:paraId="2B69DDD8" w14:textId="77777777" w:rsidR="00041814" w:rsidRPr="00642C20" w:rsidRDefault="00BD1F93">
      <w:pPr>
        <w:pStyle w:val="ListParagraph"/>
        <w:numPr>
          <w:ilvl w:val="0"/>
          <w:numId w:val="1"/>
        </w:numPr>
        <w:tabs>
          <w:tab w:val="left" w:pos="507"/>
        </w:tabs>
        <w:spacing w:before="139"/>
        <w:ind w:left="507" w:hanging="307"/>
        <w:jc w:val="left"/>
        <w:rPr>
          <w:sz w:val="20"/>
          <w:lang w:val="fr-FR"/>
          <w:rPrChange w:id="507" w:author="Malley, Richard" w:date="2025-01-16T17:26:00Z" w16du:dateUtc="2025-01-16T22:26:00Z">
            <w:rPr>
              <w:sz w:val="20"/>
            </w:rPr>
          </w:rPrChange>
        </w:rPr>
      </w:pPr>
      <w:bookmarkStart w:id="508" w:name="_bookmark10"/>
      <w:bookmarkEnd w:id="508"/>
      <w:r w:rsidRPr="00642C20">
        <w:rPr>
          <w:sz w:val="20"/>
          <w:lang w:val="fr-FR"/>
          <w:rPrChange w:id="509" w:author="Malley, Richard" w:date="2025-01-16T17:26:00Z" w16du:dateUtc="2025-01-16T22:26:00Z">
            <w:rPr>
              <w:sz w:val="20"/>
            </w:rPr>
          </w:rPrChange>
        </w:rPr>
        <w:t>F.</w:t>
      </w:r>
      <w:r w:rsidRPr="00642C20">
        <w:rPr>
          <w:spacing w:val="34"/>
          <w:sz w:val="20"/>
          <w:lang w:val="fr-FR"/>
          <w:rPrChange w:id="510" w:author="Malley, Richard" w:date="2025-01-16T17:26:00Z" w16du:dateUtc="2025-01-16T22:26:00Z">
            <w:rPr>
              <w:spacing w:val="34"/>
              <w:sz w:val="20"/>
            </w:rPr>
          </w:rPrChange>
        </w:rPr>
        <w:t xml:space="preserve"> </w:t>
      </w:r>
      <w:proofErr w:type="spellStart"/>
      <w:r w:rsidRPr="00642C20">
        <w:rPr>
          <w:sz w:val="20"/>
          <w:lang w:val="fr-FR"/>
          <w:rPrChange w:id="511" w:author="Malley, Richard" w:date="2025-01-16T17:26:00Z" w16du:dateUtc="2025-01-16T22:26:00Z">
            <w:rPr>
              <w:sz w:val="20"/>
            </w:rPr>
          </w:rPrChange>
        </w:rPr>
        <w:t>Miselli</w:t>
      </w:r>
      <w:proofErr w:type="spellEnd"/>
      <w:r w:rsidRPr="00642C20">
        <w:rPr>
          <w:sz w:val="20"/>
          <w:lang w:val="fr-FR"/>
          <w:rPrChange w:id="512" w:author="Malley, Richard" w:date="2025-01-16T17:26:00Z" w16du:dateUtc="2025-01-16T22:26:00Z">
            <w:rPr>
              <w:sz w:val="20"/>
            </w:rPr>
          </w:rPrChange>
        </w:rPr>
        <w:t>,</w:t>
      </w:r>
      <w:r w:rsidRPr="00642C20">
        <w:rPr>
          <w:spacing w:val="44"/>
          <w:sz w:val="20"/>
          <w:lang w:val="fr-FR"/>
          <w:rPrChange w:id="513" w:author="Malley, Richard" w:date="2025-01-16T17:26:00Z" w16du:dateUtc="2025-01-16T22:26:00Z">
            <w:rPr>
              <w:spacing w:val="44"/>
              <w:sz w:val="20"/>
            </w:rPr>
          </w:rPrChange>
        </w:rPr>
        <w:t xml:space="preserve"> </w:t>
      </w:r>
      <w:r w:rsidRPr="00642C20">
        <w:rPr>
          <w:sz w:val="20"/>
          <w:lang w:val="fr-FR"/>
          <w:rPrChange w:id="514" w:author="Malley, Richard" w:date="2025-01-16T17:26:00Z" w16du:dateUtc="2025-01-16T22:26:00Z">
            <w:rPr>
              <w:sz w:val="20"/>
            </w:rPr>
          </w:rPrChange>
        </w:rPr>
        <w:t>I.</w:t>
      </w:r>
      <w:r w:rsidRPr="00642C20">
        <w:rPr>
          <w:spacing w:val="37"/>
          <w:sz w:val="20"/>
          <w:lang w:val="fr-FR"/>
          <w:rPrChange w:id="515" w:author="Malley, Richard" w:date="2025-01-16T17:26:00Z" w16du:dateUtc="2025-01-16T22:26:00Z">
            <w:rPr>
              <w:spacing w:val="37"/>
              <w:sz w:val="20"/>
            </w:rPr>
          </w:rPrChange>
        </w:rPr>
        <w:t xml:space="preserve"> </w:t>
      </w:r>
      <w:proofErr w:type="spellStart"/>
      <w:r w:rsidRPr="00642C20">
        <w:rPr>
          <w:sz w:val="20"/>
          <w:lang w:val="fr-FR"/>
          <w:rPrChange w:id="516" w:author="Malley, Richard" w:date="2025-01-16T17:26:00Z" w16du:dateUtc="2025-01-16T22:26:00Z">
            <w:rPr>
              <w:sz w:val="20"/>
            </w:rPr>
          </w:rPrChange>
        </w:rPr>
        <w:t>Frabboni</w:t>
      </w:r>
      <w:proofErr w:type="spellEnd"/>
      <w:r w:rsidRPr="00642C20">
        <w:rPr>
          <w:sz w:val="20"/>
          <w:lang w:val="fr-FR"/>
          <w:rPrChange w:id="517" w:author="Malley, Richard" w:date="2025-01-16T17:26:00Z" w16du:dateUtc="2025-01-16T22:26:00Z">
            <w:rPr>
              <w:sz w:val="20"/>
            </w:rPr>
          </w:rPrChange>
        </w:rPr>
        <w:t>,</w:t>
      </w:r>
      <w:r w:rsidRPr="00642C20">
        <w:rPr>
          <w:spacing w:val="44"/>
          <w:sz w:val="20"/>
          <w:lang w:val="fr-FR"/>
          <w:rPrChange w:id="518" w:author="Malley, Richard" w:date="2025-01-16T17:26:00Z" w16du:dateUtc="2025-01-16T22:26:00Z">
            <w:rPr>
              <w:spacing w:val="44"/>
              <w:sz w:val="20"/>
            </w:rPr>
          </w:rPrChange>
        </w:rPr>
        <w:t xml:space="preserve"> </w:t>
      </w:r>
      <w:r w:rsidRPr="00642C20">
        <w:rPr>
          <w:sz w:val="20"/>
          <w:lang w:val="fr-FR"/>
          <w:rPrChange w:id="519" w:author="Malley, Richard" w:date="2025-01-16T17:26:00Z" w16du:dateUtc="2025-01-16T22:26:00Z">
            <w:rPr>
              <w:sz w:val="20"/>
            </w:rPr>
          </w:rPrChange>
        </w:rPr>
        <w:t>M.</w:t>
      </w:r>
      <w:r w:rsidRPr="00642C20">
        <w:rPr>
          <w:spacing w:val="37"/>
          <w:sz w:val="20"/>
          <w:lang w:val="fr-FR"/>
          <w:rPrChange w:id="520" w:author="Malley, Richard" w:date="2025-01-16T17:26:00Z" w16du:dateUtc="2025-01-16T22:26:00Z">
            <w:rPr>
              <w:spacing w:val="37"/>
              <w:sz w:val="20"/>
            </w:rPr>
          </w:rPrChange>
        </w:rPr>
        <w:t xml:space="preserve"> </w:t>
      </w:r>
      <w:r w:rsidRPr="00642C20">
        <w:rPr>
          <w:sz w:val="20"/>
          <w:lang w:val="fr-FR"/>
          <w:rPrChange w:id="521" w:author="Malley, Richard" w:date="2025-01-16T17:26:00Z" w16du:dateUtc="2025-01-16T22:26:00Z">
            <w:rPr>
              <w:sz w:val="20"/>
            </w:rPr>
          </w:rPrChange>
        </w:rPr>
        <w:t>Di</w:t>
      </w:r>
      <w:r w:rsidRPr="00642C20">
        <w:rPr>
          <w:spacing w:val="37"/>
          <w:sz w:val="20"/>
          <w:lang w:val="fr-FR"/>
          <w:rPrChange w:id="522" w:author="Malley, Richard" w:date="2025-01-16T17:26:00Z" w16du:dateUtc="2025-01-16T22:26:00Z">
            <w:rPr>
              <w:spacing w:val="37"/>
              <w:sz w:val="20"/>
            </w:rPr>
          </w:rPrChange>
        </w:rPr>
        <w:t xml:space="preserve"> </w:t>
      </w:r>
      <w:r w:rsidRPr="00642C20">
        <w:rPr>
          <w:sz w:val="20"/>
          <w:lang w:val="fr-FR"/>
          <w:rPrChange w:id="523" w:author="Malley, Richard" w:date="2025-01-16T17:26:00Z" w16du:dateUtc="2025-01-16T22:26:00Z">
            <w:rPr>
              <w:sz w:val="20"/>
            </w:rPr>
          </w:rPrChange>
        </w:rPr>
        <w:t>Martino,</w:t>
      </w:r>
      <w:r w:rsidRPr="00642C20">
        <w:rPr>
          <w:spacing w:val="44"/>
          <w:sz w:val="20"/>
          <w:lang w:val="fr-FR"/>
          <w:rPrChange w:id="524" w:author="Malley, Richard" w:date="2025-01-16T17:26:00Z" w16du:dateUtc="2025-01-16T22:26:00Z">
            <w:rPr>
              <w:spacing w:val="44"/>
              <w:sz w:val="20"/>
            </w:rPr>
          </w:rPrChange>
        </w:rPr>
        <w:t xml:space="preserve"> </w:t>
      </w:r>
      <w:r w:rsidRPr="00642C20">
        <w:rPr>
          <w:sz w:val="20"/>
          <w:lang w:val="fr-FR"/>
          <w:rPrChange w:id="525" w:author="Malley, Richard" w:date="2025-01-16T17:26:00Z" w16du:dateUtc="2025-01-16T22:26:00Z">
            <w:rPr>
              <w:sz w:val="20"/>
            </w:rPr>
          </w:rPrChange>
        </w:rPr>
        <w:t>I.</w:t>
      </w:r>
      <w:r w:rsidRPr="00642C20">
        <w:rPr>
          <w:spacing w:val="36"/>
          <w:sz w:val="20"/>
          <w:lang w:val="fr-FR"/>
          <w:rPrChange w:id="526" w:author="Malley, Richard" w:date="2025-01-16T17:26:00Z" w16du:dateUtc="2025-01-16T22:26:00Z">
            <w:rPr>
              <w:spacing w:val="36"/>
              <w:sz w:val="20"/>
            </w:rPr>
          </w:rPrChange>
        </w:rPr>
        <w:t xml:space="preserve"> </w:t>
      </w:r>
      <w:proofErr w:type="spellStart"/>
      <w:r w:rsidRPr="00642C20">
        <w:rPr>
          <w:sz w:val="20"/>
          <w:lang w:val="fr-FR"/>
          <w:rPrChange w:id="527" w:author="Malley, Richard" w:date="2025-01-16T17:26:00Z" w16du:dateUtc="2025-01-16T22:26:00Z">
            <w:rPr>
              <w:sz w:val="20"/>
            </w:rPr>
          </w:rPrChange>
        </w:rPr>
        <w:t>Zinani</w:t>
      </w:r>
      <w:proofErr w:type="spellEnd"/>
      <w:r w:rsidRPr="00642C20">
        <w:rPr>
          <w:sz w:val="20"/>
          <w:lang w:val="fr-FR"/>
          <w:rPrChange w:id="528" w:author="Malley, Richard" w:date="2025-01-16T17:26:00Z" w16du:dateUtc="2025-01-16T22:26:00Z">
            <w:rPr>
              <w:sz w:val="20"/>
            </w:rPr>
          </w:rPrChange>
        </w:rPr>
        <w:t>,</w:t>
      </w:r>
      <w:r w:rsidRPr="00642C20">
        <w:rPr>
          <w:spacing w:val="44"/>
          <w:sz w:val="20"/>
          <w:lang w:val="fr-FR"/>
          <w:rPrChange w:id="529" w:author="Malley, Richard" w:date="2025-01-16T17:26:00Z" w16du:dateUtc="2025-01-16T22:26:00Z">
            <w:rPr>
              <w:spacing w:val="44"/>
              <w:sz w:val="20"/>
            </w:rPr>
          </w:rPrChange>
        </w:rPr>
        <w:t xml:space="preserve"> </w:t>
      </w:r>
      <w:r w:rsidRPr="00642C20">
        <w:rPr>
          <w:sz w:val="20"/>
          <w:lang w:val="fr-FR"/>
          <w:rPrChange w:id="530" w:author="Malley, Richard" w:date="2025-01-16T17:26:00Z" w16du:dateUtc="2025-01-16T22:26:00Z">
            <w:rPr>
              <w:sz w:val="20"/>
            </w:rPr>
          </w:rPrChange>
        </w:rPr>
        <w:t>M.</w:t>
      </w:r>
      <w:r w:rsidRPr="00642C20">
        <w:rPr>
          <w:spacing w:val="37"/>
          <w:sz w:val="20"/>
          <w:lang w:val="fr-FR"/>
          <w:rPrChange w:id="531" w:author="Malley, Richard" w:date="2025-01-16T17:26:00Z" w16du:dateUtc="2025-01-16T22:26:00Z">
            <w:rPr>
              <w:spacing w:val="37"/>
              <w:sz w:val="20"/>
            </w:rPr>
          </w:rPrChange>
        </w:rPr>
        <w:t xml:space="preserve"> </w:t>
      </w:r>
      <w:r w:rsidRPr="00642C20">
        <w:rPr>
          <w:sz w:val="20"/>
          <w:lang w:val="fr-FR"/>
          <w:rPrChange w:id="532" w:author="Malley, Richard" w:date="2025-01-16T17:26:00Z" w16du:dateUtc="2025-01-16T22:26:00Z">
            <w:rPr>
              <w:sz w:val="20"/>
            </w:rPr>
          </w:rPrChange>
        </w:rPr>
        <w:t>Buttera,</w:t>
      </w:r>
      <w:r w:rsidRPr="00642C20">
        <w:rPr>
          <w:spacing w:val="44"/>
          <w:sz w:val="20"/>
          <w:lang w:val="fr-FR"/>
          <w:rPrChange w:id="533" w:author="Malley, Richard" w:date="2025-01-16T17:26:00Z" w16du:dateUtc="2025-01-16T22:26:00Z">
            <w:rPr>
              <w:spacing w:val="44"/>
              <w:sz w:val="20"/>
            </w:rPr>
          </w:rPrChange>
        </w:rPr>
        <w:t xml:space="preserve"> </w:t>
      </w:r>
      <w:r w:rsidRPr="00642C20">
        <w:rPr>
          <w:sz w:val="20"/>
          <w:lang w:val="fr-FR"/>
          <w:rPrChange w:id="534" w:author="Malley, Richard" w:date="2025-01-16T17:26:00Z" w16du:dateUtc="2025-01-16T22:26:00Z">
            <w:rPr>
              <w:sz w:val="20"/>
            </w:rPr>
          </w:rPrChange>
        </w:rPr>
        <w:t>A.</w:t>
      </w:r>
      <w:r w:rsidRPr="00642C20">
        <w:rPr>
          <w:spacing w:val="37"/>
          <w:sz w:val="20"/>
          <w:lang w:val="fr-FR"/>
          <w:rPrChange w:id="535" w:author="Malley, Richard" w:date="2025-01-16T17:26:00Z" w16du:dateUtc="2025-01-16T22:26:00Z">
            <w:rPr>
              <w:spacing w:val="37"/>
              <w:sz w:val="20"/>
            </w:rPr>
          </w:rPrChange>
        </w:rPr>
        <w:t xml:space="preserve"> </w:t>
      </w:r>
      <w:proofErr w:type="spellStart"/>
      <w:r w:rsidRPr="00642C20">
        <w:rPr>
          <w:sz w:val="20"/>
          <w:lang w:val="fr-FR"/>
          <w:rPrChange w:id="536" w:author="Malley, Richard" w:date="2025-01-16T17:26:00Z" w16du:dateUtc="2025-01-16T22:26:00Z">
            <w:rPr>
              <w:sz w:val="20"/>
            </w:rPr>
          </w:rPrChange>
        </w:rPr>
        <w:t>Insalaco</w:t>
      </w:r>
      <w:proofErr w:type="spellEnd"/>
      <w:r w:rsidRPr="00642C20">
        <w:rPr>
          <w:sz w:val="20"/>
          <w:lang w:val="fr-FR"/>
          <w:rPrChange w:id="537" w:author="Malley, Richard" w:date="2025-01-16T17:26:00Z" w16du:dateUtc="2025-01-16T22:26:00Z">
            <w:rPr>
              <w:sz w:val="20"/>
            </w:rPr>
          </w:rPrChange>
        </w:rPr>
        <w:t>,</w:t>
      </w:r>
      <w:r w:rsidRPr="00642C20">
        <w:rPr>
          <w:spacing w:val="44"/>
          <w:sz w:val="20"/>
          <w:lang w:val="fr-FR"/>
          <w:rPrChange w:id="538" w:author="Malley, Richard" w:date="2025-01-16T17:26:00Z" w16du:dateUtc="2025-01-16T22:26:00Z">
            <w:rPr>
              <w:spacing w:val="44"/>
              <w:sz w:val="20"/>
            </w:rPr>
          </w:rPrChange>
        </w:rPr>
        <w:t xml:space="preserve"> </w:t>
      </w:r>
      <w:r w:rsidRPr="00642C20">
        <w:rPr>
          <w:sz w:val="20"/>
          <w:lang w:val="fr-FR"/>
          <w:rPrChange w:id="539" w:author="Malley, Richard" w:date="2025-01-16T17:26:00Z" w16du:dateUtc="2025-01-16T22:26:00Z">
            <w:rPr>
              <w:sz w:val="20"/>
            </w:rPr>
          </w:rPrChange>
        </w:rPr>
        <w:t>F.</w:t>
      </w:r>
      <w:r w:rsidRPr="00642C20">
        <w:rPr>
          <w:spacing w:val="37"/>
          <w:sz w:val="20"/>
          <w:lang w:val="fr-FR"/>
          <w:rPrChange w:id="540" w:author="Malley, Richard" w:date="2025-01-16T17:26:00Z" w16du:dateUtc="2025-01-16T22:26:00Z">
            <w:rPr>
              <w:spacing w:val="37"/>
              <w:sz w:val="20"/>
            </w:rPr>
          </w:rPrChange>
        </w:rPr>
        <w:t xml:space="preserve"> </w:t>
      </w:r>
      <w:proofErr w:type="spellStart"/>
      <w:r w:rsidRPr="00642C20">
        <w:rPr>
          <w:spacing w:val="-2"/>
          <w:sz w:val="20"/>
          <w:lang w:val="fr-FR"/>
          <w:rPrChange w:id="541" w:author="Malley, Richard" w:date="2025-01-16T17:26:00Z" w16du:dateUtc="2025-01-16T22:26:00Z">
            <w:rPr>
              <w:spacing w:val="-2"/>
              <w:sz w:val="20"/>
            </w:rPr>
          </w:rPrChange>
        </w:rPr>
        <w:t>Stefanelli</w:t>
      </w:r>
      <w:proofErr w:type="spellEnd"/>
      <w:r w:rsidRPr="00642C20">
        <w:rPr>
          <w:spacing w:val="-2"/>
          <w:sz w:val="20"/>
          <w:lang w:val="fr-FR"/>
          <w:rPrChange w:id="542" w:author="Malley, Richard" w:date="2025-01-16T17:26:00Z" w16du:dateUtc="2025-01-16T22:26:00Z">
            <w:rPr>
              <w:spacing w:val="-2"/>
              <w:sz w:val="20"/>
            </w:rPr>
          </w:rPrChange>
        </w:rPr>
        <w:t>,</w:t>
      </w:r>
    </w:p>
    <w:p w14:paraId="177070AD" w14:textId="77777777" w:rsidR="00041814" w:rsidRDefault="00BD1F93">
      <w:pPr>
        <w:spacing w:before="12" w:line="252" w:lineRule="auto"/>
        <w:ind w:left="510" w:right="31"/>
        <w:rPr>
          <w:sz w:val="20"/>
        </w:rPr>
      </w:pPr>
      <w:r>
        <w:rPr>
          <w:spacing w:val="-2"/>
          <w:sz w:val="20"/>
        </w:rPr>
        <w:t>L.</w:t>
      </w:r>
      <w:r>
        <w:rPr>
          <w:spacing w:val="-11"/>
          <w:sz w:val="20"/>
        </w:rPr>
        <w:t xml:space="preserve"> </w:t>
      </w:r>
      <w:r>
        <w:rPr>
          <w:spacing w:val="-2"/>
          <w:sz w:val="20"/>
        </w:rPr>
        <w:t>Lugli,</w:t>
      </w:r>
      <w:r>
        <w:rPr>
          <w:spacing w:val="-10"/>
          <w:sz w:val="20"/>
        </w:rPr>
        <w:t xml:space="preserve"> </w:t>
      </w:r>
      <w:r>
        <w:rPr>
          <w:spacing w:val="-2"/>
          <w:sz w:val="20"/>
        </w:rPr>
        <w:t>and</w:t>
      </w:r>
      <w:r>
        <w:rPr>
          <w:spacing w:val="-10"/>
          <w:sz w:val="20"/>
        </w:rPr>
        <w:t xml:space="preserve"> </w:t>
      </w:r>
      <w:r>
        <w:rPr>
          <w:spacing w:val="-2"/>
          <w:sz w:val="20"/>
        </w:rPr>
        <w:t>A.</w:t>
      </w:r>
      <w:r>
        <w:rPr>
          <w:spacing w:val="-10"/>
          <w:sz w:val="20"/>
        </w:rPr>
        <w:t xml:space="preserve"> </w:t>
      </w:r>
      <w:r>
        <w:rPr>
          <w:spacing w:val="-2"/>
          <w:sz w:val="20"/>
        </w:rPr>
        <w:t>Berardi,</w:t>
      </w:r>
      <w:r>
        <w:rPr>
          <w:spacing w:val="-10"/>
          <w:sz w:val="20"/>
        </w:rPr>
        <w:t xml:space="preserve"> </w:t>
      </w:r>
      <w:r>
        <w:rPr>
          <w:spacing w:val="-2"/>
          <w:sz w:val="20"/>
        </w:rPr>
        <w:t>“Transmission</w:t>
      </w:r>
      <w:r>
        <w:rPr>
          <w:spacing w:val="-10"/>
          <w:sz w:val="20"/>
        </w:rPr>
        <w:t xml:space="preserve"> </w:t>
      </w:r>
      <w:r>
        <w:rPr>
          <w:spacing w:val="-2"/>
          <w:sz w:val="20"/>
        </w:rPr>
        <w:t>of</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streptococcus</w:t>
      </w:r>
      <w:r>
        <w:rPr>
          <w:spacing w:val="-10"/>
          <w:sz w:val="20"/>
        </w:rPr>
        <w:t xml:space="preserve"> </w:t>
      </w:r>
      <w:r>
        <w:rPr>
          <w:spacing w:val="-2"/>
          <w:sz w:val="20"/>
        </w:rPr>
        <w:t>in</w:t>
      </w:r>
      <w:r>
        <w:rPr>
          <w:spacing w:val="-10"/>
          <w:sz w:val="20"/>
        </w:rPr>
        <w:t xml:space="preserve"> </w:t>
      </w:r>
      <w:r>
        <w:rPr>
          <w:spacing w:val="-2"/>
          <w:sz w:val="20"/>
        </w:rPr>
        <w:t>late-onset</w:t>
      </w:r>
      <w:r>
        <w:rPr>
          <w:spacing w:val="-10"/>
          <w:sz w:val="20"/>
        </w:rPr>
        <w:t xml:space="preserve"> </w:t>
      </w:r>
      <w:r>
        <w:rPr>
          <w:spacing w:val="-2"/>
          <w:sz w:val="20"/>
        </w:rPr>
        <w:t>neonatal</w:t>
      </w:r>
      <w:r>
        <w:rPr>
          <w:spacing w:val="-10"/>
          <w:sz w:val="20"/>
        </w:rPr>
        <w:t xml:space="preserve"> </w:t>
      </w:r>
      <w:r>
        <w:rPr>
          <w:spacing w:val="-2"/>
          <w:sz w:val="20"/>
        </w:rPr>
        <w:t>disease: A</w:t>
      </w:r>
      <w:r>
        <w:rPr>
          <w:spacing w:val="7"/>
          <w:sz w:val="20"/>
        </w:rPr>
        <w:t xml:space="preserve"> </w:t>
      </w:r>
      <w:r>
        <w:rPr>
          <w:spacing w:val="-2"/>
          <w:sz w:val="20"/>
        </w:rPr>
        <w:t>narrative</w:t>
      </w:r>
      <w:r>
        <w:rPr>
          <w:spacing w:val="8"/>
          <w:sz w:val="20"/>
        </w:rPr>
        <w:t xml:space="preserve"> </w:t>
      </w:r>
      <w:r>
        <w:rPr>
          <w:spacing w:val="-2"/>
          <w:sz w:val="20"/>
        </w:rPr>
        <w:t>review</w:t>
      </w:r>
      <w:r>
        <w:rPr>
          <w:spacing w:val="7"/>
          <w:sz w:val="20"/>
        </w:rPr>
        <w:t xml:space="preserve"> </w:t>
      </w:r>
      <w:r>
        <w:rPr>
          <w:spacing w:val="-2"/>
          <w:sz w:val="20"/>
        </w:rPr>
        <w:t>of</w:t>
      </w:r>
      <w:r>
        <w:rPr>
          <w:spacing w:val="8"/>
          <w:sz w:val="20"/>
        </w:rPr>
        <w:t xml:space="preserve"> </w:t>
      </w:r>
      <w:r>
        <w:rPr>
          <w:spacing w:val="-2"/>
          <w:sz w:val="20"/>
        </w:rPr>
        <w:t>current</w:t>
      </w:r>
      <w:r>
        <w:rPr>
          <w:spacing w:val="7"/>
          <w:sz w:val="20"/>
        </w:rPr>
        <w:t xml:space="preserve"> </w:t>
      </w:r>
      <w:r>
        <w:rPr>
          <w:spacing w:val="-2"/>
          <w:sz w:val="20"/>
        </w:rPr>
        <w:t>evidence,”</w:t>
      </w:r>
      <w:r>
        <w:rPr>
          <w:spacing w:val="22"/>
          <w:sz w:val="20"/>
        </w:rPr>
        <w:t xml:space="preserve"> </w:t>
      </w:r>
      <w:r>
        <w:rPr>
          <w:i/>
          <w:spacing w:val="-2"/>
          <w:sz w:val="20"/>
        </w:rPr>
        <w:t>Therapeutic</w:t>
      </w:r>
      <w:r>
        <w:rPr>
          <w:i/>
          <w:spacing w:val="11"/>
          <w:sz w:val="20"/>
        </w:rPr>
        <w:t xml:space="preserve"> </w:t>
      </w:r>
      <w:r>
        <w:rPr>
          <w:i/>
          <w:spacing w:val="-2"/>
          <w:sz w:val="20"/>
        </w:rPr>
        <w:t>Advances</w:t>
      </w:r>
      <w:r>
        <w:rPr>
          <w:i/>
          <w:spacing w:val="10"/>
          <w:sz w:val="20"/>
        </w:rPr>
        <w:t xml:space="preserve"> </w:t>
      </w:r>
      <w:r>
        <w:rPr>
          <w:i/>
          <w:spacing w:val="-2"/>
          <w:sz w:val="20"/>
        </w:rPr>
        <w:t>in</w:t>
      </w:r>
      <w:r>
        <w:rPr>
          <w:i/>
          <w:spacing w:val="11"/>
          <w:sz w:val="20"/>
        </w:rPr>
        <w:t xml:space="preserve"> </w:t>
      </w:r>
      <w:r>
        <w:rPr>
          <w:i/>
          <w:spacing w:val="-2"/>
          <w:sz w:val="20"/>
        </w:rPr>
        <w:t>Infectious</w:t>
      </w:r>
      <w:r>
        <w:rPr>
          <w:i/>
          <w:spacing w:val="10"/>
          <w:sz w:val="20"/>
        </w:rPr>
        <w:t xml:space="preserve"> </w:t>
      </w:r>
      <w:r>
        <w:rPr>
          <w:i/>
          <w:spacing w:val="-2"/>
          <w:sz w:val="20"/>
        </w:rPr>
        <w:t>Disease</w:t>
      </w:r>
      <w:r>
        <w:rPr>
          <w:spacing w:val="-2"/>
          <w:sz w:val="20"/>
        </w:rPr>
        <w:t>,</w:t>
      </w:r>
      <w:r>
        <w:rPr>
          <w:spacing w:val="9"/>
          <w:sz w:val="20"/>
        </w:rPr>
        <w:t xml:space="preserve"> </w:t>
      </w:r>
      <w:r>
        <w:rPr>
          <w:spacing w:val="-2"/>
          <w:sz w:val="20"/>
        </w:rPr>
        <w:t>vol.</w:t>
      </w:r>
      <w:r>
        <w:rPr>
          <w:spacing w:val="8"/>
          <w:sz w:val="20"/>
        </w:rPr>
        <w:t xml:space="preserve"> </w:t>
      </w:r>
      <w:r>
        <w:rPr>
          <w:spacing w:val="-5"/>
          <w:sz w:val="20"/>
        </w:rPr>
        <w:t>9,</w:t>
      </w:r>
    </w:p>
    <w:p w14:paraId="4F9F6215" w14:textId="77777777" w:rsidR="00041814" w:rsidRDefault="00BD1F93">
      <w:pPr>
        <w:pStyle w:val="BodyText"/>
        <w:spacing w:before="1"/>
        <w:ind w:left="510"/>
        <w:jc w:val="left"/>
      </w:pPr>
      <w:r>
        <w:rPr>
          <w:spacing w:val="-6"/>
        </w:rPr>
        <w:t>p.</w:t>
      </w:r>
      <w:r>
        <w:rPr>
          <w:spacing w:val="1"/>
        </w:rPr>
        <w:t xml:space="preserve"> </w:t>
      </w:r>
      <w:r>
        <w:rPr>
          <w:spacing w:val="-6"/>
        </w:rPr>
        <w:t>20499361221142732,</w:t>
      </w:r>
      <w:r>
        <w:rPr>
          <w:spacing w:val="2"/>
        </w:rPr>
        <w:t xml:space="preserve"> </w:t>
      </w:r>
      <w:r>
        <w:rPr>
          <w:spacing w:val="-6"/>
        </w:rPr>
        <w:t>2022.</w:t>
      </w:r>
    </w:p>
    <w:p w14:paraId="3082932D" w14:textId="77777777" w:rsidR="00041814" w:rsidRDefault="00041814">
      <w:pPr>
        <w:sectPr w:rsidR="00041814">
          <w:pgSz w:w="11910" w:h="16840"/>
          <w:pgMar w:top="1040" w:right="1580" w:bottom="720" w:left="1600" w:header="0" w:footer="523" w:gutter="0"/>
          <w:cols w:space="720"/>
        </w:sectPr>
      </w:pPr>
    </w:p>
    <w:p w14:paraId="1C54ED22" w14:textId="77777777" w:rsidR="00041814" w:rsidRDefault="00BD1F93">
      <w:pPr>
        <w:pStyle w:val="ListParagraph"/>
        <w:numPr>
          <w:ilvl w:val="0"/>
          <w:numId w:val="1"/>
        </w:numPr>
        <w:tabs>
          <w:tab w:val="left" w:pos="506"/>
        </w:tabs>
        <w:spacing w:before="92"/>
        <w:ind w:left="506" w:hanging="406"/>
        <w:jc w:val="both"/>
        <w:rPr>
          <w:sz w:val="20"/>
        </w:rPr>
      </w:pPr>
      <w:bookmarkStart w:id="543" w:name="_bookmark11"/>
      <w:bookmarkEnd w:id="543"/>
      <w:r>
        <w:rPr>
          <w:sz w:val="20"/>
        </w:rPr>
        <w:lastRenderedPageBreak/>
        <w:t>K.</w:t>
      </w:r>
      <w:r>
        <w:rPr>
          <w:spacing w:val="19"/>
          <w:sz w:val="20"/>
        </w:rPr>
        <w:t xml:space="preserve"> </w:t>
      </w:r>
      <w:r>
        <w:rPr>
          <w:sz w:val="20"/>
        </w:rPr>
        <w:t>M.</w:t>
      </w:r>
      <w:r>
        <w:rPr>
          <w:spacing w:val="19"/>
          <w:sz w:val="20"/>
        </w:rPr>
        <w:t xml:space="preserve"> </w:t>
      </w:r>
      <w:r>
        <w:rPr>
          <w:sz w:val="20"/>
        </w:rPr>
        <w:t>Puopolo,</w:t>
      </w:r>
      <w:r>
        <w:rPr>
          <w:spacing w:val="22"/>
          <w:sz w:val="20"/>
        </w:rPr>
        <w:t xml:space="preserve"> </w:t>
      </w:r>
      <w:r>
        <w:rPr>
          <w:sz w:val="20"/>
        </w:rPr>
        <w:t>R.</w:t>
      </w:r>
      <w:r>
        <w:rPr>
          <w:spacing w:val="20"/>
          <w:sz w:val="20"/>
        </w:rPr>
        <w:t xml:space="preserve"> </w:t>
      </w:r>
      <w:proofErr w:type="spellStart"/>
      <w:r>
        <w:rPr>
          <w:sz w:val="20"/>
        </w:rPr>
        <w:t>Lynfield</w:t>
      </w:r>
      <w:proofErr w:type="spellEnd"/>
      <w:r>
        <w:rPr>
          <w:sz w:val="20"/>
        </w:rPr>
        <w:t>,</w:t>
      </w:r>
      <w:r>
        <w:rPr>
          <w:spacing w:val="22"/>
          <w:sz w:val="20"/>
        </w:rPr>
        <w:t xml:space="preserve"> </w:t>
      </w:r>
      <w:r>
        <w:rPr>
          <w:sz w:val="20"/>
        </w:rPr>
        <w:t>J.</w:t>
      </w:r>
      <w:r>
        <w:rPr>
          <w:spacing w:val="19"/>
          <w:sz w:val="20"/>
        </w:rPr>
        <w:t xml:space="preserve"> </w:t>
      </w:r>
      <w:r>
        <w:rPr>
          <w:sz w:val="20"/>
        </w:rPr>
        <w:t>J.</w:t>
      </w:r>
      <w:r>
        <w:rPr>
          <w:spacing w:val="19"/>
          <w:sz w:val="20"/>
        </w:rPr>
        <w:t xml:space="preserve"> </w:t>
      </w:r>
      <w:r>
        <w:rPr>
          <w:sz w:val="20"/>
        </w:rPr>
        <w:t>Cummings,</w:t>
      </w:r>
      <w:r>
        <w:rPr>
          <w:spacing w:val="23"/>
          <w:sz w:val="20"/>
        </w:rPr>
        <w:t xml:space="preserve"> </w:t>
      </w:r>
      <w:r>
        <w:rPr>
          <w:sz w:val="20"/>
        </w:rPr>
        <w:t>I.</w:t>
      </w:r>
      <w:r>
        <w:rPr>
          <w:spacing w:val="19"/>
          <w:sz w:val="20"/>
        </w:rPr>
        <w:t xml:space="preserve"> </w:t>
      </w:r>
      <w:r>
        <w:rPr>
          <w:sz w:val="20"/>
        </w:rPr>
        <w:t>Hand,</w:t>
      </w:r>
      <w:r>
        <w:rPr>
          <w:spacing w:val="23"/>
          <w:sz w:val="20"/>
        </w:rPr>
        <w:t xml:space="preserve"> </w:t>
      </w:r>
      <w:r>
        <w:rPr>
          <w:sz w:val="20"/>
        </w:rPr>
        <w:t>I.</w:t>
      </w:r>
      <w:r>
        <w:rPr>
          <w:spacing w:val="19"/>
          <w:sz w:val="20"/>
        </w:rPr>
        <w:t xml:space="preserve"> </w:t>
      </w:r>
      <w:r>
        <w:rPr>
          <w:sz w:val="20"/>
        </w:rPr>
        <w:t>Adams-Chapman,</w:t>
      </w:r>
      <w:r>
        <w:rPr>
          <w:spacing w:val="22"/>
          <w:sz w:val="20"/>
        </w:rPr>
        <w:t xml:space="preserve"> </w:t>
      </w:r>
      <w:r>
        <w:rPr>
          <w:sz w:val="20"/>
        </w:rPr>
        <w:t>B.</w:t>
      </w:r>
      <w:r>
        <w:rPr>
          <w:spacing w:val="19"/>
          <w:sz w:val="20"/>
        </w:rPr>
        <w:t xml:space="preserve"> </w:t>
      </w:r>
      <w:r>
        <w:rPr>
          <w:spacing w:val="-2"/>
          <w:sz w:val="20"/>
        </w:rPr>
        <w:t>Poindexter,</w:t>
      </w:r>
    </w:p>
    <w:p w14:paraId="0119E548" w14:textId="77777777" w:rsidR="00041814" w:rsidRDefault="00BD1F93">
      <w:pPr>
        <w:pStyle w:val="BodyText"/>
        <w:spacing w:before="11" w:line="252" w:lineRule="auto"/>
        <w:ind w:left="510" w:right="118"/>
      </w:pPr>
      <w:r>
        <w:t xml:space="preserve">D. L. Stewart, S. W. </w:t>
      </w:r>
      <w:proofErr w:type="spellStart"/>
      <w:r>
        <w:t>Aucott</w:t>
      </w:r>
      <w:proofErr w:type="spellEnd"/>
      <w:r>
        <w:t xml:space="preserve">, J. P. Goldsmith, M. </w:t>
      </w:r>
      <w:proofErr w:type="spellStart"/>
      <w:r>
        <w:t>Mowitz</w:t>
      </w:r>
      <w:proofErr w:type="spellEnd"/>
      <w:r>
        <w:t xml:space="preserve">, </w:t>
      </w:r>
      <w:r>
        <w:rPr>
          <w:i/>
        </w:rPr>
        <w:t>et al.</w:t>
      </w:r>
      <w:r>
        <w:t>, “Management of infants at risk for group b streptococcal disease,”</w:t>
      </w:r>
      <w:r>
        <w:rPr>
          <w:spacing w:val="20"/>
        </w:rPr>
        <w:t xml:space="preserve"> </w:t>
      </w:r>
      <w:r>
        <w:rPr>
          <w:i/>
        </w:rPr>
        <w:t>Pediatrics</w:t>
      </w:r>
      <w:r>
        <w:t>, vol. 144, no. 2, 2019.</w:t>
      </w:r>
    </w:p>
    <w:p w14:paraId="597DA9E9" w14:textId="77777777" w:rsidR="00041814" w:rsidRDefault="00BD1F93">
      <w:pPr>
        <w:pStyle w:val="ListParagraph"/>
        <w:numPr>
          <w:ilvl w:val="0"/>
          <w:numId w:val="1"/>
        </w:numPr>
        <w:tabs>
          <w:tab w:val="left" w:pos="506"/>
          <w:tab w:val="left" w:pos="510"/>
        </w:tabs>
        <w:spacing w:before="150" w:line="252" w:lineRule="auto"/>
        <w:ind w:right="117" w:hanging="410"/>
        <w:jc w:val="both"/>
        <w:rPr>
          <w:sz w:val="20"/>
        </w:rPr>
      </w:pPr>
      <w:bookmarkStart w:id="544" w:name="_bookmark12"/>
      <w:bookmarkEnd w:id="544"/>
      <w:r>
        <w:rPr>
          <w:sz w:val="20"/>
        </w:rPr>
        <w:t>J. Absalon, N. Segall, S. L. Block, K. J. Center, I. L. Scully, P. C. Giardina, J. Peterson, W. J. Watson,</w:t>
      </w:r>
      <w:r>
        <w:rPr>
          <w:spacing w:val="-9"/>
          <w:sz w:val="20"/>
        </w:rPr>
        <w:t xml:space="preserve"> </w:t>
      </w:r>
      <w:r>
        <w:rPr>
          <w:sz w:val="20"/>
        </w:rPr>
        <w:t>W.</w:t>
      </w:r>
      <w:r>
        <w:rPr>
          <w:spacing w:val="-11"/>
          <w:sz w:val="20"/>
        </w:rPr>
        <w:t xml:space="preserve"> </w:t>
      </w:r>
      <w:r>
        <w:rPr>
          <w:sz w:val="20"/>
        </w:rPr>
        <w:t>C.</w:t>
      </w:r>
      <w:r>
        <w:rPr>
          <w:spacing w:val="-11"/>
          <w:sz w:val="20"/>
        </w:rPr>
        <w:t xml:space="preserve"> </w:t>
      </w:r>
      <w:r>
        <w:rPr>
          <w:sz w:val="20"/>
        </w:rPr>
        <w:t>Gruber,</w:t>
      </w:r>
      <w:r>
        <w:rPr>
          <w:spacing w:val="-9"/>
          <w:sz w:val="20"/>
        </w:rPr>
        <w:t xml:space="preserve"> </w:t>
      </w:r>
      <w:r>
        <w:rPr>
          <w:sz w:val="20"/>
        </w:rPr>
        <w:t>K.</w:t>
      </w:r>
      <w:r>
        <w:rPr>
          <w:spacing w:val="-11"/>
          <w:sz w:val="20"/>
        </w:rPr>
        <w:t xml:space="preserve"> </w:t>
      </w:r>
      <w:r>
        <w:rPr>
          <w:sz w:val="20"/>
        </w:rPr>
        <w:t>U.</w:t>
      </w:r>
      <w:r>
        <w:rPr>
          <w:spacing w:val="-11"/>
          <w:sz w:val="20"/>
        </w:rPr>
        <w:t xml:space="preserve"> </w:t>
      </w:r>
      <w:r>
        <w:rPr>
          <w:sz w:val="20"/>
        </w:rPr>
        <w:t>Jansen,</w:t>
      </w:r>
      <w:r>
        <w:rPr>
          <w:spacing w:val="-9"/>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“Safety</w:t>
      </w:r>
      <w:r>
        <w:rPr>
          <w:spacing w:val="-11"/>
          <w:sz w:val="20"/>
        </w:rPr>
        <w:t xml:space="preserve"> </w:t>
      </w:r>
      <w:r>
        <w:rPr>
          <w:sz w:val="20"/>
        </w:rPr>
        <w:t>and</w:t>
      </w:r>
      <w:r>
        <w:rPr>
          <w:spacing w:val="-11"/>
          <w:sz w:val="20"/>
        </w:rPr>
        <w:t xml:space="preserve"> </w:t>
      </w:r>
      <w:r>
        <w:rPr>
          <w:sz w:val="20"/>
        </w:rPr>
        <w:t>immunogenicity</w:t>
      </w:r>
      <w:r>
        <w:rPr>
          <w:spacing w:val="-11"/>
          <w:sz w:val="20"/>
        </w:rPr>
        <w:t xml:space="preserve"> </w:t>
      </w:r>
      <w:r>
        <w:rPr>
          <w:sz w:val="20"/>
        </w:rPr>
        <w:t>of</w:t>
      </w:r>
      <w:r>
        <w:rPr>
          <w:spacing w:val="-11"/>
          <w:sz w:val="20"/>
        </w:rPr>
        <w:t xml:space="preserve"> </w:t>
      </w:r>
      <w:r>
        <w:rPr>
          <w:sz w:val="20"/>
        </w:rPr>
        <w:t>a</w:t>
      </w:r>
      <w:r>
        <w:rPr>
          <w:spacing w:val="-11"/>
          <w:sz w:val="20"/>
        </w:rPr>
        <w:t xml:space="preserve"> </w:t>
      </w:r>
      <w:r>
        <w:rPr>
          <w:sz w:val="20"/>
        </w:rPr>
        <w:t>novel</w:t>
      </w:r>
      <w:r>
        <w:rPr>
          <w:spacing w:val="-11"/>
          <w:sz w:val="20"/>
        </w:rPr>
        <w:t xml:space="preserve"> </w:t>
      </w:r>
      <w:r>
        <w:rPr>
          <w:sz w:val="20"/>
        </w:rPr>
        <w:t>hexavalent group b streptococcus conjugate vaccine in healthy, non-pregnant adults:</w:t>
      </w:r>
      <w:r>
        <w:rPr>
          <w:spacing w:val="27"/>
          <w:sz w:val="20"/>
        </w:rPr>
        <w:t xml:space="preserve"> </w:t>
      </w:r>
      <w:r>
        <w:rPr>
          <w:sz w:val="20"/>
        </w:rPr>
        <w:t xml:space="preserve">a phase 1/2, ran- </w:t>
      </w:r>
      <w:proofErr w:type="spellStart"/>
      <w:r>
        <w:rPr>
          <w:sz w:val="20"/>
        </w:rPr>
        <w:t>domised</w:t>
      </w:r>
      <w:proofErr w:type="spellEnd"/>
      <w:r>
        <w:rPr>
          <w:sz w:val="20"/>
        </w:rPr>
        <w:t>,</w:t>
      </w:r>
      <w:r>
        <w:rPr>
          <w:spacing w:val="-8"/>
          <w:sz w:val="20"/>
        </w:rPr>
        <w:t xml:space="preserve"> </w:t>
      </w:r>
      <w:r>
        <w:rPr>
          <w:sz w:val="20"/>
        </w:rPr>
        <w:t>placebo-controlled,</w:t>
      </w:r>
      <w:r>
        <w:rPr>
          <w:spacing w:val="-8"/>
          <w:sz w:val="20"/>
        </w:rPr>
        <w:t xml:space="preserve"> </w:t>
      </w:r>
      <w:r>
        <w:rPr>
          <w:sz w:val="20"/>
        </w:rPr>
        <w:t>observer-blinded,</w:t>
      </w:r>
      <w:r>
        <w:rPr>
          <w:spacing w:val="-8"/>
          <w:sz w:val="20"/>
        </w:rPr>
        <w:t xml:space="preserve"> </w:t>
      </w:r>
      <w:r>
        <w:rPr>
          <w:sz w:val="20"/>
        </w:rPr>
        <w:t>dose-escalation</w:t>
      </w:r>
      <w:r>
        <w:rPr>
          <w:spacing w:val="-11"/>
          <w:sz w:val="20"/>
        </w:rPr>
        <w:t xml:space="preserve"> </w:t>
      </w:r>
      <w:r>
        <w:rPr>
          <w:sz w:val="20"/>
        </w:rPr>
        <w:t>trial,”</w:t>
      </w:r>
      <w:r>
        <w:rPr>
          <w:spacing w:val="-1"/>
          <w:sz w:val="20"/>
        </w:rPr>
        <w:t xml:space="preserve"> </w:t>
      </w:r>
      <w:r>
        <w:rPr>
          <w:i/>
          <w:sz w:val="20"/>
        </w:rPr>
        <w:t>The</w:t>
      </w:r>
      <w:r>
        <w:rPr>
          <w:i/>
          <w:spacing w:val="-9"/>
          <w:sz w:val="20"/>
        </w:rPr>
        <w:t xml:space="preserve"> </w:t>
      </w:r>
      <w:r>
        <w:rPr>
          <w:i/>
          <w:sz w:val="20"/>
        </w:rPr>
        <w:t>Lancet</w:t>
      </w:r>
      <w:r>
        <w:rPr>
          <w:i/>
          <w:spacing w:val="-9"/>
          <w:sz w:val="20"/>
        </w:rPr>
        <w:t xml:space="preserve"> </w:t>
      </w:r>
      <w:r>
        <w:rPr>
          <w:i/>
          <w:sz w:val="20"/>
        </w:rPr>
        <w:t>Infectious Diseases</w:t>
      </w:r>
      <w:r>
        <w:rPr>
          <w:sz w:val="20"/>
        </w:rPr>
        <w:t>, vol. 21, no. 2, pp. 263–274, 2021.</w:t>
      </w:r>
    </w:p>
    <w:p w14:paraId="44EC36AC" w14:textId="77777777" w:rsidR="00041814" w:rsidRDefault="00BD1F93">
      <w:pPr>
        <w:pStyle w:val="ListParagraph"/>
        <w:numPr>
          <w:ilvl w:val="0"/>
          <w:numId w:val="1"/>
        </w:numPr>
        <w:tabs>
          <w:tab w:val="left" w:pos="506"/>
          <w:tab w:val="left" w:pos="510"/>
        </w:tabs>
        <w:spacing w:before="152" w:line="252" w:lineRule="auto"/>
        <w:ind w:right="118" w:hanging="410"/>
        <w:jc w:val="both"/>
        <w:rPr>
          <w:sz w:val="20"/>
        </w:rPr>
      </w:pPr>
      <w:bookmarkStart w:id="545" w:name="_bookmark13"/>
      <w:bookmarkEnd w:id="545"/>
      <w:r>
        <w:rPr>
          <w:sz w:val="20"/>
        </w:rPr>
        <w:t>C.</w:t>
      </w:r>
      <w:r>
        <w:rPr>
          <w:spacing w:val="-13"/>
          <w:sz w:val="20"/>
        </w:rPr>
        <w:t xml:space="preserve"> </w:t>
      </w:r>
      <w:r>
        <w:rPr>
          <w:sz w:val="20"/>
        </w:rPr>
        <w:t>Banks,</w:t>
      </w:r>
      <w:r>
        <w:rPr>
          <w:spacing w:val="-12"/>
          <w:sz w:val="20"/>
        </w:rPr>
        <w:t xml:space="preserve"> </w:t>
      </w:r>
      <w:r>
        <w:rPr>
          <w:sz w:val="20"/>
        </w:rPr>
        <w:t>B.</w:t>
      </w:r>
      <w:r>
        <w:rPr>
          <w:spacing w:val="-12"/>
          <w:sz w:val="20"/>
        </w:rPr>
        <w:t xml:space="preserve"> </w:t>
      </w:r>
      <w:r>
        <w:rPr>
          <w:sz w:val="20"/>
        </w:rPr>
        <w:t>J.</w:t>
      </w:r>
      <w:r>
        <w:rPr>
          <w:spacing w:val="-12"/>
          <w:sz w:val="20"/>
        </w:rPr>
        <w:t xml:space="preserve"> </w:t>
      </w:r>
      <w:r>
        <w:rPr>
          <w:sz w:val="20"/>
        </w:rPr>
        <w:t>Lindbom,</w:t>
      </w:r>
      <w:r>
        <w:rPr>
          <w:spacing w:val="-10"/>
          <w:sz w:val="20"/>
        </w:rPr>
        <w:t xml:space="preserve"> </w:t>
      </w:r>
      <w:r>
        <w:rPr>
          <w:sz w:val="20"/>
        </w:rPr>
        <w:t>G.</w:t>
      </w:r>
      <w:r>
        <w:rPr>
          <w:spacing w:val="-12"/>
          <w:sz w:val="20"/>
        </w:rPr>
        <w:t xml:space="preserve"> </w:t>
      </w:r>
      <w:r>
        <w:rPr>
          <w:sz w:val="20"/>
        </w:rPr>
        <w:t>Kitson,</w:t>
      </w:r>
      <w:r>
        <w:rPr>
          <w:spacing w:val="-10"/>
          <w:sz w:val="20"/>
        </w:rPr>
        <w:t xml:space="preserve"> </w:t>
      </w:r>
      <w:r>
        <w:rPr>
          <w:sz w:val="20"/>
        </w:rPr>
        <w:t>M.</w:t>
      </w:r>
      <w:r>
        <w:rPr>
          <w:spacing w:val="-12"/>
          <w:sz w:val="20"/>
        </w:rPr>
        <w:t xml:space="preserve"> </w:t>
      </w:r>
      <w:proofErr w:type="spellStart"/>
      <w:r>
        <w:rPr>
          <w:sz w:val="20"/>
        </w:rPr>
        <w:t>Darsley</w:t>
      </w:r>
      <w:proofErr w:type="spellEnd"/>
      <w:r>
        <w:rPr>
          <w:sz w:val="20"/>
        </w:rPr>
        <w:t>,</w:t>
      </w:r>
      <w:r>
        <w:rPr>
          <w:spacing w:val="-10"/>
          <w:sz w:val="20"/>
        </w:rPr>
        <w:t xml:space="preserve"> </w:t>
      </w:r>
      <w:r>
        <w:rPr>
          <w:sz w:val="20"/>
        </w:rPr>
        <w:t>and</w:t>
      </w:r>
      <w:r>
        <w:rPr>
          <w:spacing w:val="-13"/>
          <w:sz w:val="20"/>
        </w:rPr>
        <w:t xml:space="preserve"> </w:t>
      </w:r>
      <w:r>
        <w:rPr>
          <w:sz w:val="20"/>
        </w:rPr>
        <w:t>P.</w:t>
      </w:r>
      <w:r>
        <w:rPr>
          <w:spacing w:val="-12"/>
          <w:sz w:val="20"/>
        </w:rPr>
        <w:t xml:space="preserve"> </w:t>
      </w:r>
      <w:r>
        <w:rPr>
          <w:sz w:val="20"/>
        </w:rPr>
        <w:t>B.</w:t>
      </w:r>
      <w:r>
        <w:rPr>
          <w:spacing w:val="-12"/>
          <w:sz w:val="20"/>
        </w:rPr>
        <w:t xml:space="preserve"> </w:t>
      </w:r>
      <w:r>
        <w:rPr>
          <w:sz w:val="20"/>
        </w:rPr>
        <w:t>Fischer,</w:t>
      </w:r>
      <w:r>
        <w:rPr>
          <w:spacing w:val="-9"/>
          <w:sz w:val="20"/>
        </w:rPr>
        <w:t xml:space="preserve"> </w:t>
      </w:r>
      <w:r>
        <w:rPr>
          <w:sz w:val="20"/>
        </w:rPr>
        <w:t>“Preclinical</w:t>
      </w:r>
      <w:r>
        <w:rPr>
          <w:spacing w:val="-13"/>
          <w:sz w:val="20"/>
        </w:rPr>
        <w:t xml:space="preserve"> </w:t>
      </w:r>
      <w:r>
        <w:rPr>
          <w:sz w:val="20"/>
        </w:rPr>
        <w:t>development</w:t>
      </w:r>
      <w:r>
        <w:rPr>
          <w:spacing w:val="-12"/>
          <w:sz w:val="20"/>
        </w:rPr>
        <w:t xml:space="preserve"> </w:t>
      </w:r>
      <w:r>
        <w:rPr>
          <w:sz w:val="20"/>
        </w:rPr>
        <w:t>of a</w:t>
      </w:r>
      <w:r>
        <w:rPr>
          <w:spacing w:val="-13"/>
          <w:sz w:val="20"/>
        </w:rPr>
        <w:t xml:space="preserve"> </w:t>
      </w:r>
      <w:r>
        <w:rPr>
          <w:sz w:val="20"/>
        </w:rPr>
        <w:t>novel</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streptococcus</w:t>
      </w:r>
      <w:r>
        <w:rPr>
          <w:spacing w:val="-12"/>
          <w:sz w:val="20"/>
        </w:rPr>
        <w:t xml:space="preserve"> </w:t>
      </w:r>
      <w:r>
        <w:rPr>
          <w:sz w:val="20"/>
        </w:rPr>
        <w:t>(</w:t>
      </w:r>
      <w:proofErr w:type="spellStart"/>
      <w:r>
        <w:rPr>
          <w:sz w:val="20"/>
        </w:rPr>
        <w:t>gbs</w:t>
      </w:r>
      <w:proofErr w:type="spellEnd"/>
      <w:r>
        <w:rPr>
          <w:sz w:val="20"/>
        </w:rPr>
        <w:t>)</w:t>
      </w:r>
      <w:r>
        <w:rPr>
          <w:spacing w:val="-12"/>
          <w:sz w:val="20"/>
        </w:rPr>
        <w:t xml:space="preserve"> </w:t>
      </w:r>
      <w:r>
        <w:rPr>
          <w:sz w:val="20"/>
        </w:rPr>
        <w:t>vaccine</w:t>
      </w:r>
      <w:r>
        <w:rPr>
          <w:spacing w:val="-12"/>
          <w:sz w:val="20"/>
        </w:rPr>
        <w:t xml:space="preserve"> </w:t>
      </w:r>
      <w:r>
        <w:rPr>
          <w:sz w:val="20"/>
        </w:rPr>
        <w:t>candidate</w:t>
      </w:r>
      <w:r>
        <w:rPr>
          <w:spacing w:val="-12"/>
          <w:sz w:val="20"/>
        </w:rPr>
        <w:t xml:space="preserve"> </w:t>
      </w:r>
      <w:r>
        <w:rPr>
          <w:sz w:val="20"/>
        </w:rPr>
        <w:t>for</w:t>
      </w:r>
      <w:r>
        <w:rPr>
          <w:spacing w:val="-12"/>
          <w:sz w:val="20"/>
        </w:rPr>
        <w:t xml:space="preserve"> </w:t>
      </w:r>
      <w:r>
        <w:rPr>
          <w:sz w:val="20"/>
        </w:rPr>
        <w:t>maternal</w:t>
      </w:r>
      <w:r>
        <w:rPr>
          <w:spacing w:val="-12"/>
          <w:sz w:val="20"/>
        </w:rPr>
        <w:t xml:space="preserve"> </w:t>
      </w:r>
      <w:r>
        <w:rPr>
          <w:sz w:val="20"/>
        </w:rPr>
        <w:t>immunization</w:t>
      </w:r>
      <w:r>
        <w:rPr>
          <w:spacing w:val="-12"/>
          <w:sz w:val="20"/>
        </w:rPr>
        <w:t xml:space="preserve"> </w:t>
      </w:r>
      <w:r>
        <w:rPr>
          <w:sz w:val="20"/>
        </w:rPr>
        <w:t>based</w:t>
      </w:r>
      <w:r>
        <w:rPr>
          <w:spacing w:val="-12"/>
          <w:sz w:val="20"/>
        </w:rPr>
        <w:t xml:space="preserve"> </w:t>
      </w:r>
      <w:r>
        <w:rPr>
          <w:sz w:val="20"/>
        </w:rPr>
        <w:t xml:space="preserve">upon the alpha-like protein family of </w:t>
      </w:r>
      <w:proofErr w:type="spellStart"/>
      <w:r>
        <w:rPr>
          <w:sz w:val="20"/>
        </w:rPr>
        <w:t>gbs</w:t>
      </w:r>
      <w:proofErr w:type="spellEnd"/>
      <w:r>
        <w:rPr>
          <w:sz w:val="20"/>
        </w:rPr>
        <w:t xml:space="preserve"> surface proteins (alp),” </w:t>
      </w:r>
      <w:r>
        <w:rPr>
          <w:i/>
          <w:sz w:val="20"/>
        </w:rPr>
        <w:t>Birth Defects Research</w:t>
      </w:r>
      <w:r>
        <w:rPr>
          <w:sz w:val="20"/>
        </w:rPr>
        <w:t>, vol. 115, no. 9, pp. 933–944, 2023.</w:t>
      </w:r>
    </w:p>
    <w:p w14:paraId="34FA406C" w14:textId="77777777" w:rsidR="00041814" w:rsidRDefault="00BD1F93">
      <w:pPr>
        <w:pStyle w:val="ListParagraph"/>
        <w:numPr>
          <w:ilvl w:val="0"/>
          <w:numId w:val="1"/>
        </w:numPr>
        <w:tabs>
          <w:tab w:val="left" w:pos="506"/>
        </w:tabs>
        <w:spacing w:before="151"/>
        <w:ind w:left="506" w:hanging="406"/>
        <w:jc w:val="both"/>
        <w:rPr>
          <w:sz w:val="20"/>
        </w:rPr>
      </w:pPr>
      <w:bookmarkStart w:id="546" w:name="_bookmark14"/>
      <w:bookmarkEnd w:id="546"/>
      <w:r>
        <w:rPr>
          <w:sz w:val="20"/>
        </w:rPr>
        <w:t>M.</w:t>
      </w:r>
      <w:r>
        <w:rPr>
          <w:spacing w:val="41"/>
          <w:sz w:val="20"/>
        </w:rPr>
        <w:t xml:space="preserve"> </w:t>
      </w:r>
      <w:r>
        <w:rPr>
          <w:sz w:val="20"/>
        </w:rPr>
        <w:t>N.</w:t>
      </w:r>
      <w:r>
        <w:rPr>
          <w:spacing w:val="42"/>
          <w:sz w:val="20"/>
        </w:rPr>
        <w:t xml:space="preserve"> </w:t>
      </w:r>
      <w:r>
        <w:rPr>
          <w:sz w:val="20"/>
        </w:rPr>
        <w:t>van</w:t>
      </w:r>
      <w:r>
        <w:rPr>
          <w:spacing w:val="42"/>
          <w:sz w:val="20"/>
        </w:rPr>
        <w:t xml:space="preserve"> </w:t>
      </w:r>
      <w:r>
        <w:rPr>
          <w:sz w:val="20"/>
        </w:rPr>
        <w:t>Kassel,</w:t>
      </w:r>
      <w:r>
        <w:rPr>
          <w:spacing w:val="49"/>
          <w:sz w:val="20"/>
        </w:rPr>
        <w:t xml:space="preserve"> </w:t>
      </w:r>
      <w:r>
        <w:rPr>
          <w:sz w:val="20"/>
        </w:rPr>
        <w:t>G.</w:t>
      </w:r>
      <w:r>
        <w:rPr>
          <w:spacing w:val="41"/>
          <w:sz w:val="20"/>
        </w:rPr>
        <w:t xml:space="preserve"> </w:t>
      </w:r>
      <w:r>
        <w:rPr>
          <w:sz w:val="20"/>
        </w:rPr>
        <w:t>de</w:t>
      </w:r>
      <w:r>
        <w:rPr>
          <w:spacing w:val="43"/>
          <w:sz w:val="20"/>
        </w:rPr>
        <w:t xml:space="preserve"> </w:t>
      </w:r>
      <w:r>
        <w:rPr>
          <w:sz w:val="20"/>
        </w:rPr>
        <w:t>Boer,</w:t>
      </w:r>
      <w:r>
        <w:rPr>
          <w:spacing w:val="49"/>
          <w:sz w:val="20"/>
        </w:rPr>
        <w:t xml:space="preserve"> </w:t>
      </w:r>
      <w:r>
        <w:rPr>
          <w:sz w:val="20"/>
        </w:rPr>
        <w:t>S.</w:t>
      </w:r>
      <w:r>
        <w:rPr>
          <w:spacing w:val="41"/>
          <w:sz w:val="20"/>
        </w:rPr>
        <w:t xml:space="preserve"> </w:t>
      </w:r>
      <w:r>
        <w:rPr>
          <w:sz w:val="20"/>
        </w:rPr>
        <w:t>A.</w:t>
      </w:r>
      <w:r>
        <w:rPr>
          <w:spacing w:val="42"/>
          <w:sz w:val="20"/>
        </w:rPr>
        <w:t xml:space="preserve"> </w:t>
      </w:r>
      <w:proofErr w:type="spellStart"/>
      <w:r>
        <w:rPr>
          <w:sz w:val="20"/>
        </w:rPr>
        <w:t>Teeri</w:t>
      </w:r>
      <w:proofErr w:type="spellEnd"/>
      <w:r>
        <w:rPr>
          <w:sz w:val="20"/>
        </w:rPr>
        <w:t>,</w:t>
      </w:r>
      <w:r>
        <w:rPr>
          <w:spacing w:val="48"/>
          <w:sz w:val="20"/>
        </w:rPr>
        <w:t xml:space="preserve"> </w:t>
      </w:r>
      <w:r>
        <w:rPr>
          <w:sz w:val="20"/>
        </w:rPr>
        <w:t>D.</w:t>
      </w:r>
      <w:r>
        <w:rPr>
          <w:spacing w:val="42"/>
          <w:sz w:val="20"/>
        </w:rPr>
        <w:t xml:space="preserve"> </w:t>
      </w:r>
      <w:r>
        <w:rPr>
          <w:sz w:val="20"/>
        </w:rPr>
        <w:t>Jamrozy,</w:t>
      </w:r>
      <w:r>
        <w:rPr>
          <w:spacing w:val="49"/>
          <w:sz w:val="20"/>
        </w:rPr>
        <w:t xml:space="preserve"> </w:t>
      </w:r>
      <w:r>
        <w:rPr>
          <w:sz w:val="20"/>
        </w:rPr>
        <w:t>S.</w:t>
      </w:r>
      <w:r>
        <w:rPr>
          <w:spacing w:val="41"/>
          <w:sz w:val="20"/>
        </w:rPr>
        <w:t xml:space="preserve"> </w:t>
      </w:r>
      <w:r>
        <w:rPr>
          <w:sz w:val="20"/>
        </w:rPr>
        <w:t>D.</w:t>
      </w:r>
      <w:r>
        <w:rPr>
          <w:spacing w:val="43"/>
          <w:sz w:val="20"/>
        </w:rPr>
        <w:t xml:space="preserve"> </w:t>
      </w:r>
      <w:r>
        <w:rPr>
          <w:sz w:val="20"/>
        </w:rPr>
        <w:t>Bentley,</w:t>
      </w:r>
      <w:r>
        <w:rPr>
          <w:spacing w:val="50"/>
          <w:sz w:val="20"/>
        </w:rPr>
        <w:t xml:space="preserve"> </w:t>
      </w:r>
      <w:r>
        <w:rPr>
          <w:sz w:val="20"/>
        </w:rPr>
        <w:t>M.</w:t>
      </w:r>
      <w:r>
        <w:rPr>
          <w:spacing w:val="41"/>
          <w:sz w:val="20"/>
        </w:rPr>
        <w:t xml:space="preserve"> </w:t>
      </w:r>
      <w:r>
        <w:rPr>
          <w:sz w:val="20"/>
        </w:rPr>
        <w:t>C.</w:t>
      </w:r>
      <w:r>
        <w:rPr>
          <w:spacing w:val="42"/>
          <w:sz w:val="20"/>
        </w:rPr>
        <w:t xml:space="preserve"> </w:t>
      </w:r>
      <w:r>
        <w:rPr>
          <w:spacing w:val="-2"/>
          <w:sz w:val="20"/>
        </w:rPr>
        <w:t>Brouwer,</w:t>
      </w:r>
    </w:p>
    <w:p w14:paraId="7F864433" w14:textId="77777777" w:rsidR="00041814" w:rsidRDefault="00BD1F93">
      <w:pPr>
        <w:pStyle w:val="BodyText"/>
        <w:spacing w:before="12" w:line="252" w:lineRule="auto"/>
        <w:ind w:left="510" w:right="118"/>
      </w:pPr>
      <w:r>
        <w:t>A.</w:t>
      </w:r>
      <w:r>
        <w:rPr>
          <w:spacing w:val="-4"/>
        </w:rPr>
        <w:t xml:space="preserve"> </w:t>
      </w:r>
      <w:r>
        <w:t>van</w:t>
      </w:r>
      <w:r>
        <w:rPr>
          <w:spacing w:val="-4"/>
        </w:rPr>
        <w:t xml:space="preserve"> </w:t>
      </w:r>
      <w:r>
        <w:t>der</w:t>
      </w:r>
      <w:r>
        <w:rPr>
          <w:spacing w:val="-4"/>
        </w:rPr>
        <w:t xml:space="preserve"> </w:t>
      </w:r>
      <w:r>
        <w:t>Ende,</w:t>
      </w:r>
      <w:r>
        <w:rPr>
          <w:spacing w:val="-4"/>
        </w:rPr>
        <w:t xml:space="preserve"> </w:t>
      </w:r>
      <w:r>
        <w:t>D.</w:t>
      </w:r>
      <w:r>
        <w:rPr>
          <w:spacing w:val="-4"/>
        </w:rPr>
        <w:t xml:space="preserve"> </w:t>
      </w:r>
      <w:r>
        <w:t>van</w:t>
      </w:r>
      <w:r>
        <w:rPr>
          <w:spacing w:val="-4"/>
        </w:rPr>
        <w:t xml:space="preserve"> </w:t>
      </w:r>
      <w:r>
        <w:t>de</w:t>
      </w:r>
      <w:r>
        <w:rPr>
          <w:spacing w:val="-4"/>
        </w:rPr>
        <w:t xml:space="preserve"> </w:t>
      </w:r>
      <w:r>
        <w:t>Beek,</w:t>
      </w:r>
      <w:r>
        <w:rPr>
          <w:spacing w:val="-4"/>
        </w:rPr>
        <w:t xml:space="preserve"> </w:t>
      </w:r>
      <w:r>
        <w:t>and</w:t>
      </w:r>
      <w:r>
        <w:rPr>
          <w:spacing w:val="-4"/>
        </w:rPr>
        <w:t xml:space="preserve"> </w:t>
      </w:r>
      <w:r>
        <w:t>M.</w:t>
      </w:r>
      <w:r>
        <w:rPr>
          <w:spacing w:val="-4"/>
        </w:rPr>
        <w:t xml:space="preserve"> </w:t>
      </w:r>
      <w:r>
        <w:t>W.</w:t>
      </w:r>
      <w:r>
        <w:rPr>
          <w:spacing w:val="-4"/>
        </w:rPr>
        <w:t xml:space="preserve"> </w:t>
      </w:r>
      <w:r>
        <w:t>Bijlsma,</w:t>
      </w:r>
      <w:r>
        <w:rPr>
          <w:spacing w:val="-4"/>
        </w:rPr>
        <w:t xml:space="preserve"> </w:t>
      </w:r>
      <w:r>
        <w:t>“Molecular</w:t>
      </w:r>
      <w:r>
        <w:rPr>
          <w:spacing w:val="-4"/>
        </w:rPr>
        <w:t xml:space="preserve"> </w:t>
      </w:r>
      <w:r>
        <w:t>epidemiology</w:t>
      </w:r>
      <w:r>
        <w:rPr>
          <w:spacing w:val="-4"/>
        </w:rPr>
        <w:t xml:space="preserve"> </w:t>
      </w:r>
      <w:r>
        <w:t>and</w:t>
      </w:r>
      <w:r>
        <w:rPr>
          <w:spacing w:val="-4"/>
        </w:rPr>
        <w:t xml:space="preserve"> </w:t>
      </w:r>
      <w:r>
        <w:t xml:space="preserve">mortality </w:t>
      </w:r>
      <w:r>
        <w:rPr>
          <w:spacing w:val="-2"/>
        </w:rPr>
        <w:t>of</w:t>
      </w:r>
      <w:r>
        <w:rPr>
          <w:spacing w:val="-6"/>
        </w:rPr>
        <w:t xml:space="preserve"> </w:t>
      </w:r>
      <w:r>
        <w:rPr>
          <w:spacing w:val="-2"/>
        </w:rPr>
        <w:t>group</w:t>
      </w:r>
      <w:r>
        <w:rPr>
          <w:spacing w:val="-6"/>
        </w:rPr>
        <w:t xml:space="preserve"> </w:t>
      </w:r>
      <w:r>
        <w:rPr>
          <w:spacing w:val="-2"/>
        </w:rPr>
        <w:t>b</w:t>
      </w:r>
      <w:r>
        <w:rPr>
          <w:spacing w:val="-6"/>
        </w:rPr>
        <w:t xml:space="preserve"> </w:t>
      </w:r>
      <w:r>
        <w:rPr>
          <w:spacing w:val="-2"/>
        </w:rPr>
        <w:t>streptococcal</w:t>
      </w:r>
      <w:r>
        <w:rPr>
          <w:spacing w:val="-7"/>
        </w:rPr>
        <w:t xml:space="preserve"> </w:t>
      </w:r>
      <w:r>
        <w:rPr>
          <w:spacing w:val="-2"/>
        </w:rPr>
        <w:t>meningitis</w:t>
      </w:r>
      <w:r>
        <w:rPr>
          <w:spacing w:val="-7"/>
        </w:rPr>
        <w:t xml:space="preserve"> </w:t>
      </w:r>
      <w:r>
        <w:rPr>
          <w:spacing w:val="-2"/>
        </w:rPr>
        <w:t>and</w:t>
      </w:r>
      <w:r>
        <w:rPr>
          <w:spacing w:val="-6"/>
        </w:rPr>
        <w:t xml:space="preserve"> </w:t>
      </w:r>
      <w:r>
        <w:rPr>
          <w:spacing w:val="-2"/>
        </w:rPr>
        <w:t>infant</w:t>
      </w:r>
      <w:r>
        <w:rPr>
          <w:spacing w:val="-7"/>
        </w:rPr>
        <w:t xml:space="preserve"> </w:t>
      </w:r>
      <w:r>
        <w:rPr>
          <w:spacing w:val="-2"/>
        </w:rPr>
        <w:t>sepsis</w:t>
      </w:r>
      <w:r>
        <w:rPr>
          <w:spacing w:val="-6"/>
        </w:rPr>
        <w:t xml:space="preserve"> </w:t>
      </w:r>
      <w:r>
        <w:rPr>
          <w:spacing w:val="-2"/>
        </w:rPr>
        <w:t>in</w:t>
      </w:r>
      <w:r>
        <w:rPr>
          <w:spacing w:val="-7"/>
        </w:rPr>
        <w:t xml:space="preserve"> </w:t>
      </w:r>
      <w:r>
        <w:rPr>
          <w:spacing w:val="-2"/>
        </w:rPr>
        <w:t>the</w:t>
      </w:r>
      <w:r>
        <w:rPr>
          <w:spacing w:val="-6"/>
        </w:rPr>
        <w:t xml:space="preserve"> </w:t>
      </w:r>
      <w:proofErr w:type="spellStart"/>
      <w:r>
        <w:rPr>
          <w:spacing w:val="-2"/>
        </w:rPr>
        <w:t>netherlands</w:t>
      </w:r>
      <w:proofErr w:type="spellEnd"/>
      <w:r>
        <w:rPr>
          <w:spacing w:val="-2"/>
        </w:rPr>
        <w:t>:</w:t>
      </w:r>
      <w:r>
        <w:rPr>
          <w:spacing w:val="12"/>
        </w:rPr>
        <w:t xml:space="preserve"> </w:t>
      </w:r>
      <w:r>
        <w:rPr>
          <w:spacing w:val="-2"/>
        </w:rPr>
        <w:t>a</w:t>
      </w:r>
      <w:r>
        <w:rPr>
          <w:spacing w:val="-7"/>
        </w:rPr>
        <w:t xml:space="preserve"> </w:t>
      </w:r>
      <w:r>
        <w:rPr>
          <w:spacing w:val="-2"/>
        </w:rPr>
        <w:t>30-year</w:t>
      </w:r>
      <w:r>
        <w:rPr>
          <w:spacing w:val="-7"/>
        </w:rPr>
        <w:t xml:space="preserve"> </w:t>
      </w:r>
      <w:r>
        <w:rPr>
          <w:spacing w:val="-2"/>
        </w:rPr>
        <w:t xml:space="preserve">nationwide </w:t>
      </w:r>
      <w:r>
        <w:t>surveillance</w:t>
      </w:r>
      <w:r>
        <w:rPr>
          <w:spacing w:val="-2"/>
        </w:rPr>
        <w:t xml:space="preserve"> </w:t>
      </w:r>
      <w:r>
        <w:t>study,”</w:t>
      </w:r>
      <w:r>
        <w:rPr>
          <w:spacing w:val="10"/>
        </w:rPr>
        <w:t xml:space="preserve"> </w:t>
      </w:r>
      <w:r>
        <w:rPr>
          <w:i/>
        </w:rPr>
        <w:t>The lancet microbe</w:t>
      </w:r>
      <w:r>
        <w:t>,</w:t>
      </w:r>
      <w:r>
        <w:rPr>
          <w:spacing w:val="-2"/>
        </w:rPr>
        <w:t xml:space="preserve"> </w:t>
      </w:r>
      <w:r>
        <w:t>vol.</w:t>
      </w:r>
      <w:r>
        <w:rPr>
          <w:spacing w:val="-2"/>
        </w:rPr>
        <w:t xml:space="preserve"> </w:t>
      </w:r>
      <w:r>
        <w:t>2,</w:t>
      </w:r>
      <w:r>
        <w:rPr>
          <w:spacing w:val="-2"/>
        </w:rPr>
        <w:t xml:space="preserve"> </w:t>
      </w:r>
      <w:r>
        <w:t>no.</w:t>
      </w:r>
      <w:r>
        <w:rPr>
          <w:spacing w:val="-2"/>
        </w:rPr>
        <w:t xml:space="preserve"> </w:t>
      </w:r>
      <w:r>
        <w:t>1,</w:t>
      </w:r>
      <w:r>
        <w:rPr>
          <w:spacing w:val="-2"/>
        </w:rPr>
        <w:t xml:space="preserve"> </w:t>
      </w:r>
      <w:r>
        <w:t>pp.</w:t>
      </w:r>
      <w:r>
        <w:rPr>
          <w:spacing w:val="-2"/>
        </w:rPr>
        <w:t xml:space="preserve"> </w:t>
      </w:r>
      <w:r>
        <w:t>e32–e40,</w:t>
      </w:r>
      <w:r>
        <w:rPr>
          <w:spacing w:val="-2"/>
        </w:rPr>
        <w:t xml:space="preserve"> </w:t>
      </w:r>
      <w:r>
        <w:t>2021.</w:t>
      </w:r>
    </w:p>
    <w:p w14:paraId="5CF357FB" w14:textId="77777777" w:rsidR="00041814" w:rsidRPr="00642C20" w:rsidRDefault="00BD1F93">
      <w:pPr>
        <w:pStyle w:val="ListParagraph"/>
        <w:numPr>
          <w:ilvl w:val="0"/>
          <w:numId w:val="1"/>
        </w:numPr>
        <w:tabs>
          <w:tab w:val="left" w:pos="506"/>
        </w:tabs>
        <w:spacing w:before="150"/>
        <w:ind w:left="506" w:hanging="406"/>
        <w:jc w:val="both"/>
        <w:rPr>
          <w:sz w:val="20"/>
          <w:lang w:val="fr-FR"/>
          <w:rPrChange w:id="547" w:author="Malley, Richard" w:date="2025-01-16T17:26:00Z" w16du:dateUtc="2025-01-16T22:26:00Z">
            <w:rPr>
              <w:sz w:val="20"/>
            </w:rPr>
          </w:rPrChange>
        </w:rPr>
      </w:pPr>
      <w:r w:rsidRPr="00642C20">
        <w:rPr>
          <w:sz w:val="20"/>
          <w:lang w:val="fr-FR"/>
          <w:rPrChange w:id="548" w:author="Malley, Richard" w:date="2025-01-16T17:26:00Z" w16du:dateUtc="2025-01-16T22:26:00Z">
            <w:rPr>
              <w:sz w:val="20"/>
            </w:rPr>
          </w:rPrChange>
        </w:rPr>
        <w:t>E.</w:t>
      </w:r>
      <w:r w:rsidRPr="00642C20">
        <w:rPr>
          <w:spacing w:val="29"/>
          <w:sz w:val="20"/>
          <w:lang w:val="fr-FR"/>
          <w:rPrChange w:id="549" w:author="Malley, Richard" w:date="2025-01-16T17:26:00Z" w16du:dateUtc="2025-01-16T22:26:00Z">
            <w:rPr>
              <w:spacing w:val="29"/>
              <w:sz w:val="20"/>
            </w:rPr>
          </w:rPrChange>
        </w:rPr>
        <w:t xml:space="preserve"> </w:t>
      </w:r>
      <w:r w:rsidRPr="00642C20">
        <w:rPr>
          <w:sz w:val="20"/>
          <w:lang w:val="fr-FR"/>
          <w:rPrChange w:id="550" w:author="Malley, Richard" w:date="2025-01-16T17:26:00Z" w16du:dateUtc="2025-01-16T22:26:00Z">
            <w:rPr>
              <w:sz w:val="20"/>
            </w:rPr>
          </w:rPrChange>
        </w:rPr>
        <w:t>Horváth-</w:t>
      </w:r>
      <w:proofErr w:type="spellStart"/>
      <w:r w:rsidRPr="00642C20">
        <w:rPr>
          <w:sz w:val="20"/>
          <w:lang w:val="fr-FR"/>
          <w:rPrChange w:id="551" w:author="Malley, Richard" w:date="2025-01-16T17:26:00Z" w16du:dateUtc="2025-01-16T22:26:00Z">
            <w:rPr>
              <w:sz w:val="20"/>
            </w:rPr>
          </w:rPrChange>
        </w:rPr>
        <w:t>Puhó</w:t>
      </w:r>
      <w:proofErr w:type="spellEnd"/>
      <w:r w:rsidRPr="00642C20">
        <w:rPr>
          <w:sz w:val="20"/>
          <w:lang w:val="fr-FR"/>
          <w:rPrChange w:id="552" w:author="Malley, Richard" w:date="2025-01-16T17:26:00Z" w16du:dateUtc="2025-01-16T22:26:00Z">
            <w:rPr>
              <w:sz w:val="20"/>
            </w:rPr>
          </w:rPrChange>
        </w:rPr>
        <w:t>,</w:t>
      </w:r>
      <w:r w:rsidRPr="00642C20">
        <w:rPr>
          <w:spacing w:val="34"/>
          <w:sz w:val="20"/>
          <w:lang w:val="fr-FR"/>
          <w:rPrChange w:id="553" w:author="Malley, Richard" w:date="2025-01-16T17:26:00Z" w16du:dateUtc="2025-01-16T22:26:00Z">
            <w:rPr>
              <w:spacing w:val="34"/>
              <w:sz w:val="20"/>
            </w:rPr>
          </w:rPrChange>
        </w:rPr>
        <w:t xml:space="preserve"> </w:t>
      </w:r>
      <w:r w:rsidRPr="00642C20">
        <w:rPr>
          <w:sz w:val="20"/>
          <w:lang w:val="fr-FR"/>
          <w:rPrChange w:id="554" w:author="Malley, Richard" w:date="2025-01-16T17:26:00Z" w16du:dateUtc="2025-01-16T22:26:00Z">
            <w:rPr>
              <w:sz w:val="20"/>
            </w:rPr>
          </w:rPrChange>
        </w:rPr>
        <w:t>M.</w:t>
      </w:r>
      <w:r w:rsidRPr="00642C20">
        <w:rPr>
          <w:spacing w:val="30"/>
          <w:sz w:val="20"/>
          <w:lang w:val="fr-FR"/>
          <w:rPrChange w:id="555" w:author="Malley, Richard" w:date="2025-01-16T17:26:00Z" w16du:dateUtc="2025-01-16T22:26:00Z">
            <w:rPr>
              <w:spacing w:val="30"/>
              <w:sz w:val="20"/>
            </w:rPr>
          </w:rPrChange>
        </w:rPr>
        <w:t xml:space="preserve"> </w:t>
      </w:r>
      <w:r w:rsidRPr="00642C20">
        <w:rPr>
          <w:sz w:val="20"/>
          <w:lang w:val="fr-FR"/>
          <w:rPrChange w:id="556" w:author="Malley, Richard" w:date="2025-01-16T17:26:00Z" w16du:dateUtc="2025-01-16T22:26:00Z">
            <w:rPr>
              <w:sz w:val="20"/>
            </w:rPr>
          </w:rPrChange>
        </w:rPr>
        <w:t>N.</w:t>
      </w:r>
      <w:r w:rsidRPr="00642C20">
        <w:rPr>
          <w:spacing w:val="29"/>
          <w:sz w:val="20"/>
          <w:lang w:val="fr-FR"/>
          <w:rPrChange w:id="557" w:author="Malley, Richard" w:date="2025-01-16T17:26:00Z" w16du:dateUtc="2025-01-16T22:26:00Z">
            <w:rPr>
              <w:spacing w:val="29"/>
              <w:sz w:val="20"/>
            </w:rPr>
          </w:rPrChange>
        </w:rPr>
        <w:t xml:space="preserve"> </w:t>
      </w:r>
      <w:r w:rsidRPr="00642C20">
        <w:rPr>
          <w:sz w:val="20"/>
          <w:lang w:val="fr-FR"/>
          <w:rPrChange w:id="558" w:author="Malley, Richard" w:date="2025-01-16T17:26:00Z" w16du:dateUtc="2025-01-16T22:26:00Z">
            <w:rPr>
              <w:sz w:val="20"/>
            </w:rPr>
          </w:rPrChange>
        </w:rPr>
        <w:t>van</w:t>
      </w:r>
      <w:r w:rsidRPr="00642C20">
        <w:rPr>
          <w:spacing w:val="30"/>
          <w:sz w:val="20"/>
          <w:lang w:val="fr-FR"/>
          <w:rPrChange w:id="559" w:author="Malley, Richard" w:date="2025-01-16T17:26:00Z" w16du:dateUtc="2025-01-16T22:26:00Z">
            <w:rPr>
              <w:spacing w:val="30"/>
              <w:sz w:val="20"/>
            </w:rPr>
          </w:rPrChange>
        </w:rPr>
        <w:t xml:space="preserve"> </w:t>
      </w:r>
      <w:r w:rsidRPr="00642C20">
        <w:rPr>
          <w:sz w:val="20"/>
          <w:lang w:val="fr-FR"/>
          <w:rPrChange w:id="560" w:author="Malley, Richard" w:date="2025-01-16T17:26:00Z" w16du:dateUtc="2025-01-16T22:26:00Z">
            <w:rPr>
              <w:sz w:val="20"/>
            </w:rPr>
          </w:rPrChange>
        </w:rPr>
        <w:t>Kassel,</w:t>
      </w:r>
      <w:r w:rsidRPr="00642C20">
        <w:rPr>
          <w:spacing w:val="34"/>
          <w:sz w:val="20"/>
          <w:lang w:val="fr-FR"/>
          <w:rPrChange w:id="561" w:author="Malley, Richard" w:date="2025-01-16T17:26:00Z" w16du:dateUtc="2025-01-16T22:26:00Z">
            <w:rPr>
              <w:spacing w:val="34"/>
              <w:sz w:val="20"/>
            </w:rPr>
          </w:rPrChange>
        </w:rPr>
        <w:t xml:space="preserve"> </w:t>
      </w:r>
      <w:r w:rsidRPr="00642C20">
        <w:rPr>
          <w:sz w:val="20"/>
          <w:lang w:val="fr-FR"/>
          <w:rPrChange w:id="562" w:author="Malley, Richard" w:date="2025-01-16T17:26:00Z" w16du:dateUtc="2025-01-16T22:26:00Z">
            <w:rPr>
              <w:sz w:val="20"/>
            </w:rPr>
          </w:rPrChange>
        </w:rPr>
        <w:t>B.</w:t>
      </w:r>
      <w:r w:rsidRPr="00642C20">
        <w:rPr>
          <w:spacing w:val="29"/>
          <w:sz w:val="20"/>
          <w:lang w:val="fr-FR"/>
          <w:rPrChange w:id="563" w:author="Malley, Richard" w:date="2025-01-16T17:26:00Z" w16du:dateUtc="2025-01-16T22:26:00Z">
            <w:rPr>
              <w:spacing w:val="29"/>
              <w:sz w:val="20"/>
            </w:rPr>
          </w:rPrChange>
        </w:rPr>
        <w:t xml:space="preserve"> </w:t>
      </w:r>
      <w:r w:rsidRPr="00642C20">
        <w:rPr>
          <w:sz w:val="20"/>
          <w:lang w:val="fr-FR"/>
          <w:rPrChange w:id="564" w:author="Malley, Richard" w:date="2025-01-16T17:26:00Z" w16du:dateUtc="2025-01-16T22:26:00Z">
            <w:rPr>
              <w:sz w:val="20"/>
            </w:rPr>
          </w:rPrChange>
        </w:rPr>
        <w:t>P.</w:t>
      </w:r>
      <w:r w:rsidRPr="00642C20">
        <w:rPr>
          <w:spacing w:val="30"/>
          <w:sz w:val="20"/>
          <w:lang w:val="fr-FR"/>
          <w:rPrChange w:id="565" w:author="Malley, Richard" w:date="2025-01-16T17:26:00Z" w16du:dateUtc="2025-01-16T22:26:00Z">
            <w:rPr>
              <w:spacing w:val="30"/>
              <w:sz w:val="20"/>
            </w:rPr>
          </w:rPrChange>
        </w:rPr>
        <w:t xml:space="preserve"> </w:t>
      </w:r>
      <w:r w:rsidRPr="00642C20">
        <w:rPr>
          <w:sz w:val="20"/>
          <w:lang w:val="fr-FR"/>
          <w:rPrChange w:id="566" w:author="Malley, Richard" w:date="2025-01-16T17:26:00Z" w16du:dateUtc="2025-01-16T22:26:00Z">
            <w:rPr>
              <w:sz w:val="20"/>
            </w:rPr>
          </w:rPrChange>
        </w:rPr>
        <w:t>Gonçalves,</w:t>
      </w:r>
      <w:r w:rsidRPr="00642C20">
        <w:rPr>
          <w:spacing w:val="34"/>
          <w:sz w:val="20"/>
          <w:lang w:val="fr-FR"/>
          <w:rPrChange w:id="567" w:author="Malley, Richard" w:date="2025-01-16T17:26:00Z" w16du:dateUtc="2025-01-16T22:26:00Z">
            <w:rPr>
              <w:spacing w:val="34"/>
              <w:sz w:val="20"/>
            </w:rPr>
          </w:rPrChange>
        </w:rPr>
        <w:t xml:space="preserve"> </w:t>
      </w:r>
      <w:r w:rsidRPr="00642C20">
        <w:rPr>
          <w:sz w:val="20"/>
          <w:lang w:val="fr-FR"/>
          <w:rPrChange w:id="568" w:author="Malley, Richard" w:date="2025-01-16T17:26:00Z" w16du:dateUtc="2025-01-16T22:26:00Z">
            <w:rPr>
              <w:sz w:val="20"/>
            </w:rPr>
          </w:rPrChange>
        </w:rPr>
        <w:t>B.</w:t>
      </w:r>
      <w:r w:rsidRPr="00642C20">
        <w:rPr>
          <w:spacing w:val="29"/>
          <w:sz w:val="20"/>
          <w:lang w:val="fr-FR"/>
          <w:rPrChange w:id="569" w:author="Malley, Richard" w:date="2025-01-16T17:26:00Z" w16du:dateUtc="2025-01-16T22:26:00Z">
            <w:rPr>
              <w:spacing w:val="29"/>
              <w:sz w:val="20"/>
            </w:rPr>
          </w:rPrChange>
        </w:rPr>
        <w:t xml:space="preserve"> </w:t>
      </w:r>
      <w:r w:rsidRPr="00642C20">
        <w:rPr>
          <w:sz w:val="20"/>
          <w:lang w:val="fr-FR"/>
          <w:rPrChange w:id="570" w:author="Malley, Richard" w:date="2025-01-16T17:26:00Z" w16du:dateUtc="2025-01-16T22:26:00Z">
            <w:rPr>
              <w:sz w:val="20"/>
            </w:rPr>
          </w:rPrChange>
        </w:rPr>
        <w:t>de</w:t>
      </w:r>
      <w:r w:rsidRPr="00642C20">
        <w:rPr>
          <w:spacing w:val="30"/>
          <w:sz w:val="20"/>
          <w:lang w:val="fr-FR"/>
          <w:rPrChange w:id="571" w:author="Malley, Richard" w:date="2025-01-16T17:26:00Z" w16du:dateUtc="2025-01-16T22:26:00Z">
            <w:rPr>
              <w:spacing w:val="30"/>
              <w:sz w:val="20"/>
            </w:rPr>
          </w:rPrChange>
        </w:rPr>
        <w:t xml:space="preserve"> </w:t>
      </w:r>
      <w:r w:rsidRPr="00642C20">
        <w:rPr>
          <w:sz w:val="20"/>
          <w:lang w:val="fr-FR"/>
          <w:rPrChange w:id="572" w:author="Malley, Richard" w:date="2025-01-16T17:26:00Z" w16du:dateUtc="2025-01-16T22:26:00Z">
            <w:rPr>
              <w:sz w:val="20"/>
            </w:rPr>
          </w:rPrChange>
        </w:rPr>
        <w:t>Gier,</w:t>
      </w:r>
      <w:r w:rsidRPr="00642C20">
        <w:rPr>
          <w:spacing w:val="34"/>
          <w:sz w:val="20"/>
          <w:lang w:val="fr-FR"/>
          <w:rPrChange w:id="573" w:author="Malley, Richard" w:date="2025-01-16T17:26:00Z" w16du:dateUtc="2025-01-16T22:26:00Z">
            <w:rPr>
              <w:spacing w:val="34"/>
              <w:sz w:val="20"/>
            </w:rPr>
          </w:rPrChange>
        </w:rPr>
        <w:t xml:space="preserve"> </w:t>
      </w:r>
      <w:r w:rsidRPr="00642C20">
        <w:rPr>
          <w:sz w:val="20"/>
          <w:lang w:val="fr-FR"/>
          <w:rPrChange w:id="574" w:author="Malley, Richard" w:date="2025-01-16T17:26:00Z" w16du:dateUtc="2025-01-16T22:26:00Z">
            <w:rPr>
              <w:sz w:val="20"/>
            </w:rPr>
          </w:rPrChange>
        </w:rPr>
        <w:t>S.</w:t>
      </w:r>
      <w:r w:rsidRPr="00642C20">
        <w:rPr>
          <w:spacing w:val="29"/>
          <w:sz w:val="20"/>
          <w:lang w:val="fr-FR"/>
          <w:rPrChange w:id="575" w:author="Malley, Richard" w:date="2025-01-16T17:26:00Z" w16du:dateUtc="2025-01-16T22:26:00Z">
            <w:rPr>
              <w:spacing w:val="29"/>
              <w:sz w:val="20"/>
            </w:rPr>
          </w:rPrChange>
        </w:rPr>
        <w:t xml:space="preserve"> </w:t>
      </w:r>
      <w:r w:rsidRPr="00642C20">
        <w:rPr>
          <w:sz w:val="20"/>
          <w:lang w:val="fr-FR"/>
          <w:rPrChange w:id="576" w:author="Malley, Richard" w:date="2025-01-16T17:26:00Z" w16du:dateUtc="2025-01-16T22:26:00Z">
            <w:rPr>
              <w:sz w:val="20"/>
            </w:rPr>
          </w:rPrChange>
        </w:rPr>
        <w:t>R.</w:t>
      </w:r>
      <w:r w:rsidRPr="00642C20">
        <w:rPr>
          <w:spacing w:val="30"/>
          <w:sz w:val="20"/>
          <w:lang w:val="fr-FR"/>
          <w:rPrChange w:id="577" w:author="Malley, Richard" w:date="2025-01-16T17:26:00Z" w16du:dateUtc="2025-01-16T22:26:00Z">
            <w:rPr>
              <w:spacing w:val="30"/>
              <w:sz w:val="20"/>
            </w:rPr>
          </w:rPrChange>
        </w:rPr>
        <w:t xml:space="preserve"> </w:t>
      </w:r>
      <w:r w:rsidRPr="00642C20">
        <w:rPr>
          <w:sz w:val="20"/>
          <w:lang w:val="fr-FR"/>
          <w:rPrChange w:id="578" w:author="Malley, Richard" w:date="2025-01-16T17:26:00Z" w16du:dateUtc="2025-01-16T22:26:00Z">
            <w:rPr>
              <w:sz w:val="20"/>
            </w:rPr>
          </w:rPrChange>
        </w:rPr>
        <w:t>Procter,</w:t>
      </w:r>
      <w:r w:rsidRPr="00642C20">
        <w:rPr>
          <w:spacing w:val="34"/>
          <w:sz w:val="20"/>
          <w:lang w:val="fr-FR"/>
          <w:rPrChange w:id="579" w:author="Malley, Richard" w:date="2025-01-16T17:26:00Z" w16du:dateUtc="2025-01-16T22:26:00Z">
            <w:rPr>
              <w:spacing w:val="34"/>
              <w:sz w:val="20"/>
            </w:rPr>
          </w:rPrChange>
        </w:rPr>
        <w:t xml:space="preserve"> </w:t>
      </w:r>
      <w:r w:rsidRPr="00642C20">
        <w:rPr>
          <w:sz w:val="20"/>
          <w:lang w:val="fr-FR"/>
          <w:rPrChange w:id="580" w:author="Malley, Richard" w:date="2025-01-16T17:26:00Z" w16du:dateUtc="2025-01-16T22:26:00Z">
            <w:rPr>
              <w:sz w:val="20"/>
            </w:rPr>
          </w:rPrChange>
        </w:rPr>
        <w:t>P.</w:t>
      </w:r>
      <w:r w:rsidRPr="00642C20">
        <w:rPr>
          <w:spacing w:val="29"/>
          <w:sz w:val="20"/>
          <w:lang w:val="fr-FR"/>
          <w:rPrChange w:id="581" w:author="Malley, Richard" w:date="2025-01-16T17:26:00Z" w16du:dateUtc="2025-01-16T22:26:00Z">
            <w:rPr>
              <w:spacing w:val="29"/>
              <w:sz w:val="20"/>
            </w:rPr>
          </w:rPrChange>
        </w:rPr>
        <w:t xml:space="preserve"> </w:t>
      </w:r>
      <w:r w:rsidRPr="00642C20">
        <w:rPr>
          <w:spacing w:val="-2"/>
          <w:sz w:val="20"/>
          <w:lang w:val="fr-FR"/>
          <w:rPrChange w:id="582" w:author="Malley, Richard" w:date="2025-01-16T17:26:00Z" w16du:dateUtc="2025-01-16T22:26:00Z">
            <w:rPr>
              <w:spacing w:val="-2"/>
              <w:sz w:val="20"/>
            </w:rPr>
          </w:rPrChange>
        </w:rPr>
        <w:t>Paul,</w:t>
      </w:r>
    </w:p>
    <w:p w14:paraId="7E8310F8" w14:textId="77777777" w:rsidR="00041814" w:rsidRDefault="00BD1F93">
      <w:pPr>
        <w:pStyle w:val="BodyText"/>
        <w:spacing w:before="12" w:line="252" w:lineRule="auto"/>
        <w:ind w:left="510" w:right="118"/>
      </w:pPr>
      <w:r>
        <w:t xml:space="preserve">A. van der Ende, K. K. Søgaard, S. J. </w:t>
      </w:r>
      <w:proofErr w:type="spellStart"/>
      <w:r>
        <w:t>Hahné</w:t>
      </w:r>
      <w:proofErr w:type="spellEnd"/>
      <w:r>
        <w:t xml:space="preserve">, J. Chandna, </w:t>
      </w:r>
      <w:r>
        <w:rPr>
          <w:i/>
        </w:rPr>
        <w:t>et al.</w:t>
      </w:r>
      <w:r>
        <w:t xml:space="preserve">, “Mortality, </w:t>
      </w:r>
      <w:proofErr w:type="spellStart"/>
      <w:r>
        <w:t>neurodevelop</w:t>
      </w:r>
      <w:proofErr w:type="spellEnd"/>
      <w:r>
        <w:t>- mental</w:t>
      </w:r>
      <w:r>
        <w:rPr>
          <w:spacing w:val="-6"/>
        </w:rPr>
        <w:t xml:space="preserve"> </w:t>
      </w:r>
      <w:r>
        <w:t>impairments,</w:t>
      </w:r>
      <w:r>
        <w:rPr>
          <w:spacing w:val="-4"/>
        </w:rPr>
        <w:t xml:space="preserve"> </w:t>
      </w:r>
      <w:r>
        <w:t>and</w:t>
      </w:r>
      <w:r>
        <w:rPr>
          <w:spacing w:val="-6"/>
        </w:rPr>
        <w:t xml:space="preserve"> </w:t>
      </w:r>
      <w:r>
        <w:t>economic</w:t>
      </w:r>
      <w:r>
        <w:rPr>
          <w:spacing w:val="-6"/>
        </w:rPr>
        <w:t xml:space="preserve"> </w:t>
      </w:r>
      <w:r>
        <w:t>outcomes</w:t>
      </w:r>
      <w:r>
        <w:rPr>
          <w:spacing w:val="-6"/>
        </w:rPr>
        <w:t xml:space="preserve"> </w:t>
      </w:r>
      <w:r>
        <w:t>after</w:t>
      </w:r>
      <w:r>
        <w:rPr>
          <w:spacing w:val="-6"/>
        </w:rPr>
        <w:t xml:space="preserve"> </w:t>
      </w:r>
      <w:r>
        <w:t>invasive</w:t>
      </w:r>
      <w:r>
        <w:rPr>
          <w:spacing w:val="-5"/>
        </w:rPr>
        <w:t xml:space="preserve"> </w:t>
      </w:r>
      <w:r>
        <w:t>group</w:t>
      </w:r>
      <w:r>
        <w:rPr>
          <w:spacing w:val="-6"/>
        </w:rPr>
        <w:t xml:space="preserve"> </w:t>
      </w:r>
      <w:r>
        <w:t>b</w:t>
      </w:r>
      <w:r>
        <w:rPr>
          <w:spacing w:val="-6"/>
        </w:rPr>
        <w:t xml:space="preserve"> </w:t>
      </w:r>
      <w:r>
        <w:t>streptococcal</w:t>
      </w:r>
      <w:r>
        <w:rPr>
          <w:spacing w:val="-6"/>
        </w:rPr>
        <w:t xml:space="preserve"> </w:t>
      </w:r>
      <w:r>
        <w:t>disease</w:t>
      </w:r>
      <w:r>
        <w:rPr>
          <w:spacing w:val="-6"/>
        </w:rPr>
        <w:t xml:space="preserve"> </w:t>
      </w:r>
      <w:r>
        <w:t>in early</w:t>
      </w:r>
      <w:r>
        <w:rPr>
          <w:spacing w:val="-9"/>
        </w:rPr>
        <w:t xml:space="preserve"> </w:t>
      </w:r>
      <w:r>
        <w:t>infancy</w:t>
      </w:r>
      <w:r>
        <w:rPr>
          <w:spacing w:val="-9"/>
        </w:rPr>
        <w:t xml:space="preserve"> </w:t>
      </w:r>
      <w:r>
        <w:t>in</w:t>
      </w:r>
      <w:r>
        <w:rPr>
          <w:spacing w:val="-9"/>
        </w:rPr>
        <w:t xml:space="preserve"> </w:t>
      </w:r>
      <w:proofErr w:type="spellStart"/>
      <w:r>
        <w:t>denmark</w:t>
      </w:r>
      <w:proofErr w:type="spellEnd"/>
      <w:r>
        <w:rPr>
          <w:spacing w:val="-9"/>
        </w:rPr>
        <w:t xml:space="preserve"> </w:t>
      </w:r>
      <w:r>
        <w:t>and</w:t>
      </w:r>
      <w:r>
        <w:rPr>
          <w:spacing w:val="-9"/>
        </w:rPr>
        <w:t xml:space="preserve"> </w:t>
      </w:r>
      <w:r>
        <w:t>the</w:t>
      </w:r>
      <w:r>
        <w:rPr>
          <w:spacing w:val="-9"/>
        </w:rPr>
        <w:t xml:space="preserve"> </w:t>
      </w:r>
      <w:proofErr w:type="spellStart"/>
      <w:r>
        <w:t>netherlands</w:t>
      </w:r>
      <w:proofErr w:type="spellEnd"/>
      <w:r>
        <w:t>: a</w:t>
      </w:r>
      <w:r>
        <w:rPr>
          <w:spacing w:val="-9"/>
        </w:rPr>
        <w:t xml:space="preserve"> </w:t>
      </w:r>
      <w:r>
        <w:t>national</w:t>
      </w:r>
      <w:r>
        <w:rPr>
          <w:spacing w:val="-9"/>
        </w:rPr>
        <w:t xml:space="preserve"> </w:t>
      </w:r>
      <w:r>
        <w:t>matched</w:t>
      </w:r>
      <w:r>
        <w:rPr>
          <w:spacing w:val="-9"/>
        </w:rPr>
        <w:t xml:space="preserve"> </w:t>
      </w:r>
      <w:r>
        <w:t>cohort</w:t>
      </w:r>
      <w:r>
        <w:rPr>
          <w:spacing w:val="-9"/>
        </w:rPr>
        <w:t xml:space="preserve"> </w:t>
      </w:r>
      <w:r>
        <w:t xml:space="preserve">study,” </w:t>
      </w:r>
      <w:r>
        <w:rPr>
          <w:i/>
        </w:rPr>
        <w:t>The</w:t>
      </w:r>
      <w:r>
        <w:rPr>
          <w:i/>
          <w:spacing w:val="-6"/>
        </w:rPr>
        <w:t xml:space="preserve"> </w:t>
      </w:r>
      <w:r>
        <w:rPr>
          <w:i/>
        </w:rPr>
        <w:t>Lancet Child &amp; Adolescent Health</w:t>
      </w:r>
      <w:r>
        <w:t>, vol. 5, no. 6, pp. 398–407, 2021.</w:t>
      </w:r>
    </w:p>
    <w:p w14:paraId="052F03AA" w14:textId="77777777" w:rsidR="00041814" w:rsidRDefault="00BD1F93">
      <w:pPr>
        <w:pStyle w:val="ListParagraph"/>
        <w:numPr>
          <w:ilvl w:val="0"/>
          <w:numId w:val="1"/>
        </w:numPr>
        <w:tabs>
          <w:tab w:val="left" w:pos="506"/>
        </w:tabs>
        <w:spacing w:before="151"/>
        <w:ind w:left="506" w:hanging="406"/>
        <w:jc w:val="both"/>
        <w:rPr>
          <w:sz w:val="20"/>
        </w:rPr>
      </w:pPr>
      <w:r>
        <w:rPr>
          <w:sz w:val="20"/>
        </w:rPr>
        <w:t>J.</w:t>
      </w:r>
      <w:r>
        <w:rPr>
          <w:spacing w:val="44"/>
          <w:sz w:val="20"/>
        </w:rPr>
        <w:t xml:space="preserve"> </w:t>
      </w:r>
      <w:proofErr w:type="spellStart"/>
      <w:r>
        <w:rPr>
          <w:sz w:val="20"/>
        </w:rPr>
        <w:t>Bramugy</w:t>
      </w:r>
      <w:proofErr w:type="spellEnd"/>
      <w:r>
        <w:rPr>
          <w:sz w:val="20"/>
        </w:rPr>
        <w:t>,</w:t>
      </w:r>
      <w:r>
        <w:rPr>
          <w:spacing w:val="53"/>
          <w:sz w:val="20"/>
        </w:rPr>
        <w:t xml:space="preserve"> </w:t>
      </w:r>
      <w:r>
        <w:rPr>
          <w:sz w:val="20"/>
        </w:rPr>
        <w:t>H.</w:t>
      </w:r>
      <w:r>
        <w:rPr>
          <w:spacing w:val="45"/>
          <w:sz w:val="20"/>
        </w:rPr>
        <w:t xml:space="preserve"> </w:t>
      </w:r>
      <w:proofErr w:type="spellStart"/>
      <w:r>
        <w:rPr>
          <w:sz w:val="20"/>
        </w:rPr>
        <w:t>Mucasse</w:t>
      </w:r>
      <w:proofErr w:type="spellEnd"/>
      <w:r>
        <w:rPr>
          <w:sz w:val="20"/>
        </w:rPr>
        <w:t>,</w:t>
      </w:r>
      <w:r>
        <w:rPr>
          <w:spacing w:val="53"/>
          <w:sz w:val="20"/>
        </w:rPr>
        <w:t xml:space="preserve"> </w:t>
      </w:r>
      <w:r>
        <w:rPr>
          <w:sz w:val="20"/>
        </w:rPr>
        <w:t>S.</w:t>
      </w:r>
      <w:r>
        <w:rPr>
          <w:spacing w:val="44"/>
          <w:sz w:val="20"/>
        </w:rPr>
        <w:t xml:space="preserve"> </w:t>
      </w:r>
      <w:proofErr w:type="spellStart"/>
      <w:r>
        <w:rPr>
          <w:sz w:val="20"/>
        </w:rPr>
        <w:t>Massora</w:t>
      </w:r>
      <w:proofErr w:type="spellEnd"/>
      <w:r>
        <w:rPr>
          <w:sz w:val="20"/>
        </w:rPr>
        <w:t>,</w:t>
      </w:r>
      <w:r>
        <w:rPr>
          <w:spacing w:val="53"/>
          <w:sz w:val="20"/>
        </w:rPr>
        <w:t xml:space="preserve"> </w:t>
      </w:r>
      <w:r>
        <w:rPr>
          <w:sz w:val="20"/>
        </w:rPr>
        <w:t>P.</w:t>
      </w:r>
      <w:r>
        <w:rPr>
          <w:spacing w:val="45"/>
          <w:sz w:val="20"/>
        </w:rPr>
        <w:t xml:space="preserve"> </w:t>
      </w:r>
      <w:r>
        <w:rPr>
          <w:sz w:val="20"/>
        </w:rPr>
        <w:t>Vitorino,</w:t>
      </w:r>
      <w:r>
        <w:rPr>
          <w:spacing w:val="53"/>
          <w:sz w:val="20"/>
        </w:rPr>
        <w:t xml:space="preserve"> </w:t>
      </w:r>
      <w:r>
        <w:rPr>
          <w:sz w:val="20"/>
        </w:rPr>
        <w:t>C.</w:t>
      </w:r>
      <w:r>
        <w:rPr>
          <w:spacing w:val="44"/>
          <w:sz w:val="20"/>
        </w:rPr>
        <w:t xml:space="preserve"> </w:t>
      </w:r>
      <w:r>
        <w:rPr>
          <w:sz w:val="20"/>
        </w:rPr>
        <w:t>Aerts,</w:t>
      </w:r>
      <w:r>
        <w:rPr>
          <w:spacing w:val="53"/>
          <w:sz w:val="20"/>
        </w:rPr>
        <w:t xml:space="preserve"> </w:t>
      </w:r>
      <w:r>
        <w:rPr>
          <w:sz w:val="20"/>
        </w:rPr>
        <w:t>I.</w:t>
      </w:r>
      <w:r>
        <w:rPr>
          <w:spacing w:val="45"/>
          <w:sz w:val="20"/>
        </w:rPr>
        <w:t xml:space="preserve"> </w:t>
      </w:r>
      <w:proofErr w:type="spellStart"/>
      <w:r>
        <w:rPr>
          <w:sz w:val="20"/>
        </w:rPr>
        <w:t>Mandomando</w:t>
      </w:r>
      <w:proofErr w:type="spellEnd"/>
      <w:r>
        <w:rPr>
          <w:sz w:val="20"/>
        </w:rPr>
        <w:t>,</w:t>
      </w:r>
      <w:r>
        <w:rPr>
          <w:spacing w:val="53"/>
          <w:sz w:val="20"/>
        </w:rPr>
        <w:t xml:space="preserve"> </w:t>
      </w:r>
      <w:r>
        <w:rPr>
          <w:sz w:val="20"/>
        </w:rPr>
        <w:t>P.</w:t>
      </w:r>
      <w:r>
        <w:rPr>
          <w:spacing w:val="44"/>
          <w:sz w:val="20"/>
        </w:rPr>
        <w:t xml:space="preserve"> </w:t>
      </w:r>
      <w:r>
        <w:rPr>
          <w:spacing w:val="-2"/>
          <w:sz w:val="20"/>
        </w:rPr>
        <w:t>Paul,</w:t>
      </w:r>
    </w:p>
    <w:p w14:paraId="77AC571D" w14:textId="77777777" w:rsidR="00041814" w:rsidRDefault="00BD1F93">
      <w:pPr>
        <w:pStyle w:val="BodyText"/>
        <w:spacing w:before="12" w:line="252" w:lineRule="auto"/>
        <w:ind w:left="510" w:right="117"/>
      </w:pPr>
      <w:r>
        <w:t>J.</w:t>
      </w:r>
      <w:r>
        <w:rPr>
          <w:spacing w:val="-3"/>
        </w:rPr>
        <w:t xml:space="preserve"> </w:t>
      </w:r>
      <w:r>
        <w:t>Chandna,</w:t>
      </w:r>
      <w:r>
        <w:rPr>
          <w:spacing w:val="-2"/>
        </w:rPr>
        <w:t xml:space="preserve"> </w:t>
      </w:r>
      <w:r>
        <w:t>F.</w:t>
      </w:r>
      <w:r>
        <w:rPr>
          <w:spacing w:val="-3"/>
        </w:rPr>
        <w:t xml:space="preserve"> </w:t>
      </w:r>
      <w:r>
        <w:t>Seedat,</w:t>
      </w:r>
      <w:r>
        <w:rPr>
          <w:spacing w:val="-2"/>
        </w:rPr>
        <w:t xml:space="preserve"> </w:t>
      </w:r>
      <w:r>
        <w:t>J.</w:t>
      </w:r>
      <w:r>
        <w:rPr>
          <w:spacing w:val="-3"/>
        </w:rPr>
        <w:t xml:space="preserve"> </w:t>
      </w:r>
      <w:r>
        <w:t>E.</w:t>
      </w:r>
      <w:r>
        <w:rPr>
          <w:spacing w:val="-3"/>
        </w:rPr>
        <w:t xml:space="preserve"> </w:t>
      </w:r>
      <w:r>
        <w:t>Lawn,</w:t>
      </w:r>
      <w:r>
        <w:rPr>
          <w:spacing w:val="-2"/>
        </w:rPr>
        <w:t xml:space="preserve"> </w:t>
      </w:r>
      <w:r>
        <w:rPr>
          <w:i/>
        </w:rPr>
        <w:t>et al.</w:t>
      </w:r>
      <w:r>
        <w:t>,</w:t>
      </w:r>
      <w:r>
        <w:rPr>
          <w:spacing w:val="-2"/>
        </w:rPr>
        <w:t xml:space="preserve"> </w:t>
      </w:r>
      <w:r>
        <w:t>“Short-and</w:t>
      </w:r>
      <w:r>
        <w:rPr>
          <w:spacing w:val="-3"/>
        </w:rPr>
        <w:t xml:space="preserve"> </w:t>
      </w:r>
      <w:r>
        <w:t>long-term</w:t>
      </w:r>
      <w:r>
        <w:rPr>
          <w:spacing w:val="-3"/>
        </w:rPr>
        <w:t xml:space="preserve"> </w:t>
      </w:r>
      <w:r>
        <w:t>outcomes</w:t>
      </w:r>
      <w:r>
        <w:rPr>
          <w:spacing w:val="-3"/>
        </w:rPr>
        <w:t xml:space="preserve"> </w:t>
      </w:r>
      <w:r>
        <w:t>of</w:t>
      </w:r>
      <w:r>
        <w:rPr>
          <w:spacing w:val="-3"/>
        </w:rPr>
        <w:t xml:space="preserve"> </w:t>
      </w:r>
      <w:r>
        <w:t>group</w:t>
      </w:r>
      <w:r>
        <w:rPr>
          <w:spacing w:val="-3"/>
        </w:rPr>
        <w:t xml:space="preserve"> </w:t>
      </w:r>
      <w:r>
        <w:t>b</w:t>
      </w:r>
      <w:r>
        <w:rPr>
          <w:spacing w:val="-3"/>
        </w:rPr>
        <w:t xml:space="preserve"> </w:t>
      </w:r>
      <w:proofErr w:type="spellStart"/>
      <w:r>
        <w:t>strepto</w:t>
      </w:r>
      <w:proofErr w:type="spellEnd"/>
      <w:r>
        <w:t xml:space="preserve">- </w:t>
      </w:r>
      <w:r>
        <w:rPr>
          <w:spacing w:val="-2"/>
        </w:rPr>
        <w:t>coccus</w:t>
      </w:r>
      <w:r>
        <w:rPr>
          <w:spacing w:val="-9"/>
        </w:rPr>
        <w:t xml:space="preserve"> </w:t>
      </w:r>
      <w:r>
        <w:rPr>
          <w:spacing w:val="-2"/>
        </w:rPr>
        <w:t>invasive</w:t>
      </w:r>
      <w:r>
        <w:rPr>
          <w:spacing w:val="-9"/>
        </w:rPr>
        <w:t xml:space="preserve"> </w:t>
      </w:r>
      <w:r>
        <w:rPr>
          <w:spacing w:val="-2"/>
        </w:rPr>
        <w:t>disease</w:t>
      </w:r>
      <w:r>
        <w:rPr>
          <w:spacing w:val="-9"/>
        </w:rPr>
        <w:t xml:space="preserve"> </w:t>
      </w:r>
      <w:r>
        <w:rPr>
          <w:spacing w:val="-2"/>
        </w:rPr>
        <w:t>in</w:t>
      </w:r>
      <w:r>
        <w:rPr>
          <w:spacing w:val="-9"/>
        </w:rPr>
        <w:t xml:space="preserve"> </w:t>
      </w:r>
      <w:proofErr w:type="spellStart"/>
      <w:r>
        <w:rPr>
          <w:spacing w:val="-2"/>
        </w:rPr>
        <w:t>mozambican</w:t>
      </w:r>
      <w:proofErr w:type="spellEnd"/>
      <w:r>
        <w:rPr>
          <w:spacing w:val="-9"/>
        </w:rPr>
        <w:t xml:space="preserve"> </w:t>
      </w:r>
      <w:r>
        <w:rPr>
          <w:spacing w:val="-2"/>
        </w:rPr>
        <w:t>children:</w:t>
      </w:r>
      <w:r>
        <w:rPr>
          <w:spacing w:val="9"/>
        </w:rPr>
        <w:t xml:space="preserve"> </w:t>
      </w:r>
      <w:r>
        <w:rPr>
          <w:spacing w:val="-2"/>
        </w:rPr>
        <w:t>results</w:t>
      </w:r>
      <w:r>
        <w:rPr>
          <w:spacing w:val="-9"/>
        </w:rPr>
        <w:t xml:space="preserve"> </w:t>
      </w:r>
      <w:r>
        <w:rPr>
          <w:spacing w:val="-2"/>
        </w:rPr>
        <w:t>of</w:t>
      </w:r>
      <w:r>
        <w:rPr>
          <w:spacing w:val="-9"/>
        </w:rPr>
        <w:t xml:space="preserve"> </w:t>
      </w:r>
      <w:r>
        <w:rPr>
          <w:spacing w:val="-2"/>
        </w:rPr>
        <w:t>a</w:t>
      </w:r>
      <w:r>
        <w:rPr>
          <w:spacing w:val="-9"/>
        </w:rPr>
        <w:t xml:space="preserve"> </w:t>
      </w:r>
      <w:r>
        <w:rPr>
          <w:spacing w:val="-2"/>
        </w:rPr>
        <w:t>matched</w:t>
      </w:r>
      <w:r>
        <w:rPr>
          <w:spacing w:val="-9"/>
        </w:rPr>
        <w:t xml:space="preserve"> </w:t>
      </w:r>
      <w:r>
        <w:rPr>
          <w:spacing w:val="-2"/>
        </w:rPr>
        <w:t>cohort</w:t>
      </w:r>
      <w:r>
        <w:rPr>
          <w:spacing w:val="-10"/>
        </w:rPr>
        <w:t xml:space="preserve"> </w:t>
      </w:r>
      <w:r>
        <w:rPr>
          <w:spacing w:val="-2"/>
        </w:rPr>
        <w:t>and</w:t>
      </w:r>
      <w:r>
        <w:rPr>
          <w:spacing w:val="-9"/>
        </w:rPr>
        <w:t xml:space="preserve"> </w:t>
      </w:r>
      <w:r>
        <w:rPr>
          <w:spacing w:val="-2"/>
        </w:rPr>
        <w:t>retrospective observational</w:t>
      </w:r>
      <w:r>
        <w:rPr>
          <w:spacing w:val="-3"/>
        </w:rPr>
        <w:t xml:space="preserve"> </w:t>
      </w:r>
      <w:r>
        <w:rPr>
          <w:spacing w:val="-2"/>
        </w:rPr>
        <w:t>study</w:t>
      </w:r>
      <w:r>
        <w:rPr>
          <w:spacing w:val="-3"/>
        </w:rPr>
        <w:t xml:space="preserve"> </w:t>
      </w:r>
      <w:r>
        <w:rPr>
          <w:spacing w:val="-2"/>
        </w:rPr>
        <w:t>and</w:t>
      </w:r>
      <w:r>
        <w:rPr>
          <w:spacing w:val="-3"/>
        </w:rPr>
        <w:t xml:space="preserve"> </w:t>
      </w:r>
      <w:r>
        <w:rPr>
          <w:spacing w:val="-2"/>
        </w:rPr>
        <w:t>implications</w:t>
      </w:r>
      <w:r>
        <w:rPr>
          <w:spacing w:val="-3"/>
        </w:rPr>
        <w:t xml:space="preserve"> </w:t>
      </w:r>
      <w:r>
        <w:rPr>
          <w:spacing w:val="-2"/>
        </w:rPr>
        <w:t>for</w:t>
      </w:r>
      <w:r>
        <w:rPr>
          <w:spacing w:val="-3"/>
        </w:rPr>
        <w:t xml:space="preserve"> </w:t>
      </w:r>
      <w:r>
        <w:rPr>
          <w:spacing w:val="-2"/>
        </w:rPr>
        <w:t>future</w:t>
      </w:r>
      <w:r>
        <w:rPr>
          <w:spacing w:val="-3"/>
        </w:rPr>
        <w:t xml:space="preserve"> </w:t>
      </w:r>
      <w:r>
        <w:rPr>
          <w:spacing w:val="-2"/>
        </w:rPr>
        <w:t>vaccine</w:t>
      </w:r>
      <w:r>
        <w:rPr>
          <w:spacing w:val="-3"/>
        </w:rPr>
        <w:t xml:space="preserve"> </w:t>
      </w:r>
      <w:r>
        <w:rPr>
          <w:spacing w:val="-2"/>
        </w:rPr>
        <w:t>introduction,”</w:t>
      </w:r>
      <w:r>
        <w:t xml:space="preserve"> </w:t>
      </w:r>
      <w:r>
        <w:rPr>
          <w:i/>
          <w:spacing w:val="-2"/>
        </w:rPr>
        <w:t xml:space="preserve">Clinical Infectious Dis- </w:t>
      </w:r>
      <w:r>
        <w:rPr>
          <w:i/>
        </w:rPr>
        <w:t>eases</w:t>
      </w:r>
      <w:r>
        <w:t>, vol. 74, no. Supplement_1, pp. S14–S23, 2022.</w:t>
      </w:r>
    </w:p>
    <w:p w14:paraId="2996E2E1" w14:textId="77777777" w:rsidR="00041814" w:rsidRPr="00C702B6" w:rsidRDefault="00BD1F93">
      <w:pPr>
        <w:pStyle w:val="ListParagraph"/>
        <w:numPr>
          <w:ilvl w:val="0"/>
          <w:numId w:val="1"/>
        </w:numPr>
        <w:tabs>
          <w:tab w:val="left" w:pos="506"/>
        </w:tabs>
        <w:spacing w:before="151"/>
        <w:ind w:left="506" w:hanging="406"/>
        <w:jc w:val="both"/>
        <w:rPr>
          <w:sz w:val="20"/>
          <w:lang w:val="fr-FR"/>
          <w:rPrChange w:id="583" w:author="Cavalli, Lea" w:date="2025-01-22T09:06:00Z" w16du:dateUtc="2025-01-22T08:06:00Z">
            <w:rPr>
              <w:sz w:val="20"/>
            </w:rPr>
          </w:rPrChange>
        </w:rPr>
      </w:pPr>
      <w:r w:rsidRPr="00C702B6">
        <w:rPr>
          <w:sz w:val="20"/>
          <w:lang w:val="fr-FR"/>
          <w:rPrChange w:id="584" w:author="Cavalli, Lea" w:date="2025-01-22T09:06:00Z" w16du:dateUtc="2025-01-22T08:06:00Z">
            <w:rPr>
              <w:sz w:val="20"/>
            </w:rPr>
          </w:rPrChange>
        </w:rPr>
        <w:t>J.</w:t>
      </w:r>
      <w:r w:rsidRPr="00C702B6">
        <w:rPr>
          <w:spacing w:val="2"/>
          <w:sz w:val="20"/>
          <w:lang w:val="fr-FR"/>
          <w:rPrChange w:id="585" w:author="Cavalli, Lea" w:date="2025-01-22T09:06:00Z" w16du:dateUtc="2025-01-22T08:06:00Z">
            <w:rPr>
              <w:spacing w:val="2"/>
              <w:sz w:val="20"/>
            </w:rPr>
          </w:rPrChange>
        </w:rPr>
        <w:t xml:space="preserve"> </w:t>
      </w:r>
      <w:proofErr w:type="spellStart"/>
      <w:r w:rsidRPr="00C702B6">
        <w:rPr>
          <w:sz w:val="20"/>
          <w:lang w:val="fr-FR"/>
          <w:rPrChange w:id="586" w:author="Cavalli, Lea" w:date="2025-01-22T09:06:00Z" w16du:dateUtc="2025-01-22T08:06:00Z">
            <w:rPr>
              <w:sz w:val="20"/>
            </w:rPr>
          </w:rPrChange>
        </w:rPr>
        <w:t>Chandna</w:t>
      </w:r>
      <w:proofErr w:type="spellEnd"/>
      <w:r w:rsidRPr="00C702B6">
        <w:rPr>
          <w:sz w:val="20"/>
          <w:lang w:val="fr-FR"/>
          <w:rPrChange w:id="587" w:author="Cavalli, Lea" w:date="2025-01-22T09:06:00Z" w16du:dateUtc="2025-01-22T08:06:00Z">
            <w:rPr>
              <w:sz w:val="20"/>
            </w:rPr>
          </w:rPrChange>
        </w:rPr>
        <w:t>,</w:t>
      </w:r>
      <w:r w:rsidRPr="00C702B6">
        <w:rPr>
          <w:spacing w:val="2"/>
          <w:sz w:val="20"/>
          <w:lang w:val="fr-FR"/>
          <w:rPrChange w:id="588" w:author="Cavalli, Lea" w:date="2025-01-22T09:06:00Z" w16du:dateUtc="2025-01-22T08:06:00Z">
            <w:rPr>
              <w:spacing w:val="2"/>
              <w:sz w:val="20"/>
            </w:rPr>
          </w:rPrChange>
        </w:rPr>
        <w:t xml:space="preserve"> </w:t>
      </w:r>
      <w:r w:rsidRPr="00C702B6">
        <w:rPr>
          <w:sz w:val="20"/>
          <w:lang w:val="fr-FR"/>
          <w:rPrChange w:id="589" w:author="Cavalli, Lea" w:date="2025-01-22T09:06:00Z" w16du:dateUtc="2025-01-22T08:06:00Z">
            <w:rPr>
              <w:sz w:val="20"/>
            </w:rPr>
          </w:rPrChange>
        </w:rPr>
        <w:t>W.-H.</w:t>
      </w:r>
      <w:r w:rsidRPr="00C702B6">
        <w:rPr>
          <w:spacing w:val="3"/>
          <w:sz w:val="20"/>
          <w:lang w:val="fr-FR"/>
          <w:rPrChange w:id="590" w:author="Cavalli, Lea" w:date="2025-01-22T09:06:00Z" w16du:dateUtc="2025-01-22T08:06:00Z">
            <w:rPr>
              <w:spacing w:val="3"/>
              <w:sz w:val="20"/>
            </w:rPr>
          </w:rPrChange>
        </w:rPr>
        <w:t xml:space="preserve"> </w:t>
      </w:r>
      <w:r w:rsidRPr="00C702B6">
        <w:rPr>
          <w:sz w:val="20"/>
          <w:lang w:val="fr-FR"/>
          <w:rPrChange w:id="591" w:author="Cavalli, Lea" w:date="2025-01-22T09:06:00Z" w16du:dateUtc="2025-01-22T08:06:00Z">
            <w:rPr>
              <w:sz w:val="20"/>
            </w:rPr>
          </w:rPrChange>
        </w:rPr>
        <w:t>Liu,</w:t>
      </w:r>
      <w:r w:rsidRPr="00C702B6">
        <w:rPr>
          <w:spacing w:val="2"/>
          <w:sz w:val="20"/>
          <w:lang w:val="fr-FR"/>
          <w:rPrChange w:id="592" w:author="Cavalli, Lea" w:date="2025-01-22T09:06:00Z" w16du:dateUtc="2025-01-22T08:06:00Z">
            <w:rPr>
              <w:spacing w:val="2"/>
              <w:sz w:val="20"/>
            </w:rPr>
          </w:rPrChange>
        </w:rPr>
        <w:t xml:space="preserve"> </w:t>
      </w:r>
      <w:r w:rsidRPr="00C702B6">
        <w:rPr>
          <w:sz w:val="20"/>
          <w:lang w:val="fr-FR"/>
          <w:rPrChange w:id="593" w:author="Cavalli, Lea" w:date="2025-01-22T09:06:00Z" w16du:dateUtc="2025-01-22T08:06:00Z">
            <w:rPr>
              <w:sz w:val="20"/>
            </w:rPr>
          </w:rPrChange>
        </w:rPr>
        <w:t>Z.</w:t>
      </w:r>
      <w:r w:rsidRPr="00C702B6">
        <w:rPr>
          <w:spacing w:val="3"/>
          <w:sz w:val="20"/>
          <w:lang w:val="fr-FR"/>
          <w:rPrChange w:id="594" w:author="Cavalli, Lea" w:date="2025-01-22T09:06:00Z" w16du:dateUtc="2025-01-22T08:06:00Z">
            <w:rPr>
              <w:spacing w:val="3"/>
              <w:sz w:val="20"/>
            </w:rPr>
          </w:rPrChange>
        </w:rPr>
        <w:t xml:space="preserve"> </w:t>
      </w:r>
      <w:proofErr w:type="spellStart"/>
      <w:r w:rsidRPr="00C702B6">
        <w:rPr>
          <w:sz w:val="20"/>
          <w:lang w:val="fr-FR"/>
          <w:rPrChange w:id="595" w:author="Cavalli, Lea" w:date="2025-01-22T09:06:00Z" w16du:dateUtc="2025-01-22T08:06:00Z">
            <w:rPr>
              <w:sz w:val="20"/>
            </w:rPr>
          </w:rPrChange>
        </w:rPr>
        <w:t>Dangor</w:t>
      </w:r>
      <w:proofErr w:type="spellEnd"/>
      <w:r w:rsidRPr="00C702B6">
        <w:rPr>
          <w:sz w:val="20"/>
          <w:lang w:val="fr-FR"/>
          <w:rPrChange w:id="596" w:author="Cavalli, Lea" w:date="2025-01-22T09:06:00Z" w16du:dateUtc="2025-01-22T08:06:00Z">
            <w:rPr>
              <w:sz w:val="20"/>
            </w:rPr>
          </w:rPrChange>
        </w:rPr>
        <w:t>,</w:t>
      </w:r>
      <w:r w:rsidRPr="00C702B6">
        <w:rPr>
          <w:spacing w:val="2"/>
          <w:sz w:val="20"/>
          <w:lang w:val="fr-FR"/>
          <w:rPrChange w:id="597" w:author="Cavalli, Lea" w:date="2025-01-22T09:06:00Z" w16du:dateUtc="2025-01-22T08:06:00Z">
            <w:rPr>
              <w:spacing w:val="2"/>
              <w:sz w:val="20"/>
            </w:rPr>
          </w:rPrChange>
        </w:rPr>
        <w:t xml:space="preserve"> </w:t>
      </w:r>
      <w:r w:rsidRPr="00C702B6">
        <w:rPr>
          <w:sz w:val="20"/>
          <w:lang w:val="fr-FR"/>
          <w:rPrChange w:id="598" w:author="Cavalli, Lea" w:date="2025-01-22T09:06:00Z" w16du:dateUtc="2025-01-22T08:06:00Z">
            <w:rPr>
              <w:sz w:val="20"/>
            </w:rPr>
          </w:rPrChange>
        </w:rPr>
        <w:t>S.</w:t>
      </w:r>
      <w:r w:rsidRPr="00C702B6">
        <w:rPr>
          <w:spacing w:val="3"/>
          <w:sz w:val="20"/>
          <w:lang w:val="fr-FR"/>
          <w:rPrChange w:id="599" w:author="Cavalli, Lea" w:date="2025-01-22T09:06:00Z" w16du:dateUtc="2025-01-22T08:06:00Z">
            <w:rPr>
              <w:spacing w:val="3"/>
              <w:sz w:val="20"/>
            </w:rPr>
          </w:rPrChange>
        </w:rPr>
        <w:t xml:space="preserve"> </w:t>
      </w:r>
      <w:r w:rsidRPr="00C702B6">
        <w:rPr>
          <w:sz w:val="20"/>
          <w:lang w:val="fr-FR"/>
          <w:rPrChange w:id="600" w:author="Cavalli, Lea" w:date="2025-01-22T09:06:00Z" w16du:dateUtc="2025-01-22T08:06:00Z">
            <w:rPr>
              <w:sz w:val="20"/>
            </w:rPr>
          </w:rPrChange>
        </w:rPr>
        <w:t>Leahy,</w:t>
      </w:r>
      <w:r w:rsidRPr="00C702B6">
        <w:rPr>
          <w:spacing w:val="2"/>
          <w:sz w:val="20"/>
          <w:lang w:val="fr-FR"/>
          <w:rPrChange w:id="601" w:author="Cavalli, Lea" w:date="2025-01-22T09:06:00Z" w16du:dateUtc="2025-01-22T08:06:00Z">
            <w:rPr>
              <w:spacing w:val="2"/>
              <w:sz w:val="20"/>
            </w:rPr>
          </w:rPrChange>
        </w:rPr>
        <w:t xml:space="preserve"> </w:t>
      </w:r>
      <w:r w:rsidRPr="00C702B6">
        <w:rPr>
          <w:sz w:val="20"/>
          <w:lang w:val="fr-FR"/>
          <w:rPrChange w:id="602" w:author="Cavalli, Lea" w:date="2025-01-22T09:06:00Z" w16du:dateUtc="2025-01-22T08:06:00Z">
            <w:rPr>
              <w:sz w:val="20"/>
            </w:rPr>
          </w:rPrChange>
        </w:rPr>
        <w:t>S.</w:t>
      </w:r>
      <w:r w:rsidRPr="00C702B6">
        <w:rPr>
          <w:spacing w:val="3"/>
          <w:sz w:val="20"/>
          <w:lang w:val="fr-FR"/>
          <w:rPrChange w:id="603" w:author="Cavalli, Lea" w:date="2025-01-22T09:06:00Z" w16du:dateUtc="2025-01-22T08:06:00Z">
            <w:rPr>
              <w:spacing w:val="3"/>
              <w:sz w:val="20"/>
            </w:rPr>
          </w:rPrChange>
        </w:rPr>
        <w:t xml:space="preserve"> </w:t>
      </w:r>
      <w:r w:rsidRPr="00C702B6">
        <w:rPr>
          <w:sz w:val="20"/>
          <w:lang w:val="fr-FR"/>
          <w:rPrChange w:id="604" w:author="Cavalli, Lea" w:date="2025-01-22T09:06:00Z" w16du:dateUtc="2025-01-22T08:06:00Z">
            <w:rPr>
              <w:sz w:val="20"/>
            </w:rPr>
          </w:rPrChange>
        </w:rPr>
        <w:t>Sridhar,</w:t>
      </w:r>
      <w:r w:rsidRPr="00C702B6">
        <w:rPr>
          <w:spacing w:val="2"/>
          <w:sz w:val="20"/>
          <w:lang w:val="fr-FR"/>
          <w:rPrChange w:id="605" w:author="Cavalli, Lea" w:date="2025-01-22T09:06:00Z" w16du:dateUtc="2025-01-22T08:06:00Z">
            <w:rPr>
              <w:spacing w:val="2"/>
              <w:sz w:val="20"/>
            </w:rPr>
          </w:rPrChange>
        </w:rPr>
        <w:t xml:space="preserve"> </w:t>
      </w:r>
      <w:r w:rsidRPr="00C702B6">
        <w:rPr>
          <w:sz w:val="20"/>
          <w:lang w:val="fr-FR"/>
          <w:rPrChange w:id="606" w:author="Cavalli, Lea" w:date="2025-01-22T09:06:00Z" w16du:dateUtc="2025-01-22T08:06:00Z">
            <w:rPr>
              <w:sz w:val="20"/>
            </w:rPr>
          </w:rPrChange>
        </w:rPr>
        <w:t>H.</w:t>
      </w:r>
      <w:r w:rsidRPr="00C702B6">
        <w:rPr>
          <w:spacing w:val="2"/>
          <w:sz w:val="20"/>
          <w:lang w:val="fr-FR"/>
          <w:rPrChange w:id="607" w:author="Cavalli, Lea" w:date="2025-01-22T09:06:00Z" w16du:dateUtc="2025-01-22T08:06:00Z">
            <w:rPr>
              <w:spacing w:val="2"/>
              <w:sz w:val="20"/>
            </w:rPr>
          </w:rPrChange>
        </w:rPr>
        <w:t xml:space="preserve"> </w:t>
      </w:r>
      <w:r w:rsidRPr="00C702B6">
        <w:rPr>
          <w:sz w:val="20"/>
          <w:lang w:val="fr-FR"/>
          <w:rPrChange w:id="608" w:author="Cavalli, Lea" w:date="2025-01-22T09:06:00Z" w16du:dateUtc="2025-01-22T08:06:00Z">
            <w:rPr>
              <w:sz w:val="20"/>
            </w:rPr>
          </w:rPrChange>
        </w:rPr>
        <w:t>B.</w:t>
      </w:r>
      <w:r w:rsidRPr="00C702B6">
        <w:rPr>
          <w:spacing w:val="3"/>
          <w:sz w:val="20"/>
          <w:lang w:val="fr-FR"/>
          <w:rPrChange w:id="609" w:author="Cavalli, Lea" w:date="2025-01-22T09:06:00Z" w16du:dateUtc="2025-01-22T08:06:00Z">
            <w:rPr>
              <w:spacing w:val="3"/>
              <w:sz w:val="20"/>
            </w:rPr>
          </w:rPrChange>
        </w:rPr>
        <w:t xml:space="preserve"> </w:t>
      </w:r>
      <w:r w:rsidRPr="00C702B6">
        <w:rPr>
          <w:sz w:val="20"/>
          <w:lang w:val="fr-FR"/>
          <w:rPrChange w:id="610" w:author="Cavalli, Lea" w:date="2025-01-22T09:06:00Z" w16du:dateUtc="2025-01-22T08:06:00Z">
            <w:rPr>
              <w:sz w:val="20"/>
            </w:rPr>
          </w:rPrChange>
        </w:rPr>
        <w:t>John,</w:t>
      </w:r>
      <w:r w:rsidRPr="00C702B6">
        <w:rPr>
          <w:spacing w:val="2"/>
          <w:sz w:val="20"/>
          <w:lang w:val="fr-FR"/>
          <w:rPrChange w:id="611" w:author="Cavalli, Lea" w:date="2025-01-22T09:06:00Z" w16du:dateUtc="2025-01-22T08:06:00Z">
            <w:rPr>
              <w:spacing w:val="2"/>
              <w:sz w:val="20"/>
            </w:rPr>
          </w:rPrChange>
        </w:rPr>
        <w:t xml:space="preserve"> </w:t>
      </w:r>
      <w:r w:rsidRPr="00C702B6">
        <w:rPr>
          <w:sz w:val="20"/>
          <w:lang w:val="fr-FR"/>
          <w:rPrChange w:id="612" w:author="Cavalli, Lea" w:date="2025-01-22T09:06:00Z" w16du:dateUtc="2025-01-22T08:06:00Z">
            <w:rPr>
              <w:sz w:val="20"/>
            </w:rPr>
          </w:rPrChange>
        </w:rPr>
        <w:t>H.</w:t>
      </w:r>
      <w:r w:rsidRPr="00C702B6">
        <w:rPr>
          <w:spacing w:val="3"/>
          <w:sz w:val="20"/>
          <w:lang w:val="fr-FR"/>
          <w:rPrChange w:id="613" w:author="Cavalli, Lea" w:date="2025-01-22T09:06:00Z" w16du:dateUtc="2025-01-22T08:06:00Z">
            <w:rPr>
              <w:spacing w:val="3"/>
              <w:sz w:val="20"/>
            </w:rPr>
          </w:rPrChange>
        </w:rPr>
        <w:t xml:space="preserve"> </w:t>
      </w:r>
      <w:proofErr w:type="spellStart"/>
      <w:r w:rsidRPr="00C702B6">
        <w:rPr>
          <w:sz w:val="20"/>
          <w:lang w:val="fr-FR"/>
          <w:rPrChange w:id="614" w:author="Cavalli, Lea" w:date="2025-01-22T09:06:00Z" w16du:dateUtc="2025-01-22T08:06:00Z">
            <w:rPr>
              <w:sz w:val="20"/>
            </w:rPr>
          </w:rPrChange>
        </w:rPr>
        <w:t>Mucasse</w:t>
      </w:r>
      <w:proofErr w:type="spellEnd"/>
      <w:r w:rsidRPr="00C702B6">
        <w:rPr>
          <w:sz w:val="20"/>
          <w:lang w:val="fr-FR"/>
          <w:rPrChange w:id="615" w:author="Cavalli, Lea" w:date="2025-01-22T09:06:00Z" w16du:dateUtc="2025-01-22T08:06:00Z">
            <w:rPr>
              <w:sz w:val="20"/>
            </w:rPr>
          </w:rPrChange>
        </w:rPr>
        <w:t>,</w:t>
      </w:r>
      <w:r w:rsidRPr="00C702B6">
        <w:rPr>
          <w:spacing w:val="2"/>
          <w:sz w:val="20"/>
          <w:lang w:val="fr-FR"/>
          <w:rPrChange w:id="616" w:author="Cavalli, Lea" w:date="2025-01-22T09:06:00Z" w16du:dateUtc="2025-01-22T08:06:00Z">
            <w:rPr>
              <w:spacing w:val="2"/>
              <w:sz w:val="20"/>
            </w:rPr>
          </w:rPrChange>
        </w:rPr>
        <w:t xml:space="preserve"> </w:t>
      </w:r>
      <w:r w:rsidRPr="00C702B6">
        <w:rPr>
          <w:sz w:val="20"/>
          <w:lang w:val="fr-FR"/>
          <w:rPrChange w:id="617" w:author="Cavalli, Lea" w:date="2025-01-22T09:06:00Z" w16du:dateUtc="2025-01-22T08:06:00Z">
            <w:rPr>
              <w:sz w:val="20"/>
            </w:rPr>
          </w:rPrChange>
        </w:rPr>
        <w:t>Q.</w:t>
      </w:r>
      <w:r w:rsidRPr="00C702B6">
        <w:rPr>
          <w:spacing w:val="3"/>
          <w:sz w:val="20"/>
          <w:lang w:val="fr-FR"/>
          <w:rPrChange w:id="618" w:author="Cavalli, Lea" w:date="2025-01-22T09:06:00Z" w16du:dateUtc="2025-01-22T08:06:00Z">
            <w:rPr>
              <w:spacing w:val="3"/>
              <w:sz w:val="20"/>
            </w:rPr>
          </w:rPrChange>
        </w:rPr>
        <w:t xml:space="preserve"> </w:t>
      </w:r>
      <w:r w:rsidRPr="00C702B6">
        <w:rPr>
          <w:spacing w:val="-2"/>
          <w:sz w:val="20"/>
          <w:lang w:val="fr-FR"/>
          <w:rPrChange w:id="619" w:author="Cavalli, Lea" w:date="2025-01-22T09:06:00Z" w16du:dateUtc="2025-01-22T08:06:00Z">
            <w:rPr>
              <w:spacing w:val="-2"/>
              <w:sz w:val="20"/>
            </w:rPr>
          </w:rPrChange>
        </w:rPr>
        <w:t>Bassat,</w:t>
      </w:r>
    </w:p>
    <w:p w14:paraId="1C8AA895" w14:textId="77777777" w:rsidR="00041814" w:rsidRDefault="00BD1F93">
      <w:pPr>
        <w:pStyle w:val="BodyText"/>
        <w:spacing w:before="12" w:line="252" w:lineRule="auto"/>
        <w:ind w:left="510" w:right="117"/>
      </w:pPr>
      <w:r>
        <w:rPr>
          <w:spacing w:val="-2"/>
        </w:rPr>
        <w:t>A.</w:t>
      </w:r>
      <w:r>
        <w:rPr>
          <w:spacing w:val="-10"/>
        </w:rPr>
        <w:t xml:space="preserve"> </w:t>
      </w:r>
      <w:r>
        <w:rPr>
          <w:spacing w:val="-2"/>
        </w:rPr>
        <w:t>Bardaji,</w:t>
      </w:r>
      <w:r>
        <w:rPr>
          <w:spacing w:val="-5"/>
        </w:rPr>
        <w:t xml:space="preserve"> </w:t>
      </w:r>
      <w:r>
        <w:rPr>
          <w:spacing w:val="-2"/>
        </w:rPr>
        <w:t>A.</w:t>
      </w:r>
      <w:r>
        <w:rPr>
          <w:spacing w:val="-10"/>
        </w:rPr>
        <w:t xml:space="preserve"> </w:t>
      </w:r>
      <w:r>
        <w:rPr>
          <w:spacing w:val="-2"/>
        </w:rPr>
        <w:t>Abubakar,</w:t>
      </w:r>
      <w:r>
        <w:rPr>
          <w:spacing w:val="-5"/>
        </w:rPr>
        <w:t xml:space="preserve"> </w:t>
      </w:r>
      <w:r>
        <w:rPr>
          <w:i/>
          <w:spacing w:val="-2"/>
        </w:rPr>
        <w:t>et</w:t>
      </w:r>
      <w:r>
        <w:rPr>
          <w:i/>
          <w:spacing w:val="-3"/>
        </w:rPr>
        <w:t xml:space="preserve"> </w:t>
      </w:r>
      <w:r>
        <w:rPr>
          <w:i/>
          <w:spacing w:val="-2"/>
        </w:rPr>
        <w:t>al.</w:t>
      </w:r>
      <w:r>
        <w:rPr>
          <w:spacing w:val="-2"/>
        </w:rPr>
        <w:t>,</w:t>
      </w:r>
      <w:r>
        <w:rPr>
          <w:spacing w:val="-5"/>
        </w:rPr>
        <w:t xml:space="preserve"> </w:t>
      </w:r>
      <w:r>
        <w:rPr>
          <w:spacing w:val="-2"/>
        </w:rPr>
        <w:t>“Emotional</w:t>
      </w:r>
      <w:r>
        <w:rPr>
          <w:spacing w:val="-10"/>
        </w:rPr>
        <w:t xml:space="preserve"> </w:t>
      </w:r>
      <w:r>
        <w:rPr>
          <w:spacing w:val="-2"/>
        </w:rPr>
        <w:t>and</w:t>
      </w:r>
      <w:r>
        <w:rPr>
          <w:spacing w:val="-10"/>
        </w:rPr>
        <w:t xml:space="preserve"> </w:t>
      </w:r>
      <w:r>
        <w:rPr>
          <w:spacing w:val="-2"/>
        </w:rPr>
        <w:t>behavioral</w:t>
      </w:r>
      <w:r>
        <w:rPr>
          <w:spacing w:val="-10"/>
        </w:rPr>
        <w:t xml:space="preserve"> </w:t>
      </w:r>
      <w:r>
        <w:rPr>
          <w:spacing w:val="-2"/>
        </w:rPr>
        <w:t>outcomes</w:t>
      </w:r>
      <w:r>
        <w:rPr>
          <w:spacing w:val="-10"/>
        </w:rPr>
        <w:t xml:space="preserve"> </w:t>
      </w:r>
      <w:r>
        <w:rPr>
          <w:spacing w:val="-2"/>
        </w:rPr>
        <w:t>in</w:t>
      </w:r>
      <w:r>
        <w:rPr>
          <w:spacing w:val="-9"/>
        </w:rPr>
        <w:t xml:space="preserve"> </w:t>
      </w:r>
      <w:r>
        <w:rPr>
          <w:spacing w:val="-2"/>
        </w:rPr>
        <w:t>childhood</w:t>
      </w:r>
      <w:r>
        <w:rPr>
          <w:spacing w:val="-9"/>
        </w:rPr>
        <w:t xml:space="preserve"> </w:t>
      </w:r>
      <w:r>
        <w:rPr>
          <w:spacing w:val="-2"/>
        </w:rPr>
        <w:t>for</w:t>
      </w:r>
      <w:r>
        <w:rPr>
          <w:spacing w:val="-10"/>
        </w:rPr>
        <w:t xml:space="preserve"> </w:t>
      </w:r>
      <w:r>
        <w:rPr>
          <w:spacing w:val="-2"/>
        </w:rPr>
        <w:t xml:space="preserve">survivors </w:t>
      </w:r>
      <w:r>
        <w:t>of</w:t>
      </w:r>
      <w:r>
        <w:rPr>
          <w:spacing w:val="-10"/>
        </w:rPr>
        <w:t xml:space="preserve"> </w:t>
      </w:r>
      <w:r>
        <w:t>invasive</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disease</w:t>
      </w:r>
      <w:r>
        <w:rPr>
          <w:spacing w:val="-10"/>
        </w:rPr>
        <w:t xml:space="preserve"> </w:t>
      </w:r>
      <w:r>
        <w:t>in</w:t>
      </w:r>
      <w:r>
        <w:rPr>
          <w:spacing w:val="-10"/>
        </w:rPr>
        <w:t xml:space="preserve"> </w:t>
      </w:r>
      <w:r>
        <w:t>infancy:</w:t>
      </w:r>
      <w:r>
        <w:rPr>
          <w:spacing w:val="5"/>
        </w:rPr>
        <w:t xml:space="preserve"> </w:t>
      </w:r>
      <w:r>
        <w:t>findings</w:t>
      </w:r>
      <w:r>
        <w:rPr>
          <w:spacing w:val="-10"/>
        </w:rPr>
        <w:t xml:space="preserve"> </w:t>
      </w:r>
      <w:r>
        <w:t>from</w:t>
      </w:r>
      <w:r>
        <w:rPr>
          <w:spacing w:val="-10"/>
        </w:rPr>
        <w:t xml:space="preserve"> </w:t>
      </w:r>
      <w:r>
        <w:t>5</w:t>
      </w:r>
      <w:r>
        <w:rPr>
          <w:spacing w:val="-10"/>
        </w:rPr>
        <w:t xml:space="preserve"> </w:t>
      </w:r>
      <w:r>
        <w:t>low-and</w:t>
      </w:r>
      <w:r>
        <w:rPr>
          <w:spacing w:val="-10"/>
        </w:rPr>
        <w:t xml:space="preserve"> </w:t>
      </w:r>
      <w:r>
        <w:t>middle-income countries,”</w:t>
      </w:r>
      <w:r>
        <w:rPr>
          <w:spacing w:val="7"/>
        </w:rPr>
        <w:t xml:space="preserve"> </w:t>
      </w:r>
      <w:r>
        <w:rPr>
          <w:i/>
        </w:rPr>
        <w:t>Clinical</w:t>
      </w:r>
      <w:r>
        <w:rPr>
          <w:i/>
          <w:spacing w:val="-1"/>
        </w:rPr>
        <w:t xml:space="preserve"> </w:t>
      </w:r>
      <w:r>
        <w:rPr>
          <w:i/>
        </w:rPr>
        <w:t>Infectious</w:t>
      </w:r>
      <w:r>
        <w:rPr>
          <w:i/>
          <w:spacing w:val="-1"/>
        </w:rPr>
        <w:t xml:space="preserve"> </w:t>
      </w:r>
      <w:r>
        <w:rPr>
          <w:i/>
        </w:rPr>
        <w:t>Diseases</w:t>
      </w:r>
      <w:r>
        <w:t>,</w:t>
      </w:r>
      <w:r>
        <w:rPr>
          <w:spacing w:val="-4"/>
        </w:rPr>
        <w:t xml:space="preserve"> </w:t>
      </w:r>
      <w:r>
        <w:t>vol.</w:t>
      </w:r>
      <w:r>
        <w:rPr>
          <w:spacing w:val="-4"/>
        </w:rPr>
        <w:t xml:space="preserve"> </w:t>
      </w:r>
      <w:r>
        <w:t>74,</w:t>
      </w:r>
      <w:r>
        <w:rPr>
          <w:spacing w:val="-4"/>
        </w:rPr>
        <w:t xml:space="preserve"> </w:t>
      </w:r>
      <w:r>
        <w:t>no.</w:t>
      </w:r>
      <w:r>
        <w:rPr>
          <w:spacing w:val="-4"/>
        </w:rPr>
        <w:t xml:space="preserve"> </w:t>
      </w:r>
      <w:r>
        <w:t>Supplement_1,</w:t>
      </w:r>
      <w:r>
        <w:rPr>
          <w:spacing w:val="-4"/>
        </w:rPr>
        <w:t xml:space="preserve"> </w:t>
      </w:r>
      <w:r>
        <w:t>pp.</w:t>
      </w:r>
      <w:r>
        <w:rPr>
          <w:spacing w:val="-4"/>
        </w:rPr>
        <w:t xml:space="preserve"> </w:t>
      </w:r>
      <w:r>
        <w:t>S35–S43,</w:t>
      </w:r>
      <w:r>
        <w:rPr>
          <w:spacing w:val="-4"/>
        </w:rPr>
        <w:t xml:space="preserve"> </w:t>
      </w:r>
      <w:r>
        <w:t>2022.</w:t>
      </w:r>
    </w:p>
    <w:p w14:paraId="0E72239D" w14:textId="77777777" w:rsidR="00041814" w:rsidRDefault="00BD1F93">
      <w:pPr>
        <w:pStyle w:val="ListParagraph"/>
        <w:numPr>
          <w:ilvl w:val="0"/>
          <w:numId w:val="1"/>
        </w:numPr>
        <w:tabs>
          <w:tab w:val="left" w:pos="506"/>
        </w:tabs>
        <w:spacing w:before="151"/>
        <w:ind w:left="506" w:hanging="406"/>
        <w:jc w:val="both"/>
        <w:rPr>
          <w:sz w:val="20"/>
        </w:rPr>
      </w:pPr>
      <w:r>
        <w:rPr>
          <w:sz w:val="20"/>
        </w:rPr>
        <w:t>P.</w:t>
      </w:r>
      <w:r>
        <w:rPr>
          <w:spacing w:val="-9"/>
          <w:sz w:val="20"/>
        </w:rPr>
        <w:t xml:space="preserve"> </w:t>
      </w:r>
      <w:r>
        <w:rPr>
          <w:sz w:val="20"/>
        </w:rPr>
        <w:t>Paul,</w:t>
      </w:r>
      <w:r>
        <w:rPr>
          <w:spacing w:val="-6"/>
          <w:sz w:val="20"/>
        </w:rPr>
        <w:t xml:space="preserve"> </w:t>
      </w:r>
      <w:r>
        <w:rPr>
          <w:sz w:val="20"/>
        </w:rPr>
        <w:t>J.</w:t>
      </w:r>
      <w:r>
        <w:rPr>
          <w:spacing w:val="-9"/>
          <w:sz w:val="20"/>
        </w:rPr>
        <w:t xml:space="preserve"> </w:t>
      </w:r>
      <w:r>
        <w:rPr>
          <w:sz w:val="20"/>
        </w:rPr>
        <w:t>Chandna,</w:t>
      </w:r>
      <w:r>
        <w:rPr>
          <w:spacing w:val="-6"/>
          <w:sz w:val="20"/>
        </w:rPr>
        <w:t xml:space="preserve"> </w:t>
      </w:r>
      <w:r>
        <w:rPr>
          <w:sz w:val="20"/>
        </w:rPr>
        <w:t>S.</w:t>
      </w:r>
      <w:r>
        <w:rPr>
          <w:spacing w:val="-8"/>
          <w:sz w:val="20"/>
        </w:rPr>
        <w:t xml:space="preserve"> </w:t>
      </w:r>
      <w:r>
        <w:rPr>
          <w:sz w:val="20"/>
        </w:rPr>
        <w:t>R.</w:t>
      </w:r>
      <w:r>
        <w:rPr>
          <w:spacing w:val="-9"/>
          <w:sz w:val="20"/>
        </w:rPr>
        <w:t xml:space="preserve"> </w:t>
      </w:r>
      <w:r>
        <w:rPr>
          <w:sz w:val="20"/>
        </w:rPr>
        <w:t>Procter,</w:t>
      </w:r>
      <w:r>
        <w:rPr>
          <w:spacing w:val="-6"/>
          <w:sz w:val="20"/>
        </w:rPr>
        <w:t xml:space="preserve"> </w:t>
      </w:r>
      <w:r>
        <w:rPr>
          <w:sz w:val="20"/>
        </w:rPr>
        <w:t>Z.</w:t>
      </w:r>
      <w:r>
        <w:rPr>
          <w:spacing w:val="-8"/>
          <w:sz w:val="20"/>
        </w:rPr>
        <w:t xml:space="preserve"> </w:t>
      </w:r>
      <w:proofErr w:type="spellStart"/>
      <w:r>
        <w:rPr>
          <w:sz w:val="20"/>
        </w:rPr>
        <w:t>Dangor</w:t>
      </w:r>
      <w:proofErr w:type="spellEnd"/>
      <w:r>
        <w:rPr>
          <w:sz w:val="20"/>
        </w:rPr>
        <w:t>,</w:t>
      </w:r>
      <w:r>
        <w:rPr>
          <w:spacing w:val="-6"/>
          <w:sz w:val="20"/>
        </w:rPr>
        <w:t xml:space="preserve"> </w:t>
      </w:r>
      <w:r>
        <w:rPr>
          <w:sz w:val="20"/>
        </w:rPr>
        <w:t>S.</w:t>
      </w:r>
      <w:r>
        <w:rPr>
          <w:spacing w:val="-8"/>
          <w:sz w:val="20"/>
        </w:rPr>
        <w:t xml:space="preserve"> </w:t>
      </w:r>
      <w:r>
        <w:rPr>
          <w:sz w:val="20"/>
        </w:rPr>
        <w:t>Leahy,</w:t>
      </w:r>
      <w:r>
        <w:rPr>
          <w:spacing w:val="-6"/>
          <w:sz w:val="20"/>
        </w:rPr>
        <w:t xml:space="preserve"> </w:t>
      </w:r>
      <w:r>
        <w:rPr>
          <w:sz w:val="20"/>
        </w:rPr>
        <w:t>S.</w:t>
      </w:r>
      <w:r>
        <w:rPr>
          <w:spacing w:val="-9"/>
          <w:sz w:val="20"/>
        </w:rPr>
        <w:t xml:space="preserve"> </w:t>
      </w:r>
      <w:r>
        <w:rPr>
          <w:sz w:val="20"/>
        </w:rPr>
        <w:t>Santhanam,</w:t>
      </w:r>
      <w:r>
        <w:rPr>
          <w:spacing w:val="-5"/>
          <w:sz w:val="20"/>
        </w:rPr>
        <w:t xml:space="preserve"> </w:t>
      </w:r>
      <w:r>
        <w:rPr>
          <w:sz w:val="20"/>
        </w:rPr>
        <w:t>H.</w:t>
      </w:r>
      <w:r>
        <w:rPr>
          <w:spacing w:val="-9"/>
          <w:sz w:val="20"/>
        </w:rPr>
        <w:t xml:space="preserve"> </w:t>
      </w:r>
      <w:r>
        <w:rPr>
          <w:sz w:val="20"/>
        </w:rPr>
        <w:t>B.</w:t>
      </w:r>
      <w:r>
        <w:rPr>
          <w:spacing w:val="-8"/>
          <w:sz w:val="20"/>
        </w:rPr>
        <w:t xml:space="preserve"> </w:t>
      </w:r>
      <w:r>
        <w:rPr>
          <w:sz w:val="20"/>
        </w:rPr>
        <w:t>John,</w:t>
      </w:r>
      <w:r>
        <w:rPr>
          <w:spacing w:val="-6"/>
          <w:sz w:val="20"/>
        </w:rPr>
        <w:t xml:space="preserve"> </w:t>
      </w:r>
      <w:r>
        <w:rPr>
          <w:sz w:val="20"/>
        </w:rPr>
        <w:t>Q.</w:t>
      </w:r>
      <w:r>
        <w:rPr>
          <w:spacing w:val="-9"/>
          <w:sz w:val="20"/>
        </w:rPr>
        <w:t xml:space="preserve"> </w:t>
      </w:r>
      <w:r>
        <w:rPr>
          <w:spacing w:val="-2"/>
          <w:sz w:val="20"/>
        </w:rPr>
        <w:t>Bassat,</w:t>
      </w:r>
    </w:p>
    <w:p w14:paraId="4BCCFC73" w14:textId="77777777" w:rsidR="00041814" w:rsidRDefault="00BD1F93">
      <w:pPr>
        <w:pStyle w:val="BodyText"/>
        <w:spacing w:before="11" w:line="252" w:lineRule="auto"/>
        <w:ind w:left="510" w:right="118"/>
      </w:pPr>
      <w:r>
        <w:rPr>
          <w:spacing w:val="-2"/>
        </w:rPr>
        <w:t>J.</w:t>
      </w:r>
      <w:r>
        <w:rPr>
          <w:spacing w:val="-11"/>
        </w:rPr>
        <w:t xml:space="preserve"> </w:t>
      </w:r>
      <w:proofErr w:type="spellStart"/>
      <w:r>
        <w:rPr>
          <w:spacing w:val="-2"/>
        </w:rPr>
        <w:t>Bramugy</w:t>
      </w:r>
      <w:proofErr w:type="spellEnd"/>
      <w:r>
        <w:rPr>
          <w:spacing w:val="-2"/>
        </w:rPr>
        <w:t>,</w:t>
      </w:r>
      <w:r>
        <w:rPr>
          <w:spacing w:val="-7"/>
        </w:rPr>
        <w:t xml:space="preserve"> </w:t>
      </w:r>
      <w:r>
        <w:rPr>
          <w:spacing w:val="-2"/>
        </w:rPr>
        <w:t>A.</w:t>
      </w:r>
      <w:r>
        <w:rPr>
          <w:spacing w:val="-11"/>
        </w:rPr>
        <w:t xml:space="preserve"> </w:t>
      </w:r>
      <w:proofErr w:type="spellStart"/>
      <w:r>
        <w:rPr>
          <w:spacing w:val="-2"/>
        </w:rPr>
        <w:t>Bardají</w:t>
      </w:r>
      <w:proofErr w:type="spellEnd"/>
      <w:r>
        <w:rPr>
          <w:spacing w:val="-2"/>
        </w:rPr>
        <w:t>,</w:t>
      </w:r>
      <w:r>
        <w:rPr>
          <w:spacing w:val="-6"/>
        </w:rPr>
        <w:t xml:space="preserve"> </w:t>
      </w:r>
      <w:r>
        <w:rPr>
          <w:i/>
          <w:spacing w:val="-2"/>
        </w:rPr>
        <w:t>et</w:t>
      </w:r>
      <w:r>
        <w:rPr>
          <w:i/>
          <w:spacing w:val="-6"/>
        </w:rPr>
        <w:t xml:space="preserve"> </w:t>
      </w:r>
      <w:r>
        <w:rPr>
          <w:i/>
          <w:spacing w:val="-2"/>
        </w:rPr>
        <w:t>al.</w:t>
      </w:r>
      <w:r>
        <w:rPr>
          <w:spacing w:val="-2"/>
        </w:rPr>
        <w:t>,</w:t>
      </w:r>
      <w:r>
        <w:rPr>
          <w:spacing w:val="-7"/>
        </w:rPr>
        <w:t xml:space="preserve"> </w:t>
      </w:r>
      <w:r>
        <w:rPr>
          <w:spacing w:val="-2"/>
        </w:rPr>
        <w:t>“Neurodevelopmental</w:t>
      </w:r>
      <w:r>
        <w:rPr>
          <w:spacing w:val="-11"/>
        </w:rPr>
        <w:t xml:space="preserve"> </w:t>
      </w:r>
      <w:r>
        <w:rPr>
          <w:spacing w:val="-2"/>
        </w:rPr>
        <w:t>and</w:t>
      </w:r>
      <w:r>
        <w:rPr>
          <w:spacing w:val="-10"/>
        </w:rPr>
        <w:t xml:space="preserve"> </w:t>
      </w:r>
      <w:r>
        <w:rPr>
          <w:spacing w:val="-2"/>
        </w:rPr>
        <w:t>growth</w:t>
      </w:r>
      <w:r>
        <w:rPr>
          <w:spacing w:val="-10"/>
        </w:rPr>
        <w:t xml:space="preserve"> </w:t>
      </w:r>
      <w:r>
        <w:rPr>
          <w:spacing w:val="-2"/>
        </w:rPr>
        <w:t>outcomes</w:t>
      </w:r>
      <w:r>
        <w:rPr>
          <w:spacing w:val="-10"/>
        </w:rPr>
        <w:t xml:space="preserve"> </w:t>
      </w:r>
      <w:r>
        <w:rPr>
          <w:spacing w:val="-2"/>
        </w:rPr>
        <w:t>after</w:t>
      </w:r>
      <w:r>
        <w:rPr>
          <w:spacing w:val="-10"/>
        </w:rPr>
        <w:t xml:space="preserve"> </w:t>
      </w:r>
      <w:r>
        <w:rPr>
          <w:spacing w:val="-2"/>
        </w:rPr>
        <w:t>invasive</w:t>
      </w:r>
      <w:r>
        <w:rPr>
          <w:spacing w:val="-10"/>
        </w:rPr>
        <w:t xml:space="preserve"> </w:t>
      </w:r>
      <w:r>
        <w:rPr>
          <w:spacing w:val="-2"/>
        </w:rPr>
        <w:t xml:space="preserve">group </w:t>
      </w:r>
      <w:r>
        <w:t>b streptococcus in early infancy:</w:t>
      </w:r>
      <w:r>
        <w:rPr>
          <w:spacing w:val="40"/>
        </w:rPr>
        <w:t xml:space="preserve"> </w:t>
      </w:r>
      <w:r>
        <w:t xml:space="preserve">A multi-country matched cohort study in south </w:t>
      </w:r>
      <w:proofErr w:type="spellStart"/>
      <w:r>
        <w:t>africa</w:t>
      </w:r>
      <w:proofErr w:type="spellEnd"/>
      <w:r>
        <w:t xml:space="preserve">, </w:t>
      </w:r>
      <w:proofErr w:type="spellStart"/>
      <w:r>
        <w:t>mozambique</w:t>
      </w:r>
      <w:proofErr w:type="spellEnd"/>
      <w:r>
        <w:t>,</w:t>
      </w:r>
      <w:r>
        <w:rPr>
          <w:spacing w:val="-4"/>
        </w:rPr>
        <w:t xml:space="preserve"> </w:t>
      </w:r>
      <w:proofErr w:type="spellStart"/>
      <w:r>
        <w:t>india</w:t>
      </w:r>
      <w:proofErr w:type="spellEnd"/>
      <w:r>
        <w:t>,</w:t>
      </w:r>
      <w:r>
        <w:rPr>
          <w:spacing w:val="-4"/>
        </w:rPr>
        <w:t xml:space="preserve"> </w:t>
      </w:r>
      <w:proofErr w:type="spellStart"/>
      <w:r>
        <w:t>kenya</w:t>
      </w:r>
      <w:proofErr w:type="spellEnd"/>
      <w:r>
        <w:t>,</w:t>
      </w:r>
      <w:r>
        <w:rPr>
          <w:spacing w:val="-4"/>
        </w:rPr>
        <w:t xml:space="preserve"> </w:t>
      </w:r>
      <w:r>
        <w:t>and</w:t>
      </w:r>
      <w:r>
        <w:rPr>
          <w:spacing w:val="-4"/>
        </w:rPr>
        <w:t xml:space="preserve"> </w:t>
      </w:r>
      <w:proofErr w:type="spellStart"/>
      <w:r>
        <w:t>argentina</w:t>
      </w:r>
      <w:proofErr w:type="spellEnd"/>
      <w:r>
        <w:t>,”</w:t>
      </w:r>
      <w:r>
        <w:rPr>
          <w:spacing w:val="7"/>
        </w:rPr>
        <w:t xml:space="preserve"> </w:t>
      </w:r>
      <w:proofErr w:type="spellStart"/>
      <w:r>
        <w:rPr>
          <w:i/>
        </w:rPr>
        <w:t>EClinicalMedicine</w:t>
      </w:r>
      <w:proofErr w:type="spellEnd"/>
      <w:r>
        <w:t>,</w:t>
      </w:r>
      <w:r>
        <w:rPr>
          <w:spacing w:val="-4"/>
        </w:rPr>
        <w:t xml:space="preserve"> </w:t>
      </w:r>
      <w:r>
        <w:t>vol.</w:t>
      </w:r>
      <w:r>
        <w:rPr>
          <w:spacing w:val="-4"/>
        </w:rPr>
        <w:t xml:space="preserve"> </w:t>
      </w:r>
      <w:r>
        <w:t>47,</w:t>
      </w:r>
      <w:r>
        <w:rPr>
          <w:spacing w:val="-4"/>
        </w:rPr>
        <w:t xml:space="preserve"> </w:t>
      </w:r>
      <w:r>
        <w:t>2022.</w:t>
      </w:r>
    </w:p>
    <w:p w14:paraId="11FDAD62" w14:textId="77777777" w:rsidR="00041814" w:rsidRDefault="00BD1F93">
      <w:pPr>
        <w:pStyle w:val="ListParagraph"/>
        <w:numPr>
          <w:ilvl w:val="0"/>
          <w:numId w:val="1"/>
        </w:numPr>
        <w:tabs>
          <w:tab w:val="left" w:pos="506"/>
        </w:tabs>
        <w:spacing w:before="151"/>
        <w:ind w:left="506" w:hanging="406"/>
        <w:jc w:val="both"/>
        <w:rPr>
          <w:sz w:val="20"/>
        </w:rPr>
      </w:pPr>
      <w:r>
        <w:rPr>
          <w:sz w:val="20"/>
        </w:rPr>
        <w:t>L.</w:t>
      </w:r>
      <w:r>
        <w:rPr>
          <w:spacing w:val="27"/>
          <w:sz w:val="20"/>
        </w:rPr>
        <w:t xml:space="preserve"> </w:t>
      </w:r>
      <w:r>
        <w:rPr>
          <w:sz w:val="20"/>
        </w:rPr>
        <w:t>M.</w:t>
      </w:r>
      <w:r>
        <w:rPr>
          <w:spacing w:val="27"/>
          <w:sz w:val="20"/>
        </w:rPr>
        <w:t xml:space="preserve"> </w:t>
      </w:r>
      <w:r>
        <w:rPr>
          <w:sz w:val="20"/>
        </w:rPr>
        <w:t>Harden,</w:t>
      </w:r>
      <w:r>
        <w:rPr>
          <w:spacing w:val="31"/>
          <w:sz w:val="20"/>
        </w:rPr>
        <w:t xml:space="preserve"> </w:t>
      </w:r>
      <w:r>
        <w:rPr>
          <w:sz w:val="20"/>
        </w:rPr>
        <w:t>S.</w:t>
      </w:r>
      <w:r>
        <w:rPr>
          <w:spacing w:val="27"/>
          <w:sz w:val="20"/>
        </w:rPr>
        <w:t xml:space="preserve"> </w:t>
      </w:r>
      <w:r>
        <w:rPr>
          <w:sz w:val="20"/>
        </w:rPr>
        <w:t>Leahy,</w:t>
      </w:r>
      <w:r>
        <w:rPr>
          <w:spacing w:val="30"/>
          <w:sz w:val="20"/>
        </w:rPr>
        <w:t xml:space="preserve"> </w:t>
      </w:r>
      <w:r>
        <w:rPr>
          <w:sz w:val="20"/>
        </w:rPr>
        <w:t>S.</w:t>
      </w:r>
      <w:r>
        <w:rPr>
          <w:spacing w:val="28"/>
          <w:sz w:val="20"/>
        </w:rPr>
        <w:t xml:space="preserve"> </w:t>
      </w:r>
      <w:r>
        <w:rPr>
          <w:sz w:val="20"/>
        </w:rPr>
        <w:t>G.</w:t>
      </w:r>
      <w:r>
        <w:rPr>
          <w:spacing w:val="27"/>
          <w:sz w:val="20"/>
        </w:rPr>
        <w:t xml:space="preserve"> </w:t>
      </w:r>
      <w:r>
        <w:rPr>
          <w:sz w:val="20"/>
        </w:rPr>
        <w:t>Lala,</w:t>
      </w:r>
      <w:r>
        <w:rPr>
          <w:spacing w:val="30"/>
          <w:sz w:val="20"/>
        </w:rPr>
        <w:t xml:space="preserve"> </w:t>
      </w:r>
      <w:r>
        <w:rPr>
          <w:sz w:val="20"/>
        </w:rPr>
        <w:t>P.</w:t>
      </w:r>
      <w:r>
        <w:rPr>
          <w:spacing w:val="28"/>
          <w:sz w:val="20"/>
        </w:rPr>
        <w:t xml:space="preserve"> </w:t>
      </w:r>
      <w:r>
        <w:rPr>
          <w:sz w:val="20"/>
        </w:rPr>
        <w:t>Paul,</w:t>
      </w:r>
      <w:r>
        <w:rPr>
          <w:spacing w:val="30"/>
          <w:sz w:val="20"/>
        </w:rPr>
        <w:t xml:space="preserve"> </w:t>
      </w:r>
      <w:r>
        <w:rPr>
          <w:sz w:val="20"/>
        </w:rPr>
        <w:t>J.</w:t>
      </w:r>
      <w:r>
        <w:rPr>
          <w:spacing w:val="27"/>
          <w:sz w:val="20"/>
        </w:rPr>
        <w:t xml:space="preserve"> </w:t>
      </w:r>
      <w:r>
        <w:rPr>
          <w:sz w:val="20"/>
        </w:rPr>
        <w:t>Chandna,</w:t>
      </w:r>
      <w:r>
        <w:rPr>
          <w:spacing w:val="31"/>
          <w:sz w:val="20"/>
        </w:rPr>
        <w:t xml:space="preserve"> </w:t>
      </w:r>
      <w:r>
        <w:rPr>
          <w:sz w:val="20"/>
        </w:rPr>
        <w:t>S.</w:t>
      </w:r>
      <w:r>
        <w:rPr>
          <w:spacing w:val="27"/>
          <w:sz w:val="20"/>
        </w:rPr>
        <w:t xml:space="preserve"> </w:t>
      </w:r>
      <w:proofErr w:type="spellStart"/>
      <w:r>
        <w:rPr>
          <w:sz w:val="20"/>
        </w:rPr>
        <w:t>Lowick</w:t>
      </w:r>
      <w:proofErr w:type="spellEnd"/>
      <w:r>
        <w:rPr>
          <w:sz w:val="20"/>
        </w:rPr>
        <w:t>,</w:t>
      </w:r>
      <w:r>
        <w:rPr>
          <w:spacing w:val="31"/>
          <w:sz w:val="20"/>
        </w:rPr>
        <w:t xml:space="preserve"> </w:t>
      </w:r>
      <w:r>
        <w:rPr>
          <w:sz w:val="20"/>
        </w:rPr>
        <w:t>S.</w:t>
      </w:r>
      <w:r>
        <w:rPr>
          <w:spacing w:val="27"/>
          <w:sz w:val="20"/>
        </w:rPr>
        <w:t xml:space="preserve"> </w:t>
      </w:r>
      <w:r>
        <w:rPr>
          <w:sz w:val="20"/>
        </w:rPr>
        <w:t>Mbatha,</w:t>
      </w:r>
      <w:r>
        <w:rPr>
          <w:spacing w:val="31"/>
          <w:sz w:val="20"/>
        </w:rPr>
        <w:t xml:space="preserve"> </w:t>
      </w:r>
      <w:r>
        <w:rPr>
          <w:sz w:val="20"/>
        </w:rPr>
        <w:t>T.</w:t>
      </w:r>
      <w:r>
        <w:rPr>
          <w:spacing w:val="27"/>
          <w:sz w:val="20"/>
        </w:rPr>
        <w:t xml:space="preserve"> </w:t>
      </w:r>
      <w:r>
        <w:rPr>
          <w:spacing w:val="-2"/>
          <w:sz w:val="20"/>
        </w:rPr>
        <w:t>Jaye,</w:t>
      </w:r>
    </w:p>
    <w:p w14:paraId="4BF147C4" w14:textId="77777777" w:rsidR="00041814" w:rsidRDefault="00BD1F93">
      <w:pPr>
        <w:pStyle w:val="BodyText"/>
        <w:spacing w:before="12" w:line="252" w:lineRule="auto"/>
        <w:ind w:left="510" w:right="117"/>
      </w:pPr>
      <w:r>
        <w:t xml:space="preserve">B. Laughton, A. </w:t>
      </w:r>
      <w:proofErr w:type="spellStart"/>
      <w:r>
        <w:t>Ghoor</w:t>
      </w:r>
      <w:proofErr w:type="spellEnd"/>
      <w:r>
        <w:t xml:space="preserve">, </w:t>
      </w:r>
      <w:r>
        <w:rPr>
          <w:i/>
        </w:rPr>
        <w:t>et al.</w:t>
      </w:r>
      <w:r>
        <w:t xml:space="preserve">, “South </w:t>
      </w:r>
      <w:proofErr w:type="spellStart"/>
      <w:r>
        <w:t>african</w:t>
      </w:r>
      <w:proofErr w:type="spellEnd"/>
      <w:r>
        <w:t xml:space="preserve"> children:</w:t>
      </w:r>
      <w:r>
        <w:rPr>
          <w:spacing w:val="29"/>
        </w:rPr>
        <w:t xml:space="preserve"> </w:t>
      </w:r>
      <w:r>
        <w:t xml:space="preserve">a matched cohort study of </w:t>
      </w:r>
      <w:proofErr w:type="spellStart"/>
      <w:r>
        <w:t>neurode</w:t>
      </w:r>
      <w:proofErr w:type="spellEnd"/>
      <w:r>
        <w:t xml:space="preserve">- </w:t>
      </w:r>
      <w:proofErr w:type="spellStart"/>
      <w:r>
        <w:t>velopmental</w:t>
      </w:r>
      <w:proofErr w:type="spellEnd"/>
      <w:r>
        <w:t xml:space="preserve"> impairment in survivors of invasive group b streptococcus disease aged 5 to 8 years,”</w:t>
      </w:r>
      <w:r>
        <w:rPr>
          <w:spacing w:val="14"/>
        </w:rPr>
        <w:t xml:space="preserve"> </w:t>
      </w:r>
      <w:r>
        <w:rPr>
          <w:i/>
        </w:rPr>
        <w:t>Clinical Infectious Diseases</w:t>
      </w:r>
      <w:r>
        <w:t>, vol. 74, no. Supplement_1, pp. S5–S13, 2022.</w:t>
      </w:r>
    </w:p>
    <w:p w14:paraId="025B08C4" w14:textId="77777777" w:rsidR="00041814" w:rsidRDefault="00BD1F93">
      <w:pPr>
        <w:pStyle w:val="ListParagraph"/>
        <w:numPr>
          <w:ilvl w:val="0"/>
          <w:numId w:val="1"/>
        </w:numPr>
        <w:tabs>
          <w:tab w:val="left" w:pos="506"/>
        </w:tabs>
        <w:spacing w:before="150"/>
        <w:ind w:left="506" w:hanging="406"/>
        <w:jc w:val="both"/>
        <w:rPr>
          <w:sz w:val="20"/>
        </w:rPr>
      </w:pPr>
      <w:r>
        <w:rPr>
          <w:sz w:val="20"/>
        </w:rPr>
        <w:t>H.</w:t>
      </w:r>
      <w:r>
        <w:rPr>
          <w:spacing w:val="-13"/>
          <w:sz w:val="20"/>
        </w:rPr>
        <w:t xml:space="preserve"> </w:t>
      </w:r>
      <w:r>
        <w:rPr>
          <w:sz w:val="20"/>
        </w:rPr>
        <w:t>B.</w:t>
      </w:r>
      <w:r>
        <w:rPr>
          <w:spacing w:val="-12"/>
          <w:sz w:val="20"/>
        </w:rPr>
        <w:t xml:space="preserve"> </w:t>
      </w:r>
      <w:r>
        <w:rPr>
          <w:sz w:val="20"/>
        </w:rPr>
        <w:t>John,</w:t>
      </w:r>
      <w:r>
        <w:rPr>
          <w:spacing w:val="-9"/>
          <w:sz w:val="20"/>
        </w:rPr>
        <w:t xml:space="preserve"> </w:t>
      </w:r>
      <w:r>
        <w:rPr>
          <w:sz w:val="20"/>
        </w:rPr>
        <w:t>A.</w:t>
      </w:r>
      <w:r>
        <w:rPr>
          <w:spacing w:val="-12"/>
          <w:sz w:val="20"/>
        </w:rPr>
        <w:t xml:space="preserve"> </w:t>
      </w:r>
      <w:r>
        <w:rPr>
          <w:sz w:val="20"/>
        </w:rPr>
        <w:t>Arumugam,</w:t>
      </w:r>
      <w:r>
        <w:rPr>
          <w:spacing w:val="-9"/>
          <w:sz w:val="20"/>
        </w:rPr>
        <w:t xml:space="preserve"> </w:t>
      </w:r>
      <w:r>
        <w:rPr>
          <w:sz w:val="20"/>
        </w:rPr>
        <w:t>M.</w:t>
      </w:r>
      <w:r>
        <w:rPr>
          <w:spacing w:val="-13"/>
          <w:sz w:val="20"/>
        </w:rPr>
        <w:t xml:space="preserve"> </w:t>
      </w:r>
      <w:r>
        <w:rPr>
          <w:sz w:val="20"/>
        </w:rPr>
        <w:t>Priya,</w:t>
      </w:r>
      <w:r>
        <w:rPr>
          <w:spacing w:val="-9"/>
          <w:sz w:val="20"/>
        </w:rPr>
        <w:t xml:space="preserve"> </w:t>
      </w:r>
      <w:r>
        <w:rPr>
          <w:sz w:val="20"/>
        </w:rPr>
        <w:t>N.</w:t>
      </w:r>
      <w:r>
        <w:rPr>
          <w:spacing w:val="-12"/>
          <w:sz w:val="20"/>
        </w:rPr>
        <w:t xml:space="preserve"> </w:t>
      </w:r>
      <w:r>
        <w:rPr>
          <w:sz w:val="20"/>
        </w:rPr>
        <w:t>Murugesan,</w:t>
      </w:r>
      <w:r>
        <w:rPr>
          <w:spacing w:val="-9"/>
          <w:sz w:val="20"/>
        </w:rPr>
        <w:t xml:space="preserve"> </w:t>
      </w:r>
      <w:r>
        <w:rPr>
          <w:sz w:val="20"/>
        </w:rPr>
        <w:t>N.</w:t>
      </w:r>
      <w:r>
        <w:rPr>
          <w:spacing w:val="-12"/>
          <w:sz w:val="20"/>
        </w:rPr>
        <w:t xml:space="preserve"> </w:t>
      </w:r>
      <w:proofErr w:type="spellStart"/>
      <w:r>
        <w:rPr>
          <w:sz w:val="20"/>
        </w:rPr>
        <w:t>Rajendraprasad</w:t>
      </w:r>
      <w:proofErr w:type="spellEnd"/>
      <w:r>
        <w:rPr>
          <w:sz w:val="20"/>
        </w:rPr>
        <w:t>,</w:t>
      </w:r>
      <w:r>
        <w:rPr>
          <w:spacing w:val="-10"/>
          <w:sz w:val="20"/>
        </w:rPr>
        <w:t xml:space="preserve"> </w:t>
      </w:r>
      <w:r>
        <w:rPr>
          <w:sz w:val="20"/>
        </w:rPr>
        <w:t>G.</w:t>
      </w:r>
      <w:r>
        <w:rPr>
          <w:spacing w:val="-12"/>
          <w:sz w:val="20"/>
        </w:rPr>
        <w:t xml:space="preserve"> </w:t>
      </w:r>
      <w:r>
        <w:rPr>
          <w:sz w:val="20"/>
        </w:rPr>
        <w:t>Rebekah,</w:t>
      </w:r>
      <w:r>
        <w:rPr>
          <w:spacing w:val="-10"/>
          <w:sz w:val="20"/>
        </w:rPr>
        <w:t xml:space="preserve"> </w:t>
      </w:r>
      <w:r>
        <w:rPr>
          <w:sz w:val="20"/>
        </w:rPr>
        <w:t>P.</w:t>
      </w:r>
      <w:r>
        <w:rPr>
          <w:spacing w:val="-12"/>
          <w:sz w:val="20"/>
        </w:rPr>
        <w:t xml:space="preserve"> </w:t>
      </w:r>
      <w:r>
        <w:rPr>
          <w:spacing w:val="-2"/>
          <w:sz w:val="20"/>
        </w:rPr>
        <w:t>Paul,</w:t>
      </w:r>
    </w:p>
    <w:p w14:paraId="796C0384" w14:textId="77777777" w:rsidR="00041814" w:rsidRDefault="00BD1F93">
      <w:pPr>
        <w:pStyle w:val="BodyText"/>
        <w:spacing w:before="12" w:line="252" w:lineRule="auto"/>
        <w:ind w:left="510" w:right="118"/>
      </w:pPr>
      <w:r>
        <w:t xml:space="preserve">J. Chandna, J. E. Lawn, and S. Santhanam, “South </w:t>
      </w:r>
      <w:proofErr w:type="spellStart"/>
      <w:r>
        <w:t>indian</w:t>
      </w:r>
      <w:proofErr w:type="spellEnd"/>
      <w:r>
        <w:t xml:space="preserve"> children’s neurodevelopmental outcomes after group b streptococcus invasive disease:</w:t>
      </w:r>
      <w:r>
        <w:rPr>
          <w:spacing w:val="40"/>
        </w:rPr>
        <w:t xml:space="preserve"> </w:t>
      </w:r>
      <w:r>
        <w:t xml:space="preserve">a matched-cohort study,” </w:t>
      </w:r>
      <w:r>
        <w:rPr>
          <w:i/>
        </w:rPr>
        <w:t>Clinical Infectious Diseases</w:t>
      </w:r>
      <w:r>
        <w:t>,</w:t>
      </w:r>
      <w:r>
        <w:rPr>
          <w:spacing w:val="-1"/>
        </w:rPr>
        <w:t xml:space="preserve"> </w:t>
      </w:r>
      <w:r>
        <w:t>vol.</w:t>
      </w:r>
      <w:r>
        <w:rPr>
          <w:spacing w:val="-1"/>
        </w:rPr>
        <w:t xml:space="preserve"> </w:t>
      </w:r>
      <w:r>
        <w:t>74,</w:t>
      </w:r>
      <w:r>
        <w:rPr>
          <w:spacing w:val="-1"/>
        </w:rPr>
        <w:t xml:space="preserve"> </w:t>
      </w:r>
      <w:r>
        <w:t>no.</w:t>
      </w:r>
      <w:r>
        <w:rPr>
          <w:spacing w:val="-1"/>
        </w:rPr>
        <w:t xml:space="preserve"> </w:t>
      </w:r>
      <w:r>
        <w:t>Supplement_1,</w:t>
      </w:r>
      <w:r>
        <w:rPr>
          <w:spacing w:val="-1"/>
        </w:rPr>
        <w:t xml:space="preserve"> </w:t>
      </w:r>
      <w:r>
        <w:t>pp.</w:t>
      </w:r>
      <w:r>
        <w:rPr>
          <w:spacing w:val="-1"/>
        </w:rPr>
        <w:t xml:space="preserve"> </w:t>
      </w:r>
      <w:r>
        <w:t>S24–S34,</w:t>
      </w:r>
      <w:r>
        <w:rPr>
          <w:spacing w:val="-1"/>
        </w:rPr>
        <w:t xml:space="preserve"> </w:t>
      </w:r>
      <w:r>
        <w:t>2022.</w:t>
      </w:r>
    </w:p>
    <w:p w14:paraId="3FCFE7A0" w14:textId="77777777" w:rsidR="00041814" w:rsidRDefault="00BD1F93">
      <w:pPr>
        <w:pStyle w:val="ListParagraph"/>
        <w:numPr>
          <w:ilvl w:val="0"/>
          <w:numId w:val="1"/>
        </w:numPr>
        <w:tabs>
          <w:tab w:val="left" w:pos="506"/>
        </w:tabs>
        <w:spacing w:before="151"/>
        <w:ind w:left="506" w:hanging="406"/>
        <w:jc w:val="both"/>
        <w:rPr>
          <w:sz w:val="20"/>
        </w:rPr>
      </w:pPr>
      <w:bookmarkStart w:id="620" w:name="_bookmark15"/>
      <w:bookmarkEnd w:id="620"/>
      <w:r>
        <w:rPr>
          <w:sz w:val="20"/>
        </w:rPr>
        <w:t>B.</w:t>
      </w:r>
      <w:r>
        <w:rPr>
          <w:spacing w:val="26"/>
          <w:sz w:val="20"/>
        </w:rPr>
        <w:t xml:space="preserve"> </w:t>
      </w:r>
      <w:r>
        <w:rPr>
          <w:sz w:val="20"/>
        </w:rPr>
        <w:t>P.</w:t>
      </w:r>
      <w:r>
        <w:rPr>
          <w:spacing w:val="27"/>
          <w:sz w:val="20"/>
        </w:rPr>
        <w:t xml:space="preserve"> </w:t>
      </w:r>
      <w:r>
        <w:rPr>
          <w:sz w:val="20"/>
        </w:rPr>
        <w:t>Gonçalves,</w:t>
      </w:r>
      <w:r>
        <w:rPr>
          <w:spacing w:val="29"/>
          <w:sz w:val="20"/>
        </w:rPr>
        <w:t xml:space="preserve"> </w:t>
      </w:r>
      <w:r>
        <w:rPr>
          <w:sz w:val="20"/>
        </w:rPr>
        <w:t>S.</w:t>
      </w:r>
      <w:r>
        <w:rPr>
          <w:spacing w:val="27"/>
          <w:sz w:val="20"/>
        </w:rPr>
        <w:t xml:space="preserve"> </w:t>
      </w:r>
      <w:r>
        <w:rPr>
          <w:sz w:val="20"/>
        </w:rPr>
        <w:t>R.</w:t>
      </w:r>
      <w:r>
        <w:rPr>
          <w:spacing w:val="27"/>
          <w:sz w:val="20"/>
        </w:rPr>
        <w:t xml:space="preserve"> </w:t>
      </w:r>
      <w:r>
        <w:rPr>
          <w:sz w:val="20"/>
        </w:rPr>
        <w:t>Procter,</w:t>
      </w:r>
      <w:r>
        <w:rPr>
          <w:spacing w:val="29"/>
          <w:sz w:val="20"/>
        </w:rPr>
        <w:t xml:space="preserve"> </w:t>
      </w:r>
      <w:r>
        <w:rPr>
          <w:sz w:val="20"/>
        </w:rPr>
        <w:t>P.</w:t>
      </w:r>
      <w:r>
        <w:rPr>
          <w:spacing w:val="27"/>
          <w:sz w:val="20"/>
        </w:rPr>
        <w:t xml:space="preserve"> </w:t>
      </w:r>
      <w:r>
        <w:rPr>
          <w:sz w:val="20"/>
        </w:rPr>
        <w:t>Paul,</w:t>
      </w:r>
      <w:r>
        <w:rPr>
          <w:spacing w:val="29"/>
          <w:sz w:val="20"/>
        </w:rPr>
        <w:t xml:space="preserve"> </w:t>
      </w:r>
      <w:r>
        <w:rPr>
          <w:sz w:val="20"/>
        </w:rPr>
        <w:t>J.</w:t>
      </w:r>
      <w:r>
        <w:rPr>
          <w:spacing w:val="27"/>
          <w:sz w:val="20"/>
        </w:rPr>
        <w:t xml:space="preserve"> </w:t>
      </w:r>
      <w:r>
        <w:rPr>
          <w:sz w:val="20"/>
        </w:rPr>
        <w:t>Chandna,</w:t>
      </w:r>
      <w:r>
        <w:rPr>
          <w:spacing w:val="29"/>
          <w:sz w:val="20"/>
        </w:rPr>
        <w:t xml:space="preserve"> </w:t>
      </w:r>
      <w:r>
        <w:rPr>
          <w:sz w:val="20"/>
        </w:rPr>
        <w:t>A.</w:t>
      </w:r>
      <w:r>
        <w:rPr>
          <w:spacing w:val="27"/>
          <w:sz w:val="20"/>
        </w:rPr>
        <w:t xml:space="preserve"> </w:t>
      </w:r>
      <w:r>
        <w:rPr>
          <w:sz w:val="20"/>
        </w:rPr>
        <w:t>Lewin,</w:t>
      </w:r>
      <w:r>
        <w:rPr>
          <w:spacing w:val="30"/>
          <w:sz w:val="20"/>
        </w:rPr>
        <w:t xml:space="preserve"> </w:t>
      </w:r>
      <w:r>
        <w:rPr>
          <w:sz w:val="20"/>
        </w:rPr>
        <w:t>F.</w:t>
      </w:r>
      <w:r>
        <w:rPr>
          <w:spacing w:val="26"/>
          <w:sz w:val="20"/>
        </w:rPr>
        <w:t xml:space="preserve"> </w:t>
      </w:r>
      <w:r>
        <w:rPr>
          <w:sz w:val="20"/>
        </w:rPr>
        <w:t>Seedat,</w:t>
      </w:r>
      <w:r>
        <w:rPr>
          <w:spacing w:val="30"/>
          <w:sz w:val="20"/>
        </w:rPr>
        <w:t xml:space="preserve"> </w:t>
      </w:r>
      <w:r>
        <w:rPr>
          <w:sz w:val="20"/>
        </w:rPr>
        <w:t>A.</w:t>
      </w:r>
      <w:r>
        <w:rPr>
          <w:spacing w:val="26"/>
          <w:sz w:val="20"/>
        </w:rPr>
        <w:t xml:space="preserve"> </w:t>
      </w:r>
      <w:proofErr w:type="spellStart"/>
      <w:r>
        <w:rPr>
          <w:spacing w:val="-2"/>
          <w:sz w:val="20"/>
        </w:rPr>
        <w:t>Koukounari</w:t>
      </w:r>
      <w:proofErr w:type="spellEnd"/>
      <w:r>
        <w:rPr>
          <w:spacing w:val="-2"/>
          <w:sz w:val="20"/>
        </w:rPr>
        <w:t>,</w:t>
      </w:r>
    </w:p>
    <w:p w14:paraId="25F5BBAB" w14:textId="77777777" w:rsidR="00041814" w:rsidRDefault="00BD1F93">
      <w:pPr>
        <w:pStyle w:val="BodyText"/>
        <w:spacing w:before="12" w:line="252" w:lineRule="auto"/>
        <w:ind w:left="510" w:right="118"/>
      </w:pPr>
      <w:r>
        <w:t>Z.</w:t>
      </w:r>
      <w:r>
        <w:rPr>
          <w:spacing w:val="-12"/>
        </w:rPr>
        <w:t xml:space="preserve"> </w:t>
      </w:r>
      <w:proofErr w:type="spellStart"/>
      <w:r>
        <w:t>Dangor</w:t>
      </w:r>
      <w:proofErr w:type="spellEnd"/>
      <w:r>
        <w:t>,</w:t>
      </w:r>
      <w:r>
        <w:rPr>
          <w:spacing w:val="-11"/>
        </w:rPr>
        <w:t xml:space="preserve"> </w:t>
      </w:r>
      <w:r>
        <w:t>S.</w:t>
      </w:r>
      <w:r>
        <w:rPr>
          <w:spacing w:val="-12"/>
        </w:rPr>
        <w:t xml:space="preserve"> </w:t>
      </w:r>
      <w:r>
        <w:t>Leahy,</w:t>
      </w:r>
      <w:r>
        <w:rPr>
          <w:spacing w:val="-11"/>
        </w:rPr>
        <w:t xml:space="preserve"> </w:t>
      </w:r>
      <w:r>
        <w:t>S.</w:t>
      </w:r>
      <w:r>
        <w:rPr>
          <w:spacing w:val="-12"/>
        </w:rPr>
        <w:t xml:space="preserve"> </w:t>
      </w:r>
      <w:r>
        <w:t>Santhanam,</w:t>
      </w:r>
      <w:r>
        <w:rPr>
          <w:spacing w:val="-10"/>
        </w:rPr>
        <w:t xml:space="preserve"> </w:t>
      </w:r>
      <w:r>
        <w:rPr>
          <w:i/>
        </w:rPr>
        <w:t>et</w:t>
      </w:r>
      <w:r>
        <w:rPr>
          <w:i/>
          <w:spacing w:val="-8"/>
        </w:rPr>
        <w:t xml:space="preserve"> </w:t>
      </w:r>
      <w:r>
        <w:rPr>
          <w:i/>
        </w:rPr>
        <w:t>al.</w:t>
      </w:r>
      <w:r>
        <w:t>,</w:t>
      </w:r>
      <w:r>
        <w:rPr>
          <w:spacing w:val="-11"/>
        </w:rPr>
        <w:t xml:space="preserve"> </w:t>
      </w:r>
      <w:r>
        <w:t>“Group</w:t>
      </w:r>
      <w:r>
        <w:rPr>
          <w:spacing w:val="-12"/>
        </w:rPr>
        <w:t xml:space="preserve"> </w:t>
      </w:r>
      <w:r>
        <w:t>b</w:t>
      </w:r>
      <w:r>
        <w:rPr>
          <w:spacing w:val="-12"/>
        </w:rPr>
        <w:t xml:space="preserve"> </w:t>
      </w:r>
      <w:r>
        <w:t>streptococcus</w:t>
      </w:r>
      <w:r>
        <w:rPr>
          <w:spacing w:val="-12"/>
        </w:rPr>
        <w:t xml:space="preserve"> </w:t>
      </w:r>
      <w:r>
        <w:t>infection</w:t>
      </w:r>
      <w:r>
        <w:rPr>
          <w:spacing w:val="-12"/>
        </w:rPr>
        <w:t xml:space="preserve"> </w:t>
      </w:r>
      <w:r>
        <w:t>during</w:t>
      </w:r>
      <w:r>
        <w:rPr>
          <w:spacing w:val="-12"/>
        </w:rPr>
        <w:t xml:space="preserve"> </w:t>
      </w:r>
      <w:r>
        <w:t>pregnancy and infancy:</w:t>
      </w:r>
      <w:r>
        <w:rPr>
          <w:spacing w:val="40"/>
        </w:rPr>
        <w:t xml:space="preserve"> </w:t>
      </w:r>
      <w:r>
        <w:t xml:space="preserve">estimates of regional and global burden,” </w:t>
      </w:r>
      <w:r>
        <w:rPr>
          <w:i/>
        </w:rPr>
        <w:t>The Lancet Global Health</w:t>
      </w:r>
      <w:r>
        <w:t>, vol. 10, no. 6, pp. e807–e819, 2022.</w:t>
      </w:r>
    </w:p>
    <w:p w14:paraId="5F2D6117" w14:textId="77777777" w:rsidR="00041814" w:rsidRPr="00C702B6" w:rsidRDefault="00BD1F93">
      <w:pPr>
        <w:pStyle w:val="ListParagraph"/>
        <w:numPr>
          <w:ilvl w:val="0"/>
          <w:numId w:val="1"/>
        </w:numPr>
        <w:tabs>
          <w:tab w:val="left" w:pos="506"/>
        </w:tabs>
        <w:spacing w:before="150"/>
        <w:ind w:left="506" w:hanging="406"/>
        <w:jc w:val="both"/>
        <w:rPr>
          <w:sz w:val="20"/>
          <w:lang w:val="es-MX"/>
          <w:rPrChange w:id="621" w:author="Cavalli, Lea" w:date="2025-01-22T09:06:00Z" w16du:dateUtc="2025-01-22T08:06:00Z">
            <w:rPr>
              <w:sz w:val="20"/>
            </w:rPr>
          </w:rPrChange>
        </w:rPr>
      </w:pPr>
      <w:bookmarkStart w:id="622" w:name="_bookmark16"/>
      <w:bookmarkEnd w:id="622"/>
      <w:r w:rsidRPr="00C702B6">
        <w:rPr>
          <w:sz w:val="20"/>
          <w:lang w:val="es-MX"/>
          <w:rPrChange w:id="623" w:author="Cavalli, Lea" w:date="2025-01-22T09:06:00Z" w16du:dateUtc="2025-01-22T08:06:00Z">
            <w:rPr>
              <w:sz w:val="20"/>
            </w:rPr>
          </w:rPrChange>
        </w:rPr>
        <w:t>C.</w:t>
      </w:r>
      <w:r w:rsidRPr="00C702B6">
        <w:rPr>
          <w:spacing w:val="-11"/>
          <w:sz w:val="20"/>
          <w:lang w:val="es-MX"/>
          <w:rPrChange w:id="624" w:author="Cavalli, Lea" w:date="2025-01-22T09:06:00Z" w16du:dateUtc="2025-01-22T08:06:00Z">
            <w:rPr>
              <w:spacing w:val="-11"/>
              <w:sz w:val="20"/>
            </w:rPr>
          </w:rPrChange>
        </w:rPr>
        <w:t xml:space="preserve"> </w:t>
      </w:r>
      <w:proofErr w:type="spellStart"/>
      <w:r w:rsidRPr="00C702B6">
        <w:rPr>
          <w:sz w:val="20"/>
          <w:lang w:val="es-MX"/>
          <w:rPrChange w:id="625" w:author="Cavalli, Lea" w:date="2025-01-22T09:06:00Z" w16du:dateUtc="2025-01-22T08:06:00Z">
            <w:rPr>
              <w:sz w:val="20"/>
            </w:rPr>
          </w:rPrChange>
        </w:rPr>
        <w:t>Chaguza</w:t>
      </w:r>
      <w:proofErr w:type="spellEnd"/>
      <w:r w:rsidRPr="00C702B6">
        <w:rPr>
          <w:sz w:val="20"/>
          <w:lang w:val="es-MX"/>
          <w:rPrChange w:id="626" w:author="Cavalli, Lea" w:date="2025-01-22T09:06:00Z" w16du:dateUtc="2025-01-22T08:06:00Z">
            <w:rPr>
              <w:sz w:val="20"/>
            </w:rPr>
          </w:rPrChange>
        </w:rPr>
        <w:t>,</w:t>
      </w:r>
      <w:r w:rsidRPr="00C702B6">
        <w:rPr>
          <w:spacing w:val="-6"/>
          <w:sz w:val="20"/>
          <w:lang w:val="es-MX"/>
          <w:rPrChange w:id="627" w:author="Cavalli, Lea" w:date="2025-01-22T09:06:00Z" w16du:dateUtc="2025-01-22T08:06:00Z">
            <w:rPr>
              <w:spacing w:val="-6"/>
              <w:sz w:val="20"/>
            </w:rPr>
          </w:rPrChange>
        </w:rPr>
        <w:t xml:space="preserve"> </w:t>
      </w:r>
      <w:r w:rsidRPr="00C702B6">
        <w:rPr>
          <w:sz w:val="20"/>
          <w:lang w:val="es-MX"/>
          <w:rPrChange w:id="628" w:author="Cavalli, Lea" w:date="2025-01-22T09:06:00Z" w16du:dateUtc="2025-01-22T08:06:00Z">
            <w:rPr>
              <w:sz w:val="20"/>
            </w:rPr>
          </w:rPrChange>
        </w:rPr>
        <w:t>D.</w:t>
      </w:r>
      <w:r w:rsidRPr="00C702B6">
        <w:rPr>
          <w:spacing w:val="-10"/>
          <w:sz w:val="20"/>
          <w:lang w:val="es-MX"/>
          <w:rPrChange w:id="629" w:author="Cavalli, Lea" w:date="2025-01-22T09:06:00Z" w16du:dateUtc="2025-01-22T08:06:00Z">
            <w:rPr>
              <w:spacing w:val="-10"/>
              <w:sz w:val="20"/>
            </w:rPr>
          </w:rPrChange>
        </w:rPr>
        <w:t xml:space="preserve"> </w:t>
      </w:r>
      <w:proofErr w:type="spellStart"/>
      <w:r w:rsidRPr="00C702B6">
        <w:rPr>
          <w:sz w:val="20"/>
          <w:lang w:val="es-MX"/>
          <w:rPrChange w:id="630" w:author="Cavalli, Lea" w:date="2025-01-22T09:06:00Z" w16du:dateUtc="2025-01-22T08:06:00Z">
            <w:rPr>
              <w:sz w:val="20"/>
            </w:rPr>
          </w:rPrChange>
        </w:rPr>
        <w:t>Jamrozy</w:t>
      </w:r>
      <w:proofErr w:type="spellEnd"/>
      <w:r w:rsidRPr="00C702B6">
        <w:rPr>
          <w:sz w:val="20"/>
          <w:lang w:val="es-MX"/>
          <w:rPrChange w:id="631" w:author="Cavalli, Lea" w:date="2025-01-22T09:06:00Z" w16du:dateUtc="2025-01-22T08:06:00Z">
            <w:rPr>
              <w:sz w:val="20"/>
            </w:rPr>
          </w:rPrChange>
        </w:rPr>
        <w:t>,</w:t>
      </w:r>
      <w:r w:rsidRPr="00C702B6">
        <w:rPr>
          <w:spacing w:val="-6"/>
          <w:sz w:val="20"/>
          <w:lang w:val="es-MX"/>
          <w:rPrChange w:id="632" w:author="Cavalli, Lea" w:date="2025-01-22T09:06:00Z" w16du:dateUtc="2025-01-22T08:06:00Z">
            <w:rPr>
              <w:spacing w:val="-6"/>
              <w:sz w:val="20"/>
            </w:rPr>
          </w:rPrChange>
        </w:rPr>
        <w:t xml:space="preserve"> </w:t>
      </w:r>
      <w:r w:rsidRPr="00C702B6">
        <w:rPr>
          <w:sz w:val="20"/>
          <w:lang w:val="es-MX"/>
          <w:rPrChange w:id="633" w:author="Cavalli, Lea" w:date="2025-01-22T09:06:00Z" w16du:dateUtc="2025-01-22T08:06:00Z">
            <w:rPr>
              <w:sz w:val="20"/>
            </w:rPr>
          </w:rPrChange>
        </w:rPr>
        <w:t>M.</w:t>
      </w:r>
      <w:r w:rsidRPr="00C702B6">
        <w:rPr>
          <w:spacing w:val="-10"/>
          <w:sz w:val="20"/>
          <w:lang w:val="es-MX"/>
          <w:rPrChange w:id="634" w:author="Cavalli, Lea" w:date="2025-01-22T09:06:00Z" w16du:dateUtc="2025-01-22T08:06:00Z">
            <w:rPr>
              <w:spacing w:val="-10"/>
              <w:sz w:val="20"/>
            </w:rPr>
          </w:rPrChange>
        </w:rPr>
        <w:t xml:space="preserve"> </w:t>
      </w:r>
      <w:r w:rsidRPr="00C702B6">
        <w:rPr>
          <w:sz w:val="20"/>
          <w:lang w:val="es-MX"/>
          <w:rPrChange w:id="635" w:author="Cavalli, Lea" w:date="2025-01-22T09:06:00Z" w16du:dateUtc="2025-01-22T08:06:00Z">
            <w:rPr>
              <w:sz w:val="20"/>
            </w:rPr>
          </w:rPrChange>
        </w:rPr>
        <w:t>W.</w:t>
      </w:r>
      <w:r w:rsidRPr="00C702B6">
        <w:rPr>
          <w:spacing w:val="-10"/>
          <w:sz w:val="20"/>
          <w:lang w:val="es-MX"/>
          <w:rPrChange w:id="636" w:author="Cavalli, Lea" w:date="2025-01-22T09:06:00Z" w16du:dateUtc="2025-01-22T08:06:00Z">
            <w:rPr>
              <w:spacing w:val="-10"/>
              <w:sz w:val="20"/>
            </w:rPr>
          </w:rPrChange>
        </w:rPr>
        <w:t xml:space="preserve"> </w:t>
      </w:r>
      <w:proofErr w:type="spellStart"/>
      <w:r w:rsidRPr="00C702B6">
        <w:rPr>
          <w:sz w:val="20"/>
          <w:lang w:val="es-MX"/>
          <w:rPrChange w:id="637" w:author="Cavalli, Lea" w:date="2025-01-22T09:06:00Z" w16du:dateUtc="2025-01-22T08:06:00Z">
            <w:rPr>
              <w:sz w:val="20"/>
            </w:rPr>
          </w:rPrChange>
        </w:rPr>
        <w:t>Bijlsma</w:t>
      </w:r>
      <w:proofErr w:type="spellEnd"/>
      <w:r w:rsidRPr="00C702B6">
        <w:rPr>
          <w:sz w:val="20"/>
          <w:lang w:val="es-MX"/>
          <w:rPrChange w:id="638" w:author="Cavalli, Lea" w:date="2025-01-22T09:06:00Z" w16du:dateUtc="2025-01-22T08:06:00Z">
            <w:rPr>
              <w:sz w:val="20"/>
            </w:rPr>
          </w:rPrChange>
        </w:rPr>
        <w:t>,</w:t>
      </w:r>
      <w:r w:rsidRPr="00C702B6">
        <w:rPr>
          <w:spacing w:val="-7"/>
          <w:sz w:val="20"/>
          <w:lang w:val="es-MX"/>
          <w:rPrChange w:id="639" w:author="Cavalli, Lea" w:date="2025-01-22T09:06:00Z" w16du:dateUtc="2025-01-22T08:06:00Z">
            <w:rPr>
              <w:spacing w:val="-7"/>
              <w:sz w:val="20"/>
            </w:rPr>
          </w:rPrChange>
        </w:rPr>
        <w:t xml:space="preserve"> </w:t>
      </w:r>
      <w:r w:rsidRPr="00C702B6">
        <w:rPr>
          <w:sz w:val="20"/>
          <w:lang w:val="es-MX"/>
          <w:rPrChange w:id="640" w:author="Cavalli, Lea" w:date="2025-01-22T09:06:00Z" w16du:dateUtc="2025-01-22T08:06:00Z">
            <w:rPr>
              <w:sz w:val="20"/>
            </w:rPr>
          </w:rPrChange>
        </w:rPr>
        <w:t>T.</w:t>
      </w:r>
      <w:r w:rsidRPr="00C702B6">
        <w:rPr>
          <w:spacing w:val="-10"/>
          <w:sz w:val="20"/>
          <w:lang w:val="es-MX"/>
          <w:rPrChange w:id="641" w:author="Cavalli, Lea" w:date="2025-01-22T09:06:00Z" w16du:dateUtc="2025-01-22T08:06:00Z">
            <w:rPr>
              <w:spacing w:val="-10"/>
              <w:sz w:val="20"/>
            </w:rPr>
          </w:rPrChange>
        </w:rPr>
        <w:t xml:space="preserve"> </w:t>
      </w:r>
      <w:r w:rsidRPr="00C702B6">
        <w:rPr>
          <w:sz w:val="20"/>
          <w:lang w:val="es-MX"/>
          <w:rPrChange w:id="642" w:author="Cavalli, Lea" w:date="2025-01-22T09:06:00Z" w16du:dateUtc="2025-01-22T08:06:00Z">
            <w:rPr>
              <w:sz w:val="20"/>
            </w:rPr>
          </w:rPrChange>
        </w:rPr>
        <w:t>W.</w:t>
      </w:r>
      <w:r w:rsidRPr="00C702B6">
        <w:rPr>
          <w:spacing w:val="-10"/>
          <w:sz w:val="20"/>
          <w:lang w:val="es-MX"/>
          <w:rPrChange w:id="643" w:author="Cavalli, Lea" w:date="2025-01-22T09:06:00Z" w16du:dateUtc="2025-01-22T08:06:00Z">
            <w:rPr>
              <w:spacing w:val="-10"/>
              <w:sz w:val="20"/>
            </w:rPr>
          </w:rPrChange>
        </w:rPr>
        <w:t xml:space="preserve"> </w:t>
      </w:r>
      <w:proofErr w:type="spellStart"/>
      <w:r w:rsidRPr="00C702B6">
        <w:rPr>
          <w:sz w:val="20"/>
          <w:lang w:val="es-MX"/>
          <w:rPrChange w:id="644" w:author="Cavalli, Lea" w:date="2025-01-22T09:06:00Z" w16du:dateUtc="2025-01-22T08:06:00Z">
            <w:rPr>
              <w:sz w:val="20"/>
            </w:rPr>
          </w:rPrChange>
        </w:rPr>
        <w:t>Kuijpers</w:t>
      </w:r>
      <w:proofErr w:type="spellEnd"/>
      <w:r w:rsidRPr="00C702B6">
        <w:rPr>
          <w:sz w:val="20"/>
          <w:lang w:val="es-MX"/>
          <w:rPrChange w:id="645" w:author="Cavalli, Lea" w:date="2025-01-22T09:06:00Z" w16du:dateUtc="2025-01-22T08:06:00Z">
            <w:rPr>
              <w:sz w:val="20"/>
            </w:rPr>
          </w:rPrChange>
        </w:rPr>
        <w:t>,</w:t>
      </w:r>
      <w:r w:rsidRPr="00C702B6">
        <w:rPr>
          <w:spacing w:val="-6"/>
          <w:sz w:val="20"/>
          <w:lang w:val="es-MX"/>
          <w:rPrChange w:id="646" w:author="Cavalli, Lea" w:date="2025-01-22T09:06:00Z" w16du:dateUtc="2025-01-22T08:06:00Z">
            <w:rPr>
              <w:spacing w:val="-6"/>
              <w:sz w:val="20"/>
            </w:rPr>
          </w:rPrChange>
        </w:rPr>
        <w:t xml:space="preserve"> </w:t>
      </w:r>
      <w:r w:rsidRPr="00C702B6">
        <w:rPr>
          <w:sz w:val="20"/>
          <w:lang w:val="es-MX"/>
          <w:rPrChange w:id="647" w:author="Cavalli, Lea" w:date="2025-01-22T09:06:00Z" w16du:dateUtc="2025-01-22T08:06:00Z">
            <w:rPr>
              <w:sz w:val="20"/>
            </w:rPr>
          </w:rPrChange>
        </w:rPr>
        <w:t>D.</w:t>
      </w:r>
      <w:r w:rsidRPr="00C702B6">
        <w:rPr>
          <w:spacing w:val="-11"/>
          <w:sz w:val="20"/>
          <w:lang w:val="es-MX"/>
          <w:rPrChange w:id="648" w:author="Cavalli, Lea" w:date="2025-01-22T09:06:00Z" w16du:dateUtc="2025-01-22T08:06:00Z">
            <w:rPr>
              <w:spacing w:val="-11"/>
              <w:sz w:val="20"/>
            </w:rPr>
          </w:rPrChange>
        </w:rPr>
        <w:t xml:space="preserve"> </w:t>
      </w:r>
      <w:r w:rsidRPr="00C702B6">
        <w:rPr>
          <w:sz w:val="20"/>
          <w:lang w:val="es-MX"/>
          <w:rPrChange w:id="649" w:author="Cavalli, Lea" w:date="2025-01-22T09:06:00Z" w16du:dateUtc="2025-01-22T08:06:00Z">
            <w:rPr>
              <w:sz w:val="20"/>
            </w:rPr>
          </w:rPrChange>
        </w:rPr>
        <w:t>van</w:t>
      </w:r>
      <w:r w:rsidRPr="00C702B6">
        <w:rPr>
          <w:spacing w:val="-10"/>
          <w:sz w:val="20"/>
          <w:lang w:val="es-MX"/>
          <w:rPrChange w:id="650" w:author="Cavalli, Lea" w:date="2025-01-22T09:06:00Z" w16du:dateUtc="2025-01-22T08:06:00Z">
            <w:rPr>
              <w:spacing w:val="-10"/>
              <w:sz w:val="20"/>
            </w:rPr>
          </w:rPrChange>
        </w:rPr>
        <w:t xml:space="preserve"> </w:t>
      </w:r>
      <w:r w:rsidRPr="00C702B6">
        <w:rPr>
          <w:sz w:val="20"/>
          <w:lang w:val="es-MX"/>
          <w:rPrChange w:id="651" w:author="Cavalli, Lea" w:date="2025-01-22T09:06:00Z" w16du:dateUtc="2025-01-22T08:06:00Z">
            <w:rPr>
              <w:sz w:val="20"/>
            </w:rPr>
          </w:rPrChange>
        </w:rPr>
        <w:t>de</w:t>
      </w:r>
      <w:r w:rsidRPr="00C702B6">
        <w:rPr>
          <w:spacing w:val="-10"/>
          <w:sz w:val="20"/>
          <w:lang w:val="es-MX"/>
          <w:rPrChange w:id="652" w:author="Cavalli, Lea" w:date="2025-01-22T09:06:00Z" w16du:dateUtc="2025-01-22T08:06:00Z">
            <w:rPr>
              <w:spacing w:val="-10"/>
              <w:sz w:val="20"/>
            </w:rPr>
          </w:rPrChange>
        </w:rPr>
        <w:t xml:space="preserve"> </w:t>
      </w:r>
      <w:proofErr w:type="spellStart"/>
      <w:r w:rsidRPr="00C702B6">
        <w:rPr>
          <w:sz w:val="20"/>
          <w:lang w:val="es-MX"/>
          <w:rPrChange w:id="653" w:author="Cavalli, Lea" w:date="2025-01-22T09:06:00Z" w16du:dateUtc="2025-01-22T08:06:00Z">
            <w:rPr>
              <w:sz w:val="20"/>
            </w:rPr>
          </w:rPrChange>
        </w:rPr>
        <w:t>Beek</w:t>
      </w:r>
      <w:proofErr w:type="spellEnd"/>
      <w:r w:rsidRPr="00C702B6">
        <w:rPr>
          <w:sz w:val="20"/>
          <w:lang w:val="es-MX"/>
          <w:rPrChange w:id="654" w:author="Cavalli, Lea" w:date="2025-01-22T09:06:00Z" w16du:dateUtc="2025-01-22T08:06:00Z">
            <w:rPr>
              <w:sz w:val="20"/>
            </w:rPr>
          </w:rPrChange>
        </w:rPr>
        <w:t>,</w:t>
      </w:r>
      <w:r w:rsidRPr="00C702B6">
        <w:rPr>
          <w:spacing w:val="-6"/>
          <w:sz w:val="20"/>
          <w:lang w:val="es-MX"/>
          <w:rPrChange w:id="655" w:author="Cavalli, Lea" w:date="2025-01-22T09:06:00Z" w16du:dateUtc="2025-01-22T08:06:00Z">
            <w:rPr>
              <w:spacing w:val="-6"/>
              <w:sz w:val="20"/>
            </w:rPr>
          </w:rPrChange>
        </w:rPr>
        <w:t xml:space="preserve"> </w:t>
      </w:r>
      <w:r w:rsidRPr="00C702B6">
        <w:rPr>
          <w:sz w:val="20"/>
          <w:lang w:val="es-MX"/>
          <w:rPrChange w:id="656" w:author="Cavalli, Lea" w:date="2025-01-22T09:06:00Z" w16du:dateUtc="2025-01-22T08:06:00Z">
            <w:rPr>
              <w:sz w:val="20"/>
            </w:rPr>
          </w:rPrChange>
        </w:rPr>
        <w:t>A.</w:t>
      </w:r>
      <w:r w:rsidRPr="00C702B6">
        <w:rPr>
          <w:spacing w:val="-10"/>
          <w:sz w:val="20"/>
          <w:lang w:val="es-MX"/>
          <w:rPrChange w:id="657" w:author="Cavalli, Lea" w:date="2025-01-22T09:06:00Z" w16du:dateUtc="2025-01-22T08:06:00Z">
            <w:rPr>
              <w:spacing w:val="-10"/>
              <w:sz w:val="20"/>
            </w:rPr>
          </w:rPrChange>
        </w:rPr>
        <w:t xml:space="preserve"> </w:t>
      </w:r>
      <w:r w:rsidRPr="00C702B6">
        <w:rPr>
          <w:sz w:val="20"/>
          <w:lang w:val="es-MX"/>
          <w:rPrChange w:id="658" w:author="Cavalli, Lea" w:date="2025-01-22T09:06:00Z" w16du:dateUtc="2025-01-22T08:06:00Z">
            <w:rPr>
              <w:sz w:val="20"/>
            </w:rPr>
          </w:rPrChange>
        </w:rPr>
        <w:t>van</w:t>
      </w:r>
      <w:r w:rsidRPr="00C702B6">
        <w:rPr>
          <w:spacing w:val="-10"/>
          <w:sz w:val="20"/>
          <w:lang w:val="es-MX"/>
          <w:rPrChange w:id="659" w:author="Cavalli, Lea" w:date="2025-01-22T09:06:00Z" w16du:dateUtc="2025-01-22T08:06:00Z">
            <w:rPr>
              <w:spacing w:val="-10"/>
              <w:sz w:val="20"/>
            </w:rPr>
          </w:rPrChange>
        </w:rPr>
        <w:t xml:space="preserve"> </w:t>
      </w:r>
      <w:proofErr w:type="spellStart"/>
      <w:r w:rsidRPr="00C702B6">
        <w:rPr>
          <w:sz w:val="20"/>
          <w:lang w:val="es-MX"/>
          <w:rPrChange w:id="660" w:author="Cavalli, Lea" w:date="2025-01-22T09:06:00Z" w16du:dateUtc="2025-01-22T08:06:00Z">
            <w:rPr>
              <w:sz w:val="20"/>
            </w:rPr>
          </w:rPrChange>
        </w:rPr>
        <w:t>der</w:t>
      </w:r>
      <w:proofErr w:type="spellEnd"/>
      <w:r w:rsidRPr="00C702B6">
        <w:rPr>
          <w:spacing w:val="-11"/>
          <w:sz w:val="20"/>
          <w:lang w:val="es-MX"/>
          <w:rPrChange w:id="661" w:author="Cavalli, Lea" w:date="2025-01-22T09:06:00Z" w16du:dateUtc="2025-01-22T08:06:00Z">
            <w:rPr>
              <w:spacing w:val="-11"/>
              <w:sz w:val="20"/>
            </w:rPr>
          </w:rPrChange>
        </w:rPr>
        <w:t xml:space="preserve"> </w:t>
      </w:r>
      <w:r w:rsidRPr="00C702B6">
        <w:rPr>
          <w:sz w:val="20"/>
          <w:lang w:val="es-MX"/>
          <w:rPrChange w:id="662" w:author="Cavalli, Lea" w:date="2025-01-22T09:06:00Z" w16du:dateUtc="2025-01-22T08:06:00Z">
            <w:rPr>
              <w:sz w:val="20"/>
            </w:rPr>
          </w:rPrChange>
        </w:rPr>
        <w:t>Ende,</w:t>
      </w:r>
      <w:r w:rsidRPr="00C702B6">
        <w:rPr>
          <w:spacing w:val="-6"/>
          <w:sz w:val="20"/>
          <w:lang w:val="es-MX"/>
          <w:rPrChange w:id="663" w:author="Cavalli, Lea" w:date="2025-01-22T09:06:00Z" w16du:dateUtc="2025-01-22T08:06:00Z">
            <w:rPr>
              <w:spacing w:val="-6"/>
              <w:sz w:val="20"/>
            </w:rPr>
          </w:rPrChange>
        </w:rPr>
        <w:t xml:space="preserve"> </w:t>
      </w:r>
      <w:r w:rsidRPr="00C702B6">
        <w:rPr>
          <w:spacing w:val="-5"/>
          <w:sz w:val="20"/>
          <w:lang w:val="es-MX"/>
          <w:rPrChange w:id="664" w:author="Cavalli, Lea" w:date="2025-01-22T09:06:00Z" w16du:dateUtc="2025-01-22T08:06:00Z">
            <w:rPr>
              <w:spacing w:val="-5"/>
              <w:sz w:val="20"/>
            </w:rPr>
          </w:rPrChange>
        </w:rPr>
        <w:t>and</w:t>
      </w:r>
    </w:p>
    <w:p w14:paraId="6AF2A49E" w14:textId="77777777" w:rsidR="00041814" w:rsidRDefault="00BD1F93">
      <w:pPr>
        <w:pStyle w:val="BodyText"/>
        <w:spacing w:before="12" w:line="252" w:lineRule="auto"/>
        <w:ind w:left="510" w:right="117"/>
      </w:pPr>
      <w:r>
        <w:t>S.</w:t>
      </w:r>
      <w:r>
        <w:rPr>
          <w:spacing w:val="-10"/>
        </w:rPr>
        <w:t xml:space="preserve"> </w:t>
      </w:r>
      <w:r>
        <w:t>D.</w:t>
      </w:r>
      <w:r>
        <w:rPr>
          <w:spacing w:val="-10"/>
        </w:rPr>
        <w:t xml:space="preserve"> </w:t>
      </w:r>
      <w:r>
        <w:t>Bentley,</w:t>
      </w:r>
      <w:r>
        <w:rPr>
          <w:spacing w:val="-9"/>
        </w:rPr>
        <w:t xml:space="preserve"> </w:t>
      </w:r>
      <w:r>
        <w:t>“Population</w:t>
      </w:r>
      <w:r>
        <w:rPr>
          <w:spacing w:val="-10"/>
        </w:rPr>
        <w:t xml:space="preserve"> </w:t>
      </w:r>
      <w:r>
        <w:t>genomics</w:t>
      </w:r>
      <w:r>
        <w:rPr>
          <w:spacing w:val="-10"/>
        </w:rPr>
        <w:t xml:space="preserve"> </w:t>
      </w:r>
      <w:r>
        <w:t>of</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reveals</w:t>
      </w:r>
      <w:r>
        <w:rPr>
          <w:spacing w:val="-10"/>
        </w:rPr>
        <w:t xml:space="preserve"> </w:t>
      </w:r>
      <w:r>
        <w:t>the</w:t>
      </w:r>
      <w:r>
        <w:rPr>
          <w:spacing w:val="-10"/>
        </w:rPr>
        <w:t xml:space="preserve"> </w:t>
      </w:r>
      <w:r>
        <w:t>genetics</w:t>
      </w:r>
      <w:r>
        <w:rPr>
          <w:spacing w:val="-10"/>
        </w:rPr>
        <w:t xml:space="preserve"> </w:t>
      </w:r>
      <w:r>
        <w:t>of</w:t>
      </w:r>
      <w:r>
        <w:rPr>
          <w:spacing w:val="-10"/>
        </w:rPr>
        <w:t xml:space="preserve"> </w:t>
      </w:r>
      <w:r>
        <w:t xml:space="preserve">neonatal </w:t>
      </w:r>
      <w:r>
        <w:rPr>
          <w:spacing w:val="-2"/>
        </w:rPr>
        <w:t>disease onset and meningeal invasion,”</w:t>
      </w:r>
      <w:r>
        <w:rPr>
          <w:spacing w:val="11"/>
        </w:rPr>
        <w:t xml:space="preserve"> </w:t>
      </w:r>
      <w:r>
        <w:rPr>
          <w:i/>
          <w:spacing w:val="-2"/>
        </w:rPr>
        <w:t>Nature</w:t>
      </w:r>
      <w:r>
        <w:rPr>
          <w:i/>
        </w:rPr>
        <w:t xml:space="preserve"> </w:t>
      </w:r>
      <w:r>
        <w:rPr>
          <w:i/>
          <w:spacing w:val="-2"/>
        </w:rPr>
        <w:t>communications</w:t>
      </w:r>
      <w:r>
        <w:rPr>
          <w:spacing w:val="-2"/>
        </w:rPr>
        <w:t>, vol. 13, no. 1, p. 4215, 2022.</w:t>
      </w:r>
    </w:p>
    <w:p w14:paraId="79A22580" w14:textId="77777777" w:rsidR="00041814" w:rsidRDefault="00BD1F93">
      <w:pPr>
        <w:pStyle w:val="ListParagraph"/>
        <w:numPr>
          <w:ilvl w:val="0"/>
          <w:numId w:val="1"/>
        </w:numPr>
        <w:tabs>
          <w:tab w:val="left" w:pos="506"/>
          <w:tab w:val="left" w:pos="510"/>
        </w:tabs>
        <w:spacing w:before="150" w:line="252" w:lineRule="auto"/>
        <w:ind w:right="118" w:hanging="410"/>
        <w:jc w:val="both"/>
        <w:rPr>
          <w:sz w:val="20"/>
        </w:rPr>
      </w:pPr>
      <w:bookmarkStart w:id="665" w:name="_bookmark17"/>
      <w:bookmarkEnd w:id="665"/>
      <w:r>
        <w:rPr>
          <w:spacing w:val="-2"/>
          <w:sz w:val="20"/>
        </w:rPr>
        <w:t>W.</w:t>
      </w:r>
      <w:r>
        <w:rPr>
          <w:spacing w:val="-4"/>
          <w:sz w:val="20"/>
        </w:rPr>
        <w:t xml:space="preserve"> </w:t>
      </w:r>
      <w:r>
        <w:rPr>
          <w:spacing w:val="-2"/>
          <w:sz w:val="20"/>
        </w:rPr>
        <w:t>M.</w:t>
      </w:r>
      <w:r>
        <w:rPr>
          <w:spacing w:val="-4"/>
          <w:sz w:val="20"/>
        </w:rPr>
        <w:t xml:space="preserve"> </w:t>
      </w:r>
      <w:r>
        <w:rPr>
          <w:spacing w:val="-2"/>
          <w:sz w:val="20"/>
        </w:rPr>
        <w:t>Association</w:t>
      </w:r>
      <w:r>
        <w:rPr>
          <w:spacing w:val="-4"/>
          <w:sz w:val="20"/>
        </w:rPr>
        <w:t xml:space="preserve"> </w:t>
      </w:r>
      <w:r>
        <w:rPr>
          <w:i/>
          <w:spacing w:val="-2"/>
          <w:sz w:val="20"/>
        </w:rPr>
        <w:t>et al.</w:t>
      </w:r>
      <w:r>
        <w:rPr>
          <w:spacing w:val="-2"/>
          <w:sz w:val="20"/>
        </w:rPr>
        <w:t>, “World</w:t>
      </w:r>
      <w:r>
        <w:rPr>
          <w:spacing w:val="-4"/>
          <w:sz w:val="20"/>
        </w:rPr>
        <w:t xml:space="preserve"> </w:t>
      </w:r>
      <w:r>
        <w:rPr>
          <w:spacing w:val="-2"/>
          <w:sz w:val="20"/>
        </w:rPr>
        <w:t>medical</w:t>
      </w:r>
      <w:r>
        <w:rPr>
          <w:spacing w:val="-4"/>
          <w:sz w:val="20"/>
        </w:rPr>
        <w:t xml:space="preserve"> </w:t>
      </w:r>
      <w:r>
        <w:rPr>
          <w:spacing w:val="-2"/>
          <w:sz w:val="20"/>
        </w:rPr>
        <w:t>association</w:t>
      </w:r>
      <w:r>
        <w:rPr>
          <w:spacing w:val="-4"/>
          <w:sz w:val="20"/>
        </w:rPr>
        <w:t xml:space="preserve"> </w:t>
      </w:r>
      <w:r>
        <w:rPr>
          <w:spacing w:val="-2"/>
          <w:sz w:val="20"/>
        </w:rPr>
        <w:t>declaration</w:t>
      </w:r>
      <w:r>
        <w:rPr>
          <w:spacing w:val="-4"/>
          <w:sz w:val="20"/>
        </w:rPr>
        <w:t xml:space="preserve"> </w:t>
      </w:r>
      <w:r>
        <w:rPr>
          <w:spacing w:val="-2"/>
          <w:sz w:val="20"/>
        </w:rPr>
        <w:t>of</w:t>
      </w:r>
      <w:r>
        <w:rPr>
          <w:spacing w:val="-4"/>
          <w:sz w:val="20"/>
        </w:rPr>
        <w:t xml:space="preserve"> </w:t>
      </w:r>
      <w:proofErr w:type="spellStart"/>
      <w:r>
        <w:rPr>
          <w:spacing w:val="-2"/>
          <w:sz w:val="20"/>
        </w:rPr>
        <w:t>helsinki</w:t>
      </w:r>
      <w:proofErr w:type="spellEnd"/>
      <w:r>
        <w:rPr>
          <w:spacing w:val="-2"/>
          <w:sz w:val="20"/>
        </w:rPr>
        <w:t>:</w:t>
      </w:r>
      <w:r>
        <w:rPr>
          <w:spacing w:val="18"/>
          <w:sz w:val="20"/>
        </w:rPr>
        <w:t xml:space="preserve"> </w:t>
      </w:r>
      <w:r>
        <w:rPr>
          <w:spacing w:val="-2"/>
          <w:sz w:val="20"/>
        </w:rPr>
        <w:t>ethical</w:t>
      </w:r>
      <w:r>
        <w:rPr>
          <w:spacing w:val="-4"/>
          <w:sz w:val="20"/>
        </w:rPr>
        <w:t xml:space="preserve"> </w:t>
      </w:r>
      <w:r>
        <w:rPr>
          <w:spacing w:val="-2"/>
          <w:sz w:val="20"/>
        </w:rPr>
        <w:t>principles for medical research involving human subjects,”</w:t>
      </w:r>
      <w:r>
        <w:rPr>
          <w:spacing w:val="10"/>
          <w:sz w:val="20"/>
        </w:rPr>
        <w:t xml:space="preserve"> </w:t>
      </w:r>
      <w:r>
        <w:rPr>
          <w:i/>
          <w:spacing w:val="-2"/>
          <w:sz w:val="20"/>
        </w:rPr>
        <w:t>Jama</w:t>
      </w:r>
      <w:r>
        <w:rPr>
          <w:spacing w:val="-2"/>
          <w:sz w:val="20"/>
        </w:rPr>
        <w:t>, vol. 310, no. 20, pp. 2191–2194, 2013.</w:t>
      </w:r>
    </w:p>
    <w:p w14:paraId="5C85931D" w14:textId="77777777" w:rsidR="00041814" w:rsidRDefault="00BD1F93">
      <w:pPr>
        <w:pStyle w:val="ListParagraph"/>
        <w:numPr>
          <w:ilvl w:val="0"/>
          <w:numId w:val="1"/>
        </w:numPr>
        <w:tabs>
          <w:tab w:val="left" w:pos="506"/>
          <w:tab w:val="left" w:pos="510"/>
        </w:tabs>
        <w:spacing w:before="150" w:line="252" w:lineRule="auto"/>
        <w:ind w:right="121" w:hanging="410"/>
        <w:jc w:val="both"/>
        <w:rPr>
          <w:sz w:val="20"/>
        </w:rPr>
      </w:pPr>
      <w:bookmarkStart w:id="666" w:name="_bookmark18"/>
      <w:bookmarkEnd w:id="666"/>
      <w:r>
        <w:rPr>
          <w:sz w:val="20"/>
        </w:rPr>
        <w:t xml:space="preserve">A. M. Bolger, M. Lohse, and B. </w:t>
      </w:r>
      <w:proofErr w:type="spellStart"/>
      <w:r>
        <w:rPr>
          <w:sz w:val="20"/>
        </w:rPr>
        <w:t>Usadel</w:t>
      </w:r>
      <w:proofErr w:type="spellEnd"/>
      <w:r>
        <w:rPr>
          <w:sz w:val="20"/>
        </w:rPr>
        <w:t>, “</w:t>
      </w:r>
      <w:proofErr w:type="spellStart"/>
      <w:r>
        <w:rPr>
          <w:sz w:val="20"/>
        </w:rPr>
        <w:t>Trimmomatic</w:t>
      </w:r>
      <w:proofErr w:type="spellEnd"/>
      <w:r>
        <w:rPr>
          <w:sz w:val="20"/>
        </w:rPr>
        <w:t>:</w:t>
      </w:r>
      <w:r>
        <w:rPr>
          <w:spacing w:val="40"/>
          <w:sz w:val="20"/>
        </w:rPr>
        <w:t xml:space="preserve"> </w:t>
      </w:r>
      <w:r>
        <w:rPr>
          <w:sz w:val="20"/>
        </w:rPr>
        <w:t xml:space="preserve">a flexible trimmer for </w:t>
      </w:r>
      <w:proofErr w:type="spellStart"/>
      <w:r>
        <w:rPr>
          <w:sz w:val="20"/>
        </w:rPr>
        <w:t>illumina</w:t>
      </w:r>
      <w:proofErr w:type="spellEnd"/>
      <w:r>
        <w:rPr>
          <w:sz w:val="20"/>
        </w:rPr>
        <w:t xml:space="preserve"> se- </w:t>
      </w:r>
      <w:proofErr w:type="spellStart"/>
      <w:r>
        <w:rPr>
          <w:sz w:val="20"/>
        </w:rPr>
        <w:t>quence</w:t>
      </w:r>
      <w:proofErr w:type="spellEnd"/>
      <w:r>
        <w:rPr>
          <w:sz w:val="20"/>
        </w:rPr>
        <w:t xml:space="preserve"> data,”</w:t>
      </w:r>
      <w:r>
        <w:rPr>
          <w:spacing w:val="18"/>
          <w:sz w:val="20"/>
        </w:rPr>
        <w:t xml:space="preserve"> </w:t>
      </w:r>
      <w:r>
        <w:rPr>
          <w:i/>
          <w:sz w:val="20"/>
        </w:rPr>
        <w:t>Bioinformatics</w:t>
      </w:r>
      <w:r>
        <w:rPr>
          <w:sz w:val="20"/>
        </w:rPr>
        <w:t>, vol. 30, no. 15, pp. 2114–2120, 2014.</w:t>
      </w:r>
    </w:p>
    <w:p w14:paraId="0B69A3DE"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6EC03770" w14:textId="77777777" w:rsidR="00041814" w:rsidRDefault="00BD1F93">
      <w:pPr>
        <w:pStyle w:val="ListParagraph"/>
        <w:numPr>
          <w:ilvl w:val="0"/>
          <w:numId w:val="1"/>
        </w:numPr>
        <w:tabs>
          <w:tab w:val="left" w:pos="506"/>
          <w:tab w:val="left" w:pos="510"/>
        </w:tabs>
        <w:spacing w:before="92" w:line="252" w:lineRule="auto"/>
        <w:ind w:right="118" w:hanging="410"/>
        <w:jc w:val="both"/>
        <w:rPr>
          <w:sz w:val="20"/>
        </w:rPr>
      </w:pPr>
      <w:r>
        <w:rPr>
          <w:sz w:val="20"/>
        </w:rPr>
        <w:lastRenderedPageBreak/>
        <w:t>D.</w:t>
      </w:r>
      <w:r>
        <w:rPr>
          <w:spacing w:val="-8"/>
          <w:sz w:val="20"/>
        </w:rPr>
        <w:t xml:space="preserve"> </w:t>
      </w:r>
      <w:r>
        <w:rPr>
          <w:sz w:val="20"/>
        </w:rPr>
        <w:t>E.</w:t>
      </w:r>
      <w:r>
        <w:rPr>
          <w:spacing w:val="-8"/>
          <w:sz w:val="20"/>
        </w:rPr>
        <w:t xml:space="preserve"> </w:t>
      </w:r>
      <w:r>
        <w:rPr>
          <w:sz w:val="20"/>
        </w:rPr>
        <w:t>Wood</w:t>
      </w:r>
      <w:r>
        <w:rPr>
          <w:spacing w:val="-8"/>
          <w:sz w:val="20"/>
        </w:rPr>
        <w:t xml:space="preserve"> </w:t>
      </w:r>
      <w:r>
        <w:rPr>
          <w:sz w:val="20"/>
        </w:rPr>
        <w:t>and</w:t>
      </w:r>
      <w:r>
        <w:rPr>
          <w:spacing w:val="-8"/>
          <w:sz w:val="20"/>
        </w:rPr>
        <w:t xml:space="preserve"> </w:t>
      </w:r>
      <w:r>
        <w:rPr>
          <w:sz w:val="20"/>
        </w:rPr>
        <w:t>S.</w:t>
      </w:r>
      <w:r>
        <w:rPr>
          <w:spacing w:val="-8"/>
          <w:sz w:val="20"/>
        </w:rPr>
        <w:t xml:space="preserve"> </w:t>
      </w:r>
      <w:r>
        <w:rPr>
          <w:sz w:val="20"/>
        </w:rPr>
        <w:t>L.</w:t>
      </w:r>
      <w:r>
        <w:rPr>
          <w:spacing w:val="-8"/>
          <w:sz w:val="20"/>
        </w:rPr>
        <w:t xml:space="preserve"> </w:t>
      </w:r>
      <w:r>
        <w:rPr>
          <w:sz w:val="20"/>
        </w:rPr>
        <w:t>Salzberg,</w:t>
      </w:r>
      <w:r>
        <w:rPr>
          <w:spacing w:val="-8"/>
          <w:sz w:val="20"/>
        </w:rPr>
        <w:t xml:space="preserve"> </w:t>
      </w:r>
      <w:r>
        <w:rPr>
          <w:sz w:val="20"/>
        </w:rPr>
        <w:t>“Kraken: ultrafast</w:t>
      </w:r>
      <w:r>
        <w:rPr>
          <w:spacing w:val="-8"/>
          <w:sz w:val="20"/>
        </w:rPr>
        <w:t xml:space="preserve"> </w:t>
      </w:r>
      <w:r>
        <w:rPr>
          <w:sz w:val="20"/>
        </w:rPr>
        <w:t>metagenomic</w:t>
      </w:r>
      <w:r>
        <w:rPr>
          <w:spacing w:val="-8"/>
          <w:sz w:val="20"/>
        </w:rPr>
        <w:t xml:space="preserve"> </w:t>
      </w:r>
      <w:r>
        <w:rPr>
          <w:sz w:val="20"/>
        </w:rPr>
        <w:t>sequence</w:t>
      </w:r>
      <w:r>
        <w:rPr>
          <w:spacing w:val="-8"/>
          <w:sz w:val="20"/>
        </w:rPr>
        <w:t xml:space="preserve"> </w:t>
      </w:r>
      <w:r>
        <w:rPr>
          <w:sz w:val="20"/>
        </w:rPr>
        <w:t>classification</w:t>
      </w:r>
      <w:r>
        <w:rPr>
          <w:spacing w:val="-8"/>
          <w:sz w:val="20"/>
        </w:rPr>
        <w:t xml:space="preserve"> </w:t>
      </w:r>
      <w:r>
        <w:rPr>
          <w:sz w:val="20"/>
        </w:rPr>
        <w:t>using exact alignments,”</w:t>
      </w:r>
      <w:r>
        <w:rPr>
          <w:spacing w:val="21"/>
          <w:sz w:val="20"/>
        </w:rPr>
        <w:t xml:space="preserve"> </w:t>
      </w:r>
      <w:r>
        <w:rPr>
          <w:i/>
          <w:sz w:val="20"/>
        </w:rPr>
        <w:t>Genome biology</w:t>
      </w:r>
      <w:r>
        <w:rPr>
          <w:sz w:val="20"/>
        </w:rPr>
        <w:t>, vol. 15, pp. 1–12, 2014.</w:t>
      </w:r>
    </w:p>
    <w:p w14:paraId="5F1BC1F1" w14:textId="77777777" w:rsidR="00041814" w:rsidRDefault="00BD1F93">
      <w:pPr>
        <w:pStyle w:val="ListParagraph"/>
        <w:numPr>
          <w:ilvl w:val="0"/>
          <w:numId w:val="1"/>
        </w:numPr>
        <w:tabs>
          <w:tab w:val="left" w:pos="506"/>
        </w:tabs>
        <w:spacing w:before="160"/>
        <w:ind w:left="506" w:hanging="406"/>
        <w:jc w:val="left"/>
        <w:rPr>
          <w:sz w:val="20"/>
        </w:rPr>
      </w:pPr>
      <w:bookmarkStart w:id="667" w:name="_bookmark19"/>
      <w:bookmarkEnd w:id="667"/>
      <w:r>
        <w:rPr>
          <w:sz w:val="20"/>
        </w:rPr>
        <w:t>S.</w:t>
      </w:r>
      <w:r>
        <w:rPr>
          <w:spacing w:val="-4"/>
          <w:sz w:val="20"/>
        </w:rPr>
        <w:t xml:space="preserve"> </w:t>
      </w:r>
      <w:r>
        <w:rPr>
          <w:sz w:val="20"/>
        </w:rPr>
        <w:t>Andrews</w:t>
      </w:r>
      <w:r>
        <w:rPr>
          <w:spacing w:val="-3"/>
          <w:sz w:val="20"/>
        </w:rPr>
        <w:t xml:space="preserve"> </w:t>
      </w:r>
      <w:r>
        <w:rPr>
          <w:i/>
          <w:sz w:val="20"/>
        </w:rPr>
        <w:t>et</w:t>
      </w:r>
      <w:r>
        <w:rPr>
          <w:i/>
          <w:spacing w:val="1"/>
          <w:sz w:val="20"/>
        </w:rPr>
        <w:t xml:space="preserve"> </w:t>
      </w:r>
      <w:r>
        <w:rPr>
          <w:i/>
          <w:sz w:val="20"/>
        </w:rPr>
        <w:t>al.</w:t>
      </w:r>
      <w:r>
        <w:rPr>
          <w:sz w:val="20"/>
        </w:rPr>
        <w:t>,</w:t>
      </w:r>
      <w:r>
        <w:rPr>
          <w:spacing w:val="-3"/>
          <w:sz w:val="20"/>
        </w:rPr>
        <w:t xml:space="preserve"> </w:t>
      </w:r>
      <w:r>
        <w:rPr>
          <w:sz w:val="20"/>
        </w:rPr>
        <w:t>“</w:t>
      </w:r>
      <w:proofErr w:type="spellStart"/>
      <w:r>
        <w:rPr>
          <w:sz w:val="20"/>
        </w:rPr>
        <w:t>Fastqc</w:t>
      </w:r>
      <w:proofErr w:type="spellEnd"/>
      <w:r>
        <w:rPr>
          <w:sz w:val="20"/>
        </w:rPr>
        <w:t>:</w:t>
      </w:r>
      <w:r>
        <w:rPr>
          <w:spacing w:val="11"/>
          <w:sz w:val="20"/>
        </w:rPr>
        <w:t xml:space="preserve"> </w:t>
      </w:r>
      <w:r>
        <w:rPr>
          <w:sz w:val="20"/>
        </w:rPr>
        <w:t>a</w:t>
      </w:r>
      <w:r>
        <w:rPr>
          <w:spacing w:val="-3"/>
          <w:sz w:val="20"/>
        </w:rPr>
        <w:t xml:space="preserve"> </w:t>
      </w:r>
      <w:r>
        <w:rPr>
          <w:sz w:val="20"/>
        </w:rPr>
        <w:t>quality</w:t>
      </w:r>
      <w:r>
        <w:rPr>
          <w:spacing w:val="-3"/>
          <w:sz w:val="20"/>
        </w:rPr>
        <w:t xml:space="preserve"> </w:t>
      </w:r>
      <w:r>
        <w:rPr>
          <w:sz w:val="20"/>
        </w:rPr>
        <w:t>control</w:t>
      </w:r>
      <w:r>
        <w:rPr>
          <w:spacing w:val="-3"/>
          <w:sz w:val="20"/>
        </w:rPr>
        <w:t xml:space="preserve"> </w:t>
      </w:r>
      <w:r>
        <w:rPr>
          <w:sz w:val="20"/>
        </w:rPr>
        <w:t>tool</w:t>
      </w:r>
      <w:r>
        <w:rPr>
          <w:spacing w:val="-3"/>
          <w:sz w:val="20"/>
        </w:rPr>
        <w:t xml:space="preserve"> </w:t>
      </w:r>
      <w:r>
        <w:rPr>
          <w:sz w:val="20"/>
        </w:rPr>
        <w:t>for</w:t>
      </w:r>
      <w:r>
        <w:rPr>
          <w:spacing w:val="-4"/>
          <w:sz w:val="20"/>
        </w:rPr>
        <w:t xml:space="preserve"> </w:t>
      </w:r>
      <w:r>
        <w:rPr>
          <w:sz w:val="20"/>
        </w:rPr>
        <w:t>high</w:t>
      </w:r>
      <w:r>
        <w:rPr>
          <w:spacing w:val="-3"/>
          <w:sz w:val="20"/>
        </w:rPr>
        <w:t xml:space="preserve"> </w:t>
      </w:r>
      <w:r>
        <w:rPr>
          <w:sz w:val="20"/>
        </w:rPr>
        <w:t>throughput</w:t>
      </w:r>
      <w:r>
        <w:rPr>
          <w:spacing w:val="-3"/>
          <w:sz w:val="20"/>
        </w:rPr>
        <w:t xml:space="preserve"> </w:t>
      </w:r>
      <w:r>
        <w:rPr>
          <w:sz w:val="20"/>
        </w:rPr>
        <w:t>sequence</w:t>
      </w:r>
      <w:r>
        <w:rPr>
          <w:spacing w:val="-3"/>
          <w:sz w:val="20"/>
        </w:rPr>
        <w:t xml:space="preserve"> </w:t>
      </w:r>
      <w:r>
        <w:rPr>
          <w:sz w:val="20"/>
        </w:rPr>
        <w:t>data,”</w:t>
      </w:r>
      <w:r>
        <w:rPr>
          <w:spacing w:val="8"/>
          <w:sz w:val="20"/>
        </w:rPr>
        <w:t xml:space="preserve"> </w:t>
      </w:r>
      <w:r>
        <w:rPr>
          <w:spacing w:val="-2"/>
          <w:sz w:val="20"/>
        </w:rPr>
        <w:t>2010.</w:t>
      </w:r>
    </w:p>
    <w:p w14:paraId="46EC16F0" w14:textId="77777777" w:rsidR="00041814" w:rsidRDefault="00BD1F93">
      <w:pPr>
        <w:pStyle w:val="ListParagraph"/>
        <w:numPr>
          <w:ilvl w:val="0"/>
          <w:numId w:val="1"/>
        </w:numPr>
        <w:tabs>
          <w:tab w:val="left" w:pos="506"/>
        </w:tabs>
        <w:spacing w:before="171"/>
        <w:ind w:left="506" w:hanging="406"/>
        <w:jc w:val="left"/>
        <w:rPr>
          <w:sz w:val="20"/>
        </w:rPr>
      </w:pPr>
      <w:bookmarkStart w:id="668" w:name="_bookmark20"/>
      <w:bookmarkEnd w:id="668"/>
      <w:r>
        <w:rPr>
          <w:sz w:val="20"/>
        </w:rPr>
        <w:t>M.</w:t>
      </w:r>
      <w:r>
        <w:rPr>
          <w:spacing w:val="19"/>
          <w:sz w:val="20"/>
        </w:rPr>
        <w:t xml:space="preserve"> </w:t>
      </w:r>
      <w:r>
        <w:rPr>
          <w:sz w:val="20"/>
        </w:rPr>
        <w:t>Inouye,</w:t>
      </w:r>
      <w:r>
        <w:rPr>
          <w:spacing w:val="22"/>
          <w:sz w:val="20"/>
        </w:rPr>
        <w:t xml:space="preserve"> </w:t>
      </w:r>
      <w:r>
        <w:rPr>
          <w:sz w:val="20"/>
        </w:rPr>
        <w:t>H.</w:t>
      </w:r>
      <w:r>
        <w:rPr>
          <w:spacing w:val="19"/>
          <w:sz w:val="20"/>
        </w:rPr>
        <w:t xml:space="preserve"> </w:t>
      </w:r>
      <w:proofErr w:type="spellStart"/>
      <w:r>
        <w:rPr>
          <w:sz w:val="20"/>
        </w:rPr>
        <w:t>Dashnow</w:t>
      </w:r>
      <w:proofErr w:type="spellEnd"/>
      <w:r>
        <w:rPr>
          <w:sz w:val="20"/>
        </w:rPr>
        <w:t>,</w:t>
      </w:r>
      <w:r>
        <w:rPr>
          <w:spacing w:val="22"/>
          <w:sz w:val="20"/>
        </w:rPr>
        <w:t xml:space="preserve"> </w:t>
      </w:r>
      <w:r>
        <w:rPr>
          <w:sz w:val="20"/>
        </w:rPr>
        <w:t>L.-A.</w:t>
      </w:r>
      <w:r>
        <w:rPr>
          <w:spacing w:val="19"/>
          <w:sz w:val="20"/>
        </w:rPr>
        <w:t xml:space="preserve"> </w:t>
      </w:r>
      <w:r>
        <w:rPr>
          <w:sz w:val="20"/>
        </w:rPr>
        <w:t>Raven,</w:t>
      </w:r>
      <w:r>
        <w:rPr>
          <w:spacing w:val="22"/>
          <w:sz w:val="20"/>
        </w:rPr>
        <w:t xml:space="preserve"> </w:t>
      </w:r>
      <w:r>
        <w:rPr>
          <w:sz w:val="20"/>
        </w:rPr>
        <w:t>M.</w:t>
      </w:r>
      <w:r>
        <w:rPr>
          <w:spacing w:val="20"/>
          <w:sz w:val="20"/>
        </w:rPr>
        <w:t xml:space="preserve"> </w:t>
      </w:r>
      <w:r>
        <w:rPr>
          <w:sz w:val="20"/>
        </w:rPr>
        <w:t>B.</w:t>
      </w:r>
      <w:r>
        <w:rPr>
          <w:spacing w:val="19"/>
          <w:sz w:val="20"/>
        </w:rPr>
        <w:t xml:space="preserve"> </w:t>
      </w:r>
      <w:r>
        <w:rPr>
          <w:sz w:val="20"/>
        </w:rPr>
        <w:t>Schultz,</w:t>
      </w:r>
      <w:r>
        <w:rPr>
          <w:spacing w:val="22"/>
          <w:sz w:val="20"/>
        </w:rPr>
        <w:t xml:space="preserve"> </w:t>
      </w:r>
      <w:r>
        <w:rPr>
          <w:sz w:val="20"/>
        </w:rPr>
        <w:t>B.</w:t>
      </w:r>
      <w:r>
        <w:rPr>
          <w:spacing w:val="19"/>
          <w:sz w:val="20"/>
        </w:rPr>
        <w:t xml:space="preserve"> </w:t>
      </w:r>
      <w:r>
        <w:rPr>
          <w:sz w:val="20"/>
        </w:rPr>
        <w:t>J.</w:t>
      </w:r>
      <w:r>
        <w:rPr>
          <w:spacing w:val="20"/>
          <w:sz w:val="20"/>
        </w:rPr>
        <w:t xml:space="preserve"> </w:t>
      </w:r>
      <w:r>
        <w:rPr>
          <w:sz w:val="20"/>
        </w:rPr>
        <w:t>Pope,</w:t>
      </w:r>
      <w:r>
        <w:rPr>
          <w:spacing w:val="22"/>
          <w:sz w:val="20"/>
        </w:rPr>
        <w:t xml:space="preserve"> </w:t>
      </w:r>
      <w:r>
        <w:rPr>
          <w:sz w:val="20"/>
        </w:rPr>
        <w:t>T.</w:t>
      </w:r>
      <w:r>
        <w:rPr>
          <w:spacing w:val="19"/>
          <w:sz w:val="20"/>
        </w:rPr>
        <w:t xml:space="preserve"> </w:t>
      </w:r>
      <w:r>
        <w:rPr>
          <w:sz w:val="20"/>
        </w:rPr>
        <w:t>Tomita,</w:t>
      </w:r>
      <w:r>
        <w:rPr>
          <w:spacing w:val="22"/>
          <w:sz w:val="20"/>
        </w:rPr>
        <w:t xml:space="preserve"> </w:t>
      </w:r>
      <w:r>
        <w:rPr>
          <w:sz w:val="20"/>
        </w:rPr>
        <w:t>J.</w:t>
      </w:r>
      <w:r>
        <w:rPr>
          <w:spacing w:val="19"/>
          <w:sz w:val="20"/>
        </w:rPr>
        <w:t xml:space="preserve"> </w:t>
      </w:r>
      <w:r>
        <w:rPr>
          <w:sz w:val="20"/>
        </w:rPr>
        <w:t>Zobel,</w:t>
      </w:r>
      <w:r>
        <w:rPr>
          <w:spacing w:val="21"/>
          <w:sz w:val="20"/>
        </w:rPr>
        <w:t xml:space="preserve"> </w:t>
      </w:r>
      <w:r>
        <w:rPr>
          <w:spacing w:val="-5"/>
          <w:sz w:val="20"/>
        </w:rPr>
        <w:t>and</w:t>
      </w:r>
    </w:p>
    <w:p w14:paraId="6A38CD9A" w14:textId="77777777" w:rsidR="00041814" w:rsidRDefault="00BD1F93">
      <w:pPr>
        <w:pStyle w:val="BodyText"/>
        <w:spacing w:before="12" w:line="252" w:lineRule="auto"/>
        <w:ind w:left="510"/>
        <w:jc w:val="left"/>
      </w:pPr>
      <w:r>
        <w:t>K.</w:t>
      </w:r>
      <w:r>
        <w:rPr>
          <w:spacing w:val="9"/>
        </w:rPr>
        <w:t xml:space="preserve"> </w:t>
      </w:r>
      <w:r>
        <w:t>E.</w:t>
      </w:r>
      <w:r>
        <w:rPr>
          <w:spacing w:val="9"/>
        </w:rPr>
        <w:t xml:space="preserve"> </w:t>
      </w:r>
      <w:r>
        <w:t>Holt,</w:t>
      </w:r>
      <w:r>
        <w:rPr>
          <w:spacing w:val="12"/>
        </w:rPr>
        <w:t xml:space="preserve"> </w:t>
      </w:r>
      <w:r>
        <w:t>“Srst2:</w:t>
      </w:r>
      <w:r>
        <w:rPr>
          <w:spacing w:val="36"/>
        </w:rPr>
        <w:t xml:space="preserve"> </w:t>
      </w:r>
      <w:r>
        <w:t>Rapid</w:t>
      </w:r>
      <w:r>
        <w:rPr>
          <w:spacing w:val="10"/>
        </w:rPr>
        <w:t xml:space="preserve"> </w:t>
      </w:r>
      <w:r>
        <w:t>genomic</w:t>
      </w:r>
      <w:r>
        <w:rPr>
          <w:spacing w:val="9"/>
        </w:rPr>
        <w:t xml:space="preserve"> </w:t>
      </w:r>
      <w:r>
        <w:t>surveillance</w:t>
      </w:r>
      <w:r>
        <w:rPr>
          <w:spacing w:val="10"/>
        </w:rPr>
        <w:t xml:space="preserve"> </w:t>
      </w:r>
      <w:r>
        <w:t>for</w:t>
      </w:r>
      <w:r>
        <w:rPr>
          <w:spacing w:val="9"/>
        </w:rPr>
        <w:t xml:space="preserve"> </w:t>
      </w:r>
      <w:r>
        <w:t>public</w:t>
      </w:r>
      <w:r>
        <w:rPr>
          <w:spacing w:val="10"/>
        </w:rPr>
        <w:t xml:space="preserve"> </w:t>
      </w:r>
      <w:r>
        <w:t>health</w:t>
      </w:r>
      <w:r>
        <w:rPr>
          <w:spacing w:val="9"/>
        </w:rPr>
        <w:t xml:space="preserve"> </w:t>
      </w:r>
      <w:r>
        <w:t>and</w:t>
      </w:r>
      <w:r>
        <w:rPr>
          <w:spacing w:val="9"/>
        </w:rPr>
        <w:t xml:space="preserve"> </w:t>
      </w:r>
      <w:r>
        <w:t>hospital</w:t>
      </w:r>
      <w:r>
        <w:rPr>
          <w:spacing w:val="9"/>
        </w:rPr>
        <w:t xml:space="preserve"> </w:t>
      </w:r>
      <w:r>
        <w:t>microbiology labs,”</w:t>
      </w:r>
      <w:r>
        <w:rPr>
          <w:spacing w:val="29"/>
        </w:rPr>
        <w:t xml:space="preserve"> </w:t>
      </w:r>
      <w:r>
        <w:rPr>
          <w:i/>
        </w:rPr>
        <w:t>Genome medicine</w:t>
      </w:r>
      <w:r>
        <w:t>, vol. 6, pp. 1–16, 2014.</w:t>
      </w:r>
    </w:p>
    <w:p w14:paraId="203473AD" w14:textId="77777777" w:rsidR="00041814" w:rsidRDefault="00BD1F93">
      <w:pPr>
        <w:pStyle w:val="ListParagraph"/>
        <w:numPr>
          <w:ilvl w:val="0"/>
          <w:numId w:val="1"/>
        </w:numPr>
        <w:tabs>
          <w:tab w:val="left" w:pos="506"/>
          <w:tab w:val="left" w:pos="510"/>
        </w:tabs>
        <w:spacing w:before="154" w:line="244" w:lineRule="auto"/>
        <w:ind w:right="118" w:hanging="410"/>
        <w:jc w:val="both"/>
        <w:rPr>
          <w:sz w:val="20"/>
        </w:rPr>
      </w:pPr>
      <w:bookmarkStart w:id="669" w:name="_bookmark21"/>
      <w:bookmarkEnd w:id="669"/>
      <w:r>
        <w:rPr>
          <w:w w:val="105"/>
          <w:sz w:val="20"/>
        </w:rPr>
        <w:t>V.</w:t>
      </w:r>
      <w:r>
        <w:rPr>
          <w:spacing w:val="40"/>
          <w:w w:val="105"/>
          <w:sz w:val="20"/>
        </w:rPr>
        <w:t xml:space="preserve"> </w:t>
      </w:r>
      <w:proofErr w:type="spellStart"/>
      <w:r>
        <w:rPr>
          <w:w w:val="105"/>
          <w:sz w:val="20"/>
        </w:rPr>
        <w:t>Dyster</w:t>
      </w:r>
      <w:proofErr w:type="spellEnd"/>
      <w:r>
        <w:rPr>
          <w:w w:val="105"/>
          <w:sz w:val="20"/>
        </w:rPr>
        <w:t>,</w:t>
      </w:r>
      <w:r>
        <w:rPr>
          <w:spacing w:val="40"/>
          <w:w w:val="105"/>
          <w:sz w:val="20"/>
        </w:rPr>
        <w:t xml:space="preserve"> </w:t>
      </w:r>
      <w:r>
        <w:rPr>
          <w:w w:val="105"/>
          <w:sz w:val="20"/>
        </w:rPr>
        <w:t>H.</w:t>
      </w:r>
      <w:r>
        <w:rPr>
          <w:spacing w:val="40"/>
          <w:w w:val="105"/>
          <w:sz w:val="20"/>
        </w:rPr>
        <w:t xml:space="preserve"> </w:t>
      </w:r>
      <w:r>
        <w:rPr>
          <w:w w:val="105"/>
          <w:sz w:val="20"/>
        </w:rPr>
        <w:t>Hung,</w:t>
      </w:r>
      <w:r>
        <w:rPr>
          <w:spacing w:val="40"/>
          <w:w w:val="105"/>
          <w:sz w:val="20"/>
        </w:rPr>
        <w:t xml:space="preserve"> </w:t>
      </w:r>
      <w:r>
        <w:rPr>
          <w:w w:val="105"/>
          <w:sz w:val="20"/>
        </w:rPr>
        <w:t>and</w:t>
      </w:r>
      <w:r>
        <w:rPr>
          <w:spacing w:val="40"/>
          <w:w w:val="105"/>
          <w:sz w:val="20"/>
        </w:rPr>
        <w:t xml:space="preserve"> </w:t>
      </w:r>
      <w:r>
        <w:rPr>
          <w:w w:val="105"/>
          <w:sz w:val="20"/>
        </w:rPr>
        <w:t>K.</w:t>
      </w:r>
      <w:r>
        <w:rPr>
          <w:spacing w:val="40"/>
          <w:w w:val="105"/>
          <w:sz w:val="20"/>
        </w:rPr>
        <w:t xml:space="preserve"> </w:t>
      </w:r>
      <w:r>
        <w:rPr>
          <w:w w:val="105"/>
          <w:sz w:val="20"/>
        </w:rPr>
        <w:t>Pepper,</w:t>
      </w:r>
      <w:r>
        <w:rPr>
          <w:spacing w:val="40"/>
          <w:w w:val="105"/>
          <w:sz w:val="20"/>
        </w:rPr>
        <w:t xml:space="preserve"> </w:t>
      </w:r>
      <w:r>
        <w:rPr>
          <w:w w:val="105"/>
          <w:sz w:val="20"/>
        </w:rPr>
        <w:t>“</w:t>
      </w:r>
      <w:proofErr w:type="spellStart"/>
      <w:r>
        <w:rPr>
          <w:w w:val="105"/>
          <w:sz w:val="20"/>
        </w:rPr>
        <w:t>Gbs</w:t>
      </w:r>
      <w:proofErr w:type="spellEnd"/>
      <w:r>
        <w:rPr>
          <w:w w:val="105"/>
          <w:sz w:val="20"/>
        </w:rPr>
        <w:t>-typer-sanger-</w:t>
      </w:r>
      <w:proofErr w:type="spellStart"/>
      <w:r>
        <w:rPr>
          <w:w w:val="105"/>
          <w:sz w:val="20"/>
        </w:rPr>
        <w:t>nf</w:t>
      </w:r>
      <w:proofErr w:type="spellEnd"/>
      <w:r>
        <w:rPr>
          <w:w w:val="105"/>
          <w:sz w:val="20"/>
        </w:rPr>
        <w:t>.”</w:t>
      </w:r>
      <w:r>
        <w:rPr>
          <w:spacing w:val="40"/>
          <w:w w:val="105"/>
          <w:sz w:val="20"/>
        </w:rPr>
        <w:t xml:space="preserve"> </w:t>
      </w:r>
      <w:hyperlink r:id="rId48">
        <w:r w:rsidR="00041814">
          <w:rPr>
            <w:rFonts w:ascii="Cambria" w:hAnsi="Cambria"/>
            <w:color w:val="0000FF"/>
            <w:w w:val="105"/>
            <w:sz w:val="20"/>
          </w:rPr>
          <w:t>https://github.com/</w:t>
        </w:r>
      </w:hyperlink>
      <w:r>
        <w:rPr>
          <w:rFonts w:ascii="Cambria" w:hAnsi="Cambria"/>
          <w:color w:val="0000FF"/>
          <w:w w:val="105"/>
          <w:sz w:val="20"/>
        </w:rPr>
        <w:t xml:space="preserve"> </w:t>
      </w:r>
      <w:hyperlink r:id="rId49">
        <w:r w:rsidR="00041814">
          <w:rPr>
            <w:rFonts w:ascii="Cambria" w:hAnsi="Cambria"/>
            <w:color w:val="0000FF"/>
            <w:w w:val="105"/>
            <w:sz w:val="20"/>
          </w:rPr>
          <w:t>sanger-</w:t>
        </w:r>
        <w:proofErr w:type="spellStart"/>
        <w:r w:rsidR="00041814">
          <w:rPr>
            <w:rFonts w:ascii="Cambria" w:hAnsi="Cambria"/>
            <w:color w:val="0000FF"/>
            <w:w w:val="105"/>
            <w:sz w:val="20"/>
          </w:rPr>
          <w:t>bentley</w:t>
        </w:r>
        <w:proofErr w:type="spellEnd"/>
        <w:r w:rsidR="00041814">
          <w:rPr>
            <w:rFonts w:ascii="Cambria" w:hAnsi="Cambria"/>
            <w:color w:val="0000FF"/>
            <w:w w:val="105"/>
            <w:sz w:val="20"/>
          </w:rPr>
          <w:t>-group/GBS-Typer-sanger-</w:t>
        </w:r>
        <w:proofErr w:type="spellStart"/>
        <w:r w:rsidR="00041814">
          <w:rPr>
            <w:rFonts w:ascii="Cambria" w:hAnsi="Cambria"/>
            <w:color w:val="0000FF"/>
            <w:w w:val="105"/>
            <w:sz w:val="20"/>
          </w:rPr>
          <w:t>nf</w:t>
        </w:r>
        <w:proofErr w:type="spellEnd"/>
      </w:hyperlink>
      <w:r>
        <w:rPr>
          <w:w w:val="105"/>
          <w:sz w:val="20"/>
        </w:rPr>
        <w:t>, 2022.</w:t>
      </w:r>
    </w:p>
    <w:p w14:paraId="17466873" w14:textId="77777777" w:rsidR="00041814" w:rsidRDefault="00BD1F93">
      <w:pPr>
        <w:pStyle w:val="ListParagraph"/>
        <w:numPr>
          <w:ilvl w:val="0"/>
          <w:numId w:val="1"/>
        </w:numPr>
        <w:tabs>
          <w:tab w:val="left" w:pos="506"/>
          <w:tab w:val="left" w:pos="510"/>
        </w:tabs>
        <w:spacing w:before="166" w:line="252" w:lineRule="auto"/>
        <w:ind w:right="118" w:hanging="410"/>
        <w:jc w:val="both"/>
        <w:rPr>
          <w:sz w:val="20"/>
        </w:rPr>
      </w:pPr>
      <w:bookmarkStart w:id="670" w:name="_bookmark22"/>
      <w:bookmarkEnd w:id="670"/>
      <w:r>
        <w:rPr>
          <w:sz w:val="20"/>
        </w:rPr>
        <w:t xml:space="preserve">K. A. Jolley, J. E. Bray, and M. C. Maiden, “Open-access bacterial population genomics: </w:t>
      </w:r>
      <w:proofErr w:type="spellStart"/>
      <w:r>
        <w:rPr>
          <w:sz w:val="20"/>
        </w:rPr>
        <w:t>Bigsdb</w:t>
      </w:r>
      <w:proofErr w:type="spellEnd"/>
      <w:r>
        <w:rPr>
          <w:spacing w:val="-3"/>
          <w:sz w:val="20"/>
        </w:rPr>
        <w:t xml:space="preserve"> </w:t>
      </w:r>
      <w:r>
        <w:rPr>
          <w:sz w:val="20"/>
        </w:rPr>
        <w:t>software,</w:t>
      </w:r>
      <w:r>
        <w:rPr>
          <w:spacing w:val="-2"/>
          <w:sz w:val="20"/>
        </w:rPr>
        <w:t xml:space="preserve"> </w:t>
      </w:r>
      <w:r>
        <w:rPr>
          <w:sz w:val="20"/>
        </w:rPr>
        <w:t>the</w:t>
      </w:r>
      <w:r>
        <w:rPr>
          <w:spacing w:val="-3"/>
          <w:sz w:val="20"/>
        </w:rPr>
        <w:t xml:space="preserve"> </w:t>
      </w:r>
      <w:proofErr w:type="spellStart"/>
      <w:r>
        <w:rPr>
          <w:sz w:val="20"/>
        </w:rPr>
        <w:t>pubmlst</w:t>
      </w:r>
      <w:proofErr w:type="spellEnd"/>
      <w:r>
        <w:rPr>
          <w:sz w:val="20"/>
        </w:rPr>
        <w:t>.</w:t>
      </w:r>
      <w:r>
        <w:rPr>
          <w:spacing w:val="-3"/>
          <w:sz w:val="20"/>
        </w:rPr>
        <w:t xml:space="preserve"> </w:t>
      </w:r>
      <w:r>
        <w:rPr>
          <w:sz w:val="20"/>
        </w:rPr>
        <w:t>org</w:t>
      </w:r>
      <w:r>
        <w:rPr>
          <w:spacing w:val="-3"/>
          <w:sz w:val="20"/>
        </w:rPr>
        <w:t xml:space="preserve"> </w:t>
      </w:r>
      <w:r>
        <w:rPr>
          <w:sz w:val="20"/>
        </w:rPr>
        <w:t>website</w:t>
      </w:r>
      <w:r>
        <w:rPr>
          <w:spacing w:val="-3"/>
          <w:sz w:val="20"/>
        </w:rPr>
        <w:t xml:space="preserve"> </w:t>
      </w:r>
      <w:r>
        <w:rPr>
          <w:sz w:val="20"/>
        </w:rPr>
        <w:t>and</w:t>
      </w:r>
      <w:r>
        <w:rPr>
          <w:spacing w:val="-3"/>
          <w:sz w:val="20"/>
        </w:rPr>
        <w:t xml:space="preserve"> </w:t>
      </w:r>
      <w:r>
        <w:rPr>
          <w:sz w:val="20"/>
        </w:rPr>
        <w:t>their</w:t>
      </w:r>
      <w:r>
        <w:rPr>
          <w:spacing w:val="-3"/>
          <w:sz w:val="20"/>
        </w:rPr>
        <w:t xml:space="preserve"> </w:t>
      </w:r>
      <w:r>
        <w:rPr>
          <w:sz w:val="20"/>
        </w:rPr>
        <w:t xml:space="preserve">applications,” </w:t>
      </w:r>
      <w:proofErr w:type="spellStart"/>
      <w:r>
        <w:rPr>
          <w:i/>
          <w:sz w:val="20"/>
        </w:rPr>
        <w:t>Wellcome</w:t>
      </w:r>
      <w:proofErr w:type="spellEnd"/>
      <w:r>
        <w:rPr>
          <w:i/>
          <w:spacing w:val="-1"/>
          <w:sz w:val="20"/>
        </w:rPr>
        <w:t xml:space="preserve"> </w:t>
      </w:r>
      <w:r>
        <w:rPr>
          <w:i/>
          <w:sz w:val="20"/>
        </w:rPr>
        <w:t>open</w:t>
      </w:r>
      <w:r>
        <w:rPr>
          <w:i/>
          <w:spacing w:val="-1"/>
          <w:sz w:val="20"/>
        </w:rPr>
        <w:t xml:space="preserve"> </w:t>
      </w:r>
      <w:r>
        <w:rPr>
          <w:i/>
          <w:sz w:val="20"/>
        </w:rPr>
        <w:t>research</w:t>
      </w:r>
      <w:r>
        <w:rPr>
          <w:sz w:val="20"/>
        </w:rPr>
        <w:t>, vol. 3, 2018.</w:t>
      </w:r>
    </w:p>
    <w:p w14:paraId="0321CAE3"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671" w:name="_bookmark23"/>
      <w:bookmarkEnd w:id="671"/>
      <w:r>
        <w:rPr>
          <w:sz w:val="20"/>
        </w:rPr>
        <w:t>R. R. Wick, L. M. Judd, C. L. Gorrie, and K. E. Holt, “</w:t>
      </w:r>
      <w:proofErr w:type="spellStart"/>
      <w:r>
        <w:rPr>
          <w:sz w:val="20"/>
        </w:rPr>
        <w:t>Unicycler</w:t>
      </w:r>
      <w:proofErr w:type="spellEnd"/>
      <w:r>
        <w:rPr>
          <w:sz w:val="20"/>
        </w:rPr>
        <w:t>:</w:t>
      </w:r>
      <w:r>
        <w:rPr>
          <w:spacing w:val="23"/>
          <w:sz w:val="20"/>
        </w:rPr>
        <w:t xml:space="preserve"> </w:t>
      </w:r>
      <w:r>
        <w:rPr>
          <w:sz w:val="20"/>
        </w:rPr>
        <w:t xml:space="preserve">resolving bacterial genome </w:t>
      </w:r>
      <w:r>
        <w:rPr>
          <w:spacing w:val="-2"/>
          <w:sz w:val="20"/>
        </w:rPr>
        <w:t>assemblies</w:t>
      </w:r>
      <w:r>
        <w:rPr>
          <w:spacing w:val="-8"/>
          <w:sz w:val="20"/>
        </w:rPr>
        <w:t xml:space="preserve"> </w:t>
      </w:r>
      <w:r>
        <w:rPr>
          <w:spacing w:val="-2"/>
          <w:sz w:val="20"/>
        </w:rPr>
        <w:t>from</w:t>
      </w:r>
      <w:r>
        <w:rPr>
          <w:spacing w:val="-8"/>
          <w:sz w:val="20"/>
        </w:rPr>
        <w:t xml:space="preserve"> </w:t>
      </w:r>
      <w:r>
        <w:rPr>
          <w:spacing w:val="-2"/>
          <w:sz w:val="20"/>
        </w:rPr>
        <w:t>short</w:t>
      </w:r>
      <w:r>
        <w:rPr>
          <w:spacing w:val="-8"/>
          <w:sz w:val="20"/>
        </w:rPr>
        <w:t xml:space="preserve"> </w:t>
      </w:r>
      <w:r>
        <w:rPr>
          <w:spacing w:val="-2"/>
          <w:sz w:val="20"/>
        </w:rPr>
        <w:t>and</w:t>
      </w:r>
      <w:r>
        <w:rPr>
          <w:spacing w:val="-8"/>
          <w:sz w:val="20"/>
        </w:rPr>
        <w:t xml:space="preserve"> </w:t>
      </w:r>
      <w:r>
        <w:rPr>
          <w:spacing w:val="-2"/>
          <w:sz w:val="20"/>
        </w:rPr>
        <w:t>long</w:t>
      </w:r>
      <w:r>
        <w:rPr>
          <w:spacing w:val="-7"/>
          <w:sz w:val="20"/>
        </w:rPr>
        <w:t xml:space="preserve"> </w:t>
      </w:r>
      <w:r>
        <w:rPr>
          <w:spacing w:val="-2"/>
          <w:sz w:val="20"/>
        </w:rPr>
        <w:t>sequencing</w:t>
      </w:r>
      <w:r>
        <w:rPr>
          <w:spacing w:val="-8"/>
          <w:sz w:val="20"/>
        </w:rPr>
        <w:t xml:space="preserve"> </w:t>
      </w:r>
      <w:r>
        <w:rPr>
          <w:spacing w:val="-2"/>
          <w:sz w:val="20"/>
        </w:rPr>
        <w:t>reads,”</w:t>
      </w:r>
      <w:r>
        <w:rPr>
          <w:spacing w:val="3"/>
          <w:sz w:val="20"/>
        </w:rPr>
        <w:t xml:space="preserve"> </w:t>
      </w:r>
      <w:proofErr w:type="spellStart"/>
      <w:r>
        <w:rPr>
          <w:i/>
          <w:spacing w:val="-2"/>
          <w:sz w:val="20"/>
        </w:rPr>
        <w:t>PLoS</w:t>
      </w:r>
      <w:proofErr w:type="spellEnd"/>
      <w:r>
        <w:rPr>
          <w:i/>
          <w:spacing w:val="-4"/>
          <w:sz w:val="20"/>
        </w:rPr>
        <w:t xml:space="preserve"> </w:t>
      </w:r>
      <w:r>
        <w:rPr>
          <w:i/>
          <w:spacing w:val="-2"/>
          <w:sz w:val="20"/>
        </w:rPr>
        <w:t>computational</w:t>
      </w:r>
      <w:r>
        <w:rPr>
          <w:i/>
          <w:spacing w:val="-5"/>
          <w:sz w:val="20"/>
        </w:rPr>
        <w:t xml:space="preserve"> </w:t>
      </w:r>
      <w:r>
        <w:rPr>
          <w:i/>
          <w:spacing w:val="-2"/>
          <w:sz w:val="20"/>
        </w:rPr>
        <w:t>biology</w:t>
      </w:r>
      <w:r>
        <w:rPr>
          <w:spacing w:val="-2"/>
          <w:sz w:val="20"/>
        </w:rPr>
        <w:t>,</w:t>
      </w:r>
      <w:r>
        <w:rPr>
          <w:spacing w:val="-7"/>
          <w:sz w:val="20"/>
        </w:rPr>
        <w:t xml:space="preserve"> </w:t>
      </w:r>
      <w:r>
        <w:rPr>
          <w:spacing w:val="-2"/>
          <w:sz w:val="20"/>
        </w:rPr>
        <w:t>vol.</w:t>
      </w:r>
      <w:r>
        <w:rPr>
          <w:spacing w:val="-8"/>
          <w:sz w:val="20"/>
        </w:rPr>
        <w:t xml:space="preserve"> </w:t>
      </w:r>
      <w:r>
        <w:rPr>
          <w:spacing w:val="-2"/>
          <w:sz w:val="20"/>
        </w:rPr>
        <w:t>13,</w:t>
      </w:r>
      <w:r>
        <w:rPr>
          <w:spacing w:val="-7"/>
          <w:sz w:val="20"/>
        </w:rPr>
        <w:t xml:space="preserve"> </w:t>
      </w:r>
      <w:r>
        <w:rPr>
          <w:spacing w:val="-2"/>
          <w:sz w:val="20"/>
        </w:rPr>
        <w:t>no.</w:t>
      </w:r>
      <w:r>
        <w:rPr>
          <w:spacing w:val="-8"/>
          <w:sz w:val="20"/>
        </w:rPr>
        <w:t xml:space="preserve"> </w:t>
      </w:r>
      <w:r>
        <w:rPr>
          <w:spacing w:val="-2"/>
          <w:sz w:val="20"/>
        </w:rPr>
        <w:t>6,</w:t>
      </w:r>
    </w:p>
    <w:p w14:paraId="42712867" w14:textId="77777777" w:rsidR="00041814" w:rsidRDefault="00BD1F93">
      <w:pPr>
        <w:pStyle w:val="BodyText"/>
        <w:spacing w:before="1"/>
        <w:ind w:left="510"/>
        <w:jc w:val="left"/>
      </w:pPr>
      <w:r>
        <w:rPr>
          <w:spacing w:val="-4"/>
        </w:rPr>
        <w:t>p.</w:t>
      </w:r>
      <w:r>
        <w:rPr>
          <w:spacing w:val="-3"/>
        </w:rPr>
        <w:t xml:space="preserve"> </w:t>
      </w:r>
      <w:r>
        <w:rPr>
          <w:spacing w:val="-4"/>
        </w:rPr>
        <w:t>e1005595,</w:t>
      </w:r>
      <w:r>
        <w:rPr>
          <w:spacing w:val="-3"/>
        </w:rPr>
        <w:t xml:space="preserve"> </w:t>
      </w:r>
      <w:r>
        <w:rPr>
          <w:spacing w:val="-4"/>
        </w:rPr>
        <w:t>2017.</w:t>
      </w:r>
    </w:p>
    <w:p w14:paraId="0A27CB45" w14:textId="77777777" w:rsidR="00041814" w:rsidRDefault="00BD1F93">
      <w:pPr>
        <w:pStyle w:val="ListParagraph"/>
        <w:numPr>
          <w:ilvl w:val="0"/>
          <w:numId w:val="1"/>
        </w:numPr>
        <w:tabs>
          <w:tab w:val="left" w:pos="506"/>
          <w:tab w:val="left" w:pos="510"/>
        </w:tabs>
        <w:spacing w:before="171" w:line="252" w:lineRule="auto"/>
        <w:ind w:right="119" w:hanging="410"/>
        <w:jc w:val="both"/>
        <w:rPr>
          <w:sz w:val="20"/>
        </w:rPr>
      </w:pPr>
      <w:bookmarkStart w:id="672" w:name="_bookmark24"/>
      <w:bookmarkEnd w:id="672"/>
      <w:r>
        <w:rPr>
          <w:spacing w:val="-2"/>
          <w:sz w:val="20"/>
        </w:rPr>
        <w:t>A.</w:t>
      </w:r>
      <w:r>
        <w:rPr>
          <w:spacing w:val="-7"/>
          <w:sz w:val="20"/>
        </w:rPr>
        <w:t xml:space="preserve"> </w:t>
      </w:r>
      <w:r>
        <w:rPr>
          <w:spacing w:val="-2"/>
          <w:sz w:val="20"/>
        </w:rPr>
        <w:t>Gurevich,</w:t>
      </w:r>
      <w:r>
        <w:rPr>
          <w:spacing w:val="-3"/>
          <w:sz w:val="20"/>
        </w:rPr>
        <w:t xml:space="preserve"> </w:t>
      </w:r>
      <w:r>
        <w:rPr>
          <w:spacing w:val="-2"/>
          <w:sz w:val="20"/>
        </w:rPr>
        <w:t>V.</w:t>
      </w:r>
      <w:r>
        <w:rPr>
          <w:spacing w:val="-7"/>
          <w:sz w:val="20"/>
        </w:rPr>
        <w:t xml:space="preserve"> </w:t>
      </w:r>
      <w:r>
        <w:rPr>
          <w:spacing w:val="-2"/>
          <w:sz w:val="20"/>
        </w:rPr>
        <w:t>Saveliev,</w:t>
      </w:r>
      <w:r>
        <w:rPr>
          <w:spacing w:val="-3"/>
          <w:sz w:val="20"/>
        </w:rPr>
        <w:t xml:space="preserve"> </w:t>
      </w:r>
      <w:r>
        <w:rPr>
          <w:spacing w:val="-2"/>
          <w:sz w:val="20"/>
        </w:rPr>
        <w:t>N.</w:t>
      </w:r>
      <w:r>
        <w:rPr>
          <w:spacing w:val="-7"/>
          <w:sz w:val="20"/>
        </w:rPr>
        <w:t xml:space="preserve"> </w:t>
      </w:r>
      <w:proofErr w:type="spellStart"/>
      <w:r>
        <w:rPr>
          <w:spacing w:val="-2"/>
          <w:sz w:val="20"/>
        </w:rPr>
        <w:t>Vyahhi</w:t>
      </w:r>
      <w:proofErr w:type="spellEnd"/>
      <w:r>
        <w:rPr>
          <w:spacing w:val="-2"/>
          <w:sz w:val="20"/>
        </w:rPr>
        <w:t>,</w:t>
      </w:r>
      <w:r>
        <w:rPr>
          <w:spacing w:val="-3"/>
          <w:sz w:val="20"/>
        </w:rPr>
        <w:t xml:space="preserve"> </w:t>
      </w:r>
      <w:r>
        <w:rPr>
          <w:spacing w:val="-2"/>
          <w:sz w:val="20"/>
        </w:rPr>
        <w:t>and</w:t>
      </w:r>
      <w:r>
        <w:rPr>
          <w:spacing w:val="-7"/>
          <w:sz w:val="20"/>
        </w:rPr>
        <w:t xml:space="preserve"> </w:t>
      </w:r>
      <w:r>
        <w:rPr>
          <w:spacing w:val="-2"/>
          <w:sz w:val="20"/>
        </w:rPr>
        <w:t>G.</w:t>
      </w:r>
      <w:r>
        <w:rPr>
          <w:spacing w:val="-7"/>
          <w:sz w:val="20"/>
        </w:rPr>
        <w:t xml:space="preserve"> </w:t>
      </w:r>
      <w:r>
        <w:rPr>
          <w:spacing w:val="-2"/>
          <w:sz w:val="20"/>
        </w:rPr>
        <w:t>Tesler,</w:t>
      </w:r>
      <w:r>
        <w:rPr>
          <w:spacing w:val="-3"/>
          <w:sz w:val="20"/>
        </w:rPr>
        <w:t xml:space="preserve"> </w:t>
      </w:r>
      <w:r>
        <w:rPr>
          <w:spacing w:val="-2"/>
          <w:sz w:val="20"/>
        </w:rPr>
        <w:t>“Quast:</w:t>
      </w:r>
      <w:r>
        <w:rPr>
          <w:spacing w:val="22"/>
          <w:sz w:val="20"/>
        </w:rPr>
        <w:t xml:space="preserve"> </w:t>
      </w:r>
      <w:r>
        <w:rPr>
          <w:spacing w:val="-2"/>
          <w:sz w:val="20"/>
        </w:rPr>
        <w:t>quality</w:t>
      </w:r>
      <w:r>
        <w:rPr>
          <w:spacing w:val="-7"/>
          <w:sz w:val="20"/>
        </w:rPr>
        <w:t xml:space="preserve"> </w:t>
      </w:r>
      <w:r>
        <w:rPr>
          <w:spacing w:val="-2"/>
          <w:sz w:val="20"/>
        </w:rPr>
        <w:t>assessment</w:t>
      </w:r>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 xml:space="preserve">genome </w:t>
      </w:r>
      <w:r>
        <w:rPr>
          <w:sz w:val="20"/>
        </w:rPr>
        <w:t>assemblies,”</w:t>
      </w:r>
      <w:r>
        <w:rPr>
          <w:spacing w:val="8"/>
          <w:sz w:val="20"/>
        </w:rPr>
        <w:t xml:space="preserve"> </w:t>
      </w:r>
      <w:r>
        <w:rPr>
          <w:i/>
          <w:sz w:val="20"/>
        </w:rPr>
        <w:t>Bioinformatics</w:t>
      </w:r>
      <w:r>
        <w:rPr>
          <w:sz w:val="20"/>
        </w:rPr>
        <w:t>,</w:t>
      </w:r>
      <w:r>
        <w:rPr>
          <w:spacing w:val="-3"/>
          <w:sz w:val="20"/>
        </w:rPr>
        <w:t xml:space="preserve"> </w:t>
      </w:r>
      <w:r>
        <w:rPr>
          <w:sz w:val="20"/>
        </w:rPr>
        <w:t>vol.</w:t>
      </w:r>
      <w:r>
        <w:rPr>
          <w:spacing w:val="-3"/>
          <w:sz w:val="20"/>
        </w:rPr>
        <w:t xml:space="preserve"> </w:t>
      </w:r>
      <w:r>
        <w:rPr>
          <w:sz w:val="20"/>
        </w:rPr>
        <w:t>29,</w:t>
      </w:r>
      <w:r>
        <w:rPr>
          <w:spacing w:val="-3"/>
          <w:sz w:val="20"/>
        </w:rPr>
        <w:t xml:space="preserve"> </w:t>
      </w:r>
      <w:r>
        <w:rPr>
          <w:sz w:val="20"/>
        </w:rPr>
        <w:t>no.</w:t>
      </w:r>
      <w:r>
        <w:rPr>
          <w:spacing w:val="-3"/>
          <w:sz w:val="20"/>
        </w:rPr>
        <w:t xml:space="preserve"> </w:t>
      </w:r>
      <w:r>
        <w:rPr>
          <w:sz w:val="20"/>
        </w:rPr>
        <w:t>8,</w:t>
      </w:r>
      <w:r>
        <w:rPr>
          <w:spacing w:val="-3"/>
          <w:sz w:val="20"/>
        </w:rPr>
        <w:t xml:space="preserve"> </w:t>
      </w:r>
      <w:r>
        <w:rPr>
          <w:sz w:val="20"/>
        </w:rPr>
        <w:t>pp.</w:t>
      </w:r>
      <w:r>
        <w:rPr>
          <w:spacing w:val="-3"/>
          <w:sz w:val="20"/>
        </w:rPr>
        <w:t xml:space="preserve"> </w:t>
      </w:r>
      <w:r>
        <w:rPr>
          <w:sz w:val="20"/>
        </w:rPr>
        <w:t>1072–1075,</w:t>
      </w:r>
      <w:r>
        <w:rPr>
          <w:spacing w:val="-3"/>
          <w:sz w:val="20"/>
        </w:rPr>
        <w:t xml:space="preserve"> </w:t>
      </w:r>
      <w:r>
        <w:rPr>
          <w:sz w:val="20"/>
        </w:rPr>
        <w:t>2013.</w:t>
      </w:r>
    </w:p>
    <w:p w14:paraId="33ADC400" w14:textId="77777777" w:rsidR="00041814" w:rsidRDefault="00BD1F93">
      <w:pPr>
        <w:pStyle w:val="ListParagraph"/>
        <w:numPr>
          <w:ilvl w:val="0"/>
          <w:numId w:val="1"/>
        </w:numPr>
        <w:tabs>
          <w:tab w:val="left" w:pos="506"/>
        </w:tabs>
        <w:spacing w:before="160"/>
        <w:ind w:left="506" w:hanging="406"/>
        <w:jc w:val="left"/>
        <w:rPr>
          <w:sz w:val="20"/>
        </w:rPr>
      </w:pPr>
      <w:bookmarkStart w:id="673" w:name="_bookmark25"/>
      <w:bookmarkEnd w:id="673"/>
      <w:r>
        <w:rPr>
          <w:sz w:val="20"/>
        </w:rPr>
        <w:t>T.</w:t>
      </w:r>
      <w:r>
        <w:rPr>
          <w:spacing w:val="11"/>
          <w:sz w:val="20"/>
        </w:rPr>
        <w:t xml:space="preserve"> </w:t>
      </w:r>
      <w:r>
        <w:rPr>
          <w:sz w:val="20"/>
        </w:rPr>
        <w:t>Seemann,</w:t>
      </w:r>
      <w:r>
        <w:rPr>
          <w:spacing w:val="17"/>
          <w:sz w:val="20"/>
        </w:rPr>
        <w:t xml:space="preserve"> </w:t>
      </w:r>
      <w:r>
        <w:rPr>
          <w:sz w:val="20"/>
        </w:rPr>
        <w:t>“</w:t>
      </w:r>
      <w:proofErr w:type="spellStart"/>
      <w:r>
        <w:rPr>
          <w:sz w:val="20"/>
        </w:rPr>
        <w:t>Abricate</w:t>
      </w:r>
      <w:proofErr w:type="spellEnd"/>
      <w:r>
        <w:rPr>
          <w:sz w:val="20"/>
        </w:rPr>
        <w:t>:</w:t>
      </w:r>
      <w:r>
        <w:rPr>
          <w:spacing w:val="42"/>
          <w:sz w:val="20"/>
        </w:rPr>
        <w:t xml:space="preserve"> </w:t>
      </w:r>
      <w:r>
        <w:rPr>
          <w:sz w:val="20"/>
        </w:rPr>
        <w:t>Mass</w:t>
      </w:r>
      <w:r>
        <w:rPr>
          <w:spacing w:val="13"/>
          <w:sz w:val="20"/>
        </w:rPr>
        <w:t xml:space="preserve"> </w:t>
      </w:r>
      <w:r>
        <w:rPr>
          <w:sz w:val="20"/>
        </w:rPr>
        <w:t>screening</w:t>
      </w:r>
      <w:r>
        <w:rPr>
          <w:spacing w:val="11"/>
          <w:sz w:val="20"/>
        </w:rPr>
        <w:t xml:space="preserve"> </w:t>
      </w:r>
      <w:r>
        <w:rPr>
          <w:sz w:val="20"/>
        </w:rPr>
        <w:t>of</w:t>
      </w:r>
      <w:r>
        <w:rPr>
          <w:spacing w:val="13"/>
          <w:sz w:val="20"/>
        </w:rPr>
        <w:t xml:space="preserve"> </w:t>
      </w:r>
      <w:r>
        <w:rPr>
          <w:sz w:val="20"/>
        </w:rPr>
        <w:t>contigs</w:t>
      </w:r>
      <w:r>
        <w:rPr>
          <w:spacing w:val="12"/>
          <w:sz w:val="20"/>
        </w:rPr>
        <w:t xml:space="preserve"> </w:t>
      </w:r>
      <w:r>
        <w:rPr>
          <w:sz w:val="20"/>
        </w:rPr>
        <w:t>for</w:t>
      </w:r>
      <w:r>
        <w:rPr>
          <w:spacing w:val="12"/>
          <w:sz w:val="20"/>
        </w:rPr>
        <w:t xml:space="preserve"> </w:t>
      </w:r>
      <w:r>
        <w:rPr>
          <w:sz w:val="20"/>
        </w:rPr>
        <w:t>antimicrobial</w:t>
      </w:r>
      <w:r>
        <w:rPr>
          <w:spacing w:val="12"/>
          <w:sz w:val="20"/>
        </w:rPr>
        <w:t xml:space="preserve"> </w:t>
      </w:r>
      <w:r>
        <w:rPr>
          <w:sz w:val="20"/>
        </w:rPr>
        <w:t>and</w:t>
      </w:r>
      <w:r>
        <w:rPr>
          <w:spacing w:val="12"/>
          <w:sz w:val="20"/>
        </w:rPr>
        <w:t xml:space="preserve"> </w:t>
      </w:r>
      <w:r>
        <w:rPr>
          <w:sz w:val="20"/>
        </w:rPr>
        <w:t>virulence</w:t>
      </w:r>
      <w:r>
        <w:rPr>
          <w:spacing w:val="12"/>
          <w:sz w:val="20"/>
        </w:rPr>
        <w:t xml:space="preserve"> </w:t>
      </w:r>
      <w:r>
        <w:rPr>
          <w:spacing w:val="-2"/>
          <w:sz w:val="20"/>
        </w:rPr>
        <w:t>genes..”</w:t>
      </w:r>
    </w:p>
    <w:p w14:paraId="2C44F4BD" w14:textId="77777777" w:rsidR="00041814" w:rsidRDefault="00041814">
      <w:pPr>
        <w:pStyle w:val="BodyText"/>
        <w:spacing w:before="6"/>
        <w:ind w:left="510"/>
        <w:jc w:val="left"/>
      </w:pPr>
      <w:hyperlink r:id="rId50">
        <w:r>
          <w:rPr>
            <w:rFonts w:ascii="Cambria"/>
            <w:color w:val="0000FF"/>
            <w:spacing w:val="4"/>
            <w:w w:val="105"/>
          </w:rPr>
          <w:t>https://github.com/tseemann/abricate</w:t>
        </w:r>
      </w:hyperlink>
      <w:r>
        <w:rPr>
          <w:spacing w:val="4"/>
          <w:w w:val="105"/>
        </w:rPr>
        <w:t>,</w:t>
      </w:r>
      <w:r>
        <w:rPr>
          <w:spacing w:val="43"/>
          <w:w w:val="105"/>
        </w:rPr>
        <w:t xml:space="preserve"> </w:t>
      </w:r>
      <w:r>
        <w:rPr>
          <w:spacing w:val="-2"/>
          <w:w w:val="105"/>
        </w:rPr>
        <w:t>2016.</w:t>
      </w:r>
    </w:p>
    <w:p w14:paraId="6C6DCE19" w14:textId="77777777" w:rsidR="00041814" w:rsidRDefault="00BD1F93">
      <w:pPr>
        <w:pStyle w:val="ListParagraph"/>
        <w:numPr>
          <w:ilvl w:val="0"/>
          <w:numId w:val="1"/>
        </w:numPr>
        <w:tabs>
          <w:tab w:val="left" w:pos="506"/>
        </w:tabs>
        <w:spacing w:before="164"/>
        <w:ind w:left="506" w:hanging="406"/>
        <w:jc w:val="left"/>
        <w:rPr>
          <w:rFonts w:ascii="Cambria" w:hAnsi="Cambria"/>
          <w:sz w:val="20"/>
        </w:rPr>
      </w:pPr>
      <w:bookmarkStart w:id="674" w:name="_bookmark26"/>
      <w:bookmarkEnd w:id="674"/>
      <w:r>
        <w:rPr>
          <w:sz w:val="20"/>
        </w:rPr>
        <w:t>T.</w:t>
      </w:r>
      <w:r>
        <w:rPr>
          <w:spacing w:val="10"/>
          <w:sz w:val="20"/>
        </w:rPr>
        <w:t xml:space="preserve"> </w:t>
      </w:r>
      <w:r>
        <w:rPr>
          <w:sz w:val="20"/>
        </w:rPr>
        <w:t>Seemann,</w:t>
      </w:r>
      <w:r>
        <w:rPr>
          <w:spacing w:val="15"/>
          <w:sz w:val="20"/>
        </w:rPr>
        <w:t xml:space="preserve"> </w:t>
      </w:r>
      <w:r>
        <w:rPr>
          <w:sz w:val="20"/>
        </w:rPr>
        <w:t>“Snippy:</w:t>
      </w:r>
      <w:r>
        <w:rPr>
          <w:spacing w:val="40"/>
          <w:sz w:val="20"/>
        </w:rPr>
        <w:t xml:space="preserve"> </w:t>
      </w:r>
      <w:r>
        <w:rPr>
          <w:sz w:val="20"/>
        </w:rPr>
        <w:t>Rapid</w:t>
      </w:r>
      <w:r>
        <w:rPr>
          <w:spacing w:val="10"/>
          <w:sz w:val="20"/>
        </w:rPr>
        <w:t xml:space="preserve"> </w:t>
      </w:r>
      <w:r>
        <w:rPr>
          <w:sz w:val="20"/>
        </w:rPr>
        <w:t>haploid</w:t>
      </w:r>
      <w:r>
        <w:rPr>
          <w:spacing w:val="11"/>
          <w:sz w:val="20"/>
        </w:rPr>
        <w:t xml:space="preserve"> </w:t>
      </w:r>
      <w:r>
        <w:rPr>
          <w:sz w:val="20"/>
        </w:rPr>
        <w:t>variant</w:t>
      </w:r>
      <w:r>
        <w:rPr>
          <w:spacing w:val="11"/>
          <w:sz w:val="20"/>
        </w:rPr>
        <w:t xml:space="preserve"> </w:t>
      </w:r>
      <w:r>
        <w:rPr>
          <w:sz w:val="20"/>
        </w:rPr>
        <w:t>calling</w:t>
      </w:r>
      <w:r>
        <w:rPr>
          <w:spacing w:val="11"/>
          <w:sz w:val="20"/>
        </w:rPr>
        <w:t xml:space="preserve"> </w:t>
      </w:r>
      <w:r>
        <w:rPr>
          <w:sz w:val="20"/>
        </w:rPr>
        <w:t>and</w:t>
      </w:r>
      <w:r>
        <w:rPr>
          <w:spacing w:val="11"/>
          <w:sz w:val="20"/>
        </w:rPr>
        <w:t xml:space="preserve"> </w:t>
      </w:r>
      <w:r>
        <w:rPr>
          <w:sz w:val="20"/>
        </w:rPr>
        <w:t>core</w:t>
      </w:r>
      <w:r>
        <w:rPr>
          <w:spacing w:val="10"/>
          <w:sz w:val="20"/>
        </w:rPr>
        <w:t xml:space="preserve"> </w:t>
      </w:r>
      <w:r>
        <w:rPr>
          <w:sz w:val="20"/>
        </w:rPr>
        <w:t>genome</w:t>
      </w:r>
      <w:r>
        <w:rPr>
          <w:spacing w:val="11"/>
          <w:sz w:val="20"/>
        </w:rPr>
        <w:t xml:space="preserve"> </w:t>
      </w:r>
      <w:r>
        <w:rPr>
          <w:sz w:val="20"/>
        </w:rPr>
        <w:t>alignment..”</w:t>
      </w:r>
      <w:r>
        <w:rPr>
          <w:spacing w:val="22"/>
          <w:sz w:val="20"/>
        </w:rPr>
        <w:t xml:space="preserve"> </w:t>
      </w:r>
      <w:hyperlink r:id="rId51">
        <w:r w:rsidR="00041814">
          <w:rPr>
            <w:rFonts w:ascii="Cambria" w:hAnsi="Cambria"/>
            <w:color w:val="0000FF"/>
            <w:spacing w:val="-2"/>
            <w:sz w:val="20"/>
          </w:rPr>
          <w:t>https:</w:t>
        </w:r>
      </w:hyperlink>
    </w:p>
    <w:p w14:paraId="4B88944F" w14:textId="77777777" w:rsidR="00041814" w:rsidRDefault="00041814">
      <w:pPr>
        <w:pStyle w:val="BodyText"/>
        <w:spacing w:before="4"/>
        <w:ind w:left="510"/>
        <w:jc w:val="left"/>
      </w:pPr>
      <w:hyperlink r:id="rId52">
        <w:r>
          <w:rPr>
            <w:rFonts w:ascii="Cambria"/>
            <w:color w:val="0000FF"/>
            <w:w w:val="105"/>
          </w:rPr>
          <w:t>//github.com/</w:t>
        </w:r>
        <w:proofErr w:type="spellStart"/>
        <w:r>
          <w:rPr>
            <w:rFonts w:ascii="Cambria"/>
            <w:color w:val="0000FF"/>
            <w:w w:val="105"/>
          </w:rPr>
          <w:t>tseemann</w:t>
        </w:r>
        <w:proofErr w:type="spellEnd"/>
        <w:r>
          <w:rPr>
            <w:rFonts w:ascii="Cambria"/>
            <w:color w:val="0000FF"/>
            <w:w w:val="105"/>
          </w:rPr>
          <w:t>/snippy</w:t>
        </w:r>
      </w:hyperlink>
      <w:r>
        <w:rPr>
          <w:w w:val="105"/>
        </w:rPr>
        <w:t>,</w:t>
      </w:r>
      <w:r>
        <w:rPr>
          <w:spacing w:val="14"/>
          <w:w w:val="105"/>
        </w:rPr>
        <w:t xml:space="preserve"> </w:t>
      </w:r>
      <w:r>
        <w:rPr>
          <w:spacing w:val="-2"/>
          <w:w w:val="105"/>
        </w:rPr>
        <w:t>2014.</w:t>
      </w:r>
    </w:p>
    <w:p w14:paraId="51AE8506" w14:textId="77777777" w:rsidR="00041814" w:rsidRDefault="00BD1F93">
      <w:pPr>
        <w:pStyle w:val="ListParagraph"/>
        <w:numPr>
          <w:ilvl w:val="0"/>
          <w:numId w:val="1"/>
        </w:numPr>
        <w:tabs>
          <w:tab w:val="left" w:pos="506"/>
          <w:tab w:val="left" w:pos="510"/>
        </w:tabs>
        <w:spacing w:before="171" w:line="252" w:lineRule="auto"/>
        <w:ind w:right="117" w:hanging="410"/>
        <w:jc w:val="both"/>
        <w:rPr>
          <w:sz w:val="20"/>
        </w:rPr>
      </w:pPr>
      <w:bookmarkStart w:id="675" w:name="_bookmark27"/>
      <w:bookmarkEnd w:id="675"/>
      <w:r>
        <w:rPr>
          <w:sz w:val="20"/>
        </w:rPr>
        <w:t>A. Stamatakis, “</w:t>
      </w:r>
      <w:proofErr w:type="spellStart"/>
      <w:r>
        <w:rPr>
          <w:sz w:val="20"/>
        </w:rPr>
        <w:t>Raxml</w:t>
      </w:r>
      <w:proofErr w:type="spellEnd"/>
      <w:r>
        <w:rPr>
          <w:sz w:val="20"/>
        </w:rPr>
        <w:t xml:space="preserve"> version 8:</w:t>
      </w:r>
      <w:r>
        <w:rPr>
          <w:spacing w:val="27"/>
          <w:sz w:val="20"/>
        </w:rPr>
        <w:t xml:space="preserve"> </w:t>
      </w:r>
      <w:r>
        <w:rPr>
          <w:sz w:val="20"/>
        </w:rPr>
        <w:t>a tool for phylogenetic analysis and post-analysis of large phylogenies,”</w:t>
      </w:r>
      <w:r>
        <w:rPr>
          <w:spacing w:val="16"/>
          <w:sz w:val="20"/>
        </w:rPr>
        <w:t xml:space="preserve"> </w:t>
      </w:r>
      <w:r>
        <w:rPr>
          <w:i/>
          <w:sz w:val="20"/>
        </w:rPr>
        <w:t>Bioinformatics</w:t>
      </w:r>
      <w:r>
        <w:rPr>
          <w:sz w:val="20"/>
        </w:rPr>
        <w:t>, vol. 30, no. 9, pp. 1312–1313, 2014.</w:t>
      </w:r>
    </w:p>
    <w:p w14:paraId="2F32075B" w14:textId="77777777" w:rsidR="00041814" w:rsidRDefault="00BD1F93">
      <w:pPr>
        <w:pStyle w:val="ListParagraph"/>
        <w:numPr>
          <w:ilvl w:val="0"/>
          <w:numId w:val="1"/>
        </w:numPr>
        <w:tabs>
          <w:tab w:val="left" w:pos="506"/>
          <w:tab w:val="left" w:pos="510"/>
        </w:tabs>
        <w:spacing w:before="160" w:line="252" w:lineRule="auto"/>
        <w:ind w:right="116" w:hanging="410"/>
        <w:jc w:val="both"/>
        <w:rPr>
          <w:sz w:val="20"/>
        </w:rPr>
      </w:pPr>
      <w:bookmarkStart w:id="676" w:name="_bookmark28"/>
      <w:bookmarkEnd w:id="676"/>
      <w:r>
        <w:rPr>
          <w:spacing w:val="-2"/>
          <w:sz w:val="20"/>
        </w:rPr>
        <w:t>Z.</w:t>
      </w:r>
      <w:r>
        <w:rPr>
          <w:spacing w:val="-11"/>
          <w:sz w:val="20"/>
        </w:rPr>
        <w:t xml:space="preserve"> </w:t>
      </w:r>
      <w:r>
        <w:rPr>
          <w:spacing w:val="-2"/>
          <w:sz w:val="20"/>
        </w:rPr>
        <w:t>Yang,</w:t>
      </w:r>
      <w:r>
        <w:rPr>
          <w:spacing w:val="-10"/>
          <w:sz w:val="20"/>
        </w:rPr>
        <w:t xml:space="preserve"> </w:t>
      </w:r>
      <w:r>
        <w:rPr>
          <w:spacing w:val="-2"/>
          <w:sz w:val="20"/>
        </w:rPr>
        <w:t>“Maximum</w:t>
      </w:r>
      <w:r>
        <w:rPr>
          <w:spacing w:val="-10"/>
          <w:sz w:val="20"/>
        </w:rPr>
        <w:t xml:space="preserve"> </w:t>
      </w:r>
      <w:r>
        <w:rPr>
          <w:spacing w:val="-2"/>
          <w:sz w:val="20"/>
        </w:rPr>
        <w:t>likelihood</w:t>
      </w:r>
      <w:r>
        <w:rPr>
          <w:spacing w:val="-10"/>
          <w:sz w:val="20"/>
        </w:rPr>
        <w:t xml:space="preserve"> </w:t>
      </w:r>
      <w:r>
        <w:rPr>
          <w:spacing w:val="-2"/>
          <w:sz w:val="20"/>
        </w:rPr>
        <w:t>phylogenetic</w:t>
      </w:r>
      <w:r>
        <w:rPr>
          <w:spacing w:val="-10"/>
          <w:sz w:val="20"/>
        </w:rPr>
        <w:t xml:space="preserve"> </w:t>
      </w:r>
      <w:r>
        <w:rPr>
          <w:spacing w:val="-2"/>
          <w:sz w:val="20"/>
        </w:rPr>
        <w:t>estimation</w:t>
      </w:r>
      <w:r>
        <w:rPr>
          <w:spacing w:val="-10"/>
          <w:sz w:val="20"/>
        </w:rPr>
        <w:t xml:space="preserve"> </w:t>
      </w:r>
      <w:r>
        <w:rPr>
          <w:spacing w:val="-2"/>
          <w:sz w:val="20"/>
        </w:rPr>
        <w:t>from</w:t>
      </w:r>
      <w:r>
        <w:rPr>
          <w:spacing w:val="-10"/>
          <w:sz w:val="20"/>
        </w:rPr>
        <w:t xml:space="preserve"> </w:t>
      </w:r>
      <w:proofErr w:type="spellStart"/>
      <w:r>
        <w:rPr>
          <w:spacing w:val="-2"/>
          <w:sz w:val="20"/>
        </w:rPr>
        <w:t>dna</w:t>
      </w:r>
      <w:proofErr w:type="spellEnd"/>
      <w:r>
        <w:rPr>
          <w:spacing w:val="-10"/>
          <w:sz w:val="20"/>
        </w:rPr>
        <w:t xml:space="preserve"> </w:t>
      </w:r>
      <w:r>
        <w:rPr>
          <w:spacing w:val="-2"/>
          <w:sz w:val="20"/>
        </w:rPr>
        <w:t>sequences</w:t>
      </w:r>
      <w:r>
        <w:rPr>
          <w:spacing w:val="-10"/>
          <w:sz w:val="20"/>
        </w:rPr>
        <w:t xml:space="preserve"> </w:t>
      </w:r>
      <w:r>
        <w:rPr>
          <w:spacing w:val="-2"/>
          <w:sz w:val="20"/>
        </w:rPr>
        <w:t>with</w:t>
      </w:r>
      <w:r>
        <w:rPr>
          <w:spacing w:val="-10"/>
          <w:sz w:val="20"/>
        </w:rPr>
        <w:t xml:space="preserve"> </w:t>
      </w:r>
      <w:r>
        <w:rPr>
          <w:spacing w:val="-2"/>
          <w:sz w:val="20"/>
        </w:rPr>
        <w:t>variable</w:t>
      </w:r>
      <w:r>
        <w:rPr>
          <w:spacing w:val="-10"/>
          <w:sz w:val="20"/>
        </w:rPr>
        <w:t xml:space="preserve"> </w:t>
      </w:r>
      <w:r>
        <w:rPr>
          <w:spacing w:val="-2"/>
          <w:sz w:val="20"/>
        </w:rPr>
        <w:t xml:space="preserve">rates </w:t>
      </w:r>
      <w:r>
        <w:rPr>
          <w:spacing w:val="-4"/>
          <w:sz w:val="20"/>
        </w:rPr>
        <w:t>over sites:</w:t>
      </w:r>
      <w:r>
        <w:rPr>
          <w:spacing w:val="20"/>
          <w:sz w:val="20"/>
        </w:rPr>
        <w:t xml:space="preserve"> </w:t>
      </w:r>
      <w:r>
        <w:rPr>
          <w:spacing w:val="-4"/>
          <w:sz w:val="20"/>
        </w:rPr>
        <w:t>approximate methods,”</w:t>
      </w:r>
      <w:r>
        <w:rPr>
          <w:spacing w:val="14"/>
          <w:sz w:val="20"/>
        </w:rPr>
        <w:t xml:space="preserve"> </w:t>
      </w:r>
      <w:r>
        <w:rPr>
          <w:i/>
          <w:spacing w:val="-4"/>
          <w:sz w:val="20"/>
        </w:rPr>
        <w:t>Journal of Molecular evolution</w:t>
      </w:r>
      <w:r>
        <w:rPr>
          <w:spacing w:val="-4"/>
          <w:sz w:val="20"/>
        </w:rPr>
        <w:t>, vol. 39, pp. 306–314, 1994.</w:t>
      </w:r>
    </w:p>
    <w:p w14:paraId="2D50EF2C" w14:textId="77777777" w:rsidR="00041814" w:rsidRDefault="00BD1F93">
      <w:pPr>
        <w:pStyle w:val="ListParagraph"/>
        <w:numPr>
          <w:ilvl w:val="0"/>
          <w:numId w:val="1"/>
        </w:numPr>
        <w:tabs>
          <w:tab w:val="left" w:pos="506"/>
          <w:tab w:val="left" w:pos="510"/>
        </w:tabs>
        <w:spacing w:line="252" w:lineRule="auto"/>
        <w:ind w:right="121" w:hanging="410"/>
        <w:jc w:val="both"/>
        <w:rPr>
          <w:sz w:val="20"/>
        </w:rPr>
      </w:pPr>
      <w:bookmarkStart w:id="677" w:name="_bookmark29"/>
      <w:bookmarkEnd w:id="677"/>
      <w:r>
        <w:rPr>
          <w:sz w:val="20"/>
        </w:rPr>
        <w:t xml:space="preserve">T. B. Athey, S. </w:t>
      </w:r>
      <w:proofErr w:type="spellStart"/>
      <w:r>
        <w:rPr>
          <w:sz w:val="20"/>
        </w:rPr>
        <w:t>Teatero</w:t>
      </w:r>
      <w:proofErr w:type="spellEnd"/>
      <w:r>
        <w:rPr>
          <w:sz w:val="20"/>
        </w:rPr>
        <w:t>, A. Li, A. Marchand-Austin, B. W. Beall, and N. Fittipaldi, “Deriving group</w:t>
      </w:r>
      <w:r>
        <w:rPr>
          <w:spacing w:val="-1"/>
          <w:sz w:val="20"/>
        </w:rPr>
        <w:t xml:space="preserve"> </w:t>
      </w:r>
      <w:r>
        <w:rPr>
          <w:sz w:val="20"/>
        </w:rPr>
        <w:t>a</w:t>
      </w:r>
      <w:r>
        <w:rPr>
          <w:spacing w:val="-1"/>
          <w:sz w:val="20"/>
        </w:rPr>
        <w:t xml:space="preserve"> </w:t>
      </w:r>
      <w:r>
        <w:rPr>
          <w:sz w:val="20"/>
        </w:rPr>
        <w:t>streptococcus</w:t>
      </w:r>
      <w:r>
        <w:rPr>
          <w:spacing w:val="-1"/>
          <w:sz w:val="20"/>
        </w:rPr>
        <w:t xml:space="preserve"> </w:t>
      </w:r>
      <w:r>
        <w:rPr>
          <w:sz w:val="20"/>
        </w:rPr>
        <w:t>typing</w:t>
      </w:r>
      <w:r>
        <w:rPr>
          <w:spacing w:val="-1"/>
          <w:sz w:val="20"/>
        </w:rPr>
        <w:t xml:space="preserve"> </w:t>
      </w:r>
      <w:r>
        <w:rPr>
          <w:sz w:val="20"/>
        </w:rPr>
        <w:t>information</w:t>
      </w:r>
      <w:r>
        <w:rPr>
          <w:spacing w:val="-1"/>
          <w:sz w:val="20"/>
        </w:rPr>
        <w:t xml:space="preserve"> </w:t>
      </w:r>
      <w:r>
        <w:rPr>
          <w:sz w:val="20"/>
        </w:rPr>
        <w:t>from</w:t>
      </w:r>
      <w:r>
        <w:rPr>
          <w:spacing w:val="-1"/>
          <w:sz w:val="20"/>
        </w:rPr>
        <w:t xml:space="preserve"> </w:t>
      </w:r>
      <w:r>
        <w:rPr>
          <w:sz w:val="20"/>
        </w:rPr>
        <w:t>short-read</w:t>
      </w:r>
      <w:r>
        <w:rPr>
          <w:spacing w:val="-1"/>
          <w:sz w:val="20"/>
        </w:rPr>
        <w:t xml:space="preserve"> </w:t>
      </w:r>
      <w:r>
        <w:rPr>
          <w:sz w:val="20"/>
        </w:rPr>
        <w:t>whole-genome</w:t>
      </w:r>
      <w:r>
        <w:rPr>
          <w:spacing w:val="-1"/>
          <w:sz w:val="20"/>
        </w:rPr>
        <w:t xml:space="preserve"> </w:t>
      </w:r>
      <w:r>
        <w:rPr>
          <w:sz w:val="20"/>
        </w:rPr>
        <w:t>sequencing</w:t>
      </w:r>
      <w:r>
        <w:rPr>
          <w:spacing w:val="-1"/>
          <w:sz w:val="20"/>
        </w:rPr>
        <w:t xml:space="preserve"> </w:t>
      </w:r>
      <w:r>
        <w:rPr>
          <w:sz w:val="20"/>
        </w:rPr>
        <w:t xml:space="preserve">data,” </w:t>
      </w:r>
      <w:r>
        <w:rPr>
          <w:i/>
          <w:sz w:val="20"/>
        </w:rPr>
        <w:t>Journal of</w:t>
      </w:r>
      <w:r>
        <w:rPr>
          <w:i/>
          <w:spacing w:val="-1"/>
          <w:sz w:val="20"/>
        </w:rPr>
        <w:t xml:space="preserve"> </w:t>
      </w:r>
      <w:r>
        <w:rPr>
          <w:i/>
          <w:sz w:val="20"/>
        </w:rPr>
        <w:t>clinical microbiology</w:t>
      </w:r>
      <w:r>
        <w:rPr>
          <w:sz w:val="20"/>
        </w:rPr>
        <w:t>,</w:t>
      </w:r>
      <w:r>
        <w:rPr>
          <w:spacing w:val="-3"/>
          <w:sz w:val="20"/>
        </w:rPr>
        <w:t xml:space="preserve"> </w:t>
      </w:r>
      <w:r>
        <w:rPr>
          <w:sz w:val="20"/>
        </w:rPr>
        <w:t>vol.</w:t>
      </w:r>
      <w:r>
        <w:rPr>
          <w:spacing w:val="-3"/>
          <w:sz w:val="20"/>
        </w:rPr>
        <w:t xml:space="preserve"> </w:t>
      </w:r>
      <w:r>
        <w:rPr>
          <w:sz w:val="20"/>
        </w:rPr>
        <w:t>52,</w:t>
      </w:r>
      <w:r>
        <w:rPr>
          <w:spacing w:val="-3"/>
          <w:sz w:val="20"/>
        </w:rPr>
        <w:t xml:space="preserve"> </w:t>
      </w:r>
      <w:r>
        <w:rPr>
          <w:sz w:val="20"/>
        </w:rPr>
        <w:t>no.</w:t>
      </w:r>
      <w:r>
        <w:rPr>
          <w:spacing w:val="-3"/>
          <w:sz w:val="20"/>
        </w:rPr>
        <w:t xml:space="preserve"> </w:t>
      </w:r>
      <w:r>
        <w:rPr>
          <w:sz w:val="20"/>
        </w:rPr>
        <w:t>6,</w:t>
      </w:r>
      <w:r>
        <w:rPr>
          <w:spacing w:val="-3"/>
          <w:sz w:val="20"/>
        </w:rPr>
        <w:t xml:space="preserve"> </w:t>
      </w:r>
      <w:r>
        <w:rPr>
          <w:sz w:val="20"/>
        </w:rPr>
        <w:t>pp.</w:t>
      </w:r>
      <w:r>
        <w:rPr>
          <w:spacing w:val="-3"/>
          <w:sz w:val="20"/>
        </w:rPr>
        <w:t xml:space="preserve"> </w:t>
      </w:r>
      <w:r>
        <w:rPr>
          <w:sz w:val="20"/>
        </w:rPr>
        <w:t>1871–1876,</w:t>
      </w:r>
      <w:r>
        <w:rPr>
          <w:spacing w:val="-3"/>
          <w:sz w:val="20"/>
        </w:rPr>
        <w:t xml:space="preserve"> </w:t>
      </w:r>
      <w:r>
        <w:rPr>
          <w:sz w:val="20"/>
        </w:rPr>
        <w:t>2014.</w:t>
      </w:r>
    </w:p>
    <w:p w14:paraId="14F43EE8"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78" w:name="_bookmark30"/>
      <w:bookmarkEnd w:id="678"/>
      <w:r>
        <w:rPr>
          <w:sz w:val="20"/>
        </w:rPr>
        <w:t>G.</w:t>
      </w:r>
      <w:r>
        <w:rPr>
          <w:spacing w:val="-8"/>
          <w:sz w:val="20"/>
        </w:rPr>
        <w:t xml:space="preserve"> </w:t>
      </w:r>
      <w:r>
        <w:rPr>
          <w:sz w:val="20"/>
        </w:rPr>
        <w:t>Yu,</w:t>
      </w:r>
      <w:r>
        <w:rPr>
          <w:spacing w:val="-4"/>
          <w:sz w:val="20"/>
        </w:rPr>
        <w:t xml:space="preserve"> </w:t>
      </w:r>
      <w:r>
        <w:rPr>
          <w:sz w:val="20"/>
        </w:rPr>
        <w:t>D.</w:t>
      </w:r>
      <w:r>
        <w:rPr>
          <w:spacing w:val="-8"/>
          <w:sz w:val="20"/>
        </w:rPr>
        <w:t xml:space="preserve"> </w:t>
      </w:r>
      <w:r>
        <w:rPr>
          <w:sz w:val="20"/>
        </w:rPr>
        <w:t>K.</w:t>
      </w:r>
      <w:r>
        <w:rPr>
          <w:spacing w:val="-8"/>
          <w:sz w:val="20"/>
        </w:rPr>
        <w:t xml:space="preserve"> </w:t>
      </w:r>
      <w:r>
        <w:rPr>
          <w:sz w:val="20"/>
        </w:rPr>
        <w:t>Smith,</w:t>
      </w:r>
      <w:r>
        <w:rPr>
          <w:spacing w:val="-4"/>
          <w:sz w:val="20"/>
        </w:rPr>
        <w:t xml:space="preserve"> </w:t>
      </w:r>
      <w:r>
        <w:rPr>
          <w:sz w:val="20"/>
        </w:rPr>
        <w:t>H.</w:t>
      </w:r>
      <w:r>
        <w:rPr>
          <w:spacing w:val="-8"/>
          <w:sz w:val="20"/>
        </w:rPr>
        <w:t xml:space="preserve"> </w:t>
      </w:r>
      <w:r>
        <w:rPr>
          <w:sz w:val="20"/>
        </w:rPr>
        <w:t>Zhu,</w:t>
      </w:r>
      <w:r>
        <w:rPr>
          <w:spacing w:val="-4"/>
          <w:sz w:val="20"/>
        </w:rPr>
        <w:t xml:space="preserve"> </w:t>
      </w:r>
      <w:r>
        <w:rPr>
          <w:sz w:val="20"/>
        </w:rPr>
        <w:t>Y.</w:t>
      </w:r>
      <w:r>
        <w:rPr>
          <w:spacing w:val="-8"/>
          <w:sz w:val="20"/>
        </w:rPr>
        <w:t xml:space="preserve"> </w:t>
      </w:r>
      <w:r>
        <w:rPr>
          <w:sz w:val="20"/>
        </w:rPr>
        <w:t>Guan,</w:t>
      </w:r>
      <w:r>
        <w:rPr>
          <w:spacing w:val="-4"/>
          <w:sz w:val="20"/>
        </w:rPr>
        <w:t xml:space="preserve"> </w:t>
      </w:r>
      <w:r>
        <w:rPr>
          <w:sz w:val="20"/>
        </w:rPr>
        <w:t>and</w:t>
      </w:r>
      <w:r>
        <w:rPr>
          <w:spacing w:val="-8"/>
          <w:sz w:val="20"/>
        </w:rPr>
        <w:t xml:space="preserve"> </w:t>
      </w:r>
      <w:r>
        <w:rPr>
          <w:sz w:val="20"/>
        </w:rPr>
        <w:t>T.</w:t>
      </w:r>
      <w:r>
        <w:rPr>
          <w:spacing w:val="-8"/>
          <w:sz w:val="20"/>
        </w:rPr>
        <w:t xml:space="preserve"> </w:t>
      </w:r>
      <w:r>
        <w:rPr>
          <w:sz w:val="20"/>
        </w:rPr>
        <w:t>T.-Y.</w:t>
      </w:r>
      <w:r>
        <w:rPr>
          <w:spacing w:val="-8"/>
          <w:sz w:val="20"/>
        </w:rPr>
        <w:t xml:space="preserve"> </w:t>
      </w:r>
      <w:r>
        <w:rPr>
          <w:sz w:val="20"/>
        </w:rPr>
        <w:t>Lam,</w:t>
      </w:r>
      <w:r>
        <w:rPr>
          <w:spacing w:val="-4"/>
          <w:sz w:val="20"/>
        </w:rPr>
        <w:t xml:space="preserve"> </w:t>
      </w:r>
      <w:r>
        <w:rPr>
          <w:sz w:val="20"/>
        </w:rPr>
        <w:t>“</w:t>
      </w:r>
      <w:proofErr w:type="spellStart"/>
      <w:r>
        <w:rPr>
          <w:sz w:val="20"/>
        </w:rPr>
        <w:t>ggtree</w:t>
      </w:r>
      <w:proofErr w:type="spellEnd"/>
      <w:r>
        <w:rPr>
          <w:sz w:val="20"/>
        </w:rPr>
        <w:t>:</w:t>
      </w:r>
      <w:r>
        <w:rPr>
          <w:spacing w:val="21"/>
          <w:sz w:val="20"/>
        </w:rPr>
        <w:t xml:space="preserve"> </w:t>
      </w:r>
      <w:r>
        <w:rPr>
          <w:sz w:val="20"/>
        </w:rPr>
        <w:t>an</w:t>
      </w:r>
      <w:r>
        <w:rPr>
          <w:spacing w:val="-8"/>
          <w:sz w:val="20"/>
        </w:rPr>
        <w:t xml:space="preserve"> </w:t>
      </w:r>
      <w:r>
        <w:rPr>
          <w:sz w:val="20"/>
        </w:rPr>
        <w:t>r</w:t>
      </w:r>
      <w:r>
        <w:rPr>
          <w:spacing w:val="-8"/>
          <w:sz w:val="20"/>
        </w:rPr>
        <w:t xml:space="preserve"> </w:t>
      </w:r>
      <w:r>
        <w:rPr>
          <w:sz w:val="20"/>
        </w:rPr>
        <w:t>package</w:t>
      </w:r>
      <w:r>
        <w:rPr>
          <w:spacing w:val="-8"/>
          <w:sz w:val="20"/>
        </w:rPr>
        <w:t xml:space="preserve"> </w:t>
      </w:r>
      <w:r>
        <w:rPr>
          <w:sz w:val="20"/>
        </w:rPr>
        <w:t>for</w:t>
      </w:r>
      <w:r>
        <w:rPr>
          <w:spacing w:val="-8"/>
          <w:sz w:val="20"/>
        </w:rPr>
        <w:t xml:space="preserve"> </w:t>
      </w:r>
      <w:r>
        <w:rPr>
          <w:sz w:val="20"/>
        </w:rPr>
        <w:t xml:space="preserve">visualization </w:t>
      </w:r>
      <w:r>
        <w:rPr>
          <w:spacing w:val="-2"/>
          <w:sz w:val="20"/>
        </w:rPr>
        <w:t>and</w:t>
      </w:r>
      <w:r>
        <w:rPr>
          <w:spacing w:val="-10"/>
          <w:sz w:val="20"/>
        </w:rPr>
        <w:t xml:space="preserve"> </w:t>
      </w:r>
      <w:r>
        <w:rPr>
          <w:spacing w:val="-2"/>
          <w:sz w:val="20"/>
        </w:rPr>
        <w:t>annotation</w:t>
      </w:r>
      <w:r>
        <w:rPr>
          <w:spacing w:val="-10"/>
          <w:sz w:val="20"/>
        </w:rPr>
        <w:t xml:space="preserve"> </w:t>
      </w:r>
      <w:r>
        <w:rPr>
          <w:spacing w:val="-2"/>
          <w:sz w:val="20"/>
        </w:rPr>
        <w:t>of</w:t>
      </w:r>
      <w:r>
        <w:rPr>
          <w:spacing w:val="-10"/>
          <w:sz w:val="20"/>
        </w:rPr>
        <w:t xml:space="preserve"> </w:t>
      </w:r>
      <w:r>
        <w:rPr>
          <w:spacing w:val="-2"/>
          <w:sz w:val="20"/>
        </w:rPr>
        <w:t>phylogenetic</w:t>
      </w:r>
      <w:r>
        <w:rPr>
          <w:spacing w:val="-10"/>
          <w:sz w:val="20"/>
        </w:rPr>
        <w:t xml:space="preserve"> </w:t>
      </w:r>
      <w:r>
        <w:rPr>
          <w:spacing w:val="-2"/>
          <w:sz w:val="20"/>
        </w:rPr>
        <w:t>trees</w:t>
      </w:r>
      <w:r>
        <w:rPr>
          <w:spacing w:val="-10"/>
          <w:sz w:val="20"/>
        </w:rPr>
        <w:t xml:space="preserve"> </w:t>
      </w:r>
      <w:r>
        <w:rPr>
          <w:spacing w:val="-2"/>
          <w:sz w:val="20"/>
        </w:rPr>
        <w:t>with</w:t>
      </w:r>
      <w:r>
        <w:rPr>
          <w:spacing w:val="-10"/>
          <w:sz w:val="20"/>
        </w:rPr>
        <w:t xml:space="preserve"> </w:t>
      </w:r>
      <w:r>
        <w:rPr>
          <w:spacing w:val="-2"/>
          <w:sz w:val="20"/>
        </w:rPr>
        <w:t>their</w:t>
      </w:r>
      <w:r>
        <w:rPr>
          <w:spacing w:val="-11"/>
          <w:sz w:val="20"/>
        </w:rPr>
        <w:t xml:space="preserve"> </w:t>
      </w:r>
      <w:r>
        <w:rPr>
          <w:spacing w:val="-2"/>
          <w:sz w:val="20"/>
        </w:rPr>
        <w:t>covariates</w:t>
      </w:r>
      <w:r>
        <w:rPr>
          <w:spacing w:val="-9"/>
          <w:sz w:val="20"/>
        </w:rPr>
        <w:t xml:space="preserve"> </w:t>
      </w:r>
      <w:r>
        <w:rPr>
          <w:spacing w:val="-2"/>
          <w:sz w:val="20"/>
        </w:rPr>
        <w:t>and</w:t>
      </w:r>
      <w:r>
        <w:rPr>
          <w:spacing w:val="-10"/>
          <w:sz w:val="20"/>
        </w:rPr>
        <w:t xml:space="preserve"> </w:t>
      </w:r>
      <w:r>
        <w:rPr>
          <w:spacing w:val="-2"/>
          <w:sz w:val="20"/>
        </w:rPr>
        <w:t>other</w:t>
      </w:r>
      <w:r>
        <w:rPr>
          <w:spacing w:val="-11"/>
          <w:sz w:val="20"/>
        </w:rPr>
        <w:t xml:space="preserve"> </w:t>
      </w:r>
      <w:r>
        <w:rPr>
          <w:spacing w:val="-2"/>
          <w:sz w:val="20"/>
        </w:rPr>
        <w:t>associated</w:t>
      </w:r>
      <w:r>
        <w:rPr>
          <w:spacing w:val="-9"/>
          <w:sz w:val="20"/>
        </w:rPr>
        <w:t xml:space="preserve"> </w:t>
      </w:r>
      <w:r>
        <w:rPr>
          <w:spacing w:val="-2"/>
          <w:sz w:val="20"/>
        </w:rPr>
        <w:t>data,”</w:t>
      </w:r>
      <w:r>
        <w:rPr>
          <w:spacing w:val="2"/>
          <w:sz w:val="20"/>
        </w:rPr>
        <w:t xml:space="preserve"> </w:t>
      </w:r>
      <w:r>
        <w:rPr>
          <w:i/>
          <w:spacing w:val="-2"/>
          <w:sz w:val="20"/>
        </w:rPr>
        <w:t xml:space="preserve">Methods </w:t>
      </w:r>
      <w:r>
        <w:rPr>
          <w:i/>
          <w:sz w:val="20"/>
        </w:rPr>
        <w:t>in Ecology and Evolution</w:t>
      </w:r>
      <w:r>
        <w:rPr>
          <w:sz w:val="20"/>
        </w:rPr>
        <w:t>, vol. 8, no. 1, pp. 28–36, 2017.</w:t>
      </w:r>
    </w:p>
    <w:p w14:paraId="791E0E8A" w14:textId="77777777" w:rsidR="00041814" w:rsidRDefault="00BD1F93">
      <w:pPr>
        <w:pStyle w:val="ListParagraph"/>
        <w:numPr>
          <w:ilvl w:val="0"/>
          <w:numId w:val="1"/>
        </w:numPr>
        <w:tabs>
          <w:tab w:val="left" w:pos="506"/>
          <w:tab w:val="left" w:pos="510"/>
        </w:tabs>
        <w:spacing w:before="154" w:line="244" w:lineRule="auto"/>
        <w:ind w:right="118" w:hanging="410"/>
        <w:jc w:val="both"/>
        <w:rPr>
          <w:sz w:val="20"/>
        </w:rPr>
      </w:pPr>
      <w:bookmarkStart w:id="679" w:name="_bookmark31"/>
      <w:bookmarkEnd w:id="679"/>
      <w:r>
        <w:rPr>
          <w:w w:val="105"/>
          <w:sz w:val="20"/>
        </w:rPr>
        <w:t>T. Seemann, F. Klötzl, and J. Jonathan Terhorst, “</w:t>
      </w:r>
      <w:proofErr w:type="spellStart"/>
      <w:r>
        <w:rPr>
          <w:w w:val="105"/>
          <w:sz w:val="20"/>
        </w:rPr>
        <w:t>snp-dists</w:t>
      </w:r>
      <w:proofErr w:type="spellEnd"/>
      <w:r>
        <w:rPr>
          <w:w w:val="105"/>
          <w:sz w:val="20"/>
        </w:rPr>
        <w:t xml:space="preserve">.” </w:t>
      </w:r>
      <w:hyperlink r:id="rId53">
        <w:r w:rsidR="00041814">
          <w:rPr>
            <w:rFonts w:ascii="Cambria" w:hAnsi="Cambria"/>
            <w:color w:val="0000FF"/>
            <w:w w:val="105"/>
            <w:sz w:val="20"/>
          </w:rPr>
          <w:t>https://github.com/</w:t>
        </w:r>
      </w:hyperlink>
      <w:r>
        <w:rPr>
          <w:rFonts w:ascii="Cambria" w:hAnsi="Cambria"/>
          <w:color w:val="0000FF"/>
          <w:w w:val="105"/>
          <w:sz w:val="20"/>
        </w:rPr>
        <w:t xml:space="preserve"> </w:t>
      </w:r>
      <w:hyperlink r:id="rId54">
        <w:proofErr w:type="spellStart"/>
        <w:r w:rsidR="00041814">
          <w:rPr>
            <w:rFonts w:ascii="Cambria" w:hAnsi="Cambria"/>
            <w:color w:val="0000FF"/>
            <w:spacing w:val="-2"/>
            <w:w w:val="105"/>
            <w:sz w:val="20"/>
          </w:rPr>
          <w:t>tseemann</w:t>
        </w:r>
        <w:proofErr w:type="spellEnd"/>
        <w:r w:rsidR="00041814">
          <w:rPr>
            <w:rFonts w:ascii="Cambria" w:hAnsi="Cambria"/>
            <w:color w:val="0000FF"/>
            <w:spacing w:val="-2"/>
            <w:w w:val="105"/>
            <w:sz w:val="20"/>
          </w:rPr>
          <w:t>/</w:t>
        </w:r>
        <w:proofErr w:type="spellStart"/>
        <w:r w:rsidR="00041814">
          <w:rPr>
            <w:rFonts w:ascii="Cambria" w:hAnsi="Cambria"/>
            <w:color w:val="0000FF"/>
            <w:spacing w:val="-2"/>
            <w:w w:val="105"/>
            <w:sz w:val="20"/>
          </w:rPr>
          <w:t>snp-dists</w:t>
        </w:r>
        <w:proofErr w:type="spellEnd"/>
      </w:hyperlink>
      <w:r>
        <w:rPr>
          <w:spacing w:val="-2"/>
          <w:w w:val="105"/>
          <w:sz w:val="20"/>
        </w:rPr>
        <w:t>.</w:t>
      </w:r>
    </w:p>
    <w:p w14:paraId="1120B02F" w14:textId="77777777" w:rsidR="00041814" w:rsidRDefault="00BD1F93">
      <w:pPr>
        <w:pStyle w:val="ListParagraph"/>
        <w:numPr>
          <w:ilvl w:val="0"/>
          <w:numId w:val="1"/>
        </w:numPr>
        <w:tabs>
          <w:tab w:val="left" w:pos="506"/>
        </w:tabs>
        <w:spacing w:before="166"/>
        <w:ind w:left="506" w:hanging="406"/>
        <w:jc w:val="left"/>
        <w:rPr>
          <w:sz w:val="20"/>
        </w:rPr>
      </w:pPr>
      <w:bookmarkStart w:id="680" w:name="_bookmark32"/>
      <w:bookmarkEnd w:id="680"/>
      <w:r>
        <w:rPr>
          <w:sz w:val="20"/>
        </w:rPr>
        <w:t>S.</w:t>
      </w:r>
      <w:r>
        <w:rPr>
          <w:spacing w:val="14"/>
          <w:sz w:val="20"/>
        </w:rPr>
        <w:t xml:space="preserve"> </w:t>
      </w:r>
      <w:proofErr w:type="spellStart"/>
      <w:r>
        <w:rPr>
          <w:sz w:val="20"/>
        </w:rPr>
        <w:t>Teatero</w:t>
      </w:r>
      <w:proofErr w:type="spellEnd"/>
      <w:r>
        <w:rPr>
          <w:sz w:val="20"/>
        </w:rPr>
        <w:t>,</w:t>
      </w:r>
      <w:r>
        <w:rPr>
          <w:spacing w:val="16"/>
          <w:sz w:val="20"/>
        </w:rPr>
        <w:t xml:space="preserve"> </w:t>
      </w:r>
      <w:r>
        <w:rPr>
          <w:sz w:val="20"/>
        </w:rPr>
        <w:t>E.</w:t>
      </w:r>
      <w:r>
        <w:rPr>
          <w:spacing w:val="14"/>
          <w:sz w:val="20"/>
        </w:rPr>
        <w:t xml:space="preserve"> </w:t>
      </w:r>
      <w:r>
        <w:rPr>
          <w:sz w:val="20"/>
        </w:rPr>
        <w:t>Ramoutar,</w:t>
      </w:r>
      <w:r>
        <w:rPr>
          <w:spacing w:val="16"/>
          <w:sz w:val="20"/>
        </w:rPr>
        <w:t xml:space="preserve"> </w:t>
      </w:r>
      <w:r>
        <w:rPr>
          <w:sz w:val="20"/>
        </w:rPr>
        <w:t>A.</w:t>
      </w:r>
      <w:r>
        <w:rPr>
          <w:spacing w:val="14"/>
          <w:sz w:val="20"/>
        </w:rPr>
        <w:t xml:space="preserve"> </w:t>
      </w:r>
      <w:proofErr w:type="spellStart"/>
      <w:r>
        <w:rPr>
          <w:sz w:val="20"/>
        </w:rPr>
        <w:t>McGeer</w:t>
      </w:r>
      <w:proofErr w:type="spellEnd"/>
      <w:r>
        <w:rPr>
          <w:sz w:val="20"/>
        </w:rPr>
        <w:t>,</w:t>
      </w:r>
      <w:r>
        <w:rPr>
          <w:spacing w:val="16"/>
          <w:sz w:val="20"/>
        </w:rPr>
        <w:t xml:space="preserve"> </w:t>
      </w:r>
      <w:r>
        <w:rPr>
          <w:sz w:val="20"/>
        </w:rPr>
        <w:t>A.</w:t>
      </w:r>
      <w:r>
        <w:rPr>
          <w:spacing w:val="14"/>
          <w:sz w:val="20"/>
        </w:rPr>
        <w:t xml:space="preserve"> </w:t>
      </w:r>
      <w:r>
        <w:rPr>
          <w:sz w:val="20"/>
        </w:rPr>
        <w:t>Li,</w:t>
      </w:r>
      <w:r>
        <w:rPr>
          <w:spacing w:val="16"/>
          <w:sz w:val="20"/>
        </w:rPr>
        <w:t xml:space="preserve"> </w:t>
      </w:r>
      <w:r>
        <w:rPr>
          <w:sz w:val="20"/>
        </w:rPr>
        <w:t>R.</w:t>
      </w:r>
      <w:r>
        <w:rPr>
          <w:spacing w:val="14"/>
          <w:sz w:val="20"/>
        </w:rPr>
        <w:t xml:space="preserve"> </w:t>
      </w:r>
      <w:r>
        <w:rPr>
          <w:sz w:val="20"/>
        </w:rPr>
        <w:t>G.</w:t>
      </w:r>
      <w:r>
        <w:rPr>
          <w:spacing w:val="14"/>
          <w:sz w:val="20"/>
        </w:rPr>
        <w:t xml:space="preserve"> </w:t>
      </w:r>
      <w:r>
        <w:rPr>
          <w:sz w:val="20"/>
        </w:rPr>
        <w:t>Melano,</w:t>
      </w:r>
      <w:r>
        <w:rPr>
          <w:spacing w:val="16"/>
          <w:sz w:val="20"/>
        </w:rPr>
        <w:t xml:space="preserve"> </w:t>
      </w:r>
      <w:r>
        <w:rPr>
          <w:sz w:val="20"/>
        </w:rPr>
        <w:t>J.</w:t>
      </w:r>
      <w:r>
        <w:rPr>
          <w:spacing w:val="14"/>
          <w:sz w:val="20"/>
        </w:rPr>
        <w:t xml:space="preserve"> </w:t>
      </w:r>
      <w:proofErr w:type="spellStart"/>
      <w:r>
        <w:rPr>
          <w:sz w:val="20"/>
        </w:rPr>
        <w:t>Wasserscheid</w:t>
      </w:r>
      <w:proofErr w:type="spellEnd"/>
      <w:r>
        <w:rPr>
          <w:sz w:val="20"/>
        </w:rPr>
        <w:t>,</w:t>
      </w:r>
      <w:r>
        <w:rPr>
          <w:spacing w:val="16"/>
          <w:sz w:val="20"/>
        </w:rPr>
        <w:t xml:space="preserve"> </w:t>
      </w:r>
      <w:r>
        <w:rPr>
          <w:sz w:val="20"/>
        </w:rPr>
        <w:t>K.</w:t>
      </w:r>
      <w:r>
        <w:rPr>
          <w:spacing w:val="14"/>
          <w:sz w:val="20"/>
        </w:rPr>
        <w:t xml:space="preserve"> </w:t>
      </w:r>
      <w:r>
        <w:rPr>
          <w:sz w:val="20"/>
        </w:rPr>
        <w:t>Dewar,</w:t>
      </w:r>
      <w:r>
        <w:rPr>
          <w:spacing w:val="16"/>
          <w:sz w:val="20"/>
        </w:rPr>
        <w:t xml:space="preserve"> </w:t>
      </w:r>
      <w:r>
        <w:rPr>
          <w:spacing w:val="-5"/>
          <w:sz w:val="20"/>
        </w:rPr>
        <w:t>and</w:t>
      </w:r>
    </w:p>
    <w:p w14:paraId="2E13ABDB" w14:textId="77777777" w:rsidR="00041814" w:rsidRDefault="00BD1F93">
      <w:pPr>
        <w:pStyle w:val="BodyText"/>
        <w:spacing w:before="12" w:line="252" w:lineRule="auto"/>
        <w:ind w:left="510"/>
        <w:jc w:val="left"/>
      </w:pPr>
      <w:r>
        <w:t>N.</w:t>
      </w:r>
      <w:r>
        <w:rPr>
          <w:spacing w:val="13"/>
        </w:rPr>
        <w:t xml:space="preserve"> </w:t>
      </w:r>
      <w:r>
        <w:t>Fittipaldi,</w:t>
      </w:r>
      <w:r>
        <w:rPr>
          <w:spacing w:val="17"/>
        </w:rPr>
        <w:t xml:space="preserve"> </w:t>
      </w:r>
      <w:r>
        <w:t>“Clonal</w:t>
      </w:r>
      <w:r>
        <w:rPr>
          <w:spacing w:val="13"/>
        </w:rPr>
        <w:t xml:space="preserve"> </w:t>
      </w:r>
      <w:r>
        <w:t>complex</w:t>
      </w:r>
      <w:r>
        <w:rPr>
          <w:spacing w:val="13"/>
        </w:rPr>
        <w:t xml:space="preserve"> </w:t>
      </w:r>
      <w:r>
        <w:t>17</w:t>
      </w:r>
      <w:r>
        <w:rPr>
          <w:spacing w:val="13"/>
        </w:rPr>
        <w:t xml:space="preserve"> </w:t>
      </w:r>
      <w:r>
        <w:t>group</w:t>
      </w:r>
      <w:r>
        <w:rPr>
          <w:spacing w:val="13"/>
        </w:rPr>
        <w:t xml:space="preserve"> </w:t>
      </w:r>
      <w:r>
        <w:t>b</w:t>
      </w:r>
      <w:r>
        <w:rPr>
          <w:spacing w:val="13"/>
        </w:rPr>
        <w:t xml:space="preserve"> </w:t>
      </w:r>
      <w:r>
        <w:t>streptococcus</w:t>
      </w:r>
      <w:r>
        <w:rPr>
          <w:spacing w:val="13"/>
        </w:rPr>
        <w:t xml:space="preserve"> </w:t>
      </w:r>
      <w:r>
        <w:t>strains</w:t>
      </w:r>
      <w:r>
        <w:rPr>
          <w:spacing w:val="13"/>
        </w:rPr>
        <w:t xml:space="preserve"> </w:t>
      </w:r>
      <w:r>
        <w:t>causing</w:t>
      </w:r>
      <w:r>
        <w:rPr>
          <w:spacing w:val="13"/>
        </w:rPr>
        <w:t xml:space="preserve"> </w:t>
      </w:r>
      <w:r>
        <w:t>invasive</w:t>
      </w:r>
      <w:r>
        <w:rPr>
          <w:spacing w:val="13"/>
        </w:rPr>
        <w:t xml:space="preserve"> </w:t>
      </w:r>
      <w:r>
        <w:t>disease</w:t>
      </w:r>
      <w:r>
        <w:rPr>
          <w:spacing w:val="13"/>
        </w:rPr>
        <w:t xml:space="preserve"> </w:t>
      </w:r>
      <w:r>
        <w:t>in neonates</w:t>
      </w:r>
      <w:r>
        <w:rPr>
          <w:spacing w:val="6"/>
        </w:rPr>
        <w:t xml:space="preserve"> </w:t>
      </w:r>
      <w:r>
        <w:t>and</w:t>
      </w:r>
      <w:r>
        <w:rPr>
          <w:spacing w:val="6"/>
        </w:rPr>
        <w:t xml:space="preserve"> </w:t>
      </w:r>
      <w:r>
        <w:t>adults</w:t>
      </w:r>
      <w:r>
        <w:rPr>
          <w:spacing w:val="7"/>
        </w:rPr>
        <w:t xml:space="preserve"> </w:t>
      </w:r>
      <w:r>
        <w:t>originate</w:t>
      </w:r>
      <w:r>
        <w:rPr>
          <w:spacing w:val="6"/>
        </w:rPr>
        <w:t xml:space="preserve"> </w:t>
      </w:r>
      <w:r>
        <w:t>from</w:t>
      </w:r>
      <w:r>
        <w:rPr>
          <w:spacing w:val="7"/>
        </w:rPr>
        <w:t xml:space="preserve"> </w:t>
      </w:r>
      <w:r>
        <w:t>the</w:t>
      </w:r>
      <w:r>
        <w:rPr>
          <w:spacing w:val="6"/>
        </w:rPr>
        <w:t xml:space="preserve"> </w:t>
      </w:r>
      <w:r>
        <w:t>same</w:t>
      </w:r>
      <w:r>
        <w:rPr>
          <w:spacing w:val="6"/>
        </w:rPr>
        <w:t xml:space="preserve"> </w:t>
      </w:r>
      <w:r>
        <w:t>genetic</w:t>
      </w:r>
      <w:r>
        <w:rPr>
          <w:spacing w:val="7"/>
        </w:rPr>
        <w:t xml:space="preserve"> </w:t>
      </w:r>
      <w:r>
        <w:t>pool,”</w:t>
      </w:r>
      <w:r>
        <w:rPr>
          <w:spacing w:val="18"/>
        </w:rPr>
        <w:t xml:space="preserve"> </w:t>
      </w:r>
      <w:r>
        <w:rPr>
          <w:i/>
        </w:rPr>
        <w:t>Scientific</w:t>
      </w:r>
      <w:r>
        <w:rPr>
          <w:i/>
          <w:spacing w:val="9"/>
        </w:rPr>
        <w:t xml:space="preserve"> </w:t>
      </w:r>
      <w:r>
        <w:rPr>
          <w:i/>
        </w:rPr>
        <w:t>reports</w:t>
      </w:r>
      <w:r>
        <w:t>,</w:t>
      </w:r>
      <w:r>
        <w:rPr>
          <w:spacing w:val="8"/>
        </w:rPr>
        <w:t xml:space="preserve"> </w:t>
      </w:r>
      <w:r>
        <w:t>vol.</w:t>
      </w:r>
      <w:r>
        <w:rPr>
          <w:spacing w:val="6"/>
        </w:rPr>
        <w:t xml:space="preserve"> </w:t>
      </w:r>
      <w:r>
        <w:t>6,</w:t>
      </w:r>
      <w:r>
        <w:rPr>
          <w:spacing w:val="8"/>
        </w:rPr>
        <w:t xml:space="preserve"> </w:t>
      </w:r>
      <w:r>
        <w:t>no.</w:t>
      </w:r>
      <w:r>
        <w:rPr>
          <w:spacing w:val="6"/>
        </w:rPr>
        <w:t xml:space="preserve"> </w:t>
      </w:r>
      <w:r>
        <w:rPr>
          <w:spacing w:val="-5"/>
        </w:rPr>
        <w:t>1,</w:t>
      </w:r>
    </w:p>
    <w:p w14:paraId="43B4AD8D" w14:textId="77777777" w:rsidR="00041814" w:rsidRDefault="00BD1F93">
      <w:pPr>
        <w:pStyle w:val="BodyText"/>
        <w:spacing w:before="1"/>
        <w:ind w:left="510"/>
        <w:jc w:val="left"/>
      </w:pPr>
      <w:r>
        <w:rPr>
          <w:spacing w:val="-6"/>
        </w:rPr>
        <w:t>p.</w:t>
      </w:r>
      <w:r>
        <w:rPr>
          <w:spacing w:val="-1"/>
        </w:rPr>
        <w:t xml:space="preserve"> </w:t>
      </w:r>
      <w:r>
        <w:rPr>
          <w:spacing w:val="-6"/>
        </w:rPr>
        <w:t>20047,</w:t>
      </w:r>
      <w:r>
        <w:t xml:space="preserve"> </w:t>
      </w:r>
      <w:r>
        <w:rPr>
          <w:spacing w:val="-6"/>
        </w:rPr>
        <w:t>2016.</w:t>
      </w:r>
    </w:p>
    <w:p w14:paraId="0572CE85" w14:textId="77777777" w:rsidR="00041814" w:rsidRDefault="00BD1F93">
      <w:pPr>
        <w:pStyle w:val="ListParagraph"/>
        <w:numPr>
          <w:ilvl w:val="0"/>
          <w:numId w:val="1"/>
        </w:numPr>
        <w:tabs>
          <w:tab w:val="left" w:pos="506"/>
          <w:tab w:val="left" w:pos="510"/>
        </w:tabs>
        <w:spacing w:before="171" w:line="252" w:lineRule="auto"/>
        <w:ind w:right="119" w:hanging="410"/>
        <w:jc w:val="both"/>
        <w:rPr>
          <w:sz w:val="20"/>
        </w:rPr>
      </w:pPr>
      <w:bookmarkStart w:id="681" w:name="_bookmark33"/>
      <w:bookmarkEnd w:id="681"/>
      <w:r>
        <w:rPr>
          <w:sz w:val="20"/>
        </w:rPr>
        <w:t xml:space="preserve">M. Meehan, M. Eogan, N. McCallion, R. </w:t>
      </w:r>
      <w:proofErr w:type="spellStart"/>
      <w:r>
        <w:rPr>
          <w:sz w:val="20"/>
        </w:rPr>
        <w:t>Cunney</w:t>
      </w:r>
      <w:proofErr w:type="spellEnd"/>
      <w:r>
        <w:rPr>
          <w:sz w:val="20"/>
        </w:rPr>
        <w:t xml:space="preserve">, J. E. Bray, K. A. Jolley, A. </w:t>
      </w:r>
      <w:proofErr w:type="spellStart"/>
      <w:r>
        <w:rPr>
          <w:sz w:val="20"/>
        </w:rPr>
        <w:t>Unitt</w:t>
      </w:r>
      <w:proofErr w:type="spellEnd"/>
      <w:r>
        <w:rPr>
          <w:sz w:val="20"/>
        </w:rPr>
        <w:t>, M. C. Maiden, O. B. Harrison, and R. J. Drew, “Genomic epidemiology of group b streptococci spanning</w:t>
      </w:r>
      <w:r>
        <w:rPr>
          <w:spacing w:val="-1"/>
          <w:sz w:val="20"/>
        </w:rPr>
        <w:t xml:space="preserve"> </w:t>
      </w:r>
      <w:r>
        <w:rPr>
          <w:sz w:val="20"/>
        </w:rPr>
        <w:t>10</w:t>
      </w:r>
      <w:r>
        <w:rPr>
          <w:spacing w:val="-1"/>
          <w:sz w:val="20"/>
        </w:rPr>
        <w:t xml:space="preserve"> </w:t>
      </w:r>
      <w:r>
        <w:rPr>
          <w:sz w:val="20"/>
        </w:rPr>
        <w:t>years</w:t>
      </w:r>
      <w:r>
        <w:rPr>
          <w:spacing w:val="-1"/>
          <w:sz w:val="20"/>
        </w:rPr>
        <w:t xml:space="preserve"> </w:t>
      </w:r>
      <w:r>
        <w:rPr>
          <w:sz w:val="20"/>
        </w:rPr>
        <w:t>in</w:t>
      </w:r>
      <w:r>
        <w:rPr>
          <w:spacing w:val="-1"/>
          <w:sz w:val="20"/>
        </w:rPr>
        <w:t xml:space="preserve"> </w:t>
      </w:r>
      <w:r>
        <w:rPr>
          <w:sz w:val="20"/>
        </w:rPr>
        <w:t>an</w:t>
      </w:r>
      <w:r>
        <w:rPr>
          <w:spacing w:val="-1"/>
          <w:sz w:val="20"/>
        </w:rPr>
        <w:t xml:space="preserve"> </w:t>
      </w:r>
      <w:proofErr w:type="spellStart"/>
      <w:r>
        <w:rPr>
          <w:sz w:val="20"/>
        </w:rPr>
        <w:t>irish</w:t>
      </w:r>
      <w:proofErr w:type="spellEnd"/>
      <w:r>
        <w:rPr>
          <w:spacing w:val="-1"/>
          <w:sz w:val="20"/>
        </w:rPr>
        <w:t xml:space="preserve"> </w:t>
      </w:r>
      <w:r>
        <w:rPr>
          <w:sz w:val="20"/>
        </w:rPr>
        <w:t>maternity</w:t>
      </w:r>
      <w:r>
        <w:rPr>
          <w:spacing w:val="-1"/>
          <w:sz w:val="20"/>
        </w:rPr>
        <w:t xml:space="preserve"> </w:t>
      </w:r>
      <w:r>
        <w:rPr>
          <w:sz w:val="20"/>
        </w:rPr>
        <w:t xml:space="preserve">hospital, 2008–2017,” </w:t>
      </w:r>
      <w:r>
        <w:rPr>
          <w:i/>
          <w:sz w:val="20"/>
        </w:rPr>
        <w:t>Journal of Infection</w:t>
      </w:r>
      <w:r>
        <w:rPr>
          <w:sz w:val="20"/>
        </w:rPr>
        <w:t>, vol.</w:t>
      </w:r>
      <w:r>
        <w:rPr>
          <w:spacing w:val="-1"/>
          <w:sz w:val="20"/>
        </w:rPr>
        <w:t xml:space="preserve"> </w:t>
      </w:r>
      <w:r>
        <w:rPr>
          <w:sz w:val="20"/>
        </w:rPr>
        <w:t>83, no. 1, pp. 37–45, 2021.</w:t>
      </w:r>
    </w:p>
    <w:p w14:paraId="2069850F"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82" w:name="_bookmark34"/>
      <w:bookmarkEnd w:id="682"/>
      <w:r>
        <w:rPr>
          <w:sz w:val="20"/>
        </w:rPr>
        <w:t xml:space="preserve">L. S. Katz, T. Griswold, S. S. Morrison, J. A. </w:t>
      </w:r>
      <w:proofErr w:type="spellStart"/>
      <w:r>
        <w:rPr>
          <w:sz w:val="20"/>
        </w:rPr>
        <w:t>Caravas</w:t>
      </w:r>
      <w:proofErr w:type="spellEnd"/>
      <w:r>
        <w:rPr>
          <w:sz w:val="20"/>
        </w:rPr>
        <w:t>, S. Zhang, H. C. den Bakker, X. Deng, and</w:t>
      </w:r>
      <w:r>
        <w:rPr>
          <w:spacing w:val="-12"/>
          <w:sz w:val="20"/>
        </w:rPr>
        <w:t xml:space="preserve"> </w:t>
      </w:r>
      <w:r>
        <w:rPr>
          <w:sz w:val="20"/>
        </w:rPr>
        <w:t>H.</w:t>
      </w:r>
      <w:r>
        <w:rPr>
          <w:spacing w:val="-12"/>
          <w:sz w:val="20"/>
        </w:rPr>
        <w:t xml:space="preserve"> </w:t>
      </w:r>
      <w:r>
        <w:rPr>
          <w:sz w:val="20"/>
        </w:rPr>
        <w:t>A.</w:t>
      </w:r>
      <w:r>
        <w:rPr>
          <w:spacing w:val="-12"/>
          <w:sz w:val="20"/>
        </w:rPr>
        <w:t xml:space="preserve"> </w:t>
      </w:r>
      <w:r>
        <w:rPr>
          <w:sz w:val="20"/>
        </w:rPr>
        <w:t>Carleton,</w:t>
      </w:r>
      <w:r>
        <w:rPr>
          <w:spacing w:val="-12"/>
          <w:sz w:val="20"/>
        </w:rPr>
        <w:t xml:space="preserve"> </w:t>
      </w:r>
      <w:r>
        <w:rPr>
          <w:sz w:val="20"/>
        </w:rPr>
        <w:t>“</w:t>
      </w:r>
      <w:proofErr w:type="spellStart"/>
      <w:r>
        <w:rPr>
          <w:sz w:val="20"/>
        </w:rPr>
        <w:t>Mashtree</w:t>
      </w:r>
      <w:proofErr w:type="spellEnd"/>
      <w:r>
        <w:rPr>
          <w:sz w:val="20"/>
        </w:rPr>
        <w:t>: a</w:t>
      </w:r>
      <w:r>
        <w:rPr>
          <w:spacing w:val="-12"/>
          <w:sz w:val="20"/>
        </w:rPr>
        <w:t xml:space="preserve"> </w:t>
      </w:r>
      <w:r>
        <w:rPr>
          <w:sz w:val="20"/>
        </w:rPr>
        <w:t>rapid</w:t>
      </w:r>
      <w:r>
        <w:rPr>
          <w:spacing w:val="-12"/>
          <w:sz w:val="20"/>
        </w:rPr>
        <w:t xml:space="preserve"> </w:t>
      </w:r>
      <w:r>
        <w:rPr>
          <w:sz w:val="20"/>
        </w:rPr>
        <w:t>comparison</w:t>
      </w:r>
      <w:r>
        <w:rPr>
          <w:spacing w:val="-12"/>
          <w:sz w:val="20"/>
        </w:rPr>
        <w:t xml:space="preserve"> </w:t>
      </w:r>
      <w:r>
        <w:rPr>
          <w:sz w:val="20"/>
        </w:rPr>
        <w:t>of</w:t>
      </w:r>
      <w:r>
        <w:rPr>
          <w:spacing w:val="-12"/>
          <w:sz w:val="20"/>
        </w:rPr>
        <w:t xml:space="preserve"> </w:t>
      </w:r>
      <w:r>
        <w:rPr>
          <w:sz w:val="20"/>
        </w:rPr>
        <w:t>whole</w:t>
      </w:r>
      <w:r>
        <w:rPr>
          <w:spacing w:val="-12"/>
          <w:sz w:val="20"/>
        </w:rPr>
        <w:t xml:space="preserve"> </w:t>
      </w:r>
      <w:r>
        <w:rPr>
          <w:sz w:val="20"/>
        </w:rPr>
        <w:t>genome</w:t>
      </w:r>
      <w:r>
        <w:rPr>
          <w:spacing w:val="-12"/>
          <w:sz w:val="20"/>
        </w:rPr>
        <w:t xml:space="preserve"> </w:t>
      </w:r>
      <w:r>
        <w:rPr>
          <w:sz w:val="20"/>
        </w:rPr>
        <w:t>sequence</w:t>
      </w:r>
      <w:r>
        <w:rPr>
          <w:spacing w:val="-12"/>
          <w:sz w:val="20"/>
        </w:rPr>
        <w:t xml:space="preserve"> </w:t>
      </w:r>
      <w:r>
        <w:rPr>
          <w:sz w:val="20"/>
        </w:rPr>
        <w:t>files,”</w:t>
      </w:r>
      <w:r>
        <w:rPr>
          <w:spacing w:val="-4"/>
          <w:sz w:val="20"/>
        </w:rPr>
        <w:t xml:space="preserve"> </w:t>
      </w:r>
      <w:r>
        <w:rPr>
          <w:i/>
          <w:sz w:val="20"/>
        </w:rPr>
        <w:t>Journal of Open Source Software</w:t>
      </w:r>
      <w:r>
        <w:rPr>
          <w:sz w:val="20"/>
        </w:rPr>
        <w:t>, vol. 4, no. 44, 2019.</w:t>
      </w:r>
    </w:p>
    <w:p w14:paraId="0B224188"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683" w:name="_bookmark35"/>
      <w:bookmarkEnd w:id="683"/>
      <w:r>
        <w:rPr>
          <w:sz w:val="20"/>
        </w:rPr>
        <w:t>J.</w:t>
      </w:r>
      <w:r>
        <w:rPr>
          <w:spacing w:val="-4"/>
          <w:sz w:val="20"/>
        </w:rPr>
        <w:t xml:space="preserve"> </w:t>
      </w:r>
      <w:r>
        <w:rPr>
          <w:sz w:val="20"/>
        </w:rPr>
        <w:t>A.</w:t>
      </w:r>
      <w:r>
        <w:rPr>
          <w:spacing w:val="-4"/>
          <w:sz w:val="20"/>
        </w:rPr>
        <w:t xml:space="preserve"> </w:t>
      </w:r>
      <w:r>
        <w:rPr>
          <w:sz w:val="20"/>
        </w:rPr>
        <w:t>Lees,</w:t>
      </w:r>
      <w:r>
        <w:rPr>
          <w:spacing w:val="-3"/>
          <w:sz w:val="20"/>
        </w:rPr>
        <w:t xml:space="preserve"> </w:t>
      </w:r>
      <w:r>
        <w:rPr>
          <w:sz w:val="20"/>
        </w:rPr>
        <w:t>M.</w:t>
      </w:r>
      <w:r>
        <w:rPr>
          <w:spacing w:val="-5"/>
          <w:sz w:val="20"/>
        </w:rPr>
        <w:t xml:space="preserve"> </w:t>
      </w:r>
      <w:proofErr w:type="spellStart"/>
      <w:r>
        <w:rPr>
          <w:sz w:val="20"/>
        </w:rPr>
        <w:t>Galardini</w:t>
      </w:r>
      <w:proofErr w:type="spellEnd"/>
      <w:r>
        <w:rPr>
          <w:sz w:val="20"/>
        </w:rPr>
        <w:t>,</w:t>
      </w:r>
      <w:r>
        <w:rPr>
          <w:spacing w:val="-3"/>
          <w:sz w:val="20"/>
        </w:rPr>
        <w:t xml:space="preserve"> </w:t>
      </w:r>
      <w:r>
        <w:rPr>
          <w:sz w:val="20"/>
        </w:rPr>
        <w:t>S.</w:t>
      </w:r>
      <w:r>
        <w:rPr>
          <w:spacing w:val="-4"/>
          <w:sz w:val="20"/>
        </w:rPr>
        <w:t xml:space="preserve"> </w:t>
      </w:r>
      <w:r>
        <w:rPr>
          <w:sz w:val="20"/>
        </w:rPr>
        <w:t>D.</w:t>
      </w:r>
      <w:r>
        <w:rPr>
          <w:spacing w:val="-4"/>
          <w:sz w:val="20"/>
        </w:rPr>
        <w:t xml:space="preserve"> </w:t>
      </w:r>
      <w:r>
        <w:rPr>
          <w:sz w:val="20"/>
        </w:rPr>
        <w:t>Bentley,</w:t>
      </w:r>
      <w:r>
        <w:rPr>
          <w:spacing w:val="-3"/>
          <w:sz w:val="20"/>
        </w:rPr>
        <w:t xml:space="preserve"> </w:t>
      </w:r>
      <w:r>
        <w:rPr>
          <w:sz w:val="20"/>
        </w:rPr>
        <w:t>J.</w:t>
      </w:r>
      <w:r>
        <w:rPr>
          <w:spacing w:val="-4"/>
          <w:sz w:val="20"/>
        </w:rPr>
        <w:t xml:space="preserve"> </w:t>
      </w:r>
      <w:r>
        <w:rPr>
          <w:sz w:val="20"/>
        </w:rPr>
        <w:t>N.</w:t>
      </w:r>
      <w:r>
        <w:rPr>
          <w:spacing w:val="-5"/>
          <w:sz w:val="20"/>
        </w:rPr>
        <w:t xml:space="preserve"> </w:t>
      </w:r>
      <w:r>
        <w:rPr>
          <w:sz w:val="20"/>
        </w:rPr>
        <w:t>Weiser,</w:t>
      </w:r>
      <w:r>
        <w:rPr>
          <w:spacing w:val="-3"/>
          <w:sz w:val="20"/>
        </w:rPr>
        <w:t xml:space="preserve"> </w:t>
      </w:r>
      <w:r>
        <w:rPr>
          <w:sz w:val="20"/>
        </w:rPr>
        <w:t>and</w:t>
      </w:r>
      <w:r>
        <w:rPr>
          <w:spacing w:val="-4"/>
          <w:sz w:val="20"/>
        </w:rPr>
        <w:t xml:space="preserve"> </w:t>
      </w:r>
      <w:r>
        <w:rPr>
          <w:sz w:val="20"/>
        </w:rPr>
        <w:t>J.</w:t>
      </w:r>
      <w:r>
        <w:rPr>
          <w:spacing w:val="-4"/>
          <w:sz w:val="20"/>
        </w:rPr>
        <w:t xml:space="preserve"> </w:t>
      </w:r>
      <w:proofErr w:type="spellStart"/>
      <w:r>
        <w:rPr>
          <w:sz w:val="20"/>
        </w:rPr>
        <w:t>Corander</w:t>
      </w:r>
      <w:proofErr w:type="spellEnd"/>
      <w:r>
        <w:rPr>
          <w:sz w:val="20"/>
        </w:rPr>
        <w:t>,</w:t>
      </w:r>
      <w:r>
        <w:rPr>
          <w:spacing w:val="-3"/>
          <w:sz w:val="20"/>
        </w:rPr>
        <w:t xml:space="preserve"> </w:t>
      </w:r>
      <w:r>
        <w:rPr>
          <w:sz w:val="20"/>
        </w:rPr>
        <w:t>“</w:t>
      </w:r>
      <w:proofErr w:type="spellStart"/>
      <w:r>
        <w:rPr>
          <w:sz w:val="20"/>
        </w:rPr>
        <w:t>Pyseer</w:t>
      </w:r>
      <w:proofErr w:type="spellEnd"/>
      <w:r>
        <w:rPr>
          <w:sz w:val="20"/>
        </w:rPr>
        <w:t>:</w:t>
      </w:r>
      <w:r>
        <w:rPr>
          <w:spacing w:val="15"/>
          <w:sz w:val="20"/>
        </w:rPr>
        <w:t xml:space="preserve"> </w:t>
      </w:r>
      <w:r>
        <w:rPr>
          <w:sz w:val="20"/>
        </w:rPr>
        <w:t>a</w:t>
      </w:r>
      <w:r>
        <w:rPr>
          <w:spacing w:val="-5"/>
          <w:sz w:val="20"/>
        </w:rPr>
        <w:t xml:space="preserve"> </w:t>
      </w:r>
      <w:proofErr w:type="spellStart"/>
      <w:r>
        <w:rPr>
          <w:sz w:val="20"/>
        </w:rPr>
        <w:t>comprehen</w:t>
      </w:r>
      <w:proofErr w:type="spellEnd"/>
      <w:r>
        <w:rPr>
          <w:sz w:val="20"/>
        </w:rPr>
        <w:t xml:space="preserve">- </w:t>
      </w:r>
      <w:proofErr w:type="spellStart"/>
      <w:r>
        <w:rPr>
          <w:spacing w:val="-2"/>
          <w:sz w:val="20"/>
        </w:rPr>
        <w:t>sive</w:t>
      </w:r>
      <w:proofErr w:type="spellEnd"/>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microbial</w:t>
      </w:r>
      <w:r>
        <w:rPr>
          <w:spacing w:val="7"/>
          <w:sz w:val="20"/>
        </w:rPr>
        <w:t xml:space="preserve"> </w:t>
      </w:r>
      <w:r>
        <w:rPr>
          <w:spacing w:val="-2"/>
          <w:sz w:val="20"/>
        </w:rPr>
        <w:t>pangenome-wide</w:t>
      </w:r>
      <w:r>
        <w:rPr>
          <w:spacing w:val="7"/>
          <w:sz w:val="20"/>
        </w:rPr>
        <w:t xml:space="preserve"> </w:t>
      </w:r>
      <w:r>
        <w:rPr>
          <w:spacing w:val="-2"/>
          <w:sz w:val="20"/>
        </w:rPr>
        <w:t>association</w:t>
      </w:r>
      <w:r>
        <w:rPr>
          <w:spacing w:val="7"/>
          <w:sz w:val="20"/>
        </w:rPr>
        <w:t xml:space="preserve"> </w:t>
      </w:r>
      <w:r>
        <w:rPr>
          <w:spacing w:val="-2"/>
          <w:sz w:val="20"/>
        </w:rPr>
        <w:t>studies,”</w:t>
      </w:r>
      <w:r>
        <w:rPr>
          <w:spacing w:val="21"/>
          <w:sz w:val="20"/>
        </w:rPr>
        <w:t xml:space="preserve"> </w:t>
      </w:r>
      <w:r>
        <w:rPr>
          <w:i/>
          <w:spacing w:val="-2"/>
          <w:sz w:val="20"/>
        </w:rPr>
        <w:t>Bioinformatics</w:t>
      </w:r>
      <w:r>
        <w:rPr>
          <w:spacing w:val="-2"/>
          <w:sz w:val="20"/>
        </w:rPr>
        <w:t>,</w:t>
      </w:r>
      <w:r>
        <w:rPr>
          <w:spacing w:val="8"/>
          <w:sz w:val="20"/>
        </w:rPr>
        <w:t xml:space="preserve"> </w:t>
      </w:r>
      <w:r>
        <w:rPr>
          <w:spacing w:val="-2"/>
          <w:sz w:val="20"/>
        </w:rPr>
        <w:t>vol.</w:t>
      </w:r>
      <w:r>
        <w:rPr>
          <w:spacing w:val="7"/>
          <w:sz w:val="20"/>
        </w:rPr>
        <w:t xml:space="preserve"> </w:t>
      </w:r>
      <w:r>
        <w:rPr>
          <w:spacing w:val="-2"/>
          <w:sz w:val="20"/>
        </w:rPr>
        <w:t>34,</w:t>
      </w:r>
      <w:r>
        <w:rPr>
          <w:spacing w:val="8"/>
          <w:sz w:val="20"/>
        </w:rPr>
        <w:t xml:space="preserve"> </w:t>
      </w:r>
      <w:r>
        <w:rPr>
          <w:spacing w:val="-2"/>
          <w:sz w:val="20"/>
        </w:rPr>
        <w:t>no.</w:t>
      </w:r>
      <w:r>
        <w:rPr>
          <w:spacing w:val="7"/>
          <w:sz w:val="20"/>
        </w:rPr>
        <w:t xml:space="preserve"> </w:t>
      </w:r>
      <w:r>
        <w:rPr>
          <w:spacing w:val="-2"/>
          <w:sz w:val="20"/>
        </w:rPr>
        <w:t>24,</w:t>
      </w:r>
    </w:p>
    <w:p w14:paraId="3C38B0E9" w14:textId="77777777" w:rsidR="00041814" w:rsidRDefault="00BD1F93">
      <w:pPr>
        <w:pStyle w:val="BodyText"/>
        <w:spacing w:before="1"/>
        <w:ind w:left="510"/>
        <w:jc w:val="left"/>
      </w:pPr>
      <w:r>
        <w:rPr>
          <w:spacing w:val="-6"/>
        </w:rPr>
        <w:t>pp.</w:t>
      </w:r>
      <w:r>
        <w:t xml:space="preserve"> </w:t>
      </w:r>
      <w:r>
        <w:rPr>
          <w:spacing w:val="-6"/>
        </w:rPr>
        <w:t>4310–4312,</w:t>
      </w:r>
      <w:r>
        <w:rPr>
          <w:spacing w:val="1"/>
        </w:rPr>
        <w:t xml:space="preserve"> </w:t>
      </w:r>
      <w:r>
        <w:rPr>
          <w:spacing w:val="-6"/>
        </w:rPr>
        <w:t>2018.</w:t>
      </w:r>
    </w:p>
    <w:p w14:paraId="65E79E74" w14:textId="77777777" w:rsidR="00041814" w:rsidRDefault="00BD1F93">
      <w:pPr>
        <w:pStyle w:val="ListParagraph"/>
        <w:numPr>
          <w:ilvl w:val="0"/>
          <w:numId w:val="1"/>
        </w:numPr>
        <w:tabs>
          <w:tab w:val="left" w:pos="506"/>
          <w:tab w:val="left" w:pos="510"/>
        </w:tabs>
        <w:spacing w:before="171" w:line="252" w:lineRule="auto"/>
        <w:ind w:right="118" w:hanging="410"/>
        <w:jc w:val="both"/>
        <w:rPr>
          <w:sz w:val="20"/>
        </w:rPr>
      </w:pPr>
      <w:bookmarkStart w:id="684" w:name="_bookmark36"/>
      <w:bookmarkEnd w:id="684"/>
      <w:r>
        <w:rPr>
          <w:sz w:val="20"/>
        </w:rPr>
        <w:t>R.</w:t>
      </w:r>
      <w:r>
        <w:rPr>
          <w:spacing w:val="-10"/>
          <w:sz w:val="20"/>
        </w:rPr>
        <w:t xml:space="preserve"> </w:t>
      </w:r>
      <w:r>
        <w:rPr>
          <w:sz w:val="20"/>
        </w:rPr>
        <w:t>C.</w:t>
      </w:r>
      <w:r>
        <w:rPr>
          <w:spacing w:val="-10"/>
          <w:sz w:val="20"/>
        </w:rPr>
        <w:t xml:space="preserve"> </w:t>
      </w:r>
      <w:r>
        <w:rPr>
          <w:sz w:val="20"/>
        </w:rPr>
        <w:t>Team</w:t>
      </w:r>
      <w:r>
        <w:rPr>
          <w:spacing w:val="-10"/>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“R:</w:t>
      </w:r>
      <w:r>
        <w:rPr>
          <w:spacing w:val="-10"/>
          <w:sz w:val="20"/>
        </w:rPr>
        <w:t xml:space="preserve"> </w:t>
      </w:r>
      <w:r>
        <w:rPr>
          <w:sz w:val="20"/>
        </w:rPr>
        <w:t>A</w:t>
      </w:r>
      <w:r>
        <w:rPr>
          <w:spacing w:val="-10"/>
          <w:sz w:val="20"/>
        </w:rPr>
        <w:t xml:space="preserve"> </w:t>
      </w:r>
      <w:r>
        <w:rPr>
          <w:sz w:val="20"/>
        </w:rPr>
        <w:t>language</w:t>
      </w:r>
      <w:r>
        <w:rPr>
          <w:spacing w:val="-10"/>
          <w:sz w:val="20"/>
        </w:rPr>
        <w:t xml:space="preserve"> </w:t>
      </w:r>
      <w:r>
        <w:rPr>
          <w:sz w:val="20"/>
        </w:rPr>
        <w:t>and</w:t>
      </w:r>
      <w:r>
        <w:rPr>
          <w:spacing w:val="-10"/>
          <w:sz w:val="20"/>
        </w:rPr>
        <w:t xml:space="preserve"> </w:t>
      </w:r>
      <w:r>
        <w:rPr>
          <w:sz w:val="20"/>
        </w:rPr>
        <w:t>environment</w:t>
      </w:r>
      <w:r>
        <w:rPr>
          <w:spacing w:val="-10"/>
          <w:sz w:val="20"/>
        </w:rPr>
        <w:t xml:space="preserve"> </w:t>
      </w:r>
      <w:r>
        <w:rPr>
          <w:sz w:val="20"/>
        </w:rPr>
        <w:t>for</w:t>
      </w:r>
      <w:r>
        <w:rPr>
          <w:spacing w:val="-10"/>
          <w:sz w:val="20"/>
        </w:rPr>
        <w:t xml:space="preserve"> </w:t>
      </w:r>
      <w:r>
        <w:rPr>
          <w:sz w:val="20"/>
        </w:rPr>
        <w:t>statistical</w:t>
      </w:r>
      <w:r>
        <w:rPr>
          <w:spacing w:val="-10"/>
          <w:sz w:val="20"/>
        </w:rPr>
        <w:t xml:space="preserve"> </w:t>
      </w:r>
      <w:r>
        <w:rPr>
          <w:sz w:val="20"/>
        </w:rPr>
        <w:t xml:space="preserve">computing,” </w:t>
      </w:r>
      <w:r>
        <w:rPr>
          <w:i/>
          <w:sz w:val="20"/>
        </w:rPr>
        <w:t>Foundation</w:t>
      </w:r>
      <w:r>
        <w:rPr>
          <w:i/>
          <w:spacing w:val="-6"/>
          <w:sz w:val="20"/>
        </w:rPr>
        <w:t xml:space="preserve"> </w:t>
      </w:r>
      <w:r>
        <w:rPr>
          <w:i/>
          <w:sz w:val="20"/>
        </w:rPr>
        <w:t>for Statistical Computing, Vienna, Austria</w:t>
      </w:r>
      <w:r>
        <w:rPr>
          <w:sz w:val="20"/>
        </w:rPr>
        <w:t>, 2013.</w:t>
      </w:r>
    </w:p>
    <w:p w14:paraId="01B6B0BF"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58A73261" w14:textId="77777777" w:rsidR="00041814" w:rsidRDefault="00BD1F93">
      <w:pPr>
        <w:pStyle w:val="ListParagraph"/>
        <w:numPr>
          <w:ilvl w:val="0"/>
          <w:numId w:val="1"/>
        </w:numPr>
        <w:tabs>
          <w:tab w:val="left" w:pos="506"/>
        </w:tabs>
        <w:spacing w:before="92"/>
        <w:ind w:left="506" w:hanging="406"/>
        <w:jc w:val="left"/>
        <w:rPr>
          <w:sz w:val="20"/>
        </w:rPr>
      </w:pPr>
      <w:bookmarkStart w:id="685" w:name="_bookmark37"/>
      <w:bookmarkEnd w:id="685"/>
      <w:r>
        <w:rPr>
          <w:sz w:val="20"/>
        </w:rPr>
        <w:lastRenderedPageBreak/>
        <w:t>C.</w:t>
      </w:r>
      <w:r>
        <w:rPr>
          <w:spacing w:val="22"/>
          <w:sz w:val="20"/>
        </w:rPr>
        <w:t xml:space="preserve"> </w:t>
      </w:r>
      <w:r>
        <w:rPr>
          <w:sz w:val="20"/>
        </w:rPr>
        <w:t>L.</w:t>
      </w:r>
      <w:r>
        <w:rPr>
          <w:spacing w:val="22"/>
          <w:sz w:val="20"/>
        </w:rPr>
        <w:t xml:space="preserve"> </w:t>
      </w:r>
      <w:r>
        <w:rPr>
          <w:sz w:val="20"/>
        </w:rPr>
        <w:t>Trotter,</w:t>
      </w:r>
      <w:r>
        <w:rPr>
          <w:spacing w:val="25"/>
          <w:sz w:val="20"/>
        </w:rPr>
        <w:t xml:space="preserve"> </w:t>
      </w:r>
      <w:r>
        <w:rPr>
          <w:sz w:val="20"/>
        </w:rPr>
        <w:t>M.</w:t>
      </w:r>
      <w:r>
        <w:rPr>
          <w:spacing w:val="22"/>
          <w:sz w:val="20"/>
        </w:rPr>
        <w:t xml:space="preserve"> </w:t>
      </w:r>
      <w:r>
        <w:rPr>
          <w:sz w:val="20"/>
        </w:rPr>
        <w:t>Alderson,</w:t>
      </w:r>
      <w:r>
        <w:rPr>
          <w:spacing w:val="26"/>
          <w:sz w:val="20"/>
        </w:rPr>
        <w:t xml:space="preserve"> </w:t>
      </w:r>
      <w:r>
        <w:rPr>
          <w:sz w:val="20"/>
        </w:rPr>
        <w:t>Z.</w:t>
      </w:r>
      <w:r>
        <w:rPr>
          <w:spacing w:val="22"/>
          <w:sz w:val="20"/>
        </w:rPr>
        <w:t xml:space="preserve"> </w:t>
      </w:r>
      <w:proofErr w:type="spellStart"/>
      <w:r>
        <w:rPr>
          <w:sz w:val="20"/>
        </w:rPr>
        <w:t>Dangor</w:t>
      </w:r>
      <w:proofErr w:type="spellEnd"/>
      <w:r>
        <w:rPr>
          <w:sz w:val="20"/>
        </w:rPr>
        <w:t>,</w:t>
      </w:r>
      <w:r>
        <w:rPr>
          <w:spacing w:val="26"/>
          <w:sz w:val="20"/>
        </w:rPr>
        <w:t xml:space="preserve"> </w:t>
      </w:r>
      <w:r>
        <w:rPr>
          <w:sz w:val="20"/>
        </w:rPr>
        <w:t>M.</w:t>
      </w:r>
      <w:r>
        <w:rPr>
          <w:spacing w:val="22"/>
          <w:sz w:val="20"/>
        </w:rPr>
        <w:t xml:space="preserve"> </w:t>
      </w:r>
      <w:r>
        <w:rPr>
          <w:sz w:val="20"/>
        </w:rPr>
        <w:t>Ip,</w:t>
      </w:r>
      <w:r>
        <w:rPr>
          <w:spacing w:val="26"/>
          <w:sz w:val="20"/>
        </w:rPr>
        <w:t xml:space="preserve"> </w:t>
      </w:r>
      <w:r>
        <w:rPr>
          <w:sz w:val="20"/>
        </w:rPr>
        <w:t>K.</w:t>
      </w:r>
      <w:r>
        <w:rPr>
          <w:spacing w:val="22"/>
          <w:sz w:val="20"/>
        </w:rPr>
        <w:t xml:space="preserve"> </w:t>
      </w:r>
      <w:r>
        <w:rPr>
          <w:sz w:val="20"/>
        </w:rPr>
        <w:t>Le</w:t>
      </w:r>
      <w:r>
        <w:rPr>
          <w:spacing w:val="23"/>
          <w:sz w:val="20"/>
        </w:rPr>
        <w:t xml:space="preserve"> </w:t>
      </w:r>
      <w:proofErr w:type="spellStart"/>
      <w:r>
        <w:rPr>
          <w:sz w:val="20"/>
        </w:rPr>
        <w:t>Doare</w:t>
      </w:r>
      <w:proofErr w:type="spellEnd"/>
      <w:r>
        <w:rPr>
          <w:sz w:val="20"/>
        </w:rPr>
        <w:t>,</w:t>
      </w:r>
      <w:r>
        <w:rPr>
          <w:spacing w:val="25"/>
          <w:sz w:val="20"/>
        </w:rPr>
        <w:t xml:space="preserve"> </w:t>
      </w:r>
      <w:r>
        <w:rPr>
          <w:sz w:val="20"/>
        </w:rPr>
        <w:t>E.</w:t>
      </w:r>
      <w:r>
        <w:rPr>
          <w:spacing w:val="22"/>
          <w:sz w:val="20"/>
        </w:rPr>
        <w:t xml:space="preserve"> </w:t>
      </w:r>
      <w:proofErr w:type="spellStart"/>
      <w:r>
        <w:rPr>
          <w:sz w:val="20"/>
        </w:rPr>
        <w:t>Nakabembe</w:t>
      </w:r>
      <w:proofErr w:type="spellEnd"/>
      <w:r>
        <w:rPr>
          <w:sz w:val="20"/>
        </w:rPr>
        <w:t>,</w:t>
      </w:r>
      <w:r>
        <w:rPr>
          <w:spacing w:val="26"/>
          <w:sz w:val="20"/>
        </w:rPr>
        <w:t xml:space="preserve"> </w:t>
      </w:r>
      <w:r>
        <w:rPr>
          <w:sz w:val="20"/>
        </w:rPr>
        <w:t>S.</w:t>
      </w:r>
      <w:r>
        <w:rPr>
          <w:spacing w:val="22"/>
          <w:sz w:val="20"/>
        </w:rPr>
        <w:t xml:space="preserve"> </w:t>
      </w:r>
      <w:r>
        <w:rPr>
          <w:sz w:val="20"/>
        </w:rPr>
        <w:t>R.</w:t>
      </w:r>
      <w:r>
        <w:rPr>
          <w:spacing w:val="22"/>
          <w:sz w:val="20"/>
        </w:rPr>
        <w:t xml:space="preserve"> </w:t>
      </w:r>
      <w:r>
        <w:rPr>
          <w:spacing w:val="-2"/>
          <w:sz w:val="20"/>
        </w:rPr>
        <w:t>Procter,</w:t>
      </w:r>
    </w:p>
    <w:p w14:paraId="2144866A" w14:textId="77777777" w:rsidR="00041814" w:rsidRDefault="00BD1F93">
      <w:pPr>
        <w:pStyle w:val="BodyText"/>
        <w:spacing w:before="11" w:line="252" w:lineRule="auto"/>
        <w:ind w:left="510"/>
        <w:jc w:val="left"/>
      </w:pPr>
      <w:r>
        <w:t>M.</w:t>
      </w:r>
      <w:r>
        <w:rPr>
          <w:spacing w:val="13"/>
        </w:rPr>
        <w:t xml:space="preserve"> </w:t>
      </w:r>
      <w:proofErr w:type="spellStart"/>
      <w:r>
        <w:t>Sekikubo</w:t>
      </w:r>
      <w:proofErr w:type="spellEnd"/>
      <w:r>
        <w:t>,</w:t>
      </w:r>
      <w:r>
        <w:rPr>
          <w:spacing w:val="17"/>
        </w:rPr>
        <w:t xml:space="preserve"> </w:t>
      </w:r>
      <w:r>
        <w:t>and</w:t>
      </w:r>
      <w:r>
        <w:rPr>
          <w:spacing w:val="13"/>
        </w:rPr>
        <w:t xml:space="preserve"> </w:t>
      </w:r>
      <w:r>
        <w:t>P.</w:t>
      </w:r>
      <w:r>
        <w:rPr>
          <w:spacing w:val="13"/>
        </w:rPr>
        <w:t xml:space="preserve"> </w:t>
      </w:r>
      <w:r>
        <w:t>Lambach,</w:t>
      </w:r>
      <w:r>
        <w:rPr>
          <w:spacing w:val="17"/>
        </w:rPr>
        <w:t xml:space="preserve"> </w:t>
      </w:r>
      <w:r>
        <w:t>“Vaccine</w:t>
      </w:r>
      <w:r>
        <w:rPr>
          <w:spacing w:val="13"/>
        </w:rPr>
        <w:t xml:space="preserve"> </w:t>
      </w:r>
      <w:r>
        <w:t>value</w:t>
      </w:r>
      <w:r>
        <w:rPr>
          <w:spacing w:val="13"/>
        </w:rPr>
        <w:t xml:space="preserve"> </w:t>
      </w:r>
      <w:r>
        <w:t>profile</w:t>
      </w:r>
      <w:r>
        <w:rPr>
          <w:spacing w:val="13"/>
        </w:rPr>
        <w:t xml:space="preserve"> </w:t>
      </w:r>
      <w:r>
        <w:t>for</w:t>
      </w:r>
      <w:r>
        <w:rPr>
          <w:spacing w:val="13"/>
        </w:rPr>
        <w:t xml:space="preserve"> </w:t>
      </w:r>
      <w:r>
        <w:t>group</w:t>
      </w:r>
      <w:r>
        <w:rPr>
          <w:spacing w:val="13"/>
        </w:rPr>
        <w:t xml:space="preserve"> </w:t>
      </w:r>
      <w:r>
        <w:t>b</w:t>
      </w:r>
      <w:r>
        <w:rPr>
          <w:spacing w:val="13"/>
        </w:rPr>
        <w:t xml:space="preserve"> </w:t>
      </w:r>
      <w:r>
        <w:t>streptococcus,”</w:t>
      </w:r>
      <w:r>
        <w:rPr>
          <w:spacing w:val="28"/>
        </w:rPr>
        <w:t xml:space="preserve"> </w:t>
      </w:r>
      <w:r>
        <w:rPr>
          <w:i/>
        </w:rPr>
        <w:t>Vaccine</w:t>
      </w:r>
      <w:r>
        <w:t>, vol. 41, pp. S41–S52, 2023.</w:t>
      </w:r>
    </w:p>
    <w:p w14:paraId="5CE54C73"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86" w:name="_bookmark38"/>
      <w:bookmarkEnd w:id="686"/>
      <w:r>
        <w:rPr>
          <w:sz w:val="20"/>
        </w:rPr>
        <w:t xml:space="preserve">S. Tan, Y. Lin, K. Foo, H. F. Koh, C. Tow, Y. Zhang, L. W. Ang, L. Cui, H. </w:t>
      </w:r>
      <w:proofErr w:type="spellStart"/>
      <w:r>
        <w:rPr>
          <w:sz w:val="20"/>
        </w:rPr>
        <w:t>Badaruddin</w:t>
      </w:r>
      <w:proofErr w:type="spellEnd"/>
      <w:r>
        <w:rPr>
          <w:sz w:val="20"/>
        </w:rPr>
        <w:t>, P. L. Ooi,</w:t>
      </w:r>
      <w:r>
        <w:rPr>
          <w:spacing w:val="-7"/>
          <w:sz w:val="20"/>
        </w:rPr>
        <w:t xml:space="preserve"> </w:t>
      </w:r>
      <w:r>
        <w:rPr>
          <w:i/>
          <w:sz w:val="20"/>
        </w:rPr>
        <w:t>et</w:t>
      </w:r>
      <w:r>
        <w:rPr>
          <w:i/>
          <w:spacing w:val="-5"/>
          <w:sz w:val="20"/>
        </w:rPr>
        <w:t xml:space="preserve"> </w:t>
      </w:r>
      <w:r>
        <w:rPr>
          <w:i/>
          <w:sz w:val="20"/>
        </w:rPr>
        <w:t>al.</w:t>
      </w:r>
      <w:r>
        <w:rPr>
          <w:sz w:val="20"/>
        </w:rPr>
        <w:t>,</w:t>
      </w:r>
      <w:r>
        <w:rPr>
          <w:spacing w:val="-7"/>
          <w:sz w:val="20"/>
        </w:rPr>
        <w:t xml:space="preserve"> </w:t>
      </w:r>
      <w:r>
        <w:rPr>
          <w:sz w:val="20"/>
        </w:rPr>
        <w:t>“Group</w:t>
      </w:r>
      <w:r>
        <w:rPr>
          <w:spacing w:val="-7"/>
          <w:sz w:val="20"/>
        </w:rPr>
        <w:t xml:space="preserve"> </w:t>
      </w:r>
      <w:r>
        <w:rPr>
          <w:sz w:val="20"/>
        </w:rPr>
        <w:t>b</w:t>
      </w:r>
      <w:r>
        <w:rPr>
          <w:spacing w:val="-7"/>
          <w:sz w:val="20"/>
        </w:rPr>
        <w:t xml:space="preserve"> </w:t>
      </w:r>
      <w:r>
        <w:rPr>
          <w:sz w:val="20"/>
        </w:rPr>
        <w:t>streptococcus</w:t>
      </w:r>
      <w:r>
        <w:rPr>
          <w:spacing w:val="-8"/>
          <w:sz w:val="20"/>
        </w:rPr>
        <w:t xml:space="preserve"> </w:t>
      </w:r>
      <w:r>
        <w:rPr>
          <w:sz w:val="20"/>
        </w:rPr>
        <w:t>serotype</w:t>
      </w:r>
      <w:r>
        <w:rPr>
          <w:spacing w:val="-8"/>
          <w:sz w:val="20"/>
        </w:rPr>
        <w:t xml:space="preserve"> </w:t>
      </w:r>
      <w:r>
        <w:rPr>
          <w:sz w:val="20"/>
        </w:rPr>
        <w:t>iii</w:t>
      </w:r>
      <w:r>
        <w:rPr>
          <w:spacing w:val="-8"/>
          <w:sz w:val="20"/>
        </w:rPr>
        <w:t xml:space="preserve"> </w:t>
      </w:r>
      <w:r>
        <w:rPr>
          <w:sz w:val="20"/>
        </w:rPr>
        <w:t>sequence</w:t>
      </w:r>
      <w:r>
        <w:rPr>
          <w:spacing w:val="-8"/>
          <w:sz w:val="20"/>
        </w:rPr>
        <w:t xml:space="preserve"> </w:t>
      </w:r>
      <w:r>
        <w:rPr>
          <w:sz w:val="20"/>
        </w:rPr>
        <w:t>type</w:t>
      </w:r>
      <w:r>
        <w:rPr>
          <w:spacing w:val="-8"/>
          <w:sz w:val="20"/>
        </w:rPr>
        <w:t xml:space="preserve"> </w:t>
      </w:r>
      <w:r>
        <w:rPr>
          <w:sz w:val="20"/>
        </w:rPr>
        <w:t>283</w:t>
      </w:r>
      <w:r>
        <w:rPr>
          <w:spacing w:val="-8"/>
          <w:sz w:val="20"/>
        </w:rPr>
        <w:t xml:space="preserve"> </w:t>
      </w:r>
      <w:r>
        <w:rPr>
          <w:sz w:val="20"/>
        </w:rPr>
        <w:t>bacteremia</w:t>
      </w:r>
      <w:r>
        <w:rPr>
          <w:spacing w:val="-8"/>
          <w:sz w:val="20"/>
        </w:rPr>
        <w:t xml:space="preserve"> </w:t>
      </w:r>
      <w:r>
        <w:rPr>
          <w:sz w:val="20"/>
        </w:rPr>
        <w:t>associated</w:t>
      </w:r>
      <w:r>
        <w:rPr>
          <w:spacing w:val="-7"/>
          <w:sz w:val="20"/>
        </w:rPr>
        <w:t xml:space="preserve"> </w:t>
      </w:r>
      <w:r>
        <w:rPr>
          <w:sz w:val="20"/>
        </w:rPr>
        <w:t xml:space="preserve">with consumption of raw fish, </w:t>
      </w:r>
      <w:proofErr w:type="spellStart"/>
      <w:r>
        <w:rPr>
          <w:sz w:val="20"/>
        </w:rPr>
        <w:t>singapore</w:t>
      </w:r>
      <w:proofErr w:type="spellEnd"/>
      <w:r>
        <w:rPr>
          <w:sz w:val="20"/>
        </w:rPr>
        <w:t xml:space="preserve">,” </w:t>
      </w:r>
      <w:r>
        <w:rPr>
          <w:i/>
          <w:sz w:val="20"/>
        </w:rPr>
        <w:t>Emerging infectious diseases</w:t>
      </w:r>
      <w:r>
        <w:rPr>
          <w:sz w:val="20"/>
        </w:rPr>
        <w:t xml:space="preserve">, vol. 22, no. 11, p. 1970, </w:t>
      </w:r>
      <w:r>
        <w:rPr>
          <w:spacing w:val="-2"/>
          <w:sz w:val="20"/>
        </w:rPr>
        <w:t>2016.</w:t>
      </w:r>
    </w:p>
    <w:p w14:paraId="63B2BD9A"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87" w:name="_bookmark39"/>
      <w:bookmarkEnd w:id="687"/>
      <w:r>
        <w:rPr>
          <w:sz w:val="20"/>
        </w:rPr>
        <w:t>R. Elling,</w:t>
      </w:r>
      <w:r>
        <w:rPr>
          <w:spacing w:val="39"/>
          <w:sz w:val="20"/>
        </w:rPr>
        <w:t xml:space="preserve"> </w:t>
      </w:r>
      <w:r>
        <w:rPr>
          <w:sz w:val="20"/>
        </w:rPr>
        <w:t>M. Hufnagel,</w:t>
      </w:r>
      <w:r>
        <w:rPr>
          <w:spacing w:val="39"/>
          <w:sz w:val="20"/>
        </w:rPr>
        <w:t xml:space="preserve"> </w:t>
      </w:r>
      <w:r>
        <w:rPr>
          <w:sz w:val="20"/>
        </w:rPr>
        <w:t>A. De Zoysa,</w:t>
      </w:r>
      <w:r>
        <w:rPr>
          <w:spacing w:val="39"/>
          <w:sz w:val="20"/>
        </w:rPr>
        <w:t xml:space="preserve"> </w:t>
      </w:r>
      <w:r>
        <w:rPr>
          <w:sz w:val="20"/>
        </w:rPr>
        <w:t>F. Lander,</w:t>
      </w:r>
      <w:r>
        <w:rPr>
          <w:spacing w:val="39"/>
          <w:sz w:val="20"/>
        </w:rPr>
        <w:t xml:space="preserve"> </w:t>
      </w:r>
      <w:r>
        <w:rPr>
          <w:sz w:val="20"/>
        </w:rPr>
        <w:t>K. Zumstein,</w:t>
      </w:r>
      <w:r>
        <w:rPr>
          <w:spacing w:val="39"/>
          <w:sz w:val="20"/>
        </w:rPr>
        <w:t xml:space="preserve"> </w:t>
      </w:r>
      <w:r>
        <w:rPr>
          <w:sz w:val="20"/>
        </w:rPr>
        <w:t>M. Krueger,</w:t>
      </w:r>
      <w:r>
        <w:rPr>
          <w:spacing w:val="39"/>
          <w:sz w:val="20"/>
        </w:rPr>
        <w:t xml:space="preserve"> </w:t>
      </w:r>
      <w:r>
        <w:rPr>
          <w:sz w:val="20"/>
        </w:rPr>
        <w:t xml:space="preserve">and P. Hen- </w:t>
      </w:r>
      <w:proofErr w:type="spellStart"/>
      <w:r>
        <w:rPr>
          <w:spacing w:val="-2"/>
          <w:sz w:val="20"/>
        </w:rPr>
        <w:t>neke</w:t>
      </w:r>
      <w:proofErr w:type="spellEnd"/>
      <w:r>
        <w:rPr>
          <w:spacing w:val="-2"/>
          <w:sz w:val="20"/>
        </w:rPr>
        <w:t>,</w:t>
      </w:r>
      <w:r>
        <w:rPr>
          <w:spacing w:val="-9"/>
          <w:sz w:val="20"/>
        </w:rPr>
        <w:t xml:space="preserve"> </w:t>
      </w:r>
      <w:r>
        <w:rPr>
          <w:spacing w:val="-2"/>
          <w:sz w:val="20"/>
        </w:rPr>
        <w:t>“Synchronous</w:t>
      </w:r>
      <w:r>
        <w:rPr>
          <w:spacing w:val="-9"/>
          <w:sz w:val="20"/>
        </w:rPr>
        <w:t xml:space="preserve"> </w:t>
      </w:r>
      <w:r>
        <w:rPr>
          <w:spacing w:val="-2"/>
          <w:sz w:val="20"/>
        </w:rPr>
        <w:t>recurrence</w:t>
      </w:r>
      <w:r>
        <w:rPr>
          <w:spacing w:val="-9"/>
          <w:sz w:val="20"/>
        </w:rPr>
        <w:t xml:space="preserve"> </w:t>
      </w:r>
      <w:r>
        <w:rPr>
          <w:spacing w:val="-2"/>
          <w:sz w:val="20"/>
        </w:rPr>
        <w:t>of</w:t>
      </w:r>
      <w:r>
        <w:rPr>
          <w:spacing w:val="-9"/>
          <w:sz w:val="20"/>
        </w:rPr>
        <w:t xml:space="preserve"> </w:t>
      </w:r>
      <w:r>
        <w:rPr>
          <w:spacing w:val="-2"/>
          <w:sz w:val="20"/>
        </w:rPr>
        <w:t>group</w:t>
      </w:r>
      <w:r>
        <w:rPr>
          <w:spacing w:val="-9"/>
          <w:sz w:val="20"/>
        </w:rPr>
        <w:t xml:space="preserve"> </w:t>
      </w:r>
      <w:r>
        <w:rPr>
          <w:spacing w:val="-2"/>
          <w:sz w:val="20"/>
        </w:rPr>
        <w:t>b</w:t>
      </w:r>
      <w:r>
        <w:rPr>
          <w:spacing w:val="-9"/>
          <w:sz w:val="20"/>
        </w:rPr>
        <w:t xml:space="preserve"> </w:t>
      </w:r>
      <w:r>
        <w:rPr>
          <w:spacing w:val="-2"/>
          <w:sz w:val="20"/>
        </w:rPr>
        <w:t>streptococcal</w:t>
      </w:r>
      <w:r>
        <w:rPr>
          <w:spacing w:val="-9"/>
          <w:sz w:val="20"/>
        </w:rPr>
        <w:t xml:space="preserve"> </w:t>
      </w:r>
      <w:r>
        <w:rPr>
          <w:spacing w:val="-2"/>
          <w:sz w:val="20"/>
        </w:rPr>
        <w:t>late-onset</w:t>
      </w:r>
      <w:r>
        <w:rPr>
          <w:spacing w:val="-9"/>
          <w:sz w:val="20"/>
        </w:rPr>
        <w:t xml:space="preserve"> </w:t>
      </w:r>
      <w:r>
        <w:rPr>
          <w:spacing w:val="-2"/>
          <w:sz w:val="20"/>
        </w:rPr>
        <w:t>sepsis</w:t>
      </w:r>
      <w:r>
        <w:rPr>
          <w:spacing w:val="-9"/>
          <w:sz w:val="20"/>
        </w:rPr>
        <w:t xml:space="preserve"> </w:t>
      </w:r>
      <w:r>
        <w:rPr>
          <w:spacing w:val="-2"/>
          <w:sz w:val="20"/>
        </w:rPr>
        <w:t>in</w:t>
      </w:r>
      <w:r>
        <w:rPr>
          <w:spacing w:val="-9"/>
          <w:sz w:val="20"/>
        </w:rPr>
        <w:t xml:space="preserve"> </w:t>
      </w:r>
      <w:r>
        <w:rPr>
          <w:spacing w:val="-2"/>
          <w:sz w:val="20"/>
        </w:rPr>
        <w:t>twins,”</w:t>
      </w:r>
      <w:r>
        <w:rPr>
          <w:sz w:val="20"/>
        </w:rPr>
        <w:t xml:space="preserve"> </w:t>
      </w:r>
      <w:r>
        <w:rPr>
          <w:i/>
          <w:spacing w:val="-2"/>
          <w:sz w:val="20"/>
        </w:rPr>
        <w:t>Pediatrics</w:t>
      </w:r>
      <w:r>
        <w:rPr>
          <w:spacing w:val="-2"/>
          <w:sz w:val="20"/>
        </w:rPr>
        <w:t xml:space="preserve">, </w:t>
      </w:r>
      <w:r>
        <w:rPr>
          <w:sz w:val="20"/>
        </w:rPr>
        <w:t>vol. 133, no. 5, pp. e1388–e1391, 2014.</w:t>
      </w:r>
    </w:p>
    <w:p w14:paraId="5B20B760" w14:textId="77777777" w:rsidR="00041814" w:rsidRDefault="00BD1F93">
      <w:pPr>
        <w:pStyle w:val="ListParagraph"/>
        <w:numPr>
          <w:ilvl w:val="0"/>
          <w:numId w:val="1"/>
        </w:numPr>
        <w:tabs>
          <w:tab w:val="left" w:pos="506"/>
        </w:tabs>
        <w:ind w:left="506" w:hanging="406"/>
        <w:jc w:val="left"/>
        <w:rPr>
          <w:sz w:val="20"/>
        </w:rPr>
      </w:pPr>
      <w:bookmarkStart w:id="688" w:name="_bookmark40"/>
      <w:bookmarkEnd w:id="688"/>
      <w:r>
        <w:rPr>
          <w:sz w:val="20"/>
        </w:rPr>
        <w:t>A.</w:t>
      </w:r>
      <w:r>
        <w:rPr>
          <w:spacing w:val="-2"/>
          <w:sz w:val="20"/>
        </w:rPr>
        <w:t xml:space="preserve"> </w:t>
      </w:r>
      <w:r>
        <w:rPr>
          <w:sz w:val="20"/>
        </w:rPr>
        <w:t>Furuta,</w:t>
      </w:r>
      <w:r>
        <w:rPr>
          <w:spacing w:val="1"/>
          <w:sz w:val="20"/>
        </w:rPr>
        <w:t xml:space="preserve"> </w:t>
      </w:r>
      <w:r>
        <w:rPr>
          <w:sz w:val="20"/>
        </w:rPr>
        <w:t>A.</w:t>
      </w:r>
      <w:r>
        <w:rPr>
          <w:spacing w:val="-1"/>
          <w:sz w:val="20"/>
        </w:rPr>
        <w:t xml:space="preserve"> </w:t>
      </w:r>
      <w:r>
        <w:rPr>
          <w:sz w:val="20"/>
        </w:rPr>
        <w:t>Brokaw, G.</w:t>
      </w:r>
      <w:r>
        <w:rPr>
          <w:spacing w:val="-1"/>
          <w:sz w:val="20"/>
        </w:rPr>
        <w:t xml:space="preserve"> </w:t>
      </w:r>
      <w:r>
        <w:rPr>
          <w:sz w:val="20"/>
        </w:rPr>
        <w:t>Manuel, M.</w:t>
      </w:r>
      <w:r>
        <w:rPr>
          <w:spacing w:val="-1"/>
          <w:sz w:val="20"/>
        </w:rPr>
        <w:t xml:space="preserve"> </w:t>
      </w:r>
      <w:r>
        <w:rPr>
          <w:sz w:val="20"/>
        </w:rPr>
        <w:t>Dacanay, L.</w:t>
      </w:r>
      <w:r>
        <w:rPr>
          <w:spacing w:val="-1"/>
          <w:sz w:val="20"/>
        </w:rPr>
        <w:t xml:space="preserve"> </w:t>
      </w:r>
      <w:r>
        <w:rPr>
          <w:sz w:val="20"/>
        </w:rPr>
        <w:t>Marcell, R.</w:t>
      </w:r>
      <w:r>
        <w:rPr>
          <w:spacing w:val="-1"/>
          <w:sz w:val="20"/>
        </w:rPr>
        <w:t xml:space="preserve"> </w:t>
      </w:r>
      <w:r>
        <w:rPr>
          <w:sz w:val="20"/>
        </w:rPr>
        <w:t>Seepersaud, L.</w:t>
      </w:r>
      <w:r>
        <w:rPr>
          <w:spacing w:val="-1"/>
          <w:sz w:val="20"/>
        </w:rPr>
        <w:t xml:space="preserve"> </w:t>
      </w:r>
      <w:r>
        <w:rPr>
          <w:sz w:val="20"/>
        </w:rPr>
        <w:t xml:space="preserve">Rajagopal, </w:t>
      </w:r>
      <w:r>
        <w:rPr>
          <w:spacing w:val="-5"/>
          <w:sz w:val="20"/>
        </w:rPr>
        <w:t>and</w:t>
      </w:r>
    </w:p>
    <w:p w14:paraId="1127D670" w14:textId="77777777" w:rsidR="00041814" w:rsidRDefault="00BD1F93">
      <w:pPr>
        <w:pStyle w:val="BodyText"/>
        <w:spacing w:before="12" w:line="252" w:lineRule="auto"/>
        <w:ind w:left="510"/>
        <w:jc w:val="left"/>
      </w:pPr>
      <w:r>
        <w:t>K.</w:t>
      </w:r>
      <w:r>
        <w:rPr>
          <w:spacing w:val="-10"/>
        </w:rPr>
        <w:t xml:space="preserve"> </w:t>
      </w:r>
      <w:r>
        <w:t>Adams</w:t>
      </w:r>
      <w:r>
        <w:rPr>
          <w:spacing w:val="-10"/>
        </w:rPr>
        <w:t xml:space="preserve"> </w:t>
      </w:r>
      <w:r>
        <w:t>Waldorf,</w:t>
      </w:r>
      <w:r>
        <w:rPr>
          <w:spacing w:val="-9"/>
        </w:rPr>
        <w:t xml:space="preserve"> </w:t>
      </w:r>
      <w:r>
        <w:t>“Bacterial</w:t>
      </w:r>
      <w:r>
        <w:rPr>
          <w:spacing w:val="-10"/>
        </w:rPr>
        <w:t xml:space="preserve"> </w:t>
      </w:r>
      <w:r>
        <w:t>and</w:t>
      </w:r>
      <w:r>
        <w:rPr>
          <w:spacing w:val="-10"/>
        </w:rPr>
        <w:t xml:space="preserve"> </w:t>
      </w:r>
      <w:r>
        <w:t>host</w:t>
      </w:r>
      <w:r>
        <w:rPr>
          <w:spacing w:val="-10"/>
        </w:rPr>
        <w:t xml:space="preserve"> </w:t>
      </w:r>
      <w:r>
        <w:t>determinants</w:t>
      </w:r>
      <w:r>
        <w:rPr>
          <w:spacing w:val="-10"/>
        </w:rPr>
        <w:t xml:space="preserve"> </w:t>
      </w:r>
      <w:r>
        <w:t>of</w:t>
      </w:r>
      <w:r>
        <w:rPr>
          <w:spacing w:val="-10"/>
        </w:rPr>
        <w:t xml:space="preserve"> </w:t>
      </w:r>
      <w:r>
        <w:t>group</w:t>
      </w:r>
      <w:r>
        <w:rPr>
          <w:spacing w:val="-10"/>
        </w:rPr>
        <w:t xml:space="preserve"> </w:t>
      </w:r>
      <w:r>
        <w:t>b</w:t>
      </w:r>
      <w:r>
        <w:rPr>
          <w:spacing w:val="-10"/>
        </w:rPr>
        <w:t xml:space="preserve"> </w:t>
      </w:r>
      <w:r>
        <w:t>streptococcal</w:t>
      </w:r>
      <w:r>
        <w:rPr>
          <w:spacing w:val="-10"/>
        </w:rPr>
        <w:t xml:space="preserve"> </w:t>
      </w:r>
      <w:r>
        <w:t>infection</w:t>
      </w:r>
      <w:r>
        <w:rPr>
          <w:spacing w:val="-10"/>
        </w:rPr>
        <w:t xml:space="preserve"> </w:t>
      </w:r>
      <w:r>
        <w:t>of</w:t>
      </w:r>
      <w:r>
        <w:rPr>
          <w:spacing w:val="-10"/>
        </w:rPr>
        <w:t xml:space="preserve"> </w:t>
      </w:r>
      <w:r>
        <w:t>the neonate</w:t>
      </w:r>
      <w:r>
        <w:rPr>
          <w:spacing w:val="-6"/>
        </w:rPr>
        <w:t xml:space="preserve"> </w:t>
      </w:r>
      <w:r>
        <w:t>and</w:t>
      </w:r>
      <w:r>
        <w:rPr>
          <w:spacing w:val="-5"/>
        </w:rPr>
        <w:t xml:space="preserve"> </w:t>
      </w:r>
      <w:r>
        <w:t>infant,”</w:t>
      </w:r>
      <w:r>
        <w:rPr>
          <w:spacing w:val="5"/>
        </w:rPr>
        <w:t xml:space="preserve"> </w:t>
      </w:r>
      <w:r>
        <w:rPr>
          <w:i/>
        </w:rPr>
        <w:t>Frontiers</w:t>
      </w:r>
      <w:r>
        <w:rPr>
          <w:i/>
          <w:spacing w:val="-2"/>
        </w:rPr>
        <w:t xml:space="preserve"> </w:t>
      </w:r>
      <w:r>
        <w:rPr>
          <w:i/>
        </w:rPr>
        <w:t>in</w:t>
      </w:r>
      <w:r>
        <w:rPr>
          <w:i/>
          <w:spacing w:val="-2"/>
        </w:rPr>
        <w:t xml:space="preserve"> </w:t>
      </w:r>
      <w:r>
        <w:rPr>
          <w:i/>
        </w:rPr>
        <w:t>Microbiology</w:t>
      </w:r>
      <w:r>
        <w:t>,</w:t>
      </w:r>
      <w:r>
        <w:rPr>
          <w:spacing w:val="-5"/>
        </w:rPr>
        <w:t xml:space="preserve"> </w:t>
      </w:r>
      <w:r>
        <w:t>vol.</w:t>
      </w:r>
      <w:r>
        <w:rPr>
          <w:spacing w:val="-6"/>
        </w:rPr>
        <w:t xml:space="preserve"> </w:t>
      </w:r>
      <w:r>
        <w:t>13,</w:t>
      </w:r>
      <w:r>
        <w:rPr>
          <w:spacing w:val="-5"/>
        </w:rPr>
        <w:t xml:space="preserve"> </w:t>
      </w:r>
      <w:r>
        <w:t>p.</w:t>
      </w:r>
      <w:r>
        <w:rPr>
          <w:spacing w:val="-5"/>
        </w:rPr>
        <w:t xml:space="preserve"> </w:t>
      </w:r>
      <w:r>
        <w:t>820365,</w:t>
      </w:r>
      <w:r>
        <w:rPr>
          <w:spacing w:val="-5"/>
        </w:rPr>
        <w:t xml:space="preserve"> </w:t>
      </w:r>
      <w:r>
        <w:t>2022.</w:t>
      </w:r>
    </w:p>
    <w:p w14:paraId="405A4421" w14:textId="77777777" w:rsidR="00041814" w:rsidRDefault="00BD1F93">
      <w:pPr>
        <w:pStyle w:val="ListParagraph"/>
        <w:numPr>
          <w:ilvl w:val="0"/>
          <w:numId w:val="1"/>
        </w:numPr>
        <w:tabs>
          <w:tab w:val="left" w:pos="506"/>
        </w:tabs>
        <w:spacing w:before="160"/>
        <w:ind w:left="506" w:hanging="406"/>
        <w:jc w:val="left"/>
        <w:rPr>
          <w:sz w:val="20"/>
        </w:rPr>
      </w:pPr>
      <w:bookmarkStart w:id="689" w:name="_bookmark41"/>
      <w:bookmarkEnd w:id="689"/>
      <w:r>
        <w:rPr>
          <w:sz w:val="20"/>
        </w:rPr>
        <w:t>I.</w:t>
      </w:r>
      <w:r>
        <w:rPr>
          <w:spacing w:val="13"/>
          <w:sz w:val="20"/>
        </w:rPr>
        <w:t xml:space="preserve"> </w:t>
      </w:r>
      <w:r>
        <w:rPr>
          <w:sz w:val="20"/>
        </w:rPr>
        <w:t>Margarit,</w:t>
      </w:r>
      <w:r>
        <w:rPr>
          <w:spacing w:val="14"/>
          <w:sz w:val="20"/>
        </w:rPr>
        <w:t xml:space="preserve"> </w:t>
      </w:r>
      <w:r>
        <w:rPr>
          <w:sz w:val="20"/>
        </w:rPr>
        <w:t>C.</w:t>
      </w:r>
      <w:r>
        <w:rPr>
          <w:spacing w:val="14"/>
          <w:sz w:val="20"/>
        </w:rPr>
        <w:t xml:space="preserve"> </w:t>
      </w:r>
      <w:r>
        <w:rPr>
          <w:sz w:val="20"/>
        </w:rPr>
        <w:t>D.</w:t>
      </w:r>
      <w:r>
        <w:rPr>
          <w:spacing w:val="14"/>
          <w:sz w:val="20"/>
        </w:rPr>
        <w:t xml:space="preserve"> </w:t>
      </w:r>
      <w:r>
        <w:rPr>
          <w:sz w:val="20"/>
        </w:rPr>
        <w:t>Rinaudo,</w:t>
      </w:r>
      <w:r>
        <w:rPr>
          <w:spacing w:val="14"/>
          <w:sz w:val="20"/>
        </w:rPr>
        <w:t xml:space="preserve"> </w:t>
      </w:r>
      <w:r>
        <w:rPr>
          <w:sz w:val="20"/>
        </w:rPr>
        <w:t>C.</w:t>
      </w:r>
      <w:r>
        <w:rPr>
          <w:spacing w:val="14"/>
          <w:sz w:val="20"/>
        </w:rPr>
        <w:t xml:space="preserve"> </w:t>
      </w:r>
      <w:r>
        <w:rPr>
          <w:sz w:val="20"/>
        </w:rPr>
        <w:t>L.</w:t>
      </w:r>
      <w:r>
        <w:rPr>
          <w:spacing w:val="14"/>
          <w:sz w:val="20"/>
        </w:rPr>
        <w:t xml:space="preserve"> </w:t>
      </w:r>
      <w:r>
        <w:rPr>
          <w:sz w:val="20"/>
        </w:rPr>
        <w:t>Galeotti,</w:t>
      </w:r>
      <w:r>
        <w:rPr>
          <w:spacing w:val="14"/>
          <w:sz w:val="20"/>
        </w:rPr>
        <w:t xml:space="preserve"> </w:t>
      </w:r>
      <w:r>
        <w:rPr>
          <w:sz w:val="20"/>
        </w:rPr>
        <w:t>D.</w:t>
      </w:r>
      <w:r>
        <w:rPr>
          <w:spacing w:val="14"/>
          <w:sz w:val="20"/>
        </w:rPr>
        <w:t xml:space="preserve"> </w:t>
      </w:r>
      <w:r>
        <w:rPr>
          <w:sz w:val="20"/>
        </w:rPr>
        <w:t>Maione,</w:t>
      </w:r>
      <w:r>
        <w:rPr>
          <w:spacing w:val="14"/>
          <w:sz w:val="20"/>
        </w:rPr>
        <w:t xml:space="preserve"> </w:t>
      </w:r>
      <w:r>
        <w:rPr>
          <w:sz w:val="20"/>
        </w:rPr>
        <w:t>C.</w:t>
      </w:r>
      <w:r>
        <w:rPr>
          <w:spacing w:val="14"/>
          <w:sz w:val="20"/>
        </w:rPr>
        <w:t xml:space="preserve"> </w:t>
      </w:r>
      <w:proofErr w:type="spellStart"/>
      <w:r>
        <w:rPr>
          <w:sz w:val="20"/>
        </w:rPr>
        <w:t>Ghezzo</w:t>
      </w:r>
      <w:proofErr w:type="spellEnd"/>
      <w:r>
        <w:rPr>
          <w:sz w:val="20"/>
        </w:rPr>
        <w:t>,</w:t>
      </w:r>
      <w:r>
        <w:rPr>
          <w:spacing w:val="14"/>
          <w:sz w:val="20"/>
        </w:rPr>
        <w:t xml:space="preserve"> </w:t>
      </w:r>
      <w:r>
        <w:rPr>
          <w:sz w:val="20"/>
        </w:rPr>
        <w:t>E.</w:t>
      </w:r>
      <w:r>
        <w:rPr>
          <w:spacing w:val="14"/>
          <w:sz w:val="20"/>
        </w:rPr>
        <w:t xml:space="preserve"> </w:t>
      </w:r>
      <w:proofErr w:type="spellStart"/>
      <w:r>
        <w:rPr>
          <w:sz w:val="20"/>
        </w:rPr>
        <w:t>Buttazzoni</w:t>
      </w:r>
      <w:proofErr w:type="spellEnd"/>
      <w:r>
        <w:rPr>
          <w:sz w:val="20"/>
        </w:rPr>
        <w:t>,</w:t>
      </w:r>
      <w:r>
        <w:rPr>
          <w:spacing w:val="14"/>
          <w:sz w:val="20"/>
        </w:rPr>
        <w:t xml:space="preserve"> </w:t>
      </w:r>
      <w:r>
        <w:rPr>
          <w:sz w:val="20"/>
        </w:rPr>
        <w:t>R.</w:t>
      </w:r>
      <w:r>
        <w:rPr>
          <w:spacing w:val="14"/>
          <w:sz w:val="20"/>
        </w:rPr>
        <w:t xml:space="preserve"> </w:t>
      </w:r>
      <w:r>
        <w:rPr>
          <w:spacing w:val="-2"/>
          <w:sz w:val="20"/>
        </w:rPr>
        <w:t>Rosini,</w:t>
      </w:r>
    </w:p>
    <w:p w14:paraId="61F47DBA" w14:textId="77777777" w:rsidR="00041814" w:rsidRDefault="00BD1F93">
      <w:pPr>
        <w:spacing w:before="12" w:line="252" w:lineRule="auto"/>
        <w:ind w:left="510"/>
        <w:rPr>
          <w:sz w:val="20"/>
        </w:rPr>
      </w:pPr>
      <w:r>
        <w:rPr>
          <w:sz w:val="20"/>
        </w:rPr>
        <w:t xml:space="preserve">Y. Runci, M. Mora, S. </w:t>
      </w:r>
      <w:proofErr w:type="spellStart"/>
      <w:r>
        <w:rPr>
          <w:sz w:val="20"/>
        </w:rPr>
        <w:t>Buccato</w:t>
      </w:r>
      <w:proofErr w:type="spellEnd"/>
      <w:r>
        <w:rPr>
          <w:sz w:val="20"/>
        </w:rPr>
        <w:t xml:space="preserve">, </w:t>
      </w:r>
      <w:r>
        <w:rPr>
          <w:i/>
          <w:sz w:val="20"/>
        </w:rPr>
        <w:t>et</w:t>
      </w:r>
      <w:r>
        <w:rPr>
          <w:i/>
          <w:spacing w:val="9"/>
          <w:sz w:val="20"/>
        </w:rPr>
        <w:t xml:space="preserve"> </w:t>
      </w:r>
      <w:r>
        <w:rPr>
          <w:i/>
          <w:sz w:val="20"/>
        </w:rPr>
        <w:t>al.</w:t>
      </w:r>
      <w:r>
        <w:rPr>
          <w:sz w:val="20"/>
        </w:rPr>
        <w:t xml:space="preserve">, “Preventing bacterial infections with pilus-based vac- </w:t>
      </w:r>
      <w:r>
        <w:rPr>
          <w:spacing w:val="-4"/>
          <w:sz w:val="20"/>
        </w:rPr>
        <w:t>cines:</w:t>
      </w:r>
      <w:r>
        <w:rPr>
          <w:spacing w:val="23"/>
          <w:sz w:val="20"/>
        </w:rPr>
        <w:t xml:space="preserve"> </w:t>
      </w:r>
      <w:r>
        <w:rPr>
          <w:spacing w:val="-4"/>
          <w:sz w:val="20"/>
        </w:rPr>
        <w:t>the</w:t>
      </w:r>
      <w:r>
        <w:rPr>
          <w:spacing w:val="-2"/>
          <w:sz w:val="20"/>
        </w:rPr>
        <w:t xml:space="preserve"> </w:t>
      </w:r>
      <w:r>
        <w:rPr>
          <w:spacing w:val="-4"/>
          <w:sz w:val="20"/>
        </w:rPr>
        <w:t>group</w:t>
      </w:r>
      <w:r>
        <w:rPr>
          <w:spacing w:val="-2"/>
          <w:sz w:val="20"/>
        </w:rPr>
        <w:t xml:space="preserve"> </w:t>
      </w:r>
      <w:r>
        <w:rPr>
          <w:spacing w:val="-4"/>
          <w:sz w:val="20"/>
        </w:rPr>
        <w:t>b</w:t>
      </w:r>
      <w:r>
        <w:rPr>
          <w:spacing w:val="-2"/>
          <w:sz w:val="20"/>
        </w:rPr>
        <w:t xml:space="preserve"> </w:t>
      </w:r>
      <w:r>
        <w:rPr>
          <w:spacing w:val="-4"/>
          <w:sz w:val="20"/>
        </w:rPr>
        <w:t>streptococcus</w:t>
      </w:r>
      <w:r>
        <w:rPr>
          <w:spacing w:val="-2"/>
          <w:sz w:val="20"/>
        </w:rPr>
        <w:t xml:space="preserve"> </w:t>
      </w:r>
      <w:r>
        <w:rPr>
          <w:spacing w:val="-4"/>
          <w:sz w:val="20"/>
        </w:rPr>
        <w:t>paradigm,”</w:t>
      </w:r>
      <w:r>
        <w:rPr>
          <w:spacing w:val="16"/>
          <w:sz w:val="20"/>
        </w:rPr>
        <w:t xml:space="preserve"> </w:t>
      </w:r>
      <w:r>
        <w:rPr>
          <w:i/>
          <w:spacing w:val="-4"/>
          <w:sz w:val="20"/>
        </w:rPr>
        <w:t>The</w:t>
      </w:r>
      <w:r>
        <w:rPr>
          <w:i/>
          <w:spacing w:val="3"/>
          <w:sz w:val="20"/>
        </w:rPr>
        <w:t xml:space="preserve"> </w:t>
      </w:r>
      <w:r>
        <w:rPr>
          <w:i/>
          <w:spacing w:val="-4"/>
          <w:sz w:val="20"/>
        </w:rPr>
        <w:t>Journal</w:t>
      </w:r>
      <w:r>
        <w:rPr>
          <w:i/>
          <w:spacing w:val="3"/>
          <w:sz w:val="20"/>
        </w:rPr>
        <w:t xml:space="preserve"> </w:t>
      </w:r>
      <w:r>
        <w:rPr>
          <w:i/>
          <w:spacing w:val="-4"/>
          <w:sz w:val="20"/>
        </w:rPr>
        <w:t>of</w:t>
      </w:r>
      <w:r>
        <w:rPr>
          <w:i/>
          <w:spacing w:val="3"/>
          <w:sz w:val="20"/>
        </w:rPr>
        <w:t xml:space="preserve"> </w:t>
      </w:r>
      <w:r>
        <w:rPr>
          <w:i/>
          <w:spacing w:val="-4"/>
          <w:sz w:val="20"/>
        </w:rPr>
        <w:t>infectious</w:t>
      </w:r>
      <w:r>
        <w:rPr>
          <w:i/>
          <w:spacing w:val="3"/>
          <w:sz w:val="20"/>
        </w:rPr>
        <w:t xml:space="preserve"> </w:t>
      </w:r>
      <w:r>
        <w:rPr>
          <w:i/>
          <w:spacing w:val="-4"/>
          <w:sz w:val="20"/>
        </w:rPr>
        <w:t>diseases</w:t>
      </w:r>
      <w:r>
        <w:rPr>
          <w:spacing w:val="-4"/>
          <w:sz w:val="20"/>
        </w:rPr>
        <w:t>,</w:t>
      </w:r>
      <w:r>
        <w:rPr>
          <w:sz w:val="20"/>
        </w:rPr>
        <w:t xml:space="preserve"> </w:t>
      </w:r>
      <w:r>
        <w:rPr>
          <w:spacing w:val="-4"/>
          <w:sz w:val="20"/>
        </w:rPr>
        <w:t>vol.</w:t>
      </w:r>
      <w:r>
        <w:rPr>
          <w:spacing w:val="-2"/>
          <w:sz w:val="20"/>
        </w:rPr>
        <w:t xml:space="preserve"> </w:t>
      </w:r>
      <w:r>
        <w:rPr>
          <w:spacing w:val="-4"/>
          <w:sz w:val="20"/>
        </w:rPr>
        <w:t>199,</w:t>
      </w:r>
      <w:r>
        <w:rPr>
          <w:sz w:val="20"/>
        </w:rPr>
        <w:t xml:space="preserve"> </w:t>
      </w:r>
      <w:r>
        <w:rPr>
          <w:spacing w:val="-4"/>
          <w:sz w:val="20"/>
        </w:rPr>
        <w:t>no.</w:t>
      </w:r>
      <w:r>
        <w:rPr>
          <w:spacing w:val="-2"/>
          <w:sz w:val="20"/>
        </w:rPr>
        <w:t xml:space="preserve"> </w:t>
      </w:r>
      <w:r>
        <w:rPr>
          <w:spacing w:val="-5"/>
          <w:sz w:val="20"/>
        </w:rPr>
        <w:t>1,</w:t>
      </w:r>
    </w:p>
    <w:p w14:paraId="7B883D4E" w14:textId="77777777" w:rsidR="00041814" w:rsidRDefault="00BD1F93">
      <w:pPr>
        <w:pStyle w:val="BodyText"/>
        <w:spacing w:before="1"/>
        <w:ind w:left="510"/>
        <w:jc w:val="left"/>
      </w:pPr>
      <w:r>
        <w:rPr>
          <w:spacing w:val="-2"/>
        </w:rPr>
        <w:t>pp.</w:t>
      </w:r>
      <w:r>
        <w:t xml:space="preserve"> </w:t>
      </w:r>
      <w:r>
        <w:rPr>
          <w:spacing w:val="-2"/>
        </w:rPr>
        <w:t>108–115,</w:t>
      </w:r>
      <w:r>
        <w:rPr>
          <w:spacing w:val="1"/>
        </w:rPr>
        <w:t xml:space="preserve"> </w:t>
      </w:r>
      <w:r>
        <w:rPr>
          <w:spacing w:val="-2"/>
        </w:rPr>
        <w:t>2009.</w:t>
      </w:r>
    </w:p>
    <w:p w14:paraId="34A4D964" w14:textId="77777777" w:rsidR="00041814" w:rsidRDefault="00BD1F93">
      <w:pPr>
        <w:pStyle w:val="ListParagraph"/>
        <w:numPr>
          <w:ilvl w:val="0"/>
          <w:numId w:val="1"/>
        </w:numPr>
        <w:tabs>
          <w:tab w:val="left" w:pos="506"/>
          <w:tab w:val="left" w:pos="510"/>
        </w:tabs>
        <w:spacing w:before="165" w:line="244" w:lineRule="auto"/>
        <w:ind w:right="118" w:hanging="410"/>
        <w:jc w:val="both"/>
        <w:rPr>
          <w:sz w:val="20"/>
        </w:rPr>
      </w:pPr>
      <w:bookmarkStart w:id="690" w:name="_bookmark42"/>
      <w:bookmarkEnd w:id="690"/>
      <w:r>
        <w:rPr>
          <w:w w:val="110"/>
          <w:sz w:val="20"/>
        </w:rPr>
        <w:t>B. Metcalf, “</w:t>
      </w:r>
      <w:proofErr w:type="spellStart"/>
      <w:r>
        <w:rPr>
          <w:w w:val="110"/>
          <w:sz w:val="20"/>
        </w:rPr>
        <w:t>GBS_Scripts_Reference</w:t>
      </w:r>
      <w:proofErr w:type="spellEnd"/>
      <w:r>
        <w:rPr>
          <w:w w:val="110"/>
          <w:sz w:val="20"/>
        </w:rPr>
        <w:t xml:space="preserve">.” </w:t>
      </w:r>
      <w:hyperlink r:id="rId55">
        <w:r w:rsidR="00041814">
          <w:rPr>
            <w:rFonts w:ascii="Cambria" w:hAnsi="Cambria"/>
            <w:color w:val="0000FF"/>
            <w:w w:val="110"/>
            <w:sz w:val="20"/>
          </w:rPr>
          <w:t>https://github.com/BenJamesMetcalf/GBS_</w:t>
        </w:r>
      </w:hyperlink>
      <w:r>
        <w:rPr>
          <w:rFonts w:ascii="Cambria" w:hAnsi="Cambria"/>
          <w:color w:val="0000FF"/>
          <w:w w:val="110"/>
          <w:sz w:val="20"/>
        </w:rPr>
        <w:t xml:space="preserve"> </w:t>
      </w:r>
      <w:hyperlink r:id="rId56">
        <w:proofErr w:type="spellStart"/>
        <w:r w:rsidR="00041814">
          <w:rPr>
            <w:rFonts w:ascii="Cambria" w:hAnsi="Cambria"/>
            <w:color w:val="0000FF"/>
            <w:spacing w:val="-2"/>
            <w:w w:val="110"/>
            <w:sz w:val="20"/>
          </w:rPr>
          <w:t>Scripts_Reference</w:t>
        </w:r>
        <w:proofErr w:type="spellEnd"/>
      </w:hyperlink>
      <w:r>
        <w:rPr>
          <w:spacing w:val="-2"/>
          <w:w w:val="110"/>
          <w:sz w:val="20"/>
        </w:rPr>
        <w:t>.</w:t>
      </w:r>
    </w:p>
    <w:p w14:paraId="33349524" w14:textId="77777777" w:rsidR="00041814" w:rsidRDefault="00BD1F93">
      <w:pPr>
        <w:pStyle w:val="ListParagraph"/>
        <w:numPr>
          <w:ilvl w:val="0"/>
          <w:numId w:val="1"/>
        </w:numPr>
        <w:tabs>
          <w:tab w:val="left" w:pos="506"/>
          <w:tab w:val="left" w:pos="510"/>
        </w:tabs>
        <w:spacing w:before="166" w:line="252" w:lineRule="auto"/>
        <w:ind w:right="117" w:hanging="410"/>
        <w:jc w:val="both"/>
        <w:rPr>
          <w:sz w:val="20"/>
        </w:rPr>
      </w:pPr>
      <w:bookmarkStart w:id="691" w:name="_bookmark43"/>
      <w:bookmarkEnd w:id="691"/>
      <w:r>
        <w:rPr>
          <w:sz w:val="20"/>
        </w:rPr>
        <w:t>G. Regev-</w:t>
      </w:r>
      <w:proofErr w:type="spellStart"/>
      <w:r>
        <w:rPr>
          <w:sz w:val="20"/>
        </w:rPr>
        <w:t>Yochay</w:t>
      </w:r>
      <w:proofErr w:type="spellEnd"/>
      <w:r>
        <w:rPr>
          <w:sz w:val="20"/>
        </w:rPr>
        <w:t xml:space="preserve">, W. P. </w:t>
      </w:r>
      <w:proofErr w:type="spellStart"/>
      <w:r>
        <w:rPr>
          <w:sz w:val="20"/>
        </w:rPr>
        <w:t>Hanage</w:t>
      </w:r>
      <w:proofErr w:type="spellEnd"/>
      <w:r>
        <w:rPr>
          <w:sz w:val="20"/>
        </w:rPr>
        <w:t xml:space="preserve">, K. Trzcinski, S. L. </w:t>
      </w:r>
      <w:proofErr w:type="spellStart"/>
      <w:r>
        <w:rPr>
          <w:sz w:val="20"/>
        </w:rPr>
        <w:t>Rifas</w:t>
      </w:r>
      <w:proofErr w:type="spellEnd"/>
      <w:r>
        <w:rPr>
          <w:sz w:val="20"/>
        </w:rPr>
        <w:t>-Shiman, G. Lee, A. Bessolo, S. S. Huang,</w:t>
      </w:r>
      <w:r>
        <w:rPr>
          <w:spacing w:val="-4"/>
          <w:sz w:val="20"/>
        </w:rPr>
        <w:t xml:space="preserve"> </w:t>
      </w:r>
      <w:r>
        <w:rPr>
          <w:sz w:val="20"/>
        </w:rPr>
        <w:t>S.</w:t>
      </w:r>
      <w:r>
        <w:rPr>
          <w:spacing w:val="-5"/>
          <w:sz w:val="20"/>
        </w:rPr>
        <w:t xml:space="preserve"> </w:t>
      </w:r>
      <w:r>
        <w:rPr>
          <w:sz w:val="20"/>
        </w:rPr>
        <w:t>I.</w:t>
      </w:r>
      <w:r>
        <w:rPr>
          <w:spacing w:val="-5"/>
          <w:sz w:val="20"/>
        </w:rPr>
        <w:t xml:space="preserve"> </w:t>
      </w:r>
      <w:r>
        <w:rPr>
          <w:sz w:val="20"/>
        </w:rPr>
        <w:t>Pelton,</w:t>
      </w:r>
      <w:r>
        <w:rPr>
          <w:spacing w:val="-4"/>
          <w:sz w:val="20"/>
        </w:rPr>
        <w:t xml:space="preserve"> </w:t>
      </w:r>
      <w:r>
        <w:rPr>
          <w:sz w:val="20"/>
        </w:rPr>
        <w:t>A.</w:t>
      </w:r>
      <w:r>
        <w:rPr>
          <w:spacing w:val="-5"/>
          <w:sz w:val="20"/>
        </w:rPr>
        <w:t xml:space="preserve"> </w:t>
      </w:r>
      <w:r>
        <w:rPr>
          <w:sz w:val="20"/>
        </w:rPr>
        <w:t>J.</w:t>
      </w:r>
      <w:r>
        <w:rPr>
          <w:spacing w:val="-5"/>
          <w:sz w:val="20"/>
        </w:rPr>
        <w:t xml:space="preserve"> </w:t>
      </w:r>
      <w:r>
        <w:rPr>
          <w:sz w:val="20"/>
        </w:rPr>
        <w:t>McAdam,</w:t>
      </w:r>
      <w:r>
        <w:rPr>
          <w:spacing w:val="-4"/>
          <w:sz w:val="20"/>
        </w:rPr>
        <w:t xml:space="preserve"> </w:t>
      </w:r>
      <w:r>
        <w:rPr>
          <w:sz w:val="20"/>
        </w:rPr>
        <w:t>J.</w:t>
      </w:r>
      <w:r>
        <w:rPr>
          <w:spacing w:val="-5"/>
          <w:sz w:val="20"/>
        </w:rPr>
        <w:t xml:space="preserve"> </w:t>
      </w:r>
      <w:r>
        <w:rPr>
          <w:sz w:val="20"/>
        </w:rPr>
        <w:t>A.</w:t>
      </w:r>
      <w:r>
        <w:rPr>
          <w:spacing w:val="-5"/>
          <w:sz w:val="20"/>
        </w:rPr>
        <w:t xml:space="preserve"> </w:t>
      </w:r>
      <w:r>
        <w:rPr>
          <w:sz w:val="20"/>
        </w:rPr>
        <w:t>Finkelstein,</w:t>
      </w:r>
      <w:r>
        <w:rPr>
          <w:spacing w:val="-2"/>
          <w:sz w:val="20"/>
        </w:rPr>
        <w:t xml:space="preserve"> </w:t>
      </w:r>
      <w:r>
        <w:rPr>
          <w:i/>
          <w:sz w:val="20"/>
        </w:rPr>
        <w:t>et al.</w:t>
      </w:r>
      <w:r>
        <w:rPr>
          <w:sz w:val="20"/>
        </w:rPr>
        <w:t>,</w:t>
      </w:r>
      <w:r>
        <w:rPr>
          <w:spacing w:val="-4"/>
          <w:sz w:val="20"/>
        </w:rPr>
        <w:t xml:space="preserve"> </w:t>
      </w:r>
      <w:r>
        <w:rPr>
          <w:sz w:val="20"/>
        </w:rPr>
        <w:t>“Re-emergence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type</w:t>
      </w:r>
      <w:r>
        <w:rPr>
          <w:spacing w:val="-5"/>
          <w:sz w:val="20"/>
        </w:rPr>
        <w:t xml:space="preserve"> </w:t>
      </w:r>
      <w:r>
        <w:rPr>
          <w:sz w:val="20"/>
        </w:rPr>
        <w:t>1</w:t>
      </w:r>
      <w:r>
        <w:rPr>
          <w:spacing w:val="-5"/>
          <w:sz w:val="20"/>
        </w:rPr>
        <w:t xml:space="preserve"> </w:t>
      </w:r>
      <w:r>
        <w:rPr>
          <w:sz w:val="20"/>
        </w:rPr>
        <w:t xml:space="preserve">pilus </w:t>
      </w:r>
      <w:r>
        <w:rPr>
          <w:spacing w:val="-2"/>
          <w:sz w:val="20"/>
        </w:rPr>
        <w:t>among</w:t>
      </w:r>
      <w:r>
        <w:rPr>
          <w:spacing w:val="19"/>
          <w:sz w:val="20"/>
        </w:rPr>
        <w:t xml:space="preserve"> </w:t>
      </w:r>
      <w:r>
        <w:rPr>
          <w:spacing w:val="-2"/>
          <w:sz w:val="20"/>
        </w:rPr>
        <w:t>streptococcus</w:t>
      </w:r>
      <w:r>
        <w:rPr>
          <w:spacing w:val="19"/>
          <w:sz w:val="20"/>
        </w:rPr>
        <w:t xml:space="preserve"> </w:t>
      </w:r>
      <w:r>
        <w:rPr>
          <w:spacing w:val="-2"/>
          <w:sz w:val="20"/>
        </w:rPr>
        <w:t>pneumoniae</w:t>
      </w:r>
      <w:r>
        <w:rPr>
          <w:spacing w:val="19"/>
          <w:sz w:val="20"/>
        </w:rPr>
        <w:t xml:space="preserve"> </w:t>
      </w:r>
      <w:r>
        <w:rPr>
          <w:spacing w:val="-2"/>
          <w:sz w:val="20"/>
        </w:rPr>
        <w:t>isolates</w:t>
      </w:r>
      <w:r>
        <w:rPr>
          <w:spacing w:val="19"/>
          <w:sz w:val="20"/>
        </w:rPr>
        <w:t xml:space="preserve"> </w:t>
      </w:r>
      <w:r>
        <w:rPr>
          <w:spacing w:val="-2"/>
          <w:sz w:val="20"/>
        </w:rPr>
        <w:t>in</w:t>
      </w:r>
      <w:r>
        <w:rPr>
          <w:spacing w:val="19"/>
          <w:sz w:val="20"/>
        </w:rPr>
        <w:t xml:space="preserve"> </w:t>
      </w:r>
      <w:proofErr w:type="spellStart"/>
      <w:r>
        <w:rPr>
          <w:spacing w:val="-2"/>
          <w:sz w:val="20"/>
        </w:rPr>
        <w:t>massachusetts</w:t>
      </w:r>
      <w:proofErr w:type="spellEnd"/>
      <w:r>
        <w:rPr>
          <w:spacing w:val="-2"/>
          <w:sz w:val="20"/>
        </w:rPr>
        <w:t>,</w:t>
      </w:r>
      <w:r>
        <w:rPr>
          <w:spacing w:val="22"/>
          <w:sz w:val="20"/>
        </w:rPr>
        <w:t xml:space="preserve"> </w:t>
      </w:r>
      <w:proofErr w:type="spellStart"/>
      <w:r>
        <w:rPr>
          <w:spacing w:val="-2"/>
          <w:sz w:val="20"/>
        </w:rPr>
        <w:t>usa</w:t>
      </w:r>
      <w:proofErr w:type="spellEnd"/>
      <w:r>
        <w:rPr>
          <w:spacing w:val="-2"/>
          <w:sz w:val="20"/>
        </w:rPr>
        <w:t>,”</w:t>
      </w:r>
      <w:r>
        <w:rPr>
          <w:spacing w:val="35"/>
          <w:sz w:val="20"/>
        </w:rPr>
        <w:t xml:space="preserve"> </w:t>
      </w:r>
      <w:r>
        <w:rPr>
          <w:i/>
          <w:spacing w:val="-2"/>
          <w:sz w:val="20"/>
        </w:rPr>
        <w:t>Vaccine</w:t>
      </w:r>
      <w:r>
        <w:rPr>
          <w:spacing w:val="-2"/>
          <w:sz w:val="20"/>
        </w:rPr>
        <w:t>,</w:t>
      </w:r>
      <w:r>
        <w:rPr>
          <w:spacing w:val="22"/>
          <w:sz w:val="20"/>
        </w:rPr>
        <w:t xml:space="preserve"> </w:t>
      </w:r>
      <w:r>
        <w:rPr>
          <w:spacing w:val="-2"/>
          <w:sz w:val="20"/>
        </w:rPr>
        <w:t>vol.</w:t>
      </w:r>
      <w:r>
        <w:rPr>
          <w:spacing w:val="19"/>
          <w:sz w:val="20"/>
        </w:rPr>
        <w:t xml:space="preserve"> </w:t>
      </w:r>
      <w:r>
        <w:rPr>
          <w:spacing w:val="-2"/>
          <w:sz w:val="20"/>
        </w:rPr>
        <w:t>28,</w:t>
      </w:r>
      <w:r>
        <w:rPr>
          <w:spacing w:val="22"/>
          <w:sz w:val="20"/>
        </w:rPr>
        <w:t xml:space="preserve"> </w:t>
      </w:r>
      <w:r>
        <w:rPr>
          <w:spacing w:val="-2"/>
          <w:sz w:val="20"/>
        </w:rPr>
        <w:t>no.</w:t>
      </w:r>
      <w:r>
        <w:rPr>
          <w:spacing w:val="19"/>
          <w:sz w:val="20"/>
        </w:rPr>
        <w:t xml:space="preserve"> </w:t>
      </w:r>
      <w:r>
        <w:rPr>
          <w:spacing w:val="-2"/>
          <w:sz w:val="20"/>
        </w:rPr>
        <w:t>30,</w:t>
      </w:r>
    </w:p>
    <w:p w14:paraId="034A4852" w14:textId="77777777" w:rsidR="00041814" w:rsidRDefault="00BD1F93">
      <w:pPr>
        <w:pStyle w:val="BodyText"/>
        <w:spacing w:before="1"/>
        <w:ind w:left="510"/>
      </w:pPr>
      <w:r>
        <w:rPr>
          <w:w w:val="90"/>
        </w:rPr>
        <w:t>pp.</w:t>
      </w:r>
      <w:r>
        <w:t xml:space="preserve"> </w:t>
      </w:r>
      <w:r>
        <w:rPr>
          <w:w w:val="90"/>
        </w:rPr>
        <w:t>4842–4846,</w:t>
      </w:r>
      <w:r>
        <w:t xml:space="preserve"> </w:t>
      </w:r>
      <w:r>
        <w:rPr>
          <w:spacing w:val="-2"/>
          <w:w w:val="90"/>
        </w:rPr>
        <w:t>2010.</w:t>
      </w:r>
    </w:p>
    <w:p w14:paraId="53C514C8" w14:textId="77777777" w:rsidR="00041814" w:rsidRDefault="00BD1F93">
      <w:pPr>
        <w:pStyle w:val="ListParagraph"/>
        <w:numPr>
          <w:ilvl w:val="0"/>
          <w:numId w:val="1"/>
        </w:numPr>
        <w:tabs>
          <w:tab w:val="left" w:pos="506"/>
          <w:tab w:val="left" w:pos="510"/>
        </w:tabs>
        <w:spacing w:before="172" w:line="252" w:lineRule="auto"/>
        <w:ind w:right="118" w:hanging="410"/>
        <w:jc w:val="both"/>
        <w:rPr>
          <w:sz w:val="20"/>
        </w:rPr>
      </w:pPr>
      <w:bookmarkStart w:id="692" w:name="_bookmark44"/>
      <w:bookmarkEnd w:id="692"/>
      <w:r>
        <w:rPr>
          <w:sz w:val="20"/>
        </w:rPr>
        <w:t>M.</w:t>
      </w:r>
      <w:r>
        <w:rPr>
          <w:spacing w:val="-13"/>
          <w:sz w:val="20"/>
        </w:rPr>
        <w:t xml:space="preserve"> </w:t>
      </w:r>
      <w:r>
        <w:rPr>
          <w:sz w:val="20"/>
        </w:rPr>
        <w:t>Gonzalez-Miro,</w:t>
      </w:r>
      <w:r>
        <w:rPr>
          <w:spacing w:val="-12"/>
          <w:sz w:val="20"/>
        </w:rPr>
        <w:t xml:space="preserve"> </w:t>
      </w:r>
      <w:r>
        <w:rPr>
          <w:sz w:val="20"/>
        </w:rPr>
        <w:t>A.</w:t>
      </w:r>
      <w:r>
        <w:rPr>
          <w:spacing w:val="-12"/>
          <w:sz w:val="20"/>
        </w:rPr>
        <w:t xml:space="preserve"> </w:t>
      </w:r>
      <w:r>
        <w:rPr>
          <w:sz w:val="20"/>
        </w:rPr>
        <w:t>Pawlowski,</w:t>
      </w:r>
      <w:r>
        <w:rPr>
          <w:spacing w:val="-12"/>
          <w:sz w:val="20"/>
        </w:rPr>
        <w:t xml:space="preserve"> </w:t>
      </w:r>
      <w:r>
        <w:rPr>
          <w:sz w:val="20"/>
        </w:rPr>
        <w:t>J.</w:t>
      </w:r>
      <w:r>
        <w:rPr>
          <w:spacing w:val="-12"/>
          <w:sz w:val="20"/>
        </w:rPr>
        <w:t xml:space="preserve"> </w:t>
      </w:r>
      <w:r>
        <w:rPr>
          <w:sz w:val="20"/>
        </w:rPr>
        <w:t>Lehtonen,</w:t>
      </w:r>
      <w:r>
        <w:rPr>
          <w:spacing w:val="-11"/>
          <w:sz w:val="20"/>
        </w:rPr>
        <w:t xml:space="preserve"> </w:t>
      </w:r>
      <w:r>
        <w:rPr>
          <w:sz w:val="20"/>
        </w:rPr>
        <w:t>D.</w:t>
      </w:r>
      <w:r>
        <w:rPr>
          <w:spacing w:val="-12"/>
          <w:sz w:val="20"/>
        </w:rPr>
        <w:t xml:space="preserve"> </w:t>
      </w:r>
      <w:r>
        <w:rPr>
          <w:sz w:val="20"/>
        </w:rPr>
        <w:t>Cao,</w:t>
      </w:r>
      <w:r>
        <w:rPr>
          <w:spacing w:val="-9"/>
          <w:sz w:val="20"/>
        </w:rPr>
        <w:t xml:space="preserve"> </w:t>
      </w:r>
      <w:r>
        <w:rPr>
          <w:sz w:val="20"/>
        </w:rPr>
        <w:t>S.</w:t>
      </w:r>
      <w:r>
        <w:rPr>
          <w:spacing w:val="-13"/>
          <w:sz w:val="20"/>
        </w:rPr>
        <w:t xml:space="preserve"> </w:t>
      </w:r>
      <w:r>
        <w:rPr>
          <w:sz w:val="20"/>
        </w:rPr>
        <w:t>Larsson,</w:t>
      </w:r>
      <w:r>
        <w:rPr>
          <w:spacing w:val="-9"/>
          <w:sz w:val="20"/>
        </w:rPr>
        <w:t xml:space="preserve"> </w:t>
      </w:r>
      <w:r>
        <w:rPr>
          <w:sz w:val="20"/>
        </w:rPr>
        <w:t>M.</w:t>
      </w:r>
      <w:r>
        <w:rPr>
          <w:spacing w:val="-13"/>
          <w:sz w:val="20"/>
        </w:rPr>
        <w:t xml:space="preserve"> </w:t>
      </w:r>
      <w:proofErr w:type="spellStart"/>
      <w:r>
        <w:rPr>
          <w:sz w:val="20"/>
        </w:rPr>
        <w:t>Darsley</w:t>
      </w:r>
      <w:proofErr w:type="spellEnd"/>
      <w:r>
        <w:rPr>
          <w:sz w:val="20"/>
        </w:rPr>
        <w:t>,</w:t>
      </w:r>
      <w:r>
        <w:rPr>
          <w:spacing w:val="-9"/>
          <w:sz w:val="20"/>
        </w:rPr>
        <w:t xml:space="preserve"> </w:t>
      </w:r>
      <w:r>
        <w:rPr>
          <w:sz w:val="20"/>
        </w:rPr>
        <w:t>G.</w:t>
      </w:r>
      <w:r>
        <w:rPr>
          <w:spacing w:val="-13"/>
          <w:sz w:val="20"/>
        </w:rPr>
        <w:t xml:space="preserve"> </w:t>
      </w:r>
      <w:r>
        <w:rPr>
          <w:sz w:val="20"/>
        </w:rPr>
        <w:t>Kitson,</w:t>
      </w:r>
      <w:r>
        <w:rPr>
          <w:spacing w:val="-9"/>
          <w:sz w:val="20"/>
        </w:rPr>
        <w:t xml:space="preserve"> </w:t>
      </w:r>
      <w:r>
        <w:rPr>
          <w:sz w:val="20"/>
        </w:rPr>
        <w:t>P.</w:t>
      </w:r>
      <w:r>
        <w:rPr>
          <w:spacing w:val="-13"/>
          <w:sz w:val="20"/>
        </w:rPr>
        <w:t xml:space="preserve"> </w:t>
      </w:r>
      <w:r>
        <w:rPr>
          <w:sz w:val="20"/>
        </w:rPr>
        <w:t xml:space="preserve">B. </w:t>
      </w:r>
      <w:r>
        <w:rPr>
          <w:spacing w:val="-2"/>
          <w:sz w:val="20"/>
        </w:rPr>
        <w:t>Fischer,</w:t>
      </w:r>
      <w:r>
        <w:rPr>
          <w:spacing w:val="-11"/>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Johansson-Lindbom,</w:t>
      </w:r>
      <w:r>
        <w:rPr>
          <w:spacing w:val="-10"/>
          <w:sz w:val="20"/>
        </w:rPr>
        <w:t xml:space="preserve"> </w:t>
      </w:r>
      <w:r>
        <w:rPr>
          <w:spacing w:val="-2"/>
          <w:sz w:val="20"/>
        </w:rPr>
        <w:t>“Safety</w:t>
      </w:r>
      <w:r>
        <w:rPr>
          <w:spacing w:val="-10"/>
          <w:sz w:val="20"/>
        </w:rPr>
        <w:t xml:space="preserve"> </w:t>
      </w:r>
      <w:r>
        <w:rPr>
          <w:spacing w:val="-2"/>
          <w:sz w:val="20"/>
        </w:rPr>
        <w:t>and</w:t>
      </w:r>
      <w:r>
        <w:rPr>
          <w:spacing w:val="-10"/>
          <w:sz w:val="20"/>
        </w:rPr>
        <w:t xml:space="preserve"> </w:t>
      </w:r>
      <w:r>
        <w:rPr>
          <w:spacing w:val="-2"/>
          <w:sz w:val="20"/>
        </w:rPr>
        <w:t>immunogenicity</w:t>
      </w:r>
      <w:r>
        <w:rPr>
          <w:spacing w:val="-10"/>
          <w:sz w:val="20"/>
        </w:rPr>
        <w:t xml:space="preserve"> </w:t>
      </w:r>
      <w:r>
        <w:rPr>
          <w:spacing w:val="-2"/>
          <w:sz w:val="20"/>
        </w:rPr>
        <w:t>of</w:t>
      </w:r>
      <w:r>
        <w:rPr>
          <w:spacing w:val="-10"/>
          <w:sz w:val="20"/>
        </w:rPr>
        <w:t xml:space="preserve"> </w:t>
      </w:r>
      <w:r>
        <w:rPr>
          <w:spacing w:val="-2"/>
          <w:sz w:val="20"/>
        </w:rPr>
        <w:t>the</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 xml:space="preserve">streptococcus vaccine </w:t>
      </w:r>
      <w:proofErr w:type="spellStart"/>
      <w:r>
        <w:rPr>
          <w:spacing w:val="-2"/>
          <w:sz w:val="20"/>
        </w:rPr>
        <w:t>alpn</w:t>
      </w:r>
      <w:proofErr w:type="spellEnd"/>
      <w:r>
        <w:rPr>
          <w:spacing w:val="-2"/>
          <w:sz w:val="20"/>
        </w:rPr>
        <w:t xml:space="preserve"> in a placebo-controlled double-blind phase 1 trial,”</w:t>
      </w:r>
      <w:r>
        <w:rPr>
          <w:spacing w:val="11"/>
          <w:sz w:val="20"/>
        </w:rPr>
        <w:t xml:space="preserve"> </w:t>
      </w:r>
      <w:proofErr w:type="spellStart"/>
      <w:r>
        <w:rPr>
          <w:i/>
          <w:spacing w:val="-2"/>
          <w:sz w:val="20"/>
        </w:rPr>
        <w:t>Iscience</w:t>
      </w:r>
      <w:proofErr w:type="spellEnd"/>
      <w:r>
        <w:rPr>
          <w:spacing w:val="-2"/>
          <w:sz w:val="20"/>
        </w:rPr>
        <w:t>, vol. 26, no. 3, 2023.</w:t>
      </w:r>
    </w:p>
    <w:p w14:paraId="4ABB0FD4" w14:textId="77777777" w:rsidR="00041814" w:rsidRDefault="00BD1F93">
      <w:pPr>
        <w:pStyle w:val="ListParagraph"/>
        <w:numPr>
          <w:ilvl w:val="0"/>
          <w:numId w:val="1"/>
        </w:numPr>
        <w:tabs>
          <w:tab w:val="left" w:pos="506"/>
        </w:tabs>
        <w:spacing w:before="160"/>
        <w:ind w:left="506" w:hanging="406"/>
        <w:jc w:val="both"/>
        <w:rPr>
          <w:sz w:val="20"/>
        </w:rPr>
      </w:pPr>
      <w:bookmarkStart w:id="693" w:name="_bookmark45"/>
      <w:bookmarkEnd w:id="693"/>
      <w:r>
        <w:rPr>
          <w:sz w:val="20"/>
        </w:rPr>
        <w:t>S.</w:t>
      </w:r>
      <w:r>
        <w:rPr>
          <w:spacing w:val="19"/>
          <w:sz w:val="20"/>
        </w:rPr>
        <w:t xml:space="preserve"> </w:t>
      </w:r>
      <w:r>
        <w:rPr>
          <w:sz w:val="20"/>
        </w:rPr>
        <w:t>A.</w:t>
      </w:r>
      <w:r>
        <w:rPr>
          <w:spacing w:val="20"/>
          <w:sz w:val="20"/>
        </w:rPr>
        <w:t xml:space="preserve"> </w:t>
      </w:r>
      <w:r>
        <w:rPr>
          <w:sz w:val="20"/>
        </w:rPr>
        <w:t>Madhi,</w:t>
      </w:r>
      <w:r>
        <w:rPr>
          <w:spacing w:val="21"/>
          <w:sz w:val="20"/>
        </w:rPr>
        <w:t xml:space="preserve"> </w:t>
      </w:r>
      <w:r>
        <w:rPr>
          <w:sz w:val="20"/>
        </w:rPr>
        <w:t>A.</w:t>
      </w:r>
      <w:r>
        <w:rPr>
          <w:spacing w:val="19"/>
          <w:sz w:val="20"/>
        </w:rPr>
        <w:t xml:space="preserve"> </w:t>
      </w:r>
      <w:r>
        <w:rPr>
          <w:sz w:val="20"/>
        </w:rPr>
        <w:t>S.</w:t>
      </w:r>
      <w:r>
        <w:rPr>
          <w:spacing w:val="20"/>
          <w:sz w:val="20"/>
        </w:rPr>
        <w:t xml:space="preserve"> </w:t>
      </w:r>
      <w:r>
        <w:rPr>
          <w:sz w:val="20"/>
        </w:rPr>
        <w:t>Anderson,</w:t>
      </w:r>
      <w:r>
        <w:rPr>
          <w:spacing w:val="21"/>
          <w:sz w:val="20"/>
        </w:rPr>
        <w:t xml:space="preserve"> </w:t>
      </w:r>
      <w:r>
        <w:rPr>
          <w:sz w:val="20"/>
        </w:rPr>
        <w:t>J.</w:t>
      </w:r>
      <w:r>
        <w:rPr>
          <w:spacing w:val="20"/>
          <w:sz w:val="20"/>
        </w:rPr>
        <w:t xml:space="preserve"> </w:t>
      </w:r>
      <w:r>
        <w:rPr>
          <w:sz w:val="20"/>
        </w:rPr>
        <w:t>Absalon,</w:t>
      </w:r>
      <w:r>
        <w:rPr>
          <w:spacing w:val="21"/>
          <w:sz w:val="20"/>
        </w:rPr>
        <w:t xml:space="preserve"> </w:t>
      </w:r>
      <w:r>
        <w:rPr>
          <w:sz w:val="20"/>
        </w:rPr>
        <w:t>D.</w:t>
      </w:r>
      <w:r>
        <w:rPr>
          <w:spacing w:val="20"/>
          <w:sz w:val="20"/>
        </w:rPr>
        <w:t xml:space="preserve"> </w:t>
      </w:r>
      <w:r>
        <w:rPr>
          <w:sz w:val="20"/>
        </w:rPr>
        <w:t>Radley,</w:t>
      </w:r>
      <w:r>
        <w:rPr>
          <w:spacing w:val="21"/>
          <w:sz w:val="20"/>
        </w:rPr>
        <w:t xml:space="preserve"> </w:t>
      </w:r>
      <w:r>
        <w:rPr>
          <w:sz w:val="20"/>
        </w:rPr>
        <w:t>R.</w:t>
      </w:r>
      <w:r>
        <w:rPr>
          <w:spacing w:val="19"/>
          <w:sz w:val="20"/>
        </w:rPr>
        <w:t xml:space="preserve"> </w:t>
      </w:r>
      <w:r>
        <w:rPr>
          <w:sz w:val="20"/>
        </w:rPr>
        <w:t>Simon,</w:t>
      </w:r>
      <w:r>
        <w:rPr>
          <w:spacing w:val="22"/>
          <w:sz w:val="20"/>
        </w:rPr>
        <w:t xml:space="preserve"> </w:t>
      </w:r>
      <w:r>
        <w:rPr>
          <w:sz w:val="20"/>
        </w:rPr>
        <w:t>B.</w:t>
      </w:r>
      <w:r>
        <w:rPr>
          <w:spacing w:val="19"/>
          <w:sz w:val="20"/>
        </w:rPr>
        <w:t xml:space="preserve"> </w:t>
      </w:r>
      <w:proofErr w:type="spellStart"/>
      <w:r>
        <w:rPr>
          <w:sz w:val="20"/>
        </w:rPr>
        <w:t>Jongihlati</w:t>
      </w:r>
      <w:proofErr w:type="spellEnd"/>
      <w:r>
        <w:rPr>
          <w:sz w:val="20"/>
        </w:rPr>
        <w:t>,</w:t>
      </w:r>
      <w:r>
        <w:rPr>
          <w:spacing w:val="22"/>
          <w:sz w:val="20"/>
        </w:rPr>
        <w:t xml:space="preserve"> </w:t>
      </w:r>
      <w:r>
        <w:rPr>
          <w:sz w:val="20"/>
        </w:rPr>
        <w:t>R.</w:t>
      </w:r>
      <w:r>
        <w:rPr>
          <w:spacing w:val="19"/>
          <w:sz w:val="20"/>
        </w:rPr>
        <w:t xml:space="preserve"> </w:t>
      </w:r>
      <w:r>
        <w:rPr>
          <w:spacing w:val="-2"/>
          <w:sz w:val="20"/>
        </w:rPr>
        <w:t>Strehlau,</w:t>
      </w:r>
    </w:p>
    <w:p w14:paraId="055B1A53" w14:textId="77777777" w:rsidR="00041814" w:rsidRDefault="00BD1F93">
      <w:pPr>
        <w:pStyle w:val="BodyText"/>
        <w:spacing w:before="12" w:line="252" w:lineRule="auto"/>
        <w:ind w:left="510" w:right="118"/>
      </w:pPr>
      <w:r>
        <w:rPr>
          <w:spacing w:val="-2"/>
        </w:rPr>
        <w:t>A.</w:t>
      </w:r>
      <w:r>
        <w:rPr>
          <w:spacing w:val="-7"/>
        </w:rPr>
        <w:t xml:space="preserve"> </w:t>
      </w:r>
      <w:r>
        <w:rPr>
          <w:spacing w:val="-2"/>
        </w:rPr>
        <w:t>M.</w:t>
      </w:r>
      <w:r>
        <w:rPr>
          <w:spacing w:val="-7"/>
        </w:rPr>
        <w:t xml:space="preserve"> </w:t>
      </w:r>
      <w:r>
        <w:rPr>
          <w:spacing w:val="-2"/>
        </w:rPr>
        <w:t>Van</w:t>
      </w:r>
      <w:r>
        <w:rPr>
          <w:spacing w:val="-7"/>
        </w:rPr>
        <w:t xml:space="preserve"> </w:t>
      </w:r>
      <w:r>
        <w:rPr>
          <w:spacing w:val="-2"/>
        </w:rPr>
        <w:t>Niekerk,</w:t>
      </w:r>
      <w:r>
        <w:rPr>
          <w:spacing w:val="-4"/>
        </w:rPr>
        <w:t xml:space="preserve"> </w:t>
      </w:r>
      <w:r>
        <w:rPr>
          <w:spacing w:val="-2"/>
        </w:rPr>
        <w:t>A.</w:t>
      </w:r>
      <w:r>
        <w:rPr>
          <w:spacing w:val="-7"/>
        </w:rPr>
        <w:t xml:space="preserve"> </w:t>
      </w:r>
      <w:r>
        <w:rPr>
          <w:spacing w:val="-2"/>
        </w:rPr>
        <w:t>Izu,</w:t>
      </w:r>
      <w:r>
        <w:rPr>
          <w:spacing w:val="-4"/>
        </w:rPr>
        <w:t xml:space="preserve"> </w:t>
      </w:r>
      <w:r>
        <w:rPr>
          <w:spacing w:val="-2"/>
        </w:rPr>
        <w:t>N.</w:t>
      </w:r>
      <w:r>
        <w:rPr>
          <w:spacing w:val="-7"/>
        </w:rPr>
        <w:t xml:space="preserve"> </w:t>
      </w:r>
      <w:r>
        <w:rPr>
          <w:spacing w:val="-2"/>
        </w:rPr>
        <w:t>Naidoo,</w:t>
      </w:r>
      <w:r>
        <w:rPr>
          <w:spacing w:val="-3"/>
        </w:rPr>
        <w:t xml:space="preserve"> </w:t>
      </w:r>
      <w:r>
        <w:rPr>
          <w:i/>
          <w:spacing w:val="-2"/>
        </w:rPr>
        <w:t>et al.</w:t>
      </w:r>
      <w:r>
        <w:rPr>
          <w:spacing w:val="-2"/>
        </w:rPr>
        <w:t>,</w:t>
      </w:r>
      <w:r>
        <w:rPr>
          <w:spacing w:val="-4"/>
        </w:rPr>
        <w:t xml:space="preserve"> </w:t>
      </w:r>
      <w:r>
        <w:rPr>
          <w:spacing w:val="-2"/>
        </w:rPr>
        <w:t>“Potential</w:t>
      </w:r>
      <w:r>
        <w:rPr>
          <w:spacing w:val="-7"/>
        </w:rPr>
        <w:t xml:space="preserve"> </w:t>
      </w:r>
      <w:r>
        <w:rPr>
          <w:spacing w:val="-2"/>
        </w:rPr>
        <w:t>for</w:t>
      </w:r>
      <w:r>
        <w:rPr>
          <w:spacing w:val="-7"/>
        </w:rPr>
        <w:t xml:space="preserve"> </w:t>
      </w:r>
      <w:r>
        <w:rPr>
          <w:spacing w:val="-2"/>
        </w:rPr>
        <w:t>maternally</w:t>
      </w:r>
      <w:r>
        <w:rPr>
          <w:spacing w:val="-7"/>
        </w:rPr>
        <w:t xml:space="preserve"> </w:t>
      </w:r>
      <w:r>
        <w:rPr>
          <w:spacing w:val="-2"/>
        </w:rPr>
        <w:t>administered</w:t>
      </w:r>
      <w:r>
        <w:rPr>
          <w:spacing w:val="-7"/>
        </w:rPr>
        <w:t xml:space="preserve"> </w:t>
      </w:r>
      <w:r>
        <w:rPr>
          <w:spacing w:val="-2"/>
        </w:rPr>
        <w:t>vaccine</w:t>
      </w:r>
      <w:r>
        <w:rPr>
          <w:spacing w:val="-7"/>
        </w:rPr>
        <w:t xml:space="preserve"> </w:t>
      </w:r>
      <w:r>
        <w:rPr>
          <w:spacing w:val="-2"/>
        </w:rPr>
        <w:t>for infant</w:t>
      </w:r>
      <w:r>
        <w:rPr>
          <w:spacing w:val="-11"/>
        </w:rPr>
        <w:t xml:space="preserve"> </w:t>
      </w:r>
      <w:r>
        <w:rPr>
          <w:spacing w:val="-2"/>
        </w:rPr>
        <w:t>group</w:t>
      </w:r>
      <w:r>
        <w:rPr>
          <w:spacing w:val="-10"/>
        </w:rPr>
        <w:t xml:space="preserve"> </w:t>
      </w:r>
      <w:r>
        <w:rPr>
          <w:spacing w:val="-2"/>
        </w:rPr>
        <w:t>b</w:t>
      </w:r>
      <w:r>
        <w:rPr>
          <w:spacing w:val="-10"/>
        </w:rPr>
        <w:t xml:space="preserve"> </w:t>
      </w:r>
      <w:r>
        <w:rPr>
          <w:spacing w:val="-2"/>
        </w:rPr>
        <w:t>streptococcus,”</w:t>
      </w:r>
      <w:r>
        <w:rPr>
          <w:spacing w:val="-10"/>
        </w:rPr>
        <w:t xml:space="preserve"> </w:t>
      </w:r>
      <w:r>
        <w:rPr>
          <w:i/>
          <w:spacing w:val="-2"/>
        </w:rPr>
        <w:t>New</w:t>
      </w:r>
      <w:r>
        <w:rPr>
          <w:i/>
          <w:spacing w:val="-10"/>
        </w:rPr>
        <w:t xml:space="preserve"> </w:t>
      </w:r>
      <w:r>
        <w:rPr>
          <w:i/>
          <w:spacing w:val="-2"/>
        </w:rPr>
        <w:t>England</w:t>
      </w:r>
      <w:r>
        <w:rPr>
          <w:i/>
          <w:spacing w:val="-10"/>
        </w:rPr>
        <w:t xml:space="preserve"> </w:t>
      </w:r>
      <w:r>
        <w:rPr>
          <w:i/>
          <w:spacing w:val="-2"/>
        </w:rPr>
        <w:t>Journal</w:t>
      </w:r>
      <w:r>
        <w:rPr>
          <w:i/>
          <w:spacing w:val="-10"/>
        </w:rPr>
        <w:t xml:space="preserve"> </w:t>
      </w:r>
      <w:r>
        <w:rPr>
          <w:i/>
          <w:spacing w:val="-2"/>
        </w:rPr>
        <w:t>of</w:t>
      </w:r>
      <w:r>
        <w:rPr>
          <w:i/>
          <w:spacing w:val="-10"/>
        </w:rPr>
        <w:t xml:space="preserve"> </w:t>
      </w:r>
      <w:r>
        <w:rPr>
          <w:i/>
          <w:spacing w:val="-2"/>
        </w:rPr>
        <w:t>Medicine</w:t>
      </w:r>
      <w:r>
        <w:rPr>
          <w:spacing w:val="-2"/>
        </w:rPr>
        <w:t>,</w:t>
      </w:r>
      <w:r>
        <w:rPr>
          <w:spacing w:val="-10"/>
        </w:rPr>
        <w:t xml:space="preserve"> </w:t>
      </w:r>
      <w:r>
        <w:rPr>
          <w:spacing w:val="-2"/>
        </w:rPr>
        <w:t>vol.</w:t>
      </w:r>
      <w:r>
        <w:rPr>
          <w:spacing w:val="-10"/>
        </w:rPr>
        <w:t xml:space="preserve"> </w:t>
      </w:r>
      <w:r>
        <w:rPr>
          <w:spacing w:val="-2"/>
        </w:rPr>
        <w:t>389,</w:t>
      </w:r>
      <w:r>
        <w:rPr>
          <w:spacing w:val="-10"/>
        </w:rPr>
        <w:t xml:space="preserve"> </w:t>
      </w:r>
      <w:r>
        <w:rPr>
          <w:spacing w:val="-2"/>
        </w:rPr>
        <w:t>no.</w:t>
      </w:r>
      <w:r>
        <w:rPr>
          <w:spacing w:val="-10"/>
        </w:rPr>
        <w:t xml:space="preserve"> </w:t>
      </w:r>
      <w:r>
        <w:rPr>
          <w:spacing w:val="-2"/>
        </w:rPr>
        <w:t>3,</w:t>
      </w:r>
      <w:r>
        <w:rPr>
          <w:spacing w:val="-10"/>
        </w:rPr>
        <w:t xml:space="preserve"> </w:t>
      </w:r>
      <w:r>
        <w:rPr>
          <w:spacing w:val="-2"/>
        </w:rPr>
        <w:t>pp.</w:t>
      </w:r>
      <w:r>
        <w:rPr>
          <w:spacing w:val="-10"/>
        </w:rPr>
        <w:t xml:space="preserve"> </w:t>
      </w:r>
      <w:r>
        <w:rPr>
          <w:spacing w:val="-2"/>
        </w:rPr>
        <w:t>215–227, 2023.</w:t>
      </w:r>
    </w:p>
    <w:p w14:paraId="130DA19F" w14:textId="77777777" w:rsidR="00041814" w:rsidRDefault="00BD1F93">
      <w:pPr>
        <w:pStyle w:val="ListParagraph"/>
        <w:numPr>
          <w:ilvl w:val="0"/>
          <w:numId w:val="1"/>
        </w:numPr>
        <w:tabs>
          <w:tab w:val="left" w:pos="506"/>
        </w:tabs>
        <w:ind w:left="506" w:hanging="406"/>
        <w:jc w:val="both"/>
        <w:rPr>
          <w:sz w:val="20"/>
        </w:rPr>
      </w:pPr>
      <w:bookmarkStart w:id="694" w:name="_bookmark46"/>
      <w:bookmarkEnd w:id="694"/>
      <w:r>
        <w:rPr>
          <w:sz w:val="20"/>
        </w:rPr>
        <w:t>L.</w:t>
      </w:r>
      <w:r>
        <w:rPr>
          <w:spacing w:val="34"/>
          <w:sz w:val="20"/>
        </w:rPr>
        <w:t xml:space="preserve"> </w:t>
      </w:r>
      <w:r>
        <w:rPr>
          <w:sz w:val="20"/>
        </w:rPr>
        <w:t>K.</w:t>
      </w:r>
      <w:r>
        <w:rPr>
          <w:spacing w:val="34"/>
          <w:sz w:val="20"/>
        </w:rPr>
        <w:t xml:space="preserve"> </w:t>
      </w:r>
      <w:r>
        <w:rPr>
          <w:sz w:val="20"/>
        </w:rPr>
        <w:t>F.</w:t>
      </w:r>
      <w:r>
        <w:rPr>
          <w:spacing w:val="34"/>
          <w:sz w:val="20"/>
        </w:rPr>
        <w:t xml:space="preserve"> </w:t>
      </w:r>
      <w:r>
        <w:rPr>
          <w:sz w:val="20"/>
        </w:rPr>
        <w:t>Watkins,</w:t>
      </w:r>
      <w:r>
        <w:rPr>
          <w:spacing w:val="39"/>
          <w:sz w:val="20"/>
        </w:rPr>
        <w:t xml:space="preserve"> </w:t>
      </w:r>
      <w:r>
        <w:rPr>
          <w:sz w:val="20"/>
        </w:rPr>
        <w:t>L.</w:t>
      </w:r>
      <w:r>
        <w:rPr>
          <w:spacing w:val="34"/>
          <w:sz w:val="20"/>
        </w:rPr>
        <w:t xml:space="preserve"> </w:t>
      </w:r>
      <w:r>
        <w:rPr>
          <w:sz w:val="20"/>
        </w:rPr>
        <w:t>McGee,</w:t>
      </w:r>
      <w:r>
        <w:rPr>
          <w:spacing w:val="39"/>
          <w:sz w:val="20"/>
        </w:rPr>
        <w:t xml:space="preserve"> </w:t>
      </w:r>
      <w:r>
        <w:rPr>
          <w:sz w:val="20"/>
        </w:rPr>
        <w:t>S.</w:t>
      </w:r>
      <w:r>
        <w:rPr>
          <w:spacing w:val="34"/>
          <w:sz w:val="20"/>
        </w:rPr>
        <w:t xml:space="preserve"> </w:t>
      </w:r>
      <w:r>
        <w:rPr>
          <w:sz w:val="20"/>
        </w:rPr>
        <w:t>J.</w:t>
      </w:r>
      <w:r>
        <w:rPr>
          <w:spacing w:val="35"/>
          <w:sz w:val="20"/>
        </w:rPr>
        <w:t xml:space="preserve"> </w:t>
      </w:r>
      <w:r>
        <w:rPr>
          <w:sz w:val="20"/>
        </w:rPr>
        <w:t>Schrag,</w:t>
      </w:r>
      <w:r>
        <w:rPr>
          <w:spacing w:val="39"/>
          <w:sz w:val="20"/>
        </w:rPr>
        <w:t xml:space="preserve"> </w:t>
      </w:r>
      <w:r>
        <w:rPr>
          <w:sz w:val="20"/>
        </w:rPr>
        <w:t>B.</w:t>
      </w:r>
      <w:r>
        <w:rPr>
          <w:spacing w:val="34"/>
          <w:sz w:val="20"/>
        </w:rPr>
        <w:t xml:space="preserve"> </w:t>
      </w:r>
      <w:r>
        <w:rPr>
          <w:sz w:val="20"/>
        </w:rPr>
        <w:t>Beall,</w:t>
      </w:r>
      <w:r>
        <w:rPr>
          <w:spacing w:val="39"/>
          <w:sz w:val="20"/>
        </w:rPr>
        <w:t xml:space="preserve"> </w:t>
      </w:r>
      <w:r>
        <w:rPr>
          <w:sz w:val="20"/>
        </w:rPr>
        <w:t>J.</w:t>
      </w:r>
      <w:r>
        <w:rPr>
          <w:spacing w:val="34"/>
          <w:sz w:val="20"/>
        </w:rPr>
        <w:t xml:space="preserve"> </w:t>
      </w:r>
      <w:r>
        <w:rPr>
          <w:sz w:val="20"/>
        </w:rPr>
        <w:t>H.</w:t>
      </w:r>
      <w:r>
        <w:rPr>
          <w:spacing w:val="34"/>
          <w:sz w:val="20"/>
        </w:rPr>
        <w:t xml:space="preserve"> </w:t>
      </w:r>
      <w:r>
        <w:rPr>
          <w:sz w:val="20"/>
        </w:rPr>
        <w:t>Jain,</w:t>
      </w:r>
      <w:r>
        <w:rPr>
          <w:spacing w:val="39"/>
          <w:sz w:val="20"/>
        </w:rPr>
        <w:t xml:space="preserve"> </w:t>
      </w:r>
      <w:r>
        <w:rPr>
          <w:sz w:val="20"/>
        </w:rPr>
        <w:t>T.</w:t>
      </w:r>
      <w:r>
        <w:rPr>
          <w:spacing w:val="34"/>
          <w:sz w:val="20"/>
        </w:rPr>
        <w:t xml:space="preserve"> </w:t>
      </w:r>
      <w:r>
        <w:rPr>
          <w:sz w:val="20"/>
        </w:rPr>
        <w:t>Pondo,</w:t>
      </w:r>
      <w:r>
        <w:rPr>
          <w:spacing w:val="39"/>
          <w:sz w:val="20"/>
        </w:rPr>
        <w:t xml:space="preserve"> </w:t>
      </w:r>
      <w:r>
        <w:rPr>
          <w:sz w:val="20"/>
        </w:rPr>
        <w:t>M.</w:t>
      </w:r>
      <w:r>
        <w:rPr>
          <w:spacing w:val="35"/>
          <w:sz w:val="20"/>
        </w:rPr>
        <w:t xml:space="preserve"> </w:t>
      </w:r>
      <w:r>
        <w:rPr>
          <w:sz w:val="20"/>
        </w:rPr>
        <w:t>M.</w:t>
      </w:r>
      <w:r>
        <w:rPr>
          <w:spacing w:val="34"/>
          <w:sz w:val="20"/>
        </w:rPr>
        <w:t xml:space="preserve"> </w:t>
      </w:r>
      <w:r>
        <w:rPr>
          <w:spacing w:val="-2"/>
          <w:sz w:val="20"/>
        </w:rPr>
        <w:t>Farley,</w:t>
      </w:r>
    </w:p>
    <w:p w14:paraId="0CFDFE79" w14:textId="77777777" w:rsidR="00041814" w:rsidRDefault="00BD1F93">
      <w:pPr>
        <w:pStyle w:val="BodyText"/>
        <w:spacing w:before="12" w:line="252" w:lineRule="auto"/>
        <w:ind w:left="510" w:right="118"/>
      </w:pPr>
      <w:r>
        <w:t>L.</w:t>
      </w:r>
      <w:r>
        <w:rPr>
          <w:spacing w:val="-9"/>
        </w:rPr>
        <w:t xml:space="preserve"> </w:t>
      </w:r>
      <w:r>
        <w:t>H.</w:t>
      </w:r>
      <w:r>
        <w:rPr>
          <w:spacing w:val="-9"/>
        </w:rPr>
        <w:t xml:space="preserve"> </w:t>
      </w:r>
      <w:r>
        <w:t>Harrison,</w:t>
      </w:r>
      <w:r>
        <w:rPr>
          <w:spacing w:val="-8"/>
        </w:rPr>
        <w:t xml:space="preserve"> </w:t>
      </w:r>
      <w:r>
        <w:t>S.</w:t>
      </w:r>
      <w:r>
        <w:rPr>
          <w:spacing w:val="-9"/>
        </w:rPr>
        <w:t xml:space="preserve"> </w:t>
      </w:r>
      <w:r>
        <w:t>M.</w:t>
      </w:r>
      <w:r>
        <w:rPr>
          <w:spacing w:val="-9"/>
        </w:rPr>
        <w:t xml:space="preserve"> </w:t>
      </w:r>
      <w:proofErr w:type="spellStart"/>
      <w:r>
        <w:t>Zansky</w:t>
      </w:r>
      <w:proofErr w:type="spellEnd"/>
      <w:r>
        <w:t>,</w:t>
      </w:r>
      <w:r>
        <w:rPr>
          <w:spacing w:val="-8"/>
        </w:rPr>
        <w:t xml:space="preserve"> </w:t>
      </w:r>
      <w:r>
        <w:t>J.</w:t>
      </w:r>
      <w:r>
        <w:rPr>
          <w:spacing w:val="-9"/>
        </w:rPr>
        <w:t xml:space="preserve"> </w:t>
      </w:r>
      <w:r>
        <w:t>Baumbach,</w:t>
      </w:r>
      <w:r>
        <w:rPr>
          <w:spacing w:val="-8"/>
        </w:rPr>
        <w:t xml:space="preserve"> </w:t>
      </w:r>
      <w:r>
        <w:rPr>
          <w:i/>
        </w:rPr>
        <w:t>et</w:t>
      </w:r>
      <w:r>
        <w:rPr>
          <w:i/>
          <w:spacing w:val="-6"/>
        </w:rPr>
        <w:t xml:space="preserve"> </w:t>
      </w:r>
      <w:r>
        <w:rPr>
          <w:i/>
        </w:rPr>
        <w:t>al.</w:t>
      </w:r>
      <w:r>
        <w:t>,</w:t>
      </w:r>
      <w:r>
        <w:rPr>
          <w:spacing w:val="-8"/>
        </w:rPr>
        <w:t xml:space="preserve"> </w:t>
      </w:r>
      <w:r>
        <w:t>“Epidemiology</w:t>
      </w:r>
      <w:r>
        <w:rPr>
          <w:spacing w:val="-9"/>
        </w:rPr>
        <w:t xml:space="preserve"> </w:t>
      </w:r>
      <w:r>
        <w:t>of</w:t>
      </w:r>
      <w:r>
        <w:rPr>
          <w:spacing w:val="-9"/>
        </w:rPr>
        <w:t xml:space="preserve"> </w:t>
      </w:r>
      <w:r>
        <w:t>invasive</w:t>
      </w:r>
      <w:r>
        <w:rPr>
          <w:spacing w:val="-9"/>
        </w:rPr>
        <w:t xml:space="preserve"> </w:t>
      </w:r>
      <w:r>
        <w:t>group</w:t>
      </w:r>
      <w:r>
        <w:rPr>
          <w:spacing w:val="-9"/>
        </w:rPr>
        <w:t xml:space="preserve"> </w:t>
      </w:r>
      <w:r>
        <w:t>b</w:t>
      </w:r>
      <w:r>
        <w:rPr>
          <w:spacing w:val="-9"/>
        </w:rPr>
        <w:t xml:space="preserve"> </w:t>
      </w:r>
      <w:proofErr w:type="spellStart"/>
      <w:r>
        <w:t>strepto</w:t>
      </w:r>
      <w:proofErr w:type="spellEnd"/>
      <w:r>
        <w:t xml:space="preserve">- </w:t>
      </w:r>
      <w:proofErr w:type="spellStart"/>
      <w:r>
        <w:rPr>
          <w:spacing w:val="-2"/>
        </w:rPr>
        <w:t>coccal</w:t>
      </w:r>
      <w:proofErr w:type="spellEnd"/>
      <w:r>
        <w:rPr>
          <w:spacing w:val="-2"/>
        </w:rPr>
        <w:t xml:space="preserve"> infections among nonpregnant adults in the united states, 2008-2016,” </w:t>
      </w:r>
      <w:r>
        <w:rPr>
          <w:i/>
          <w:spacing w:val="-2"/>
        </w:rPr>
        <w:t xml:space="preserve">JAMA internal </w:t>
      </w:r>
      <w:r>
        <w:rPr>
          <w:i/>
        </w:rPr>
        <w:t>medicine</w:t>
      </w:r>
      <w:r>
        <w:t>, vol. 179, no. 4, pp. 479–488, 2019.</w:t>
      </w:r>
    </w:p>
    <w:p w14:paraId="071813CB"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95" w:name="_bookmark47"/>
      <w:bookmarkEnd w:id="695"/>
      <w:r>
        <w:rPr>
          <w:sz w:val="20"/>
        </w:rPr>
        <w:t xml:space="preserve">F. Bianchi-Jassir, P. Paul, K.-N. To, C. Carreras-Abad, A. C. Seale, E. </w:t>
      </w:r>
      <w:proofErr w:type="spellStart"/>
      <w:r>
        <w:rPr>
          <w:sz w:val="20"/>
        </w:rPr>
        <w:t>Jauneikaite</w:t>
      </w:r>
      <w:proofErr w:type="spellEnd"/>
      <w:r>
        <w:rPr>
          <w:sz w:val="20"/>
        </w:rPr>
        <w:t xml:space="preserve">, S. A. Madhi, N. J. Russell, J. Hall, L. Madrid, </w:t>
      </w:r>
      <w:r>
        <w:rPr>
          <w:i/>
          <w:sz w:val="20"/>
        </w:rPr>
        <w:t>et al.</w:t>
      </w:r>
      <w:r>
        <w:rPr>
          <w:sz w:val="20"/>
        </w:rPr>
        <w:t xml:space="preserve">, “Systematic review of group b streptococcal </w:t>
      </w:r>
      <w:r>
        <w:rPr>
          <w:spacing w:val="-2"/>
          <w:sz w:val="20"/>
        </w:rPr>
        <w:t>capsular</w:t>
      </w:r>
      <w:r>
        <w:rPr>
          <w:spacing w:val="-4"/>
          <w:sz w:val="20"/>
        </w:rPr>
        <w:t xml:space="preserve"> </w:t>
      </w:r>
      <w:r>
        <w:rPr>
          <w:spacing w:val="-2"/>
          <w:sz w:val="20"/>
        </w:rPr>
        <w:t>types,</w:t>
      </w:r>
      <w:r>
        <w:rPr>
          <w:spacing w:val="-3"/>
          <w:sz w:val="20"/>
        </w:rPr>
        <w:t xml:space="preserve"> </w:t>
      </w:r>
      <w:r>
        <w:rPr>
          <w:spacing w:val="-2"/>
          <w:sz w:val="20"/>
        </w:rPr>
        <w:t>sequence</w:t>
      </w:r>
      <w:r>
        <w:rPr>
          <w:spacing w:val="-4"/>
          <w:sz w:val="20"/>
        </w:rPr>
        <w:t xml:space="preserve"> </w:t>
      </w:r>
      <w:r>
        <w:rPr>
          <w:spacing w:val="-2"/>
          <w:sz w:val="20"/>
        </w:rPr>
        <w:t>types</w:t>
      </w:r>
      <w:r>
        <w:rPr>
          <w:spacing w:val="-4"/>
          <w:sz w:val="20"/>
        </w:rPr>
        <w:t xml:space="preserve"> </w:t>
      </w:r>
      <w:r>
        <w:rPr>
          <w:spacing w:val="-2"/>
          <w:sz w:val="20"/>
        </w:rPr>
        <w:t>and</w:t>
      </w:r>
      <w:r>
        <w:rPr>
          <w:spacing w:val="-4"/>
          <w:sz w:val="20"/>
        </w:rPr>
        <w:t xml:space="preserve"> </w:t>
      </w:r>
      <w:r>
        <w:rPr>
          <w:spacing w:val="-2"/>
          <w:sz w:val="20"/>
        </w:rPr>
        <w:t>surface</w:t>
      </w:r>
      <w:r>
        <w:rPr>
          <w:spacing w:val="-4"/>
          <w:sz w:val="20"/>
        </w:rPr>
        <w:t xml:space="preserve"> </w:t>
      </w:r>
      <w:r>
        <w:rPr>
          <w:spacing w:val="-2"/>
          <w:sz w:val="20"/>
        </w:rPr>
        <w:t>proteins</w:t>
      </w:r>
      <w:r>
        <w:rPr>
          <w:spacing w:val="-4"/>
          <w:sz w:val="20"/>
        </w:rPr>
        <w:t xml:space="preserve"> </w:t>
      </w:r>
      <w:r>
        <w:rPr>
          <w:spacing w:val="-2"/>
          <w:sz w:val="20"/>
        </w:rPr>
        <w:t>as</w:t>
      </w:r>
      <w:r>
        <w:rPr>
          <w:spacing w:val="-4"/>
          <w:sz w:val="20"/>
        </w:rPr>
        <w:t xml:space="preserve"> </w:t>
      </w:r>
      <w:r>
        <w:rPr>
          <w:spacing w:val="-2"/>
          <w:sz w:val="20"/>
        </w:rPr>
        <w:t>potential</w:t>
      </w:r>
      <w:r>
        <w:rPr>
          <w:spacing w:val="-4"/>
          <w:sz w:val="20"/>
        </w:rPr>
        <w:t xml:space="preserve"> </w:t>
      </w:r>
      <w:r>
        <w:rPr>
          <w:spacing w:val="-2"/>
          <w:sz w:val="20"/>
        </w:rPr>
        <w:t>vaccine</w:t>
      </w:r>
      <w:r>
        <w:rPr>
          <w:spacing w:val="-4"/>
          <w:sz w:val="20"/>
        </w:rPr>
        <w:t xml:space="preserve"> </w:t>
      </w:r>
      <w:r>
        <w:rPr>
          <w:spacing w:val="-2"/>
          <w:sz w:val="20"/>
        </w:rPr>
        <w:t>candidates,”</w:t>
      </w:r>
      <w:r>
        <w:rPr>
          <w:sz w:val="20"/>
        </w:rPr>
        <w:t xml:space="preserve"> </w:t>
      </w:r>
      <w:r>
        <w:rPr>
          <w:i/>
          <w:spacing w:val="-2"/>
          <w:sz w:val="20"/>
        </w:rPr>
        <w:t>Vaccine</w:t>
      </w:r>
      <w:r>
        <w:rPr>
          <w:spacing w:val="-2"/>
          <w:sz w:val="20"/>
        </w:rPr>
        <w:t xml:space="preserve">, </w:t>
      </w:r>
      <w:r>
        <w:rPr>
          <w:sz w:val="20"/>
        </w:rPr>
        <w:t>vol.</w:t>
      </w:r>
      <w:r>
        <w:rPr>
          <w:spacing w:val="-6"/>
          <w:sz w:val="20"/>
        </w:rPr>
        <w:t xml:space="preserve"> </w:t>
      </w:r>
      <w:r>
        <w:rPr>
          <w:sz w:val="20"/>
        </w:rPr>
        <w:t>38,</w:t>
      </w:r>
      <w:r>
        <w:rPr>
          <w:spacing w:val="-5"/>
          <w:sz w:val="20"/>
        </w:rPr>
        <w:t xml:space="preserve"> </w:t>
      </w:r>
      <w:r>
        <w:rPr>
          <w:sz w:val="20"/>
        </w:rPr>
        <w:t>no.</w:t>
      </w:r>
      <w:r>
        <w:rPr>
          <w:spacing w:val="-5"/>
          <w:sz w:val="20"/>
        </w:rPr>
        <w:t xml:space="preserve"> </w:t>
      </w:r>
      <w:r>
        <w:rPr>
          <w:sz w:val="20"/>
        </w:rPr>
        <w:t>43,</w:t>
      </w:r>
      <w:r>
        <w:rPr>
          <w:spacing w:val="-5"/>
          <w:sz w:val="20"/>
        </w:rPr>
        <w:t xml:space="preserve"> </w:t>
      </w:r>
      <w:r>
        <w:rPr>
          <w:sz w:val="20"/>
        </w:rPr>
        <w:t>pp.</w:t>
      </w:r>
      <w:r>
        <w:rPr>
          <w:spacing w:val="-5"/>
          <w:sz w:val="20"/>
        </w:rPr>
        <w:t xml:space="preserve"> </w:t>
      </w:r>
      <w:r>
        <w:rPr>
          <w:sz w:val="20"/>
        </w:rPr>
        <w:t>6682–6694,</w:t>
      </w:r>
      <w:r>
        <w:rPr>
          <w:spacing w:val="-6"/>
          <w:sz w:val="20"/>
        </w:rPr>
        <w:t xml:space="preserve"> </w:t>
      </w:r>
      <w:r>
        <w:rPr>
          <w:sz w:val="20"/>
        </w:rPr>
        <w:t>2020.</w:t>
      </w:r>
    </w:p>
    <w:p w14:paraId="41BC1030"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r>
        <w:rPr>
          <w:sz w:val="20"/>
        </w:rPr>
        <w:t xml:space="preserve">S. </w:t>
      </w:r>
      <w:proofErr w:type="spellStart"/>
      <w:r>
        <w:rPr>
          <w:sz w:val="20"/>
        </w:rPr>
        <w:t>Bellais</w:t>
      </w:r>
      <w:proofErr w:type="spellEnd"/>
      <w:r>
        <w:rPr>
          <w:sz w:val="20"/>
        </w:rPr>
        <w:t xml:space="preserve">, A. Six, A. Fouet, M. Longo, N. </w:t>
      </w:r>
      <w:proofErr w:type="spellStart"/>
      <w:r>
        <w:rPr>
          <w:sz w:val="20"/>
        </w:rPr>
        <w:t>Dmytruk</w:t>
      </w:r>
      <w:proofErr w:type="spellEnd"/>
      <w:r>
        <w:rPr>
          <w:sz w:val="20"/>
        </w:rPr>
        <w:t>, P. Glaser, P. Trieu-</w:t>
      </w:r>
      <w:proofErr w:type="spellStart"/>
      <w:r>
        <w:rPr>
          <w:sz w:val="20"/>
        </w:rPr>
        <w:t>Cuot</w:t>
      </w:r>
      <w:proofErr w:type="spellEnd"/>
      <w:r>
        <w:rPr>
          <w:sz w:val="20"/>
        </w:rPr>
        <w:t xml:space="preserve">, and C. </w:t>
      </w:r>
      <w:proofErr w:type="spellStart"/>
      <w:r>
        <w:rPr>
          <w:sz w:val="20"/>
        </w:rPr>
        <w:t>Poyart</w:t>
      </w:r>
      <w:proofErr w:type="spellEnd"/>
      <w:r>
        <w:rPr>
          <w:sz w:val="20"/>
        </w:rPr>
        <w:t>, “Capsular switching in group b streptococcus cc17 hypervirulent clone:</w:t>
      </w:r>
      <w:r>
        <w:rPr>
          <w:spacing w:val="40"/>
          <w:sz w:val="20"/>
        </w:rPr>
        <w:t xml:space="preserve"> </w:t>
      </w:r>
      <w:r>
        <w:rPr>
          <w:sz w:val="20"/>
        </w:rPr>
        <w:t xml:space="preserve">a future challenge </w:t>
      </w:r>
      <w:r>
        <w:rPr>
          <w:spacing w:val="-2"/>
          <w:sz w:val="20"/>
        </w:rPr>
        <w:t>for polysaccharide vaccine development,”</w:t>
      </w:r>
      <w:r>
        <w:rPr>
          <w:spacing w:val="13"/>
          <w:sz w:val="20"/>
        </w:rPr>
        <w:t xml:space="preserve"> </w:t>
      </w:r>
      <w:r>
        <w:rPr>
          <w:i/>
          <w:spacing w:val="-2"/>
          <w:sz w:val="20"/>
        </w:rPr>
        <w:t>The</w:t>
      </w:r>
      <w:r>
        <w:rPr>
          <w:i/>
          <w:sz w:val="20"/>
        </w:rPr>
        <w:t xml:space="preserve"> </w:t>
      </w:r>
      <w:r>
        <w:rPr>
          <w:i/>
          <w:spacing w:val="-2"/>
          <w:sz w:val="20"/>
        </w:rPr>
        <w:t>Journal</w:t>
      </w:r>
      <w:r>
        <w:rPr>
          <w:i/>
          <w:sz w:val="20"/>
        </w:rPr>
        <w:t xml:space="preserve"> </w:t>
      </w:r>
      <w:r>
        <w:rPr>
          <w:i/>
          <w:spacing w:val="-2"/>
          <w:sz w:val="20"/>
        </w:rPr>
        <w:t>of</w:t>
      </w:r>
      <w:r>
        <w:rPr>
          <w:i/>
          <w:sz w:val="20"/>
        </w:rPr>
        <w:t xml:space="preserve"> </w:t>
      </w:r>
      <w:r>
        <w:rPr>
          <w:i/>
          <w:spacing w:val="-2"/>
          <w:sz w:val="20"/>
        </w:rPr>
        <w:t>infectious</w:t>
      </w:r>
      <w:r>
        <w:rPr>
          <w:i/>
          <w:sz w:val="20"/>
        </w:rPr>
        <w:t xml:space="preserve"> </w:t>
      </w:r>
      <w:r>
        <w:rPr>
          <w:i/>
          <w:spacing w:val="-2"/>
          <w:sz w:val="20"/>
        </w:rPr>
        <w:t>diseases</w:t>
      </w:r>
      <w:r>
        <w:rPr>
          <w:spacing w:val="-2"/>
          <w:sz w:val="20"/>
        </w:rPr>
        <w:t>, vol. 206, no. 11,</w:t>
      </w:r>
    </w:p>
    <w:p w14:paraId="66C5D92D" w14:textId="77777777" w:rsidR="00041814" w:rsidRDefault="00BD1F93">
      <w:pPr>
        <w:pStyle w:val="BodyText"/>
        <w:spacing w:before="2"/>
        <w:ind w:left="510"/>
      </w:pPr>
      <w:r>
        <w:rPr>
          <w:spacing w:val="-2"/>
        </w:rPr>
        <w:t>pp.</w:t>
      </w:r>
      <w:r>
        <w:rPr>
          <w:spacing w:val="1"/>
        </w:rPr>
        <w:t xml:space="preserve"> </w:t>
      </w:r>
      <w:r>
        <w:rPr>
          <w:spacing w:val="-2"/>
        </w:rPr>
        <w:t>1745–1752,</w:t>
      </w:r>
      <w:r>
        <w:rPr>
          <w:spacing w:val="1"/>
        </w:rPr>
        <w:t xml:space="preserve"> </w:t>
      </w:r>
      <w:r>
        <w:rPr>
          <w:spacing w:val="-2"/>
        </w:rPr>
        <w:t>2012.</w:t>
      </w:r>
    </w:p>
    <w:p w14:paraId="4F298816" w14:textId="77777777" w:rsidR="00041814" w:rsidRDefault="00BD1F93">
      <w:pPr>
        <w:pStyle w:val="ListParagraph"/>
        <w:numPr>
          <w:ilvl w:val="0"/>
          <w:numId w:val="1"/>
        </w:numPr>
        <w:tabs>
          <w:tab w:val="left" w:pos="506"/>
          <w:tab w:val="left" w:pos="510"/>
        </w:tabs>
        <w:spacing w:before="171" w:line="252" w:lineRule="auto"/>
        <w:ind w:right="117" w:hanging="410"/>
        <w:jc w:val="both"/>
        <w:rPr>
          <w:sz w:val="20"/>
        </w:rPr>
      </w:pPr>
      <w:bookmarkStart w:id="696" w:name="_bookmark48"/>
      <w:bookmarkEnd w:id="696"/>
      <w:r>
        <w:rPr>
          <w:sz w:val="20"/>
        </w:rPr>
        <w:t xml:space="preserve">N. J. Croucher, J. A. Finkelstein, S. I. Pelton, P. K. Mitchell, G. M. Lee, J. Parkhill, S. D. Bentley, W. P. </w:t>
      </w:r>
      <w:proofErr w:type="spellStart"/>
      <w:r>
        <w:rPr>
          <w:sz w:val="20"/>
        </w:rPr>
        <w:t>Hanage</w:t>
      </w:r>
      <w:proofErr w:type="spellEnd"/>
      <w:r>
        <w:rPr>
          <w:sz w:val="20"/>
        </w:rPr>
        <w:t xml:space="preserve">, and M. </w:t>
      </w:r>
      <w:proofErr w:type="spellStart"/>
      <w:r>
        <w:rPr>
          <w:sz w:val="20"/>
        </w:rPr>
        <w:t>Lipsitch</w:t>
      </w:r>
      <w:proofErr w:type="spellEnd"/>
      <w:r>
        <w:rPr>
          <w:sz w:val="20"/>
        </w:rPr>
        <w:t xml:space="preserve">, “Population genomics of post-vaccine changes in </w:t>
      </w:r>
      <w:r>
        <w:rPr>
          <w:spacing w:val="-2"/>
          <w:sz w:val="20"/>
        </w:rPr>
        <w:t>pneumococcal epidemiology,”</w:t>
      </w:r>
      <w:r>
        <w:rPr>
          <w:spacing w:val="15"/>
          <w:sz w:val="20"/>
        </w:rPr>
        <w:t xml:space="preserve"> </w:t>
      </w:r>
      <w:r>
        <w:rPr>
          <w:i/>
          <w:spacing w:val="-2"/>
          <w:sz w:val="20"/>
        </w:rPr>
        <w:t>Nature</w:t>
      </w:r>
      <w:r>
        <w:rPr>
          <w:i/>
          <w:sz w:val="20"/>
        </w:rPr>
        <w:t xml:space="preserve"> </w:t>
      </w:r>
      <w:r>
        <w:rPr>
          <w:i/>
          <w:spacing w:val="-2"/>
          <w:sz w:val="20"/>
        </w:rPr>
        <w:t>genetics</w:t>
      </w:r>
      <w:r>
        <w:rPr>
          <w:spacing w:val="-2"/>
          <w:sz w:val="20"/>
        </w:rPr>
        <w:t>, vol. 45, no. 6, pp. 656–663, 2013.</w:t>
      </w:r>
    </w:p>
    <w:p w14:paraId="07568DAF"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697" w:name="_bookmark49"/>
      <w:bookmarkEnd w:id="697"/>
      <w:r>
        <w:rPr>
          <w:sz w:val="20"/>
        </w:rPr>
        <w:t>A.</w:t>
      </w:r>
      <w:r>
        <w:rPr>
          <w:spacing w:val="40"/>
          <w:sz w:val="20"/>
        </w:rPr>
        <w:t xml:space="preserve"> </w:t>
      </w:r>
      <w:proofErr w:type="spellStart"/>
      <w:r>
        <w:rPr>
          <w:sz w:val="20"/>
        </w:rPr>
        <w:t>Dobrut</w:t>
      </w:r>
      <w:proofErr w:type="spellEnd"/>
      <w:r>
        <w:rPr>
          <w:spacing w:val="40"/>
          <w:sz w:val="20"/>
        </w:rPr>
        <w:t xml:space="preserve"> </w:t>
      </w:r>
      <w:r>
        <w:rPr>
          <w:sz w:val="20"/>
        </w:rPr>
        <w:t>and</w:t>
      </w:r>
      <w:r>
        <w:rPr>
          <w:spacing w:val="40"/>
          <w:sz w:val="20"/>
        </w:rPr>
        <w:t xml:space="preserve"> </w:t>
      </w:r>
      <w:r>
        <w:rPr>
          <w:sz w:val="20"/>
        </w:rPr>
        <w:t>M.</w:t>
      </w:r>
      <w:r>
        <w:rPr>
          <w:spacing w:val="40"/>
          <w:sz w:val="20"/>
        </w:rPr>
        <w:t xml:space="preserve"> </w:t>
      </w:r>
      <w:proofErr w:type="spellStart"/>
      <w:r>
        <w:rPr>
          <w:sz w:val="20"/>
        </w:rPr>
        <w:t>Brzychczy-Włoch</w:t>
      </w:r>
      <w:proofErr w:type="spellEnd"/>
      <w:r>
        <w:rPr>
          <w:sz w:val="20"/>
        </w:rPr>
        <w:t>,</w:t>
      </w:r>
      <w:r>
        <w:rPr>
          <w:spacing w:val="40"/>
          <w:sz w:val="20"/>
        </w:rPr>
        <w:t xml:space="preserve"> </w:t>
      </w:r>
      <w:r>
        <w:rPr>
          <w:sz w:val="20"/>
        </w:rPr>
        <w:t>“Immunogenic</w:t>
      </w:r>
      <w:r>
        <w:rPr>
          <w:spacing w:val="40"/>
          <w:sz w:val="20"/>
        </w:rPr>
        <w:t xml:space="preserve"> </w:t>
      </w:r>
      <w:r>
        <w:rPr>
          <w:sz w:val="20"/>
        </w:rPr>
        <w:t>proteins</w:t>
      </w:r>
      <w:r>
        <w:rPr>
          <w:spacing w:val="40"/>
          <w:sz w:val="20"/>
        </w:rPr>
        <w:t xml:space="preserve"> </w:t>
      </w:r>
      <w:r>
        <w:rPr>
          <w:sz w:val="20"/>
        </w:rPr>
        <w:t>of</w:t>
      </w:r>
      <w:r>
        <w:rPr>
          <w:spacing w:val="40"/>
          <w:sz w:val="20"/>
        </w:rPr>
        <w:t xml:space="preserve"> </w:t>
      </w:r>
      <w:r>
        <w:rPr>
          <w:sz w:val="20"/>
        </w:rPr>
        <w:t>group</w:t>
      </w:r>
      <w:r>
        <w:rPr>
          <w:spacing w:val="40"/>
          <w:sz w:val="20"/>
        </w:rPr>
        <w:t xml:space="preserve"> </w:t>
      </w:r>
      <w:r>
        <w:rPr>
          <w:sz w:val="20"/>
        </w:rPr>
        <w:t>b</w:t>
      </w:r>
      <w:r>
        <w:rPr>
          <w:spacing w:val="40"/>
          <w:sz w:val="20"/>
        </w:rPr>
        <w:t xml:space="preserve"> </w:t>
      </w:r>
      <w:proofErr w:type="spellStart"/>
      <w:r>
        <w:rPr>
          <w:sz w:val="20"/>
        </w:rPr>
        <w:t>streptococ</w:t>
      </w:r>
      <w:proofErr w:type="spellEnd"/>
      <w:r>
        <w:rPr>
          <w:sz w:val="20"/>
        </w:rPr>
        <w:t xml:space="preserve">- </w:t>
      </w:r>
      <w:proofErr w:type="spellStart"/>
      <w:r>
        <w:rPr>
          <w:sz w:val="20"/>
        </w:rPr>
        <w:t>cus</w:t>
      </w:r>
      <w:proofErr w:type="spellEnd"/>
      <w:r>
        <w:rPr>
          <w:sz w:val="20"/>
        </w:rPr>
        <w:t xml:space="preserve">—potential antigens in immunodiagnostic assay for </w:t>
      </w:r>
      <w:proofErr w:type="spellStart"/>
      <w:r>
        <w:rPr>
          <w:sz w:val="20"/>
        </w:rPr>
        <w:t>gbs</w:t>
      </w:r>
      <w:proofErr w:type="spellEnd"/>
      <w:r>
        <w:rPr>
          <w:sz w:val="20"/>
        </w:rPr>
        <w:t xml:space="preserve"> detection,” </w:t>
      </w:r>
      <w:r>
        <w:rPr>
          <w:i/>
          <w:sz w:val="20"/>
        </w:rPr>
        <w:t>Pathogens</w:t>
      </w:r>
      <w:r>
        <w:rPr>
          <w:sz w:val="20"/>
        </w:rPr>
        <w:t>, vol. 11, no. 1, p. 43, 2021.</w:t>
      </w:r>
    </w:p>
    <w:p w14:paraId="1E863650"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698" w:name="_bookmark50"/>
      <w:bookmarkEnd w:id="698"/>
      <w:r>
        <w:rPr>
          <w:sz w:val="20"/>
        </w:rPr>
        <w:t xml:space="preserve">J. R. </w:t>
      </w:r>
      <w:proofErr w:type="spellStart"/>
      <w:r>
        <w:rPr>
          <w:sz w:val="20"/>
        </w:rPr>
        <w:t>Verani</w:t>
      </w:r>
      <w:proofErr w:type="spellEnd"/>
      <w:r>
        <w:rPr>
          <w:sz w:val="20"/>
        </w:rPr>
        <w:t xml:space="preserve">, L. McGee, S. J. Schrag, </w:t>
      </w:r>
      <w:r>
        <w:rPr>
          <w:i/>
          <w:sz w:val="20"/>
        </w:rPr>
        <w:t>et al.</w:t>
      </w:r>
      <w:r>
        <w:rPr>
          <w:sz w:val="20"/>
        </w:rPr>
        <w:t>, “Prevention of perinatal group b streptococcal disease:</w:t>
      </w:r>
      <w:r>
        <w:rPr>
          <w:spacing w:val="15"/>
          <w:sz w:val="20"/>
        </w:rPr>
        <w:t xml:space="preserve"> </w:t>
      </w:r>
      <w:r>
        <w:rPr>
          <w:sz w:val="20"/>
        </w:rPr>
        <w:t>revised</w:t>
      </w:r>
      <w:r>
        <w:rPr>
          <w:spacing w:val="-1"/>
          <w:sz w:val="20"/>
        </w:rPr>
        <w:t xml:space="preserve"> </w:t>
      </w:r>
      <w:r>
        <w:rPr>
          <w:sz w:val="20"/>
        </w:rPr>
        <w:t>guidelines</w:t>
      </w:r>
      <w:r>
        <w:rPr>
          <w:spacing w:val="-1"/>
          <w:sz w:val="20"/>
        </w:rPr>
        <w:t xml:space="preserve"> </w:t>
      </w:r>
      <w:r>
        <w:rPr>
          <w:sz w:val="20"/>
        </w:rPr>
        <w:t>from</w:t>
      </w:r>
      <w:r>
        <w:rPr>
          <w:spacing w:val="-1"/>
          <w:sz w:val="20"/>
        </w:rPr>
        <w:t xml:space="preserve"> </w:t>
      </w:r>
      <w:proofErr w:type="spellStart"/>
      <w:r>
        <w:rPr>
          <w:sz w:val="20"/>
        </w:rPr>
        <w:t>cdc</w:t>
      </w:r>
      <w:proofErr w:type="spellEnd"/>
      <w:r>
        <w:rPr>
          <w:sz w:val="20"/>
        </w:rPr>
        <w:t>,</w:t>
      </w:r>
      <w:r>
        <w:rPr>
          <w:spacing w:val="-1"/>
          <w:sz w:val="20"/>
        </w:rPr>
        <w:t xml:space="preserve"> </w:t>
      </w:r>
      <w:r>
        <w:rPr>
          <w:sz w:val="20"/>
        </w:rPr>
        <w:t>2010,”</w:t>
      </w:r>
      <w:r>
        <w:rPr>
          <w:spacing w:val="10"/>
          <w:sz w:val="20"/>
        </w:rPr>
        <w:t xml:space="preserve"> </w:t>
      </w:r>
      <w:r>
        <w:rPr>
          <w:sz w:val="20"/>
        </w:rPr>
        <w:t>2010.</w:t>
      </w:r>
    </w:p>
    <w:p w14:paraId="1DDE5655"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75A2C85A" w14:textId="77777777" w:rsidR="00041814" w:rsidRDefault="00BD1F93">
      <w:pPr>
        <w:pStyle w:val="ListParagraph"/>
        <w:numPr>
          <w:ilvl w:val="0"/>
          <w:numId w:val="1"/>
        </w:numPr>
        <w:tabs>
          <w:tab w:val="left" w:pos="506"/>
          <w:tab w:val="left" w:pos="510"/>
        </w:tabs>
        <w:spacing w:before="92" w:line="252" w:lineRule="auto"/>
        <w:ind w:right="115" w:hanging="410"/>
        <w:jc w:val="both"/>
        <w:rPr>
          <w:sz w:val="20"/>
        </w:rPr>
      </w:pPr>
      <w:bookmarkStart w:id="699" w:name="_bookmark51"/>
      <w:bookmarkEnd w:id="699"/>
      <w:r>
        <w:rPr>
          <w:sz w:val="20"/>
        </w:rPr>
        <w:lastRenderedPageBreak/>
        <w:t xml:space="preserve">B. L. </w:t>
      </w:r>
      <w:proofErr w:type="spellStart"/>
      <w:r>
        <w:rPr>
          <w:sz w:val="20"/>
        </w:rPr>
        <w:t>Pineles</w:t>
      </w:r>
      <w:proofErr w:type="spellEnd"/>
      <w:r>
        <w:rPr>
          <w:sz w:val="20"/>
        </w:rPr>
        <w:t xml:space="preserve">, K. E. Goodman, L. </w:t>
      </w:r>
      <w:proofErr w:type="spellStart"/>
      <w:r>
        <w:rPr>
          <w:sz w:val="20"/>
        </w:rPr>
        <w:t>Pineles</w:t>
      </w:r>
      <w:proofErr w:type="spellEnd"/>
      <w:r>
        <w:rPr>
          <w:sz w:val="20"/>
        </w:rPr>
        <w:t xml:space="preserve">, and A. D. Harris, “Appropriate antibiotic use for </w:t>
      </w:r>
      <w:r>
        <w:rPr>
          <w:spacing w:val="-2"/>
          <w:sz w:val="20"/>
        </w:rPr>
        <w:t>group</w:t>
      </w:r>
      <w:r>
        <w:rPr>
          <w:spacing w:val="-5"/>
          <w:sz w:val="20"/>
        </w:rPr>
        <w:t xml:space="preserve"> </w:t>
      </w:r>
      <w:r>
        <w:rPr>
          <w:spacing w:val="-2"/>
          <w:sz w:val="20"/>
        </w:rPr>
        <w:t>b</w:t>
      </w:r>
      <w:r>
        <w:rPr>
          <w:spacing w:val="-6"/>
          <w:sz w:val="20"/>
        </w:rPr>
        <w:t xml:space="preserve"> </w:t>
      </w:r>
      <w:r>
        <w:rPr>
          <w:spacing w:val="-2"/>
          <w:sz w:val="20"/>
        </w:rPr>
        <w:t>streptococcus</w:t>
      </w:r>
      <w:r>
        <w:rPr>
          <w:spacing w:val="-5"/>
          <w:sz w:val="20"/>
        </w:rPr>
        <w:t xml:space="preserve"> </w:t>
      </w:r>
      <w:r>
        <w:rPr>
          <w:spacing w:val="-2"/>
          <w:sz w:val="20"/>
        </w:rPr>
        <w:t>prophylaxis</w:t>
      </w:r>
      <w:r>
        <w:rPr>
          <w:spacing w:val="-5"/>
          <w:sz w:val="20"/>
        </w:rPr>
        <w:t xml:space="preserve"> </w:t>
      </w:r>
      <w:r>
        <w:rPr>
          <w:spacing w:val="-2"/>
          <w:sz w:val="20"/>
        </w:rPr>
        <w:t>among</w:t>
      </w:r>
      <w:r>
        <w:rPr>
          <w:spacing w:val="-6"/>
          <w:sz w:val="20"/>
        </w:rPr>
        <w:t xml:space="preserve"> </w:t>
      </w:r>
      <w:r>
        <w:rPr>
          <w:spacing w:val="-2"/>
          <w:sz w:val="20"/>
        </w:rPr>
        <w:t>penicillin-allergic</w:t>
      </w:r>
      <w:r>
        <w:rPr>
          <w:spacing w:val="-5"/>
          <w:sz w:val="20"/>
        </w:rPr>
        <w:t xml:space="preserve"> </w:t>
      </w:r>
      <w:r>
        <w:rPr>
          <w:spacing w:val="-2"/>
          <w:sz w:val="20"/>
        </w:rPr>
        <w:t>patients</w:t>
      </w:r>
      <w:r>
        <w:rPr>
          <w:spacing w:val="-5"/>
          <w:sz w:val="20"/>
        </w:rPr>
        <w:t xml:space="preserve"> </w:t>
      </w:r>
      <w:r>
        <w:rPr>
          <w:spacing w:val="-2"/>
          <w:sz w:val="20"/>
        </w:rPr>
        <w:t>in</w:t>
      </w:r>
      <w:r>
        <w:rPr>
          <w:spacing w:val="-6"/>
          <w:sz w:val="20"/>
        </w:rPr>
        <w:t xml:space="preserve"> </w:t>
      </w:r>
      <w:r>
        <w:rPr>
          <w:spacing w:val="-2"/>
          <w:sz w:val="20"/>
        </w:rPr>
        <w:t>academic</w:t>
      </w:r>
      <w:r>
        <w:rPr>
          <w:spacing w:val="-6"/>
          <w:sz w:val="20"/>
        </w:rPr>
        <w:t xml:space="preserve"> </w:t>
      </w:r>
      <w:r>
        <w:rPr>
          <w:spacing w:val="-2"/>
          <w:sz w:val="20"/>
        </w:rPr>
        <w:t>and</w:t>
      </w:r>
      <w:r>
        <w:rPr>
          <w:spacing w:val="-5"/>
          <w:sz w:val="20"/>
        </w:rPr>
        <w:t xml:space="preserve"> </w:t>
      </w:r>
      <w:proofErr w:type="spellStart"/>
      <w:r>
        <w:rPr>
          <w:spacing w:val="-2"/>
          <w:sz w:val="20"/>
        </w:rPr>
        <w:t>nonaca</w:t>
      </w:r>
      <w:proofErr w:type="spellEnd"/>
      <w:r>
        <w:rPr>
          <w:spacing w:val="-2"/>
          <w:sz w:val="20"/>
        </w:rPr>
        <w:t xml:space="preserve">- </w:t>
      </w:r>
      <w:r>
        <w:rPr>
          <w:sz w:val="20"/>
        </w:rPr>
        <w:t xml:space="preserve">demic hospitals,” in </w:t>
      </w:r>
      <w:r>
        <w:rPr>
          <w:i/>
          <w:sz w:val="20"/>
        </w:rPr>
        <w:t>Open Forum Infectious Diseases</w:t>
      </w:r>
      <w:r>
        <w:rPr>
          <w:sz w:val="20"/>
        </w:rPr>
        <w:t>, vol. 9, p. ofac514, Oxford University Press US, 2022.</w:t>
      </w:r>
    </w:p>
    <w:sectPr w:rsidR="00041814">
      <w:pgSz w:w="11910" w:h="16840"/>
      <w:pgMar w:top="1040" w:right="1580" w:bottom="720" w:left="1600" w:header="0" w:footer="52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Britto, Carl" w:date="2025-01-09T08:57:00Z" w:initials="CDB">
    <w:p w14:paraId="3BCF87D6" w14:textId="77777777" w:rsidR="00FB7A3A" w:rsidRDefault="00FB7A3A" w:rsidP="00FB7A3A">
      <w:r>
        <w:rPr>
          <w:rStyle w:val="CommentReference"/>
        </w:rPr>
        <w:annotationRef/>
      </w:r>
      <w:r>
        <w:rPr>
          <w:sz w:val="20"/>
          <w:szCs w:val="20"/>
        </w:rPr>
        <w:t>From a clinical stand point this makes no difference. We do not treat LOD and VLOD differently and the prevention strategies will also be the same here i.e.  vaccines or an immunotherapeutic. I would remove this sentence</w:t>
      </w:r>
    </w:p>
  </w:comment>
  <w:comment w:id="13" w:author="Malley, Richard" w:date="2025-01-16T17:26:00Z" w:initials="RM">
    <w:p w14:paraId="239AE4C0" w14:textId="77777777" w:rsidR="00FB7A3A" w:rsidRDefault="00FB7A3A" w:rsidP="00FB7A3A">
      <w:r>
        <w:rPr>
          <w:rStyle w:val="CommentReference"/>
        </w:rPr>
        <w:annotationRef/>
      </w:r>
      <w:r>
        <w:rPr>
          <w:sz w:val="20"/>
          <w:szCs w:val="20"/>
        </w:rPr>
        <w:t xml:space="preserve">It would be OK to say that you wish to look both at LOD and VLOD, but i am uncomfortable with the suggestion that we will provide a better understanding of the differences between the two. For one, the topic (not necessarily the genomics) has been looked at before in several articles and no differences were found except for a higher rate of prematurity in the VLOD (BTW, we need to address this somewhere in the paper), and secondly it suggests to the reader that this comparison is the MAIN goal of the paper. It isn’t. </w:t>
      </w:r>
    </w:p>
  </w:comment>
  <w:comment w:id="14" w:author="Cavalli, Lea" w:date="2025-01-22T09:12:00Z" w:initials="LC">
    <w:p w14:paraId="08466296" w14:textId="77777777" w:rsidR="00023148" w:rsidRDefault="00FB7A3A" w:rsidP="00023148">
      <w:pPr>
        <w:pStyle w:val="CommentText"/>
      </w:pPr>
      <w:r>
        <w:rPr>
          <w:rStyle w:val="CommentReference"/>
        </w:rPr>
        <w:annotationRef/>
      </w:r>
      <w:r w:rsidR="00023148">
        <w:t xml:space="preserve">Sure, </w:t>
      </w:r>
      <w:r w:rsidR="00023148">
        <w:rPr>
          <w:color w:val="374151"/>
          <w:highlight w:val="white"/>
        </w:rPr>
        <w:t>we don't need to present these as novel findings, particularly from a clinical perspective. Instead, we can concentrate on describing the genomic differences between the strains causing LOD and VLOD.</w:t>
      </w:r>
      <w:r w:rsidR="00023148">
        <w:t xml:space="preserve"> </w:t>
      </w:r>
    </w:p>
  </w:comment>
  <w:comment w:id="19" w:author="Britto, Carl" w:date="2025-01-09T09:07:00Z" w:initials="CDB">
    <w:p w14:paraId="2D85C782" w14:textId="139C2423" w:rsidR="00290367" w:rsidRDefault="00290367" w:rsidP="00290367">
      <w:r>
        <w:rPr>
          <w:rStyle w:val="CommentReference"/>
        </w:rPr>
        <w:annotationRef/>
      </w:r>
      <w:r>
        <w:rPr>
          <w:color w:val="000000"/>
          <w:sz w:val="20"/>
          <w:szCs w:val="20"/>
        </w:rPr>
        <w:t xml:space="preserve">There would be no reason for any clinical differences in LOD vs VLOD </w:t>
      </w:r>
    </w:p>
  </w:comment>
  <w:comment w:id="20" w:author="Cavalli, Lea" w:date="2025-01-23T14:52:00Z" w:initials="LC">
    <w:p w14:paraId="517888ED" w14:textId="77777777" w:rsidR="006F3C1B" w:rsidRDefault="006F3C1B" w:rsidP="006F3C1B">
      <w:pPr>
        <w:pStyle w:val="CommentText"/>
      </w:pPr>
      <w:r>
        <w:rPr>
          <w:rStyle w:val="CommentReference"/>
        </w:rPr>
        <w:annotationRef/>
      </w:r>
      <w:r>
        <w:t>Noted, thanks. We have changed our phrasing to emphasize that we are interested in identifying bacteriological differences here, rather the already well known lack of clinical differences.</w:t>
      </w:r>
    </w:p>
  </w:comment>
  <w:comment w:id="22" w:author="Malley, Richard" w:date="2025-01-16T17:28:00Z" w:initials="RM">
    <w:p w14:paraId="460F52A8" w14:textId="5A3C5E42" w:rsidR="00642C20" w:rsidRDefault="00642C20" w:rsidP="00642C20">
      <w:r>
        <w:rPr>
          <w:rStyle w:val="CommentReference"/>
        </w:rPr>
        <w:annotationRef/>
      </w:r>
      <w:r>
        <w:rPr>
          <w:color w:val="000000"/>
          <w:sz w:val="20"/>
          <w:szCs w:val="20"/>
        </w:rPr>
        <w:t>what insights, really? nothing new regarding the comparison — i am unconvinced by the switch in focus</w:t>
      </w:r>
    </w:p>
  </w:comment>
  <w:comment w:id="23" w:author="Malley, Richard" w:date="2025-01-16T17:31:00Z" w:initials="RM">
    <w:p w14:paraId="69D37FFB" w14:textId="77777777" w:rsidR="00642C20" w:rsidRDefault="00642C20" w:rsidP="00642C20">
      <w:r>
        <w:rPr>
          <w:rStyle w:val="CommentReference"/>
        </w:rPr>
        <w:annotationRef/>
      </w:r>
      <w:r>
        <w:rPr>
          <w:color w:val="000000"/>
          <w:sz w:val="20"/>
          <w:szCs w:val="20"/>
        </w:rPr>
        <w:t xml:space="preserve">To make my feelings clearer perhaps: there is no real biological reason why a case at 2.5 months should be biologically different from a case at 4 months — at least not one that the literature would support, since prior studies have not found major differences. The cutoff of &lt;3 mo vs. older is of course totally arbitrary; it really has more to do with the way in which clinicians decided to evaluate “fever without source” in kids (we do “more” under 3 mo than over 3 mo). This is probably worthy of a more detailed conversation. </w:t>
      </w:r>
    </w:p>
  </w:comment>
  <w:comment w:id="24" w:author="Cavalli, Lea" w:date="2025-01-23T14:54:00Z" w:initials="LC">
    <w:p w14:paraId="3932452B" w14:textId="77777777" w:rsidR="001C1176" w:rsidRDefault="008740B2" w:rsidP="001C1176">
      <w:pPr>
        <w:pStyle w:val="CommentText"/>
      </w:pPr>
      <w:r>
        <w:rPr>
          <w:rStyle w:val="CommentReference"/>
        </w:rPr>
        <w:annotationRef/>
      </w:r>
      <w:r w:rsidR="001C1176">
        <w:t>Please see our new phrasing based on your comments. Happy to discuss further changes if needed.</w:t>
      </w:r>
    </w:p>
  </w:comment>
  <w:comment w:id="43" w:author="Malley, Richard" w:date="2025-01-16T17:31:00Z" w:initials="RM">
    <w:p w14:paraId="7FD3583B" w14:textId="247C9959" w:rsidR="00672AB3" w:rsidRDefault="00672AB3" w:rsidP="00672AB3">
      <w:r>
        <w:rPr>
          <w:rStyle w:val="CommentReference"/>
        </w:rPr>
        <w:annotationRef/>
      </w:r>
      <w:r>
        <w:rPr>
          <w:color w:val="000000"/>
          <w:sz w:val="20"/>
          <w:szCs w:val="20"/>
        </w:rPr>
        <w:t>also point out that some refer to it as ultra late…(refs)</w:t>
      </w:r>
    </w:p>
  </w:comment>
  <w:comment w:id="52" w:author="Britto, Carl" w:date="2025-01-09T09:13:00Z" w:initials="CDB">
    <w:p w14:paraId="16B28BB7" w14:textId="77777777" w:rsidR="00FB175C" w:rsidRDefault="00FB175C" w:rsidP="00FB175C">
      <w:r>
        <w:rPr>
          <w:rStyle w:val="CommentReference"/>
        </w:rPr>
        <w:annotationRef/>
      </w:r>
      <w:r>
        <w:rPr>
          <w:color w:val="000000"/>
          <w:sz w:val="20"/>
          <w:szCs w:val="20"/>
        </w:rPr>
        <w:t>GBS is not a typical hospital acquired infection, I would remove</w:t>
      </w:r>
    </w:p>
  </w:comment>
  <w:comment w:id="51" w:author="Cavalli, Lea" w:date="2025-01-23T11:28:00Z" w:initials="LC">
    <w:p w14:paraId="2CD5BDFD" w14:textId="77777777" w:rsidR="00807FAD" w:rsidRDefault="00FB175C" w:rsidP="00807FAD">
      <w:pPr>
        <w:pStyle w:val="CommentText"/>
      </w:pPr>
      <w:r>
        <w:rPr>
          <w:rStyle w:val="CommentReference"/>
        </w:rPr>
        <w:annotationRef/>
      </w:r>
      <w:r w:rsidR="00807FAD">
        <w:t xml:space="preserve">Sure, </w:t>
      </w:r>
      <w:r w:rsidR="00807FAD">
        <w:rPr>
          <w:color w:val="212121"/>
          <w:highlight w:val="white"/>
        </w:rPr>
        <w:t>I don’t feel strongly about it. Happy to remove, or to mention they are rare. Please feel free to adjust according to your preference.</w:t>
      </w:r>
    </w:p>
    <w:p w14:paraId="1EE658E5" w14:textId="77777777" w:rsidR="00807FAD" w:rsidRDefault="00807FAD" w:rsidP="00807FAD">
      <w:pPr>
        <w:pStyle w:val="CommentText"/>
      </w:pPr>
    </w:p>
    <w:p w14:paraId="301E0450" w14:textId="77777777" w:rsidR="00807FAD" w:rsidRDefault="00807FAD" w:rsidP="00807FAD">
      <w:pPr>
        <w:pStyle w:val="CommentText"/>
      </w:pPr>
      <w:r>
        <w:rPr>
          <w:color w:val="212121"/>
          <w:highlight w:val="white"/>
        </w:rPr>
        <w:t>FYI: this statement was informed</w:t>
      </w:r>
      <w:r>
        <w:t xml:space="preserve"> by the corresponding reference reviewing LOD transmission routes mentions nosocomial infections. They say: “</w:t>
      </w:r>
      <w:r>
        <w:rPr>
          <w:color w:val="212121"/>
          <w:highlight w:val="white"/>
        </w:rPr>
        <w:t>Furthermore, horizontal transmission is possible from nosocomial and other community sources. Although unfrequently reported, nosocomial transmission of GBS in the neonatal intensive care unit is probably less rare than is usually believed.”</w:t>
      </w:r>
    </w:p>
  </w:comment>
  <w:comment w:id="53" w:author="Malley, Richard" w:date="2025-01-16T17:33:00Z" w:initials="RM">
    <w:p w14:paraId="0A983999" w14:textId="73661298" w:rsidR="00FB175C" w:rsidRDefault="00FB175C" w:rsidP="00FB175C">
      <w:r>
        <w:rPr>
          <w:rStyle w:val="CommentReference"/>
        </w:rPr>
        <w:annotationRef/>
      </w:r>
      <w:r>
        <w:rPr>
          <w:color w:val="000000"/>
          <w:sz w:val="20"/>
          <w:szCs w:val="20"/>
        </w:rPr>
        <w:t>i still think these epi data do not exclude the possibility of a hidden niche following vertical transmission, which may occur sometimes — see our previous conversation by email. It could be that some are horizontal, some are vertical and hidden for a while in the GI tract, no?</w:t>
      </w:r>
    </w:p>
  </w:comment>
  <w:comment w:id="54" w:author="Cavalli, Lea" w:date="2025-01-23T11:52:00Z" w:initials="LC">
    <w:p w14:paraId="0CE64F78" w14:textId="77777777" w:rsidR="00FB175C" w:rsidRDefault="00FB175C" w:rsidP="00FB175C">
      <w:pPr>
        <w:pStyle w:val="CommentText"/>
      </w:pPr>
      <w:r>
        <w:rPr>
          <w:rStyle w:val="CommentReference"/>
        </w:rPr>
        <w:annotationRef/>
      </w:r>
      <w:r>
        <w:t>Absolutely. Text modified accordingly</w:t>
      </w:r>
    </w:p>
  </w:comment>
  <w:comment w:id="69" w:author="Cavalli, Lea" w:date="2025-01-23T14:20:00Z" w:initials="LC">
    <w:p w14:paraId="11706C08" w14:textId="77777777" w:rsidR="00F659FA" w:rsidRDefault="00F659FA" w:rsidP="00F659FA">
      <w:pPr>
        <w:pStyle w:val="CommentText"/>
      </w:pPr>
      <w:r>
        <w:rPr>
          <w:rStyle w:val="CommentReference"/>
        </w:rPr>
        <w:annotationRef/>
      </w:r>
      <w:r>
        <w:t>Carl and Rick, please confirm that this is true and feel free to add any additional information you might see fit, as well as relevant references.</w:t>
      </w:r>
    </w:p>
  </w:comment>
  <w:comment w:id="99" w:author="Cavalli, Lea" w:date="2025-01-23T14:06:00Z" w:initials="LC">
    <w:p w14:paraId="639556ED" w14:textId="77777777" w:rsidR="00075289" w:rsidRDefault="007679D2" w:rsidP="00075289">
      <w:pPr>
        <w:pStyle w:val="CommentText"/>
      </w:pPr>
      <w:r>
        <w:rPr>
          <w:rStyle w:val="CommentReference"/>
        </w:rPr>
        <w:annotationRef/>
      </w:r>
      <w:r w:rsidR="00075289">
        <w:t xml:space="preserve">Carl and Rick: I realize this paragraph is currently quite short despite it being the focus you want. Please, feel free to add any clinically relevant information/background you might find fit. </w:t>
      </w:r>
    </w:p>
    <w:p w14:paraId="7334BFAD" w14:textId="77777777" w:rsidR="00075289" w:rsidRDefault="00075289" w:rsidP="00075289">
      <w:pPr>
        <w:pStyle w:val="CommentText"/>
      </w:pPr>
    </w:p>
    <w:p w14:paraId="304DD64F" w14:textId="77777777" w:rsidR="00075289" w:rsidRDefault="00075289" w:rsidP="00075289">
      <w:pPr>
        <w:pStyle w:val="CommentText"/>
      </w:pPr>
      <w:r>
        <w:t xml:space="preserve">For instance, it may be relevant to include any known clinical differences between EOD and LOD, and whether there are any known patient’s characteristics and/or molecular factors associated with them. This would provide a good rationale for wanting to also find virulence factors associated with severe disease. </w:t>
      </w:r>
    </w:p>
  </w:comment>
  <w:comment w:id="105" w:author="Malley, Richard" w:date="2025-01-16T17:34:00Z" w:initials="RM">
    <w:p w14:paraId="2963EC73" w14:textId="22867A3C" w:rsidR="00672AB3" w:rsidRDefault="00672AB3" w:rsidP="00672AB3">
      <w:r>
        <w:rPr>
          <w:rStyle w:val="CommentReference"/>
        </w:rPr>
        <w:annotationRef/>
      </w:r>
      <w:r>
        <w:rPr>
          <w:color w:val="000000"/>
          <w:sz w:val="20"/>
          <w:szCs w:val="20"/>
        </w:rPr>
        <w:t>table useful</w:t>
      </w:r>
    </w:p>
  </w:comment>
  <w:comment w:id="106" w:author="Cavalli, Lea" w:date="2025-01-22T17:23:00Z" w:initials="LC">
    <w:p w14:paraId="7972B1B2" w14:textId="77777777" w:rsidR="00672AB3" w:rsidRDefault="00672AB3" w:rsidP="00672AB3">
      <w:pPr>
        <w:pStyle w:val="CommentText"/>
      </w:pPr>
      <w:r>
        <w:rPr>
          <w:rStyle w:val="CommentReference"/>
        </w:rPr>
        <w:annotationRef/>
      </w:r>
      <w:r>
        <w:t>See Table S6. Will include back into main MS</w:t>
      </w:r>
    </w:p>
  </w:comment>
  <w:comment w:id="108" w:author="Malley, Richard" w:date="2025-01-16T17:51:00Z" w:initials="RM">
    <w:p w14:paraId="4017E32A" w14:textId="77777777" w:rsidR="00672AB3" w:rsidRPr="00672AB3" w:rsidRDefault="00672AB3" w:rsidP="00672AB3">
      <w:pPr>
        <w:rPr>
          <w:lang w:val="en-GB"/>
        </w:rPr>
      </w:pPr>
      <w:r>
        <w:rPr>
          <w:rStyle w:val="CommentReference"/>
        </w:rPr>
        <w:annotationRef/>
      </w:r>
      <w:r>
        <w:rPr>
          <w:color w:val="000000"/>
          <w:sz w:val="20"/>
          <w:szCs w:val="20"/>
        </w:rPr>
        <w:t>we should decide to what extent we want to state this…</w:t>
      </w:r>
    </w:p>
  </w:comment>
  <w:comment w:id="169" w:author="Britto, Carl" w:date="2025-01-09T10:17:00Z" w:initials="CDB">
    <w:p w14:paraId="417FCBCE" w14:textId="120F225D" w:rsidR="00810C06" w:rsidRDefault="00810C06" w:rsidP="00810C06">
      <w:r>
        <w:rPr>
          <w:rStyle w:val="CommentReference"/>
        </w:rPr>
        <w:annotationRef/>
      </w:r>
      <w:r>
        <w:rPr>
          <w:color w:val="000000"/>
          <w:sz w:val="20"/>
          <w:szCs w:val="20"/>
        </w:rPr>
        <w:t xml:space="preserve">I do not feel strongly. we have the LOS and vitals data on admission but there is very little that we can do with it. From an intervention stand point there were minimal ICU procedures undertaken. We can include a sentence in the results section. </w:t>
      </w:r>
    </w:p>
  </w:comment>
  <w:comment w:id="170" w:author="Malley, Richard" w:date="2025-01-16T17:53:00Z" w:initials="RM">
    <w:p w14:paraId="64F155E1" w14:textId="77777777" w:rsidR="00EE4BB5" w:rsidRDefault="00EE4BB5" w:rsidP="00EE4BB5">
      <w:r>
        <w:rPr>
          <w:rStyle w:val="CommentReference"/>
        </w:rPr>
        <w:annotationRef/>
      </w:r>
      <w:r>
        <w:rPr>
          <w:color w:val="000000"/>
          <w:sz w:val="20"/>
          <w:szCs w:val="20"/>
        </w:rPr>
        <w:t>i think we could just include some description of use of pressors, intubation, and outcome (mortality)? More than that would be maybe unnecessary and perhaps difficult (we don’t know what the long term consequences, hearing, learning disability, etc… may be).</w:t>
      </w:r>
    </w:p>
  </w:comment>
  <w:comment w:id="171" w:author="Cavalli, Lea" w:date="2025-01-24T09:44:00Z" w:initials="LC">
    <w:p w14:paraId="25A8B0DF" w14:textId="77777777" w:rsidR="0059695D" w:rsidRDefault="00120DAC" w:rsidP="0059695D">
      <w:pPr>
        <w:pStyle w:val="CommentText"/>
      </w:pPr>
      <w:r>
        <w:rPr>
          <w:rStyle w:val="CommentReference"/>
        </w:rPr>
        <w:annotationRef/>
      </w:r>
      <w:r w:rsidR="0059695D">
        <w:t xml:space="preserve">Please feel free to add these additional descriptions were you see fit. </w:t>
      </w:r>
      <w:r w:rsidR="0059695D">
        <w:rPr>
          <w:color w:val="374151"/>
          <w:highlight w:val="white"/>
        </w:rPr>
        <w:t>If it's easier, I'm happy to assist you in obtaining any additional characteristics from the original data. Just let me know which specific ones you need, along with some background on why they are relevant, so I can include them appropriately.</w:t>
      </w:r>
      <w:r w:rsidR="0059695D">
        <w:t xml:space="preserve"> </w:t>
      </w:r>
    </w:p>
  </w:comment>
  <w:comment w:id="190" w:author="Britto, Carl" w:date="2025-01-09T10:26:00Z" w:initials="CDB">
    <w:p w14:paraId="083A1E16" w14:textId="21843F54" w:rsidR="00197419" w:rsidRDefault="00197419" w:rsidP="00197419">
      <w:r>
        <w:rPr>
          <w:rStyle w:val="CommentReference"/>
        </w:rPr>
        <w:annotationRef/>
      </w:r>
      <w:r>
        <w:rPr>
          <w:color w:val="000000"/>
          <w:sz w:val="20"/>
          <w:szCs w:val="20"/>
        </w:rPr>
        <w:t xml:space="preserve">Clinical Laboratory Standards Institute. Performance Standards for Antimicrobial Disk Susceptibility Tests. 13th ed. Clinical Laboratory Standards Institute; 2018. </w:t>
      </w:r>
    </w:p>
  </w:comment>
  <w:comment w:id="191" w:author="Cavalli, Lea" w:date="2025-01-23T14:55:00Z" w:initials="LC">
    <w:p w14:paraId="7F424CEC" w14:textId="77777777" w:rsidR="004A61AA" w:rsidRDefault="004A61AA" w:rsidP="004A61AA">
      <w:pPr>
        <w:pStyle w:val="CommentText"/>
      </w:pPr>
      <w:r>
        <w:rPr>
          <w:rStyle w:val="CommentReference"/>
        </w:rPr>
        <w:annotationRef/>
      </w:r>
      <w:r>
        <w:t>Thanks. Will integrate in the list of references in the final formatting.</w:t>
      </w:r>
    </w:p>
  </w:comment>
  <w:comment w:id="196" w:author="Malley, Richard" w:date="2025-01-16T17:53:00Z" w:initials="RM">
    <w:p w14:paraId="2D4914DC" w14:textId="63B751B7" w:rsidR="001C5CF9" w:rsidRDefault="00EE4BB5" w:rsidP="001C5CF9">
      <w:r>
        <w:rPr>
          <w:rStyle w:val="CommentReference"/>
        </w:rPr>
        <w:annotationRef/>
      </w:r>
      <w:r w:rsidR="001C5CF9">
        <w:rPr>
          <w:sz w:val="20"/>
          <w:szCs w:val="20"/>
        </w:rPr>
        <w:t>i don’t think this should be the focus… This has been looked at previously, with no evidence of differences (except prematurity more common in VLOD), and we do not show anything new here as far as i can tell. Seems a bit more restrictive than needed?</w:t>
      </w:r>
    </w:p>
  </w:comment>
  <w:comment w:id="201" w:author="Malley, Richard" w:date="2025-01-17T15:13:00Z" w:initials="RM">
    <w:p w14:paraId="62A67190" w14:textId="77777777" w:rsidR="001C5CF9" w:rsidRDefault="001C5CF9" w:rsidP="001C5CF9">
      <w:r>
        <w:rPr>
          <w:rStyle w:val="CommentReference"/>
        </w:rPr>
        <w:annotationRef/>
      </w:r>
      <w:r>
        <w:rPr>
          <w:color w:val="000000"/>
          <w:sz w:val="20"/>
          <w:szCs w:val="20"/>
        </w:rPr>
        <w:t>isn’t this the main point? Why bury it after comparison of LOD vs. VLOD?</w:t>
      </w:r>
    </w:p>
  </w:comment>
  <w:comment w:id="220" w:author="Britto, Carl" w:date="2025-01-09T10:38:00Z" w:initials="CDB">
    <w:p w14:paraId="6DFB9FF1" w14:textId="06D0D5B4" w:rsidR="006100F7" w:rsidRDefault="006100F7" w:rsidP="006100F7">
      <w:r>
        <w:rPr>
          <w:rStyle w:val="CommentReference"/>
        </w:rPr>
        <w:annotationRef/>
      </w:r>
      <w:r>
        <w:rPr>
          <w:color w:val="000000"/>
          <w:sz w:val="20"/>
          <w:szCs w:val="20"/>
        </w:rPr>
        <w:t>IS there a reason you removed the table “Clinical laboratory parameters stratified outcome and age“ which was present in previous versions of this paper?</w:t>
      </w:r>
    </w:p>
  </w:comment>
  <w:comment w:id="221" w:author="Malley, Richard" w:date="2025-01-17T15:33:00Z" w:initials="RM">
    <w:p w14:paraId="62BC887B" w14:textId="77777777" w:rsidR="00E24009" w:rsidRDefault="00E24009" w:rsidP="00E24009">
      <w:r>
        <w:rPr>
          <w:rStyle w:val="CommentReference"/>
        </w:rPr>
        <w:annotationRef/>
      </w:r>
      <w:r>
        <w:rPr>
          <w:color w:val="000000"/>
          <w:sz w:val="20"/>
          <w:szCs w:val="20"/>
        </w:rPr>
        <w:t>for the audience of this paper, i suspect this is something they would like to see</w:t>
      </w:r>
    </w:p>
  </w:comment>
  <w:comment w:id="222" w:author="Cavalli, Lea" w:date="2025-01-22T10:27:00Z" w:initials="LC">
    <w:p w14:paraId="0BEC3673" w14:textId="77777777" w:rsidR="002319D3" w:rsidRDefault="002319D3" w:rsidP="002319D3">
      <w:pPr>
        <w:pStyle w:val="CommentText"/>
      </w:pPr>
      <w:r>
        <w:rPr>
          <w:rStyle w:val="CommentReference"/>
        </w:rPr>
        <w:annotationRef/>
      </w:r>
      <w:r>
        <w:rPr>
          <w:color w:val="374151"/>
          <w:highlight w:val="white"/>
        </w:rPr>
        <w:t>The table remains in the manuscript but is currently included in the supplementary material as Table S6. We reformatted it to resemble the typical 'Table 1' found in an epidemiology paper. We also updated it with recoded values for binary hematological indices based on the thresholds you provided and included odds ratios with 95% confidence intervals. I plan to reintegrate the table as a main figure due to the focus of the paper. Please let us know if there are any specific modifications you would like to see in the table.</w:t>
      </w:r>
      <w:r>
        <w:rPr>
          <w:color w:val="FF0000"/>
        </w:rPr>
        <w:t xml:space="preserve"> </w:t>
      </w:r>
    </w:p>
  </w:comment>
  <w:comment w:id="225" w:author="Malley, Richard" w:date="2025-01-17T15:41:00Z" w:initials="RM">
    <w:p w14:paraId="592361B8" w14:textId="7D11C50F" w:rsidR="00E24009" w:rsidRDefault="00E24009" w:rsidP="00E24009">
      <w:r>
        <w:rPr>
          <w:rStyle w:val="CommentReference"/>
        </w:rPr>
        <w:annotationRef/>
      </w:r>
      <w:r>
        <w:rPr>
          <w:color w:val="000000"/>
          <w:sz w:val="20"/>
          <w:szCs w:val="20"/>
        </w:rPr>
        <w:t>you are the experts — but aren’t these too many digits for P values?</w:t>
      </w:r>
    </w:p>
  </w:comment>
  <w:comment w:id="226" w:author="Cavalli, Lea" w:date="2025-01-23T15:22:00Z" w:initials="LC">
    <w:p w14:paraId="79AE8EE9" w14:textId="77777777" w:rsidR="00F40FCC" w:rsidRDefault="00F40FCC" w:rsidP="00F40FCC">
      <w:pPr>
        <w:pStyle w:val="CommentText"/>
      </w:pPr>
      <w:r>
        <w:rPr>
          <w:rStyle w:val="CommentReference"/>
        </w:rPr>
        <w:annotationRef/>
      </w:r>
      <w:r>
        <w:t>Yes. The convention is 2-3 decimal digits, depending on the journal guidelines. I will keep to 3 for now.</w:t>
      </w:r>
    </w:p>
  </w:comment>
  <w:comment w:id="233" w:author="Malley, Richard" w:date="2025-01-17T16:43:00Z" w:initials="RM">
    <w:p w14:paraId="11734893" w14:textId="1F34F3E5" w:rsidR="007E2879" w:rsidRDefault="007E2879" w:rsidP="007E2879">
      <w:r>
        <w:rPr>
          <w:rStyle w:val="CommentReference"/>
        </w:rPr>
        <w:annotationRef/>
      </w:r>
      <w:r>
        <w:rPr>
          <w:color w:val="000000"/>
          <w:sz w:val="20"/>
          <w:szCs w:val="20"/>
        </w:rPr>
        <w:t>ibid. and throughout</w:t>
      </w:r>
    </w:p>
  </w:comment>
  <w:comment w:id="238" w:author="Cavalli, Lea" w:date="2025-01-23T15:21:00Z" w:initials="LC">
    <w:p w14:paraId="7F398DBC" w14:textId="77777777" w:rsidR="00F40FCC" w:rsidRDefault="00F40FCC" w:rsidP="00F40FCC">
      <w:pPr>
        <w:pStyle w:val="CommentText"/>
      </w:pPr>
      <w:r>
        <w:rPr>
          <w:rStyle w:val="CommentReference"/>
        </w:rPr>
        <w:annotationRef/>
      </w:r>
      <w:r>
        <w:t>Note to self: to be formatted in final version of the ms. This refers to Figure 2B.</w:t>
      </w:r>
    </w:p>
  </w:comment>
  <w:comment w:id="240" w:author="Britto, Carl" w:date="2025-01-09T10:30:00Z" w:initials="CDB">
    <w:p w14:paraId="0E1EAED6" w14:textId="2F5B2026" w:rsidR="00197419" w:rsidRDefault="00197419" w:rsidP="00197419">
      <w:r>
        <w:rPr>
          <w:rStyle w:val="CommentReference"/>
        </w:rPr>
        <w:annotationRef/>
      </w:r>
      <w:r>
        <w:rPr>
          <w:color w:val="000000"/>
          <w:sz w:val="20"/>
          <w:szCs w:val="20"/>
        </w:rPr>
        <w:t>Why does the graphs in the first column have the x axis above 0?</w:t>
      </w:r>
    </w:p>
  </w:comment>
  <w:comment w:id="241" w:author="Malley, Richard" w:date="2025-01-17T16:44:00Z" w:initials="RM">
    <w:p w14:paraId="77FED377" w14:textId="77777777" w:rsidR="007E2879" w:rsidRDefault="007E2879" w:rsidP="007E2879">
      <w:r>
        <w:rPr>
          <w:rStyle w:val="CommentReference"/>
        </w:rPr>
        <w:annotationRef/>
      </w:r>
      <w:r>
        <w:rPr>
          <w:color w:val="000000"/>
          <w:sz w:val="20"/>
          <w:szCs w:val="20"/>
        </w:rPr>
        <w:t>i suspect this is just a formatting issue from the conversion to word</w:t>
      </w:r>
    </w:p>
  </w:comment>
  <w:comment w:id="242" w:author="Cavalli, Lea" w:date="2025-01-22T10:24:00Z" w:initials="LC">
    <w:p w14:paraId="7B36F7BC" w14:textId="77777777" w:rsidR="002319D3" w:rsidRDefault="002319D3" w:rsidP="002319D3">
      <w:pPr>
        <w:pStyle w:val="CommentText"/>
      </w:pPr>
      <w:r>
        <w:rPr>
          <w:rStyle w:val="CommentReference"/>
        </w:rPr>
        <w:annotationRef/>
      </w:r>
      <w:r>
        <w:t xml:space="preserve">Yes, it is. </w:t>
      </w:r>
      <w:r>
        <w:rPr>
          <w:color w:val="374151"/>
          <w:highlight w:val="white"/>
        </w:rPr>
        <w:t>For the correctly formatted version, please refer to the PDF of the manuscript we initially provided. If you have any specific changes you'd like to see in the figures beyond formatting, feel free to let us know.</w:t>
      </w:r>
      <w:r>
        <w:t xml:space="preserve"> </w:t>
      </w:r>
    </w:p>
  </w:comment>
  <w:comment w:id="300" w:author="Britto, Carl" w:date="2025-01-09T10:35:00Z" w:initials="CDB">
    <w:p w14:paraId="2063941B" w14:textId="4201E173" w:rsidR="006100F7" w:rsidRDefault="006100F7" w:rsidP="006100F7">
      <w:r>
        <w:rPr>
          <w:rStyle w:val="CommentReference"/>
        </w:rPr>
        <w:annotationRef/>
      </w:r>
      <w:r>
        <w:rPr>
          <w:color w:val="000000"/>
          <w:sz w:val="20"/>
          <w:szCs w:val="20"/>
        </w:rPr>
        <w:t>Since this is a clinical paper I think showing the phylogenetic structure of the ICU cohort is also impactful as it demonstrates that ICU admission is unlikely to signifncantly driven by pathogen virulence but rather host susceptibility</w:t>
      </w:r>
    </w:p>
  </w:comment>
  <w:comment w:id="303" w:author="Malley, Richard" w:date="2025-01-17T16:46:00Z" w:initials="RM">
    <w:p w14:paraId="7077B868" w14:textId="77777777" w:rsidR="007E2879" w:rsidRDefault="007E2879" w:rsidP="007E2879">
      <w:r>
        <w:rPr>
          <w:rStyle w:val="CommentReference"/>
        </w:rPr>
        <w:annotationRef/>
      </w:r>
      <w:r>
        <w:rPr>
          <w:color w:val="000000"/>
          <w:sz w:val="20"/>
          <w:szCs w:val="20"/>
        </w:rPr>
        <w:t>I am not sure, would probably disagree with the statement, and also think it is not necessary to go there. I would remove.</w:t>
      </w:r>
    </w:p>
  </w:comment>
  <w:comment w:id="307" w:author="Malley, Richard" w:date="2025-01-17T16:48:00Z" w:initials="RM">
    <w:p w14:paraId="05C3EDD3" w14:textId="77777777" w:rsidR="007E2879" w:rsidRDefault="007E2879" w:rsidP="007E2879">
      <w:r>
        <w:rPr>
          <w:rStyle w:val="CommentReference"/>
        </w:rPr>
        <w:annotationRef/>
      </w:r>
      <w:r>
        <w:rPr>
          <w:color w:val="000000"/>
          <w:sz w:val="20"/>
          <w:szCs w:val="20"/>
        </w:rPr>
        <w:t>i understand the point, but is it really something that should be here? It is a whole other topic! and this small study is not the right place to litigate MIC breakpoints…</w:t>
      </w:r>
    </w:p>
  </w:comment>
  <w:comment w:id="314" w:author="Malley, Richard" w:date="2025-01-17T16:50:00Z" w:initials="RM">
    <w:p w14:paraId="5BB45270" w14:textId="77777777" w:rsidR="007E2879" w:rsidRDefault="007E2879" w:rsidP="007E2879">
      <w:r>
        <w:rPr>
          <w:rStyle w:val="CommentReference"/>
        </w:rPr>
        <w:annotationRef/>
      </w:r>
      <w:r>
        <w:rPr>
          <w:color w:val="000000"/>
          <w:sz w:val="20"/>
          <w:szCs w:val="20"/>
        </w:rPr>
        <w:t>This may be a stylistic point, but there is no link between the previous paragraph and this one; I worry that it will seem a bit disorganized… The outline of the paper is getting a bit confusing…</w:t>
      </w:r>
    </w:p>
  </w:comment>
  <w:comment w:id="315" w:author="Cavalli, Lea" w:date="2025-01-23T15:25:00Z" w:initials="LC">
    <w:p w14:paraId="474D8159" w14:textId="77777777" w:rsidR="005F5594" w:rsidRDefault="005F5594" w:rsidP="005F5594">
      <w:pPr>
        <w:pStyle w:val="CommentText"/>
      </w:pPr>
      <w:r>
        <w:rPr>
          <w:rStyle w:val="CommentReference"/>
        </w:rPr>
        <w:annotationRef/>
      </w:r>
      <w:r>
        <w:t>Please see new section 3.6, where the twin cases has been combined with other age related comparisons</w:t>
      </w:r>
    </w:p>
  </w:comment>
  <w:comment w:id="323" w:author="Malley, Richard" w:date="2025-01-17T16:51:00Z" w:initials="RM">
    <w:p w14:paraId="60002918" w14:textId="34C9AE03" w:rsidR="007E2879" w:rsidRDefault="007E2879" w:rsidP="007E2879">
      <w:r>
        <w:rPr>
          <w:rStyle w:val="CommentReference"/>
        </w:rPr>
        <w:annotationRef/>
      </w:r>
      <w:r>
        <w:rPr>
          <w:color w:val="000000"/>
          <w:sz w:val="20"/>
          <w:szCs w:val="20"/>
        </w:rPr>
        <w:t>for Carl: To what extent was this ever evaluated? We can’t say much unless they underwent immunological testing; and saying “known immunodeficiency” is a bit weird for a kid 100 days old (ie. this may be the event that could lead to investigation etc…)</w:t>
      </w:r>
    </w:p>
  </w:comment>
  <w:comment w:id="326" w:author="Malley, Richard" w:date="2025-01-17T16:55:00Z" w:initials="RM">
    <w:p w14:paraId="1959DAB1" w14:textId="77777777" w:rsidR="00FD264B" w:rsidRDefault="00FD264B" w:rsidP="00FD264B">
      <w:r>
        <w:rPr>
          <w:rStyle w:val="CommentReference"/>
        </w:rPr>
        <w:annotationRef/>
      </w:r>
      <w:r>
        <w:rPr>
          <w:color w:val="000000"/>
          <w:sz w:val="20"/>
          <w:szCs w:val="20"/>
        </w:rPr>
        <w:t>change to Severe Infant Disease</w:t>
      </w:r>
    </w:p>
  </w:comment>
  <w:comment w:id="335" w:author="Britto, Carl" w:date="2025-01-09T10:29:00Z" w:initials="CDB">
    <w:p w14:paraId="6EBF25DE" w14:textId="52B4CF5A" w:rsidR="006100F7" w:rsidRDefault="00197419" w:rsidP="006100F7">
      <w:r>
        <w:rPr>
          <w:rStyle w:val="CommentReference"/>
        </w:rPr>
        <w:annotationRef/>
      </w:r>
      <w:r w:rsidR="006100F7">
        <w:rPr>
          <w:sz w:val="20"/>
          <w:szCs w:val="20"/>
        </w:rPr>
        <w:t>There is no guidelines based on WBC counts and what treatment modality should be adopted. It does not necessarily dictate where patients are admitted either. Also,can we please have the table back?</w:t>
      </w:r>
    </w:p>
  </w:comment>
  <w:comment w:id="336" w:author="Cavalli, Lea" w:date="2025-01-22T10:17:00Z" w:initials="LC">
    <w:p w14:paraId="5BC78655" w14:textId="77777777" w:rsidR="001F1594" w:rsidRDefault="001F1594" w:rsidP="001F1594">
      <w:pPr>
        <w:pStyle w:val="CommentText"/>
      </w:pPr>
      <w:r>
        <w:rPr>
          <w:rStyle w:val="CommentReference"/>
        </w:rPr>
        <w:annotationRef/>
      </w:r>
      <w:r>
        <w:t>Right. It would be good to had a sentence or two about this. For instance: ‘</w:t>
      </w:r>
      <w:r>
        <w:rPr>
          <w:color w:val="374151"/>
          <w:highlight w:val="white"/>
        </w:rPr>
        <w:t>Even in the absence of guidelines recommending ICU admission based on hematological parameters, the link with leukocytosis underscores the severity/morbidity of the disease experienced by patients in the ICU.</w:t>
      </w:r>
      <w:r>
        <w:t>’</w:t>
      </w:r>
    </w:p>
  </w:comment>
  <w:comment w:id="337" w:author="Cavalli, Lea" w:date="2025-01-22T10:20:00Z" w:initials="LC">
    <w:p w14:paraId="5FDCECE9" w14:textId="77777777" w:rsidR="001F1594" w:rsidRDefault="001F1594" w:rsidP="001F1594">
      <w:pPr>
        <w:pStyle w:val="CommentText"/>
      </w:pPr>
      <w:r>
        <w:rPr>
          <w:rStyle w:val="CommentReference"/>
        </w:rPr>
        <w:annotationRef/>
      </w:r>
      <w:r>
        <w:t>Re-table: See response to comment on ‘Results’ section title.</w:t>
      </w:r>
    </w:p>
  </w:comment>
  <w:comment w:id="338" w:author="Britto, Carl" w:date="2025-01-09T10:42:00Z" w:initials="CDB">
    <w:p w14:paraId="7D9F9764" w14:textId="0D29AD92" w:rsidR="00D25248" w:rsidRDefault="00D25248" w:rsidP="00D25248">
      <w:r>
        <w:rPr>
          <w:rStyle w:val="CommentReference"/>
        </w:rPr>
        <w:annotationRef/>
      </w:r>
      <w:r>
        <w:rPr>
          <w:sz w:val="20"/>
          <w:szCs w:val="20"/>
        </w:rPr>
        <w:t xml:space="preserve">we define meningitis as presence of organism in CSF and CSF pleocytosis so there should 18 cases in total not 13. If the number is 18 then neutropenia and ANC become signifacnt </w:t>
      </w:r>
    </w:p>
  </w:comment>
  <w:comment w:id="339" w:author="Cavalli, Lea" w:date="2025-01-24T10:12:00Z" w:initials="LC">
    <w:p w14:paraId="4C390D84" w14:textId="77777777" w:rsidR="00A12C44" w:rsidRDefault="00A12C44" w:rsidP="00A12C44">
      <w:pPr>
        <w:pStyle w:val="CommentText"/>
      </w:pPr>
      <w:r>
        <w:rPr>
          <w:rStyle w:val="CommentReference"/>
        </w:rPr>
        <w:annotationRef/>
      </w:r>
      <w:r>
        <w:rPr>
          <w:color w:val="374151"/>
          <w:highlight w:val="white"/>
        </w:rPr>
        <w:t>Thank you for pointing this out, Carl. There's definitely a discrepancy in our counts that's significantly affecting the results. Let's try to resolve it. How do you define meningitis based on the dataset variables? I've defined it when the 'source' is listed as 'CSF,' and I found 13 instances. I could be miscounting. Otherwise, could I be missing a variable you're using to define CSF pleocytosis? Perhaps something related to the hematological indices?</w:t>
      </w:r>
      <w:r>
        <w:t xml:space="preserve"> </w:t>
      </w:r>
    </w:p>
  </w:comment>
  <w:comment w:id="347" w:author="Malley, Richard" w:date="2025-01-17T16:55:00Z" w:initials="RM">
    <w:p w14:paraId="604C26D6" w14:textId="2F07EE77" w:rsidR="009C527C" w:rsidRDefault="009C527C" w:rsidP="009C527C">
      <w:r>
        <w:rPr>
          <w:rStyle w:val="CommentReference"/>
        </w:rPr>
        <w:annotationRef/>
      </w:r>
      <w:r>
        <w:rPr>
          <w:sz w:val="20"/>
          <w:szCs w:val="20"/>
        </w:rPr>
        <w:t>we should be careful — these are not “outcomes” (generally thought of as death, significant morbidity, deafness, etc..) rather they are clinical syndromes (for meningitis) or severity (ICU admission) or hematological abnormalities (leuko, neutro, etc..)</w:t>
      </w:r>
    </w:p>
  </w:comment>
  <w:comment w:id="358" w:author="Cavalli, Lea" w:date="2025-01-22T14:24:00Z" w:initials="LC">
    <w:p w14:paraId="14CE8529" w14:textId="77777777" w:rsidR="00444008" w:rsidRDefault="00444008" w:rsidP="00444008">
      <w:pPr>
        <w:pStyle w:val="CommentText"/>
      </w:pPr>
      <w:r>
        <w:rPr>
          <w:rStyle w:val="CommentReference"/>
        </w:rPr>
        <w:annotationRef/>
      </w:r>
      <w:r>
        <w:t>Please let me know if you would like to keep this section in or remove it.</w:t>
      </w:r>
    </w:p>
  </w:comment>
  <w:comment w:id="391" w:author="Malley, Richard" w:date="2025-01-17T16:53:00Z" w:initials="RM">
    <w:p w14:paraId="641A118B" w14:textId="55486F07" w:rsidR="00AF366E" w:rsidRDefault="00AF366E" w:rsidP="00AF366E">
      <w:r>
        <w:rPr>
          <w:rStyle w:val="CommentReference"/>
        </w:rPr>
        <w:annotationRef/>
      </w:r>
      <w:r>
        <w:rPr>
          <w:color w:val="000000"/>
          <w:sz w:val="20"/>
          <w:szCs w:val="20"/>
        </w:rPr>
        <w:t xml:space="preserve">if you really want to make a big deal of this single twin case, then i would suggest having it in the context of bringing up the discussion of the origin of LOD (actually including both LOD and VLOD, vs. EOD). </w:t>
      </w:r>
    </w:p>
  </w:comment>
  <w:comment w:id="392" w:author="Cavalli, Lea" w:date="2025-01-22T11:36:00Z" w:initials="LC">
    <w:p w14:paraId="571FF8A2" w14:textId="77777777" w:rsidR="004A4CE1" w:rsidRDefault="00AF366E" w:rsidP="004A4CE1">
      <w:pPr>
        <w:pStyle w:val="CommentText"/>
      </w:pPr>
      <w:r>
        <w:rPr>
          <w:rStyle w:val="CommentReference"/>
        </w:rPr>
        <w:annotationRef/>
      </w:r>
      <w:r w:rsidR="004A4CE1">
        <w:t>We don't need to overly emphasize it, but I believe it's still worth mentioning due to its interesting parallel with a previously described LOD twin case. Our intention in mentioning this twin case was simply suggest similar acquisition routes for LOD and VLOD. We thought it aligned neatly with the genomic similarity between strains found in LOD and VLOD. All of this importantly contrasts with EOD, as you suggested. I tried to convey this in this new section. Open to further modifications if needed</w:t>
      </w:r>
    </w:p>
  </w:comment>
  <w:comment w:id="419" w:author="Malley, Richard" w:date="2025-01-17T17:02:00Z" w:initials="RM">
    <w:p w14:paraId="4C4F16EC" w14:textId="17FBC116" w:rsidR="00877C71" w:rsidRDefault="00877C71" w:rsidP="00877C71">
      <w:r>
        <w:rPr>
          <w:rStyle w:val="CommentReference"/>
        </w:rPr>
        <w:annotationRef/>
      </w:r>
      <w:r>
        <w:rPr>
          <w:sz w:val="20"/>
          <w:szCs w:val="20"/>
        </w:rPr>
        <w:t xml:space="preserve">Can we actually say this? Isn’t it more formally correct to say we did not see any genotypic evidence, as you do in next sentence ? </w:t>
      </w:r>
    </w:p>
  </w:comment>
  <w:comment w:id="420" w:author="Cavalli, Lea" w:date="2025-01-22T14:39:00Z" w:initials="LC">
    <w:p w14:paraId="112F4503" w14:textId="77777777" w:rsidR="00877C71" w:rsidRDefault="00877C71" w:rsidP="00877C71">
      <w:pPr>
        <w:pStyle w:val="CommentText"/>
      </w:pPr>
      <w:r>
        <w:rPr>
          <w:rStyle w:val="CommentReference"/>
        </w:rPr>
        <w:annotationRef/>
      </w:r>
      <w:r>
        <w:rPr>
          <w:color w:val="374151"/>
          <w:highlight w:val="white"/>
        </w:rPr>
        <w:t>I revised the sentence to clearly indicate the absence of resistance to penicillin and vancomycin, as evidenced by both AST results and the lack of genetic markers. I hope it is now clearer.</w:t>
      </w:r>
      <w:r>
        <w:t xml:space="preserve"> </w:t>
      </w:r>
    </w:p>
  </w:comment>
  <w:comment w:id="434" w:author="Malley, Richard" w:date="2025-01-17T17:04:00Z" w:initials="RM">
    <w:p w14:paraId="5D773F6E" w14:textId="77777777" w:rsidR="00877C71" w:rsidRDefault="00877C71" w:rsidP="00877C71">
      <w:r>
        <w:rPr>
          <w:rStyle w:val="CommentReference"/>
        </w:rPr>
        <w:annotationRef/>
      </w:r>
      <w:r>
        <w:rPr>
          <w:color w:val="000000"/>
          <w:sz w:val="20"/>
          <w:szCs w:val="20"/>
        </w:rPr>
        <w:t xml:space="preserve">hum. Saying this paper supports that decision (which was made 15 years prior) is a bit much… </w:t>
      </w:r>
    </w:p>
  </w:comment>
  <w:comment w:id="435" w:author="Malley, Richard" w:date="2025-01-17T17:04:00Z" w:initials="RM">
    <w:p w14:paraId="42C959C5" w14:textId="77777777" w:rsidR="00877C71" w:rsidRDefault="00877C71" w:rsidP="00877C71">
      <w:r>
        <w:rPr>
          <w:rStyle w:val="CommentReference"/>
        </w:rPr>
        <w:annotationRef/>
      </w:r>
      <w:r>
        <w:rPr>
          <w:color w:val="000000"/>
          <w:sz w:val="20"/>
          <w:szCs w:val="20"/>
        </w:rPr>
        <w:t>would remove that part</w:t>
      </w:r>
    </w:p>
  </w:comment>
  <w:comment w:id="436" w:author="Cavalli, Lea" w:date="2025-01-22T14:46:00Z" w:initials="LC">
    <w:p w14:paraId="4185A93E" w14:textId="77777777" w:rsidR="004A4CE1" w:rsidRDefault="00877C71" w:rsidP="004A4CE1">
      <w:pPr>
        <w:pStyle w:val="CommentText"/>
      </w:pPr>
      <w:r>
        <w:rPr>
          <w:rStyle w:val="CommentReference"/>
        </w:rPr>
        <w:annotationRef/>
      </w:r>
      <w:r w:rsidR="004A4CE1">
        <w:t>Let us know if you are satisfied with the new proposed phrasing. You can remove the sentence altogether in suggested edits if you wish.</w:t>
      </w:r>
    </w:p>
  </w:comment>
  <w:comment w:id="439" w:author="Malley, Richard" w:date="2025-01-17T17:05:00Z" w:initials="RM">
    <w:p w14:paraId="3FBA7EB9" w14:textId="00C3AD11" w:rsidR="00877C71" w:rsidRDefault="00877C71" w:rsidP="00877C71">
      <w:r>
        <w:rPr>
          <w:rStyle w:val="CommentReference"/>
        </w:rPr>
        <w:annotationRef/>
      </w:r>
      <w:r>
        <w:rPr>
          <w:color w:val="000000"/>
          <w:sz w:val="20"/>
          <w:szCs w:val="20"/>
        </w:rPr>
        <w:t>i see the references, but would argue that any pressure is likely due to the use of clinda in other context, not just GBS, right?</w:t>
      </w:r>
    </w:p>
  </w:comment>
  <w:comment w:id="440" w:author="Malley, Richard" w:date="2025-01-17T17:06:00Z" w:initials="RM">
    <w:p w14:paraId="709C58D2" w14:textId="77777777" w:rsidR="00877C71" w:rsidRDefault="00877C71" w:rsidP="00877C71">
      <w:r>
        <w:rPr>
          <w:rStyle w:val="CommentReference"/>
        </w:rPr>
        <w:annotationRef/>
      </w:r>
      <w:r>
        <w:rPr>
          <w:color w:val="000000"/>
          <w:sz w:val="20"/>
          <w:szCs w:val="20"/>
        </w:rPr>
        <w:t>We are seeing, of course, a rise in Clinda resistance in all sorts of Gram-positive organisms (Staph A, Gp A strep)</w:t>
      </w:r>
    </w:p>
  </w:comment>
  <w:comment w:id="441" w:author="Cavalli, Lea" w:date="2025-01-22T14:47:00Z" w:initials="LC">
    <w:p w14:paraId="3908536C" w14:textId="77777777" w:rsidR="00E72BF0" w:rsidRDefault="00877C71" w:rsidP="00E72BF0">
      <w:pPr>
        <w:pStyle w:val="CommentText"/>
      </w:pPr>
      <w:r>
        <w:rPr>
          <w:rStyle w:val="CommentReference"/>
        </w:rPr>
        <w:annotationRef/>
      </w:r>
      <w:r w:rsidR="00E72BF0">
        <w:t>I have modified the phrasing to include this interesting possibility. Would you have references for the rise of Clinda res in gram +ives ?</w:t>
      </w:r>
    </w:p>
  </w:comment>
  <w:comment w:id="463" w:author="Cavalli, Lea" w:date="2025-01-23T15:03:00Z" w:initials="LC">
    <w:p w14:paraId="204382EB" w14:textId="77777777" w:rsidR="0071219E" w:rsidRDefault="00416C55" w:rsidP="0071219E">
      <w:pPr>
        <w:pStyle w:val="CommentText"/>
        <w:ind w:left="400"/>
      </w:pPr>
      <w:r>
        <w:rPr>
          <w:rStyle w:val="CommentReference"/>
        </w:rPr>
        <w:annotationRef/>
      </w:r>
      <w:r w:rsidR="0071219E">
        <w:t xml:space="preserve">Rick, you comment about this section was inadvertently removed in the editing process, sorry. </w:t>
      </w:r>
    </w:p>
    <w:p w14:paraId="40CD9E83" w14:textId="77777777" w:rsidR="0071219E" w:rsidRDefault="0071219E" w:rsidP="0071219E">
      <w:pPr>
        <w:pStyle w:val="CommentText"/>
        <w:ind w:left="400"/>
      </w:pPr>
      <w:r>
        <w:rPr>
          <w:color w:val="000000"/>
          <w:highlight w:val="white"/>
        </w:rPr>
        <w:t xml:space="preserve">We tried to rephrase to emphasize that this high tet resistance rates are widely known, and to tone down interpretation. Please feel free to make any additional modifications as you see fit. </w:t>
      </w:r>
    </w:p>
  </w:comment>
  <w:comment w:id="481" w:author="Cavalli, Lea" w:date="2025-01-22T17:06:00Z" w:initials="LC">
    <w:p w14:paraId="681841CF" w14:textId="41D68FCE" w:rsidR="00A45683" w:rsidRDefault="004A7128" w:rsidP="00A45683">
      <w:pPr>
        <w:pStyle w:val="CommentText"/>
      </w:pPr>
      <w:r>
        <w:rPr>
          <w:rStyle w:val="CommentReference"/>
        </w:rPr>
        <w:annotationRef/>
      </w:r>
      <w:r w:rsidR="00A45683">
        <w:rPr>
          <w:color w:val="374151"/>
          <w:highlight w:val="white"/>
        </w:rPr>
        <w:t xml:space="preserve">I realize this paragraph is brief, despite our intention for it to be the manuscript's main focus. I'm uncertain about what else to add, due to my limited clinical expertise. If you have any clinical insights or suggestions, please feel free to share them. </w:t>
      </w:r>
    </w:p>
  </w:comment>
  <w:comment w:id="492" w:author="Malley, Richard" w:date="2025-01-17T16:59:00Z" w:initials="RM">
    <w:p w14:paraId="2C756E9F" w14:textId="5CFF1891" w:rsidR="00FD264B" w:rsidRDefault="00FD264B" w:rsidP="00FD264B">
      <w:r>
        <w:rPr>
          <w:rStyle w:val="CommentReference"/>
        </w:rPr>
        <w:annotationRef/>
      </w:r>
      <w:r>
        <w:rPr>
          <w:sz w:val="20"/>
          <w:szCs w:val="20"/>
        </w:rPr>
        <w:t>hum… There is no doubt about the first; for the second, one would worry that you/we have made a totally arbitrary cutoff (3 mo) and this is not biologically useful relevant. Instead, one could have imagined taking a cutoff (if we knew when that would be) when maternal antibody disappears, and the kids who get GBS in that context could be compared to those with persistent ab. Tough to do b/c we don’t know, and it is certainly highly variable (depending on the maternal history of exposure, etc…). If you really think that this type of analysis adds much, then i would propose to modify it to look at whether the age of presentation (beyond EOD) is associated with different genotypes, etc… Not an arbitrary &lt;3 mo vs. older than 3 mo</w:t>
      </w:r>
    </w:p>
  </w:comment>
  <w:comment w:id="493" w:author="Cavalli, Lea" w:date="2025-01-22T16:54:00Z" w:initials="LC">
    <w:p w14:paraId="1AE19A3D" w14:textId="77777777" w:rsidR="0036311F" w:rsidRDefault="00CB672B" w:rsidP="0036311F">
      <w:pPr>
        <w:pStyle w:val="CommentText"/>
      </w:pPr>
      <w:r>
        <w:rPr>
          <w:rStyle w:val="CommentReference"/>
        </w:rPr>
        <w:annotationRef/>
      </w:r>
      <w:r w:rsidR="0036311F">
        <w:rPr>
          <w:color w:val="374151"/>
          <w:highlight w:val="white"/>
        </w:rPr>
        <w:t>Noted. I have rephrased to highlight that while the 3-month cut-off for LOD is already seen as clinically arbitrary, our findings show that LOD and VLOD are also bacteriologically similar.</w:t>
      </w:r>
      <w:r w:rsidR="0036311F">
        <w:t xml:space="preserve">  I do think this is interesting in terms of acquisition routes and niches</w:t>
      </w:r>
      <w:r w:rsidR="0036311F">
        <w:rPr>
          <w:color w:val="374151"/>
          <w:highlight w:val="white"/>
        </w:rPr>
        <w:t>, especially considering the differences between LOD and EOD, despite their potentially arbitrary cut-off there as well.</w:t>
      </w:r>
      <w:r w:rsidR="0036311F">
        <w:t xml:space="preserve"> FYI we do also investigate association of VFs with continuous age of onset, instead of using the cut-off.</w:t>
      </w:r>
    </w:p>
    <w:p w14:paraId="5BE6D5D9" w14:textId="77777777" w:rsidR="0036311F" w:rsidRDefault="0036311F" w:rsidP="0036311F">
      <w:pPr>
        <w:pStyle w:val="CommentText"/>
      </w:pPr>
    </w:p>
    <w:p w14:paraId="31716799" w14:textId="77777777" w:rsidR="0036311F" w:rsidRDefault="0036311F" w:rsidP="0036311F">
      <w:pPr>
        <w:pStyle w:val="CommentText"/>
      </w:pPr>
      <w:r>
        <w:t>I also tried to shorten this section to highlight that it is not the main focus, but feel free to suggest further modifications.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CF87D6" w15:done="0"/>
  <w15:commentEx w15:paraId="239AE4C0" w15:paraIdParent="3BCF87D6" w15:done="0"/>
  <w15:commentEx w15:paraId="08466296" w15:paraIdParent="3BCF87D6" w15:done="0"/>
  <w15:commentEx w15:paraId="2D85C782" w15:done="0"/>
  <w15:commentEx w15:paraId="517888ED" w15:paraIdParent="2D85C782" w15:done="0"/>
  <w15:commentEx w15:paraId="460F52A8" w15:done="0"/>
  <w15:commentEx w15:paraId="69D37FFB" w15:paraIdParent="460F52A8" w15:done="0"/>
  <w15:commentEx w15:paraId="3932452B" w15:paraIdParent="460F52A8" w15:done="0"/>
  <w15:commentEx w15:paraId="7FD3583B" w15:done="0"/>
  <w15:commentEx w15:paraId="16B28BB7" w15:done="0"/>
  <w15:commentEx w15:paraId="301E0450" w15:paraIdParent="16B28BB7" w15:done="0"/>
  <w15:commentEx w15:paraId="0A983999" w15:done="0"/>
  <w15:commentEx w15:paraId="0CE64F78" w15:paraIdParent="0A983999" w15:done="0"/>
  <w15:commentEx w15:paraId="11706C08" w15:done="0"/>
  <w15:commentEx w15:paraId="304DD64F" w15:done="0"/>
  <w15:commentEx w15:paraId="2963EC73" w15:done="0"/>
  <w15:commentEx w15:paraId="7972B1B2" w15:paraIdParent="2963EC73" w15:done="0"/>
  <w15:commentEx w15:paraId="4017E32A" w15:done="0"/>
  <w15:commentEx w15:paraId="417FCBCE" w15:done="0"/>
  <w15:commentEx w15:paraId="64F155E1" w15:paraIdParent="417FCBCE" w15:done="0"/>
  <w15:commentEx w15:paraId="25A8B0DF" w15:paraIdParent="417FCBCE" w15:done="0"/>
  <w15:commentEx w15:paraId="083A1E16" w15:done="0"/>
  <w15:commentEx w15:paraId="7F424CEC" w15:paraIdParent="083A1E16" w15:done="0"/>
  <w15:commentEx w15:paraId="2D4914DC" w15:done="0"/>
  <w15:commentEx w15:paraId="62A67190" w15:done="0"/>
  <w15:commentEx w15:paraId="6DFB9FF1" w15:done="0"/>
  <w15:commentEx w15:paraId="62BC887B" w15:paraIdParent="6DFB9FF1" w15:done="0"/>
  <w15:commentEx w15:paraId="0BEC3673" w15:paraIdParent="6DFB9FF1" w15:done="0"/>
  <w15:commentEx w15:paraId="592361B8" w15:done="0"/>
  <w15:commentEx w15:paraId="79AE8EE9" w15:paraIdParent="592361B8" w15:done="0"/>
  <w15:commentEx w15:paraId="11734893" w15:done="0"/>
  <w15:commentEx w15:paraId="7F398DBC" w15:done="0"/>
  <w15:commentEx w15:paraId="0E1EAED6" w15:done="0"/>
  <w15:commentEx w15:paraId="77FED377" w15:paraIdParent="0E1EAED6" w15:done="0"/>
  <w15:commentEx w15:paraId="7B36F7BC" w15:paraIdParent="0E1EAED6" w15:done="0"/>
  <w15:commentEx w15:paraId="2063941B" w15:done="0"/>
  <w15:commentEx w15:paraId="7077B868" w15:done="0"/>
  <w15:commentEx w15:paraId="05C3EDD3" w15:done="0"/>
  <w15:commentEx w15:paraId="5BB45270" w15:done="0"/>
  <w15:commentEx w15:paraId="474D8159" w15:paraIdParent="5BB45270" w15:done="0"/>
  <w15:commentEx w15:paraId="60002918" w15:done="0"/>
  <w15:commentEx w15:paraId="1959DAB1" w15:done="0"/>
  <w15:commentEx w15:paraId="6EBF25DE" w15:done="0"/>
  <w15:commentEx w15:paraId="5BC78655" w15:paraIdParent="6EBF25DE" w15:done="0"/>
  <w15:commentEx w15:paraId="5FDCECE9" w15:paraIdParent="6EBF25DE" w15:done="0"/>
  <w15:commentEx w15:paraId="7D9F9764" w15:done="0"/>
  <w15:commentEx w15:paraId="4C390D84" w15:paraIdParent="7D9F9764" w15:done="0"/>
  <w15:commentEx w15:paraId="604C26D6" w15:done="0"/>
  <w15:commentEx w15:paraId="14CE8529" w15:done="0"/>
  <w15:commentEx w15:paraId="641A118B" w15:done="0"/>
  <w15:commentEx w15:paraId="571FF8A2" w15:paraIdParent="641A118B" w15:done="0"/>
  <w15:commentEx w15:paraId="4C4F16EC" w15:done="0"/>
  <w15:commentEx w15:paraId="112F4503" w15:paraIdParent="4C4F16EC" w15:done="0"/>
  <w15:commentEx w15:paraId="5D773F6E" w15:done="0"/>
  <w15:commentEx w15:paraId="42C959C5" w15:paraIdParent="5D773F6E" w15:done="0"/>
  <w15:commentEx w15:paraId="4185A93E" w15:paraIdParent="5D773F6E" w15:done="0"/>
  <w15:commentEx w15:paraId="3FBA7EB9" w15:done="0"/>
  <w15:commentEx w15:paraId="709C58D2" w15:paraIdParent="3FBA7EB9" w15:done="0"/>
  <w15:commentEx w15:paraId="3908536C" w15:paraIdParent="3FBA7EB9" w15:done="0"/>
  <w15:commentEx w15:paraId="40CD9E83" w15:done="0"/>
  <w15:commentEx w15:paraId="681841CF" w15:done="0"/>
  <w15:commentEx w15:paraId="2C756E9F" w15:done="0"/>
  <w15:commentEx w15:paraId="31716799" w15:paraIdParent="2C756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DA59F8" w16cex:dateUtc="2025-01-09T13:57:00Z"/>
  <w16cex:commentExtensible w16cex:durableId="09E8B012" w16cex:dateUtc="2025-01-16T22:26:00Z"/>
  <w16cex:commentExtensible w16cex:durableId="3ABF1B3D" w16cex:dateUtc="2025-01-22T08:12:00Z"/>
  <w16cex:commentExtensible w16cex:durableId="08580206" w16cex:dateUtc="2025-01-09T14:07:00Z">
    <w16cex:extLst>
      <w16:ext w16:uri="{CE6994B0-6A32-4C9F-8C6B-6E91EDA988CE}">
        <cr:reactions xmlns:cr="http://schemas.microsoft.com/office/comments/2020/reactions">
          <cr:reaction reactionType="1">
            <cr:reactionInfo dateUtc="2025-01-23T10:30:24Z">
              <cr:user userId="S::leacavalli@g.harvard.edu::a1b8901c-e596-4cbd-9f88-64b50cc8803d" userProvider="AD" userName="Cavalli, Lea"/>
            </cr:reactionInfo>
          </cr:reaction>
        </cr:reactions>
      </w16:ext>
    </w16cex:extLst>
  </w16cex:commentExtensible>
  <w16cex:commentExtensible w16cex:durableId="23F32FEA" w16cex:dateUtc="2025-01-23T13:52:00Z"/>
  <w16cex:commentExtensible w16cex:durableId="7C7E5A65" w16cex:dateUtc="2025-01-16T22:28:00Z"/>
  <w16cex:commentExtensible w16cex:durableId="635C01FC" w16cex:dateUtc="2025-01-16T22:31:00Z"/>
  <w16cex:commentExtensible w16cex:durableId="3CA08EE9" w16cex:dateUtc="2025-01-23T13:54:00Z"/>
  <w16cex:commentExtensible w16cex:durableId="5272E992" w16cex:dateUtc="2025-01-16T22:31:00Z">
    <w16cex:extLst>
      <w16:ext w16:uri="{CE6994B0-6A32-4C9F-8C6B-6E91EDA988CE}">
        <cr:reactions xmlns:cr="http://schemas.microsoft.com/office/comments/2020/reactions">
          <cr:reaction reactionType="1">
            <cr:reactionInfo dateUtc="2025-01-22T08:17:52Z">
              <cr:user userId="S::leacavalli@g.harvard.edu::a1b8901c-e596-4cbd-9f88-64b50cc8803d" userProvider="AD" userName="Cavalli, Lea"/>
            </cr:reactionInfo>
          </cr:reaction>
        </cr:reactions>
      </w16:ext>
    </w16cex:extLst>
  </w16cex:commentExtensible>
  <w16cex:commentExtensible w16cex:durableId="642732F6" w16cex:dateUtc="2025-01-23T10:28:00Z"/>
  <w16cex:commentExtensible w16cex:durableId="10538882" w16cex:dateUtc="2025-01-16T22:33:00Z"/>
  <w16cex:commentExtensible w16cex:durableId="116D1F11" w16cex:dateUtc="2025-01-23T10:52:00Z"/>
  <w16cex:commentExtensible w16cex:durableId="39BD64A1" w16cex:dateUtc="2025-01-23T13:20:00Z"/>
  <w16cex:commentExtensible w16cex:durableId="7A02A449" w16cex:dateUtc="2025-01-23T13:06:00Z"/>
  <w16cex:commentExtensible w16cex:durableId="6D252B0D" w16cex:dateUtc="2025-01-16T22:34:00Z"/>
  <w16cex:commentExtensible w16cex:durableId="527C0563" w16cex:dateUtc="2025-01-22T16:23:00Z"/>
  <w16cex:commentExtensible w16cex:durableId="6817E11B" w16cex:dateUtc="2025-01-16T22:51:00Z">
    <w16cex:extLst>
      <w16:ext w16:uri="{CE6994B0-6A32-4C9F-8C6B-6E91EDA988CE}">
        <cr:reactions xmlns:cr="http://schemas.microsoft.com/office/comments/2020/reactions">
          <cr:reaction reactionType="1">
            <cr:reactionInfo dateUtc="2025-01-22T08:21:26Z">
              <cr:user userId="S::leacavalli@g.harvard.edu::a1b8901c-e596-4cbd-9f88-64b50cc8803d" userProvider="AD" userName="Cavalli, Lea"/>
            </cr:reactionInfo>
          </cr:reaction>
        </cr:reactions>
      </w16:ext>
    </w16cex:extLst>
  </w16cex:commentExtensible>
  <w16cex:commentExtensible w16cex:durableId="56C63913" w16cex:dateUtc="2025-01-09T15:17:00Z"/>
  <w16cex:commentExtensible w16cex:durableId="5AF54AC5" w16cex:dateUtc="2025-01-16T22:53:00Z"/>
  <w16cex:commentExtensible w16cex:durableId="22787BFA" w16cex:dateUtc="2025-01-24T08:44:00Z"/>
  <w16cex:commentExtensible w16cex:durableId="4A168321" w16cex:dateUtc="2025-01-09T15:26:00Z">
    <w16cex:extLst>
      <w16:ext w16:uri="{CE6994B0-6A32-4C9F-8C6B-6E91EDA988CE}">
        <cr:reactions xmlns:cr="http://schemas.microsoft.com/office/comments/2020/reactions">
          <cr:reaction reactionType="1">
            <cr:reactionInfo dateUtc="2025-01-22T08:23:35Z">
              <cr:user userId="S::leacavalli@g.harvard.edu::a1b8901c-e596-4cbd-9f88-64b50cc8803d" userProvider="AD" userName="Cavalli, Lea"/>
            </cr:reactionInfo>
          </cr:reaction>
        </cr:reactions>
      </w16:ext>
    </w16cex:extLst>
  </w16cex:commentExtensible>
  <w16cex:commentExtensible w16cex:durableId="0C6E70B0" w16cex:dateUtc="2025-01-23T13:55:00Z"/>
  <w16cex:commentExtensible w16cex:durableId="5E1CB9CC" w16cex:dateUtc="2025-01-16T22:53:00Z">
    <w16cex:extLst>
      <w16:ext w16:uri="{CE6994B0-6A32-4C9F-8C6B-6E91EDA988CE}">
        <cr:reactions xmlns:cr="http://schemas.microsoft.com/office/comments/2020/reactions">
          <cr:reaction reactionType="1">
            <cr:reactionInfo dateUtc="2025-01-22T08:54:55Z">
              <cr:user userId="S::leacavalli@g.harvard.edu::a1b8901c-e596-4cbd-9f88-64b50cc8803d" userProvider="AD" userName="Cavalli, Lea"/>
            </cr:reactionInfo>
          </cr:reaction>
        </cr:reactions>
      </w16:ext>
    </w16cex:extLst>
  </w16cex:commentExtensible>
  <w16cex:commentExtensible w16cex:durableId="068F11DF" w16cex:dateUtc="2025-01-17T20:13:00Z">
    <w16cex:extLst>
      <w16:ext w16:uri="{CE6994B0-6A32-4C9F-8C6B-6E91EDA988CE}">
        <cr:reactions xmlns:cr="http://schemas.microsoft.com/office/comments/2020/reactions">
          <cr:reaction reactionType="1">
            <cr:reactionInfo dateUtc="2025-01-22T08:50:52Z">
              <cr:user userId="S::leacavalli@g.harvard.edu::a1b8901c-e596-4cbd-9f88-64b50cc8803d" userProvider="AD" userName="Cavalli, Lea"/>
            </cr:reactionInfo>
          </cr:reaction>
        </cr:reactions>
      </w16:ext>
    </w16cex:extLst>
  </w16cex:commentExtensible>
  <w16cex:commentExtensible w16cex:durableId="463B0C6A" w16cex:dateUtc="2025-01-09T15:38:00Z"/>
  <w16cex:commentExtensible w16cex:durableId="46E42972" w16cex:dateUtc="2025-01-17T20:33:00Z"/>
  <w16cex:commentExtensible w16cex:durableId="26F89919" w16cex:dateUtc="2025-01-22T09:27:00Z"/>
  <w16cex:commentExtensible w16cex:durableId="21A9C22B" w16cex:dateUtc="2025-01-17T20:41:00Z"/>
  <w16cex:commentExtensible w16cex:durableId="594A5EDA" w16cex:dateUtc="2025-01-23T14:22:00Z"/>
  <w16cex:commentExtensible w16cex:durableId="46EA4AB9" w16cex:dateUtc="2025-01-17T21:43:00Z">
    <w16cex:extLst>
      <w16:ext w16:uri="{CE6994B0-6A32-4C9F-8C6B-6E91EDA988CE}">
        <cr:reactions xmlns:cr="http://schemas.microsoft.com/office/comments/2020/reactions">
          <cr:reaction reactionType="1">
            <cr:reactionInfo dateUtc="2025-01-23T14:22:20Z">
              <cr:user userId="S::leacavalli@g.harvard.edu::a1b8901c-e596-4cbd-9f88-64b50cc8803d" userProvider="AD" userName="Cavalli, Lea"/>
            </cr:reactionInfo>
          </cr:reaction>
        </cr:reactions>
      </w16:ext>
    </w16cex:extLst>
  </w16cex:commentExtensible>
  <w16cex:commentExtensible w16cex:durableId="247F4F13" w16cex:dateUtc="2025-01-23T14:21:00Z"/>
  <w16cex:commentExtensible w16cex:durableId="67CFBED7" w16cex:dateUtc="2025-01-09T15:30:00Z"/>
  <w16cex:commentExtensible w16cex:durableId="5672A502" w16cex:dateUtc="2025-01-17T21:44:00Z"/>
  <w16cex:commentExtensible w16cex:durableId="271A861C" w16cex:dateUtc="2025-01-22T09:24:00Z"/>
  <w16cex:commentExtensible w16cex:durableId="4B8E6B11" w16cex:dateUtc="2025-01-09T15:35:00Z"/>
  <w16cex:commentExtensible w16cex:durableId="2BD23A00" w16cex:dateUtc="2025-01-17T21:46:00Z">
    <w16cex:extLst>
      <w16:ext w16:uri="{CE6994B0-6A32-4C9F-8C6B-6E91EDA988CE}">
        <cr:reactions xmlns:cr="http://schemas.microsoft.com/office/comments/2020/reactions">
          <cr:reaction reactionType="1">
            <cr:reactionInfo dateUtc="2025-01-23T14:23:13Z">
              <cr:user userId="S::leacavalli@g.harvard.edu::a1b8901c-e596-4cbd-9f88-64b50cc8803d" userProvider="AD" userName="Cavalli, Lea"/>
            </cr:reactionInfo>
          </cr:reaction>
        </cr:reactions>
      </w16:ext>
    </w16cex:extLst>
  </w16cex:commentExtensible>
  <w16cex:commentExtensible w16cex:durableId="05CDC93A" w16cex:dateUtc="2025-01-17T21:48:00Z">
    <w16cex:extLst>
      <w16:ext w16:uri="{CE6994B0-6A32-4C9F-8C6B-6E91EDA988CE}">
        <cr:reactions xmlns:cr="http://schemas.microsoft.com/office/comments/2020/reactions">
          <cr:reaction reactionType="1">
            <cr:reactionInfo dateUtc="2025-01-22T09:04:46Z">
              <cr:user userId="S::leacavalli@g.harvard.edu::a1b8901c-e596-4cbd-9f88-64b50cc8803d" userProvider="AD" userName="Cavalli, Lea"/>
            </cr:reactionInfo>
          </cr:reaction>
        </cr:reactions>
      </w16:ext>
    </w16cex:extLst>
  </w16cex:commentExtensible>
  <w16cex:commentExtensible w16cex:durableId="3439274B" w16cex:dateUtc="2025-01-17T21:50:00Z">
    <w16cex:extLst>
      <w16:ext w16:uri="{CE6994B0-6A32-4C9F-8C6B-6E91EDA988CE}">
        <cr:reactions xmlns:cr="http://schemas.microsoft.com/office/comments/2020/reactions">
          <cr:reaction reactionType="1">
            <cr:reactionInfo dateUtc="2025-01-23T14:24:06Z">
              <cr:user userId="S::leacavalli@g.harvard.edu::a1b8901c-e596-4cbd-9f88-64b50cc8803d" userProvider="AD" userName="Cavalli, Lea"/>
            </cr:reactionInfo>
          </cr:reaction>
        </cr:reactions>
      </w16:ext>
    </w16cex:extLst>
  </w16cex:commentExtensible>
  <w16cex:commentExtensible w16cex:durableId="3FF8721A" w16cex:dateUtc="2025-01-23T14:25:00Z"/>
  <w16cex:commentExtensible w16cex:durableId="0FC2EFBB" w16cex:dateUtc="2025-01-17T21:51:00Z"/>
  <w16cex:commentExtensible w16cex:durableId="43892893" w16cex:dateUtc="2025-01-17T21:55:00Z">
    <w16cex:extLst>
      <w16:ext w16:uri="{CE6994B0-6A32-4C9F-8C6B-6E91EDA988CE}">
        <cr:reactions xmlns:cr="http://schemas.microsoft.com/office/comments/2020/reactions">
          <cr:reaction reactionType="1">
            <cr:reactionInfo dateUtc="2025-01-22T09:12:06Z">
              <cr:user userId="S::leacavalli@g.harvard.edu::a1b8901c-e596-4cbd-9f88-64b50cc8803d" userProvider="AD" userName="Cavalli, Lea"/>
            </cr:reactionInfo>
          </cr:reaction>
        </cr:reactions>
      </w16:ext>
    </w16cex:extLst>
  </w16cex:commentExtensible>
  <w16cex:commentExtensible w16cex:durableId="4EE1C018" w16cex:dateUtc="2025-01-09T15:29:00Z"/>
  <w16cex:commentExtensible w16cex:durableId="63CA44CA" w16cex:dateUtc="2025-01-22T09:17:00Z"/>
  <w16cex:commentExtensible w16cex:durableId="3A1DBFE5" w16cex:dateUtc="2025-01-22T09:20:00Z"/>
  <w16cex:commentExtensible w16cex:durableId="11701704" w16cex:dateUtc="2025-01-09T15:42:00Z"/>
  <w16cex:commentExtensible w16cex:durableId="65723DE8" w16cex:dateUtc="2025-01-24T09:12:00Z"/>
  <w16cex:commentExtensible w16cex:durableId="76A37B37" w16cex:dateUtc="2025-01-17T21:55:00Z">
    <w16cex:extLst>
      <w16:ext w16:uri="{CE6994B0-6A32-4C9F-8C6B-6E91EDA988CE}">
        <cr:reactions xmlns:cr="http://schemas.microsoft.com/office/comments/2020/reactions">
          <cr:reaction reactionType="1">
            <cr:reactionInfo dateUtc="2025-01-22T09:37:33Z">
              <cr:user userId="S::leacavalli@g.harvard.edu::a1b8901c-e596-4cbd-9f88-64b50cc8803d" userProvider="AD" userName="Cavalli, Lea"/>
            </cr:reactionInfo>
          </cr:reaction>
        </cr:reactions>
      </w16:ext>
    </w16cex:extLst>
  </w16cex:commentExtensible>
  <w16cex:commentExtensible w16cex:durableId="6BE473DE" w16cex:dateUtc="2025-01-22T13:24:00Z"/>
  <w16cex:commentExtensible w16cex:durableId="58BC9B5F" w16cex:dateUtc="2025-01-17T21:53:00Z"/>
  <w16cex:commentExtensible w16cex:durableId="6DA921D8" w16cex:dateUtc="2025-01-22T10:36:00Z"/>
  <w16cex:commentExtensible w16cex:durableId="733810CA" w16cex:dateUtc="2025-01-17T22:02:00Z"/>
  <w16cex:commentExtensible w16cex:durableId="1A00760B" w16cex:dateUtc="2025-01-22T13:39:00Z"/>
  <w16cex:commentExtensible w16cex:durableId="0EAB9437" w16cex:dateUtc="2025-01-17T22:04:00Z"/>
  <w16cex:commentExtensible w16cex:durableId="7E07FC48" w16cex:dateUtc="2025-01-17T22:04:00Z"/>
  <w16cex:commentExtensible w16cex:durableId="3908BA9B" w16cex:dateUtc="2025-01-22T13:46:00Z"/>
  <w16cex:commentExtensible w16cex:durableId="0102CF5C" w16cex:dateUtc="2025-01-17T22:05:00Z"/>
  <w16cex:commentExtensible w16cex:durableId="1FFB2312" w16cex:dateUtc="2025-01-17T22:06:00Z"/>
  <w16cex:commentExtensible w16cex:durableId="6056C87F" w16cex:dateUtc="2025-01-22T13:47:00Z"/>
  <w16cex:commentExtensible w16cex:durableId="0667C7C6" w16cex:dateUtc="2025-01-23T14:03:00Z"/>
  <w16cex:commentExtensible w16cex:durableId="364875E9" w16cex:dateUtc="2025-01-22T16:06:00Z"/>
  <w16cex:commentExtensible w16cex:durableId="34F44867" w16cex:dateUtc="2025-01-17T21:59:00Z"/>
  <w16cex:commentExtensible w16cex:durableId="55165BD4" w16cex:dateUtc="2025-01-22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CF87D6" w16cid:durableId="74DA59F8"/>
  <w16cid:commentId w16cid:paraId="239AE4C0" w16cid:durableId="09E8B012"/>
  <w16cid:commentId w16cid:paraId="08466296" w16cid:durableId="3ABF1B3D"/>
  <w16cid:commentId w16cid:paraId="2D85C782" w16cid:durableId="08580206"/>
  <w16cid:commentId w16cid:paraId="517888ED" w16cid:durableId="23F32FEA"/>
  <w16cid:commentId w16cid:paraId="460F52A8" w16cid:durableId="7C7E5A65"/>
  <w16cid:commentId w16cid:paraId="69D37FFB" w16cid:durableId="635C01FC"/>
  <w16cid:commentId w16cid:paraId="3932452B" w16cid:durableId="3CA08EE9"/>
  <w16cid:commentId w16cid:paraId="7FD3583B" w16cid:durableId="5272E992"/>
  <w16cid:commentId w16cid:paraId="16B28BB7" w16cid:durableId="16B28BB7"/>
  <w16cid:commentId w16cid:paraId="301E0450" w16cid:durableId="642732F6"/>
  <w16cid:commentId w16cid:paraId="0A983999" w16cid:durableId="10538882"/>
  <w16cid:commentId w16cid:paraId="0CE64F78" w16cid:durableId="116D1F11"/>
  <w16cid:commentId w16cid:paraId="11706C08" w16cid:durableId="39BD64A1"/>
  <w16cid:commentId w16cid:paraId="304DD64F" w16cid:durableId="7A02A449"/>
  <w16cid:commentId w16cid:paraId="2963EC73" w16cid:durableId="6D252B0D"/>
  <w16cid:commentId w16cid:paraId="7972B1B2" w16cid:durableId="527C0563"/>
  <w16cid:commentId w16cid:paraId="4017E32A" w16cid:durableId="6817E11B"/>
  <w16cid:commentId w16cid:paraId="417FCBCE" w16cid:durableId="56C63913"/>
  <w16cid:commentId w16cid:paraId="64F155E1" w16cid:durableId="5AF54AC5"/>
  <w16cid:commentId w16cid:paraId="25A8B0DF" w16cid:durableId="22787BFA"/>
  <w16cid:commentId w16cid:paraId="083A1E16" w16cid:durableId="4A168321"/>
  <w16cid:commentId w16cid:paraId="7F424CEC" w16cid:durableId="0C6E70B0"/>
  <w16cid:commentId w16cid:paraId="2D4914DC" w16cid:durableId="5E1CB9CC"/>
  <w16cid:commentId w16cid:paraId="62A67190" w16cid:durableId="068F11DF"/>
  <w16cid:commentId w16cid:paraId="6DFB9FF1" w16cid:durableId="463B0C6A"/>
  <w16cid:commentId w16cid:paraId="62BC887B" w16cid:durableId="46E42972"/>
  <w16cid:commentId w16cid:paraId="0BEC3673" w16cid:durableId="26F89919"/>
  <w16cid:commentId w16cid:paraId="592361B8" w16cid:durableId="21A9C22B"/>
  <w16cid:commentId w16cid:paraId="79AE8EE9" w16cid:durableId="594A5EDA"/>
  <w16cid:commentId w16cid:paraId="11734893" w16cid:durableId="46EA4AB9"/>
  <w16cid:commentId w16cid:paraId="7F398DBC" w16cid:durableId="247F4F13"/>
  <w16cid:commentId w16cid:paraId="0E1EAED6" w16cid:durableId="67CFBED7"/>
  <w16cid:commentId w16cid:paraId="77FED377" w16cid:durableId="5672A502"/>
  <w16cid:commentId w16cid:paraId="7B36F7BC" w16cid:durableId="271A861C"/>
  <w16cid:commentId w16cid:paraId="2063941B" w16cid:durableId="4B8E6B11"/>
  <w16cid:commentId w16cid:paraId="7077B868" w16cid:durableId="2BD23A00"/>
  <w16cid:commentId w16cid:paraId="05C3EDD3" w16cid:durableId="05CDC93A"/>
  <w16cid:commentId w16cid:paraId="5BB45270" w16cid:durableId="3439274B"/>
  <w16cid:commentId w16cid:paraId="474D8159" w16cid:durableId="3FF8721A"/>
  <w16cid:commentId w16cid:paraId="60002918" w16cid:durableId="0FC2EFBB"/>
  <w16cid:commentId w16cid:paraId="1959DAB1" w16cid:durableId="43892893"/>
  <w16cid:commentId w16cid:paraId="6EBF25DE" w16cid:durableId="4EE1C018"/>
  <w16cid:commentId w16cid:paraId="5BC78655" w16cid:durableId="63CA44CA"/>
  <w16cid:commentId w16cid:paraId="5FDCECE9" w16cid:durableId="3A1DBFE5"/>
  <w16cid:commentId w16cid:paraId="7D9F9764" w16cid:durableId="11701704"/>
  <w16cid:commentId w16cid:paraId="4C390D84" w16cid:durableId="65723DE8"/>
  <w16cid:commentId w16cid:paraId="604C26D6" w16cid:durableId="76A37B37"/>
  <w16cid:commentId w16cid:paraId="14CE8529" w16cid:durableId="6BE473DE"/>
  <w16cid:commentId w16cid:paraId="641A118B" w16cid:durableId="58BC9B5F"/>
  <w16cid:commentId w16cid:paraId="571FF8A2" w16cid:durableId="6DA921D8"/>
  <w16cid:commentId w16cid:paraId="4C4F16EC" w16cid:durableId="733810CA"/>
  <w16cid:commentId w16cid:paraId="112F4503" w16cid:durableId="1A00760B"/>
  <w16cid:commentId w16cid:paraId="5D773F6E" w16cid:durableId="0EAB9437"/>
  <w16cid:commentId w16cid:paraId="42C959C5" w16cid:durableId="7E07FC48"/>
  <w16cid:commentId w16cid:paraId="4185A93E" w16cid:durableId="3908BA9B"/>
  <w16cid:commentId w16cid:paraId="3FBA7EB9" w16cid:durableId="0102CF5C"/>
  <w16cid:commentId w16cid:paraId="709C58D2" w16cid:durableId="1FFB2312"/>
  <w16cid:commentId w16cid:paraId="3908536C" w16cid:durableId="6056C87F"/>
  <w16cid:commentId w16cid:paraId="40CD9E83" w16cid:durableId="0667C7C6"/>
  <w16cid:commentId w16cid:paraId="681841CF" w16cid:durableId="364875E9"/>
  <w16cid:commentId w16cid:paraId="2C756E9F" w16cid:durableId="34F44867"/>
  <w16cid:commentId w16cid:paraId="31716799" w16cid:durableId="55165B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E996F" w14:textId="77777777" w:rsidR="00DE5807" w:rsidRDefault="00DE5807">
      <w:r>
        <w:separator/>
      </w:r>
    </w:p>
  </w:endnote>
  <w:endnote w:type="continuationSeparator" w:id="0">
    <w:p w14:paraId="03758708" w14:textId="77777777" w:rsidR="00DE5807" w:rsidRDefault="00DE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dobe Heiti Std R">
    <w:altName w:val="Yu Gothic"/>
    <w:charset w:val="80"/>
    <w:family w:val="swiss"/>
    <w:pitch w:val="variable"/>
  </w:font>
  <w:font w:name="Arial">
    <w:panose1 w:val="020B0604020202020204"/>
    <w:charset w:val="00"/>
    <w:family w:val="swiss"/>
    <w:pitch w:val="variable"/>
    <w:sig w:usb0="E0002EFF" w:usb1="C000785B" w:usb2="00000009" w:usb3="00000000" w:csb0="000001FF" w:csb1="00000000"/>
  </w:font>
  <w:font w:name="Myriad Pro">
    <w:altName w:val="Segoe U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21C47" w14:textId="77777777" w:rsidR="00945166" w:rsidRDefault="00945166">
    <w:pPr>
      <w:pStyle w:val="BodyText"/>
      <w:spacing w:line="14" w:lineRule="auto"/>
      <w:jc w:val="left"/>
    </w:pPr>
    <w:r>
      <w:rPr>
        <w:noProof/>
      </w:rPr>
      <mc:AlternateContent>
        <mc:Choice Requires="wps">
          <w:drawing>
            <wp:anchor distT="0" distB="0" distL="0" distR="0" simplePos="0" relativeHeight="487153152" behindDoc="1" locked="0" layoutInCell="1" allowOverlap="1" wp14:anchorId="71BB3D52" wp14:editId="372C55D8">
              <wp:simplePos x="0" y="0"/>
              <wp:positionH relativeFrom="page">
                <wp:posOffset>3678644</wp:posOffset>
              </wp:positionH>
              <wp:positionV relativeFrom="page">
                <wp:posOffset>10220325</wp:posOffset>
              </wp:positionV>
              <wp:extent cx="215900" cy="184785"/>
              <wp:effectExtent l="0" t="0" r="0" b="0"/>
              <wp:wrapNone/>
              <wp:docPr id="181261441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1BACFA47" w14:textId="77777777" w:rsidR="00945166" w:rsidRDefault="00945166">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1BB3D52" id="_x0000_t202" coordsize="21600,21600" o:spt="202" path="m,l,21600r21600,l21600,xe">
              <v:stroke joinstyle="miter"/>
              <v:path gradientshapeok="t" o:connecttype="rect"/>
            </v:shapetype>
            <v:shape id="Textbox 1" o:spid="_x0000_s1088" type="#_x0000_t202" style="position:absolute;margin-left:289.65pt;margin-top:804.75pt;width:17pt;height:14.55pt;z-index:-1616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" filled="f" stroked="f">
              <v:textbox inset="0,0,0,0">
                <w:txbxContent>
                  <w:p w14:paraId="1BACFA47" w14:textId="77777777" w:rsidR="00945166" w:rsidRDefault="00945166">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B089" w14:textId="77777777" w:rsidR="00041814" w:rsidRDefault="00BD1F93">
    <w:pPr>
      <w:pStyle w:val="BodyText"/>
      <w:spacing w:line="14" w:lineRule="auto"/>
      <w:jc w:val="left"/>
    </w:pPr>
    <w:r>
      <w:rPr>
        <w:noProof/>
      </w:rPr>
      <mc:AlternateContent>
        <mc:Choice Requires="wps">
          <w:drawing>
            <wp:anchor distT="0" distB="0" distL="0" distR="0" simplePos="0" relativeHeight="487151104" behindDoc="1" locked="0" layoutInCell="1" allowOverlap="1" wp14:anchorId="5E382F47" wp14:editId="2C7A9A86">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6D7B7396" w14:textId="77777777" w:rsidR="00041814" w:rsidRDefault="00BD1F93">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E382F47" id="_x0000_t202" coordsize="21600,21600" o:spt="202" path="m,l,21600r21600,l21600,xe">
              <v:stroke joinstyle="miter"/>
              <v:path gradientshapeok="t" o:connecttype="rect"/>
            </v:shapetype>
            <v:shape id="_x0000_s1089" type="#_x0000_t202" style="position:absolute;margin-left:289.65pt;margin-top:804.75pt;width:17pt;height:14.55pt;z-index:-1616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" filled="f" stroked="f">
              <v:textbox inset="0,0,0,0">
                <w:txbxContent>
                  <w:p w14:paraId="6D7B7396" w14:textId="77777777" w:rsidR="00041814" w:rsidRDefault="00BD1F93">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D87A4" w14:textId="77777777" w:rsidR="00DE5807" w:rsidRDefault="00DE5807">
      <w:r>
        <w:separator/>
      </w:r>
    </w:p>
  </w:footnote>
  <w:footnote w:type="continuationSeparator" w:id="0">
    <w:p w14:paraId="36B11542" w14:textId="77777777" w:rsidR="00DE5807" w:rsidRDefault="00DE5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77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1" w15:restartNumberingAfterBreak="0">
    <w:nsid w:val="173B5CD2"/>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2" w15:restartNumberingAfterBreak="0">
    <w:nsid w:val="53AF36BA"/>
    <w:multiLevelType w:val="hybridMultilevel"/>
    <w:tmpl w:val="6B9008AC"/>
    <w:lvl w:ilvl="0" w:tplc="21307302">
      <w:start w:val="1"/>
      <w:numFmt w:val="decimal"/>
      <w:lvlText w:val="[%1]"/>
      <w:lvlJc w:val="left"/>
      <w:pPr>
        <w:ind w:left="510" w:hanging="310"/>
        <w:jc w:val="right"/>
      </w:pPr>
      <w:rPr>
        <w:rFonts w:ascii="Georgia" w:eastAsia="Georgia" w:hAnsi="Georgia" w:cs="Georgia" w:hint="default"/>
        <w:b w:val="0"/>
        <w:bCs w:val="0"/>
        <w:i w:val="0"/>
        <w:iCs w:val="0"/>
        <w:spacing w:val="-1"/>
        <w:w w:val="89"/>
        <w:sz w:val="20"/>
        <w:szCs w:val="20"/>
        <w:lang w:val="en-US" w:eastAsia="en-US" w:bidi="ar-SA"/>
      </w:rPr>
    </w:lvl>
    <w:lvl w:ilvl="1" w:tplc="B2AAC9F2">
      <w:numFmt w:val="bullet"/>
      <w:lvlText w:val="•"/>
      <w:lvlJc w:val="left"/>
      <w:pPr>
        <w:ind w:left="1340" w:hanging="310"/>
      </w:pPr>
      <w:rPr>
        <w:rFonts w:hint="default"/>
        <w:lang w:val="en-US" w:eastAsia="en-US" w:bidi="ar-SA"/>
      </w:rPr>
    </w:lvl>
    <w:lvl w:ilvl="2" w:tplc="E572C5AE">
      <w:numFmt w:val="bullet"/>
      <w:lvlText w:val="•"/>
      <w:lvlJc w:val="left"/>
      <w:pPr>
        <w:ind w:left="2161" w:hanging="310"/>
      </w:pPr>
      <w:rPr>
        <w:rFonts w:hint="default"/>
        <w:lang w:val="en-US" w:eastAsia="en-US" w:bidi="ar-SA"/>
      </w:rPr>
    </w:lvl>
    <w:lvl w:ilvl="3" w:tplc="528C57F4">
      <w:numFmt w:val="bullet"/>
      <w:lvlText w:val="•"/>
      <w:lvlJc w:val="left"/>
      <w:pPr>
        <w:ind w:left="2981" w:hanging="310"/>
      </w:pPr>
      <w:rPr>
        <w:rFonts w:hint="default"/>
        <w:lang w:val="en-US" w:eastAsia="en-US" w:bidi="ar-SA"/>
      </w:rPr>
    </w:lvl>
    <w:lvl w:ilvl="4" w:tplc="BE068CE2">
      <w:numFmt w:val="bullet"/>
      <w:lvlText w:val="•"/>
      <w:lvlJc w:val="left"/>
      <w:pPr>
        <w:ind w:left="3802" w:hanging="310"/>
      </w:pPr>
      <w:rPr>
        <w:rFonts w:hint="default"/>
        <w:lang w:val="en-US" w:eastAsia="en-US" w:bidi="ar-SA"/>
      </w:rPr>
    </w:lvl>
    <w:lvl w:ilvl="5" w:tplc="50B8F49A">
      <w:numFmt w:val="bullet"/>
      <w:lvlText w:val="•"/>
      <w:lvlJc w:val="left"/>
      <w:pPr>
        <w:ind w:left="4622" w:hanging="310"/>
      </w:pPr>
      <w:rPr>
        <w:rFonts w:hint="default"/>
        <w:lang w:val="en-US" w:eastAsia="en-US" w:bidi="ar-SA"/>
      </w:rPr>
    </w:lvl>
    <w:lvl w:ilvl="6" w:tplc="515A7E30">
      <w:numFmt w:val="bullet"/>
      <w:lvlText w:val="•"/>
      <w:lvlJc w:val="left"/>
      <w:pPr>
        <w:ind w:left="5443" w:hanging="310"/>
      </w:pPr>
      <w:rPr>
        <w:rFonts w:hint="default"/>
        <w:lang w:val="en-US" w:eastAsia="en-US" w:bidi="ar-SA"/>
      </w:rPr>
    </w:lvl>
    <w:lvl w:ilvl="7" w:tplc="961E9590">
      <w:numFmt w:val="bullet"/>
      <w:lvlText w:val="•"/>
      <w:lvlJc w:val="left"/>
      <w:pPr>
        <w:ind w:left="6263" w:hanging="310"/>
      </w:pPr>
      <w:rPr>
        <w:rFonts w:hint="default"/>
        <w:lang w:val="en-US" w:eastAsia="en-US" w:bidi="ar-SA"/>
      </w:rPr>
    </w:lvl>
    <w:lvl w:ilvl="8" w:tplc="52C6C93E">
      <w:numFmt w:val="bullet"/>
      <w:lvlText w:val="•"/>
      <w:lvlJc w:val="left"/>
      <w:pPr>
        <w:ind w:left="7084" w:hanging="310"/>
      </w:pPr>
      <w:rPr>
        <w:rFonts w:hint="default"/>
        <w:lang w:val="en-US" w:eastAsia="en-US" w:bidi="ar-SA"/>
      </w:rPr>
    </w:lvl>
  </w:abstractNum>
  <w:abstractNum w:abstractNumId="3" w15:restartNumberingAfterBreak="0">
    <w:nsid w:val="794F106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num w:numId="1" w16cid:durableId="1172142208">
    <w:abstractNumId w:val="2"/>
  </w:num>
  <w:num w:numId="2" w16cid:durableId="1725635598">
    <w:abstractNumId w:val="3"/>
  </w:num>
  <w:num w:numId="3" w16cid:durableId="1078022065">
    <w:abstractNumId w:val="1"/>
  </w:num>
  <w:num w:numId="4" w16cid:durableId="15853839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alli, Lea">
    <w15:presenceInfo w15:providerId="AD" w15:userId="S::leacavalli@g.harvard.edu::a1b8901c-e596-4cbd-9f88-64b50cc8803d"/>
  </w15:person>
  <w15:person w15:author="Britto, Carl">
    <w15:presenceInfo w15:providerId="AD" w15:userId="S::Carl.Britto@childrens.harvard.edu::714f4f7c-0173-4f25-acc8-30f95d121324"/>
  </w15:person>
  <w15:person w15:author="Malley, Richard">
    <w15:presenceInfo w15:providerId="AD" w15:userId="S::Richard.Malley@childrens.harvard.edu::c342d3a7-e1d9-4b42-ae4d-460621f985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14"/>
    <w:rsid w:val="00006A22"/>
    <w:rsid w:val="00016D51"/>
    <w:rsid w:val="00023148"/>
    <w:rsid w:val="000251A4"/>
    <w:rsid w:val="00034098"/>
    <w:rsid w:val="000353BF"/>
    <w:rsid w:val="00036DF1"/>
    <w:rsid w:val="00040C9C"/>
    <w:rsid w:val="00041814"/>
    <w:rsid w:val="000610A1"/>
    <w:rsid w:val="00075289"/>
    <w:rsid w:val="00076308"/>
    <w:rsid w:val="000914AE"/>
    <w:rsid w:val="00097AEA"/>
    <w:rsid w:val="000A4609"/>
    <w:rsid w:val="000C0076"/>
    <w:rsid w:val="000C2749"/>
    <w:rsid w:val="000D433F"/>
    <w:rsid w:val="000D4CA6"/>
    <w:rsid w:val="000D6646"/>
    <w:rsid w:val="000E0380"/>
    <w:rsid w:val="000E0CC1"/>
    <w:rsid w:val="0010314E"/>
    <w:rsid w:val="00120DAC"/>
    <w:rsid w:val="001356E6"/>
    <w:rsid w:val="00146586"/>
    <w:rsid w:val="001502F5"/>
    <w:rsid w:val="00154F63"/>
    <w:rsid w:val="00197419"/>
    <w:rsid w:val="001A2099"/>
    <w:rsid w:val="001A4949"/>
    <w:rsid w:val="001A6A3C"/>
    <w:rsid w:val="001B7A10"/>
    <w:rsid w:val="001C0332"/>
    <w:rsid w:val="001C1176"/>
    <w:rsid w:val="001C5CF9"/>
    <w:rsid w:val="001C626B"/>
    <w:rsid w:val="001E016E"/>
    <w:rsid w:val="001F1594"/>
    <w:rsid w:val="001F6347"/>
    <w:rsid w:val="001F78D2"/>
    <w:rsid w:val="0021311E"/>
    <w:rsid w:val="00217DFC"/>
    <w:rsid w:val="00224371"/>
    <w:rsid w:val="00227C59"/>
    <w:rsid w:val="002319D3"/>
    <w:rsid w:val="00241329"/>
    <w:rsid w:val="0024645E"/>
    <w:rsid w:val="00251837"/>
    <w:rsid w:val="002768D6"/>
    <w:rsid w:val="0027737A"/>
    <w:rsid w:val="00290367"/>
    <w:rsid w:val="00291424"/>
    <w:rsid w:val="00296B6F"/>
    <w:rsid w:val="002A40D7"/>
    <w:rsid w:val="002B01BE"/>
    <w:rsid w:val="002B580B"/>
    <w:rsid w:val="002E5F8E"/>
    <w:rsid w:val="0033410F"/>
    <w:rsid w:val="00344BB5"/>
    <w:rsid w:val="00345E32"/>
    <w:rsid w:val="00355519"/>
    <w:rsid w:val="003627B3"/>
    <w:rsid w:val="0036311F"/>
    <w:rsid w:val="00381032"/>
    <w:rsid w:val="003B0F42"/>
    <w:rsid w:val="003B17BE"/>
    <w:rsid w:val="003D037F"/>
    <w:rsid w:val="003E5DEE"/>
    <w:rsid w:val="003E69CC"/>
    <w:rsid w:val="003F6309"/>
    <w:rsid w:val="003F675D"/>
    <w:rsid w:val="00402E71"/>
    <w:rsid w:val="00407941"/>
    <w:rsid w:val="00416C55"/>
    <w:rsid w:val="0042140A"/>
    <w:rsid w:val="004309A1"/>
    <w:rsid w:val="00444008"/>
    <w:rsid w:val="00451007"/>
    <w:rsid w:val="0046171D"/>
    <w:rsid w:val="004639E4"/>
    <w:rsid w:val="004668CF"/>
    <w:rsid w:val="00470372"/>
    <w:rsid w:val="00480A8D"/>
    <w:rsid w:val="004A4CE1"/>
    <w:rsid w:val="004A61AA"/>
    <w:rsid w:val="004A7128"/>
    <w:rsid w:val="004B69F6"/>
    <w:rsid w:val="004C7A7E"/>
    <w:rsid w:val="004D343B"/>
    <w:rsid w:val="005056B0"/>
    <w:rsid w:val="00526C24"/>
    <w:rsid w:val="00541426"/>
    <w:rsid w:val="00541E57"/>
    <w:rsid w:val="00547AC2"/>
    <w:rsid w:val="0056160D"/>
    <w:rsid w:val="00565494"/>
    <w:rsid w:val="00566E4A"/>
    <w:rsid w:val="0057025E"/>
    <w:rsid w:val="0058205D"/>
    <w:rsid w:val="00586472"/>
    <w:rsid w:val="0059695D"/>
    <w:rsid w:val="005C0170"/>
    <w:rsid w:val="005D7279"/>
    <w:rsid w:val="005F5594"/>
    <w:rsid w:val="0060466B"/>
    <w:rsid w:val="006100F7"/>
    <w:rsid w:val="00642C20"/>
    <w:rsid w:val="00645BCE"/>
    <w:rsid w:val="00672AB3"/>
    <w:rsid w:val="006841A9"/>
    <w:rsid w:val="00684292"/>
    <w:rsid w:val="0069350D"/>
    <w:rsid w:val="006936A4"/>
    <w:rsid w:val="00695A4B"/>
    <w:rsid w:val="00696FAF"/>
    <w:rsid w:val="006A375A"/>
    <w:rsid w:val="006C1741"/>
    <w:rsid w:val="006F3C1B"/>
    <w:rsid w:val="006F3D52"/>
    <w:rsid w:val="006F5F00"/>
    <w:rsid w:val="00700525"/>
    <w:rsid w:val="00710672"/>
    <w:rsid w:val="007117CC"/>
    <w:rsid w:val="0071219E"/>
    <w:rsid w:val="00722992"/>
    <w:rsid w:val="00724F57"/>
    <w:rsid w:val="00750631"/>
    <w:rsid w:val="00753004"/>
    <w:rsid w:val="007565D2"/>
    <w:rsid w:val="00756A5A"/>
    <w:rsid w:val="0076514B"/>
    <w:rsid w:val="007679D2"/>
    <w:rsid w:val="00793EE2"/>
    <w:rsid w:val="007C3C14"/>
    <w:rsid w:val="007E0548"/>
    <w:rsid w:val="007E2879"/>
    <w:rsid w:val="007E4749"/>
    <w:rsid w:val="007E5538"/>
    <w:rsid w:val="007F199D"/>
    <w:rsid w:val="007F727B"/>
    <w:rsid w:val="00805A3E"/>
    <w:rsid w:val="00807FAD"/>
    <w:rsid w:val="00810C06"/>
    <w:rsid w:val="00813286"/>
    <w:rsid w:val="00817B60"/>
    <w:rsid w:val="00841FBD"/>
    <w:rsid w:val="00846045"/>
    <w:rsid w:val="00846A78"/>
    <w:rsid w:val="008734E7"/>
    <w:rsid w:val="008740B2"/>
    <w:rsid w:val="00877C71"/>
    <w:rsid w:val="008B2395"/>
    <w:rsid w:val="008B6930"/>
    <w:rsid w:val="008E09E0"/>
    <w:rsid w:val="008E14AF"/>
    <w:rsid w:val="008E57F0"/>
    <w:rsid w:val="00910D83"/>
    <w:rsid w:val="009119A5"/>
    <w:rsid w:val="00924D17"/>
    <w:rsid w:val="00925797"/>
    <w:rsid w:val="00937195"/>
    <w:rsid w:val="00945166"/>
    <w:rsid w:val="00951F37"/>
    <w:rsid w:val="00963095"/>
    <w:rsid w:val="0098302F"/>
    <w:rsid w:val="009C527C"/>
    <w:rsid w:val="009C6D0E"/>
    <w:rsid w:val="009C6E9F"/>
    <w:rsid w:val="009D4565"/>
    <w:rsid w:val="009E1F03"/>
    <w:rsid w:val="00A112B4"/>
    <w:rsid w:val="00A12C44"/>
    <w:rsid w:val="00A37796"/>
    <w:rsid w:val="00A43DB8"/>
    <w:rsid w:val="00A45683"/>
    <w:rsid w:val="00AB2073"/>
    <w:rsid w:val="00AC2C3E"/>
    <w:rsid w:val="00AD3927"/>
    <w:rsid w:val="00AE28B8"/>
    <w:rsid w:val="00AF366E"/>
    <w:rsid w:val="00B041EF"/>
    <w:rsid w:val="00B10544"/>
    <w:rsid w:val="00B57F5A"/>
    <w:rsid w:val="00B61A6C"/>
    <w:rsid w:val="00B90706"/>
    <w:rsid w:val="00B932A3"/>
    <w:rsid w:val="00BA0F7D"/>
    <w:rsid w:val="00BB3376"/>
    <w:rsid w:val="00BB42F6"/>
    <w:rsid w:val="00BC2148"/>
    <w:rsid w:val="00BD1F93"/>
    <w:rsid w:val="00BD3942"/>
    <w:rsid w:val="00BF3A5C"/>
    <w:rsid w:val="00C10A71"/>
    <w:rsid w:val="00C1481E"/>
    <w:rsid w:val="00C16B40"/>
    <w:rsid w:val="00C20ECB"/>
    <w:rsid w:val="00C256A2"/>
    <w:rsid w:val="00C558A1"/>
    <w:rsid w:val="00C61651"/>
    <w:rsid w:val="00C702B6"/>
    <w:rsid w:val="00C7481F"/>
    <w:rsid w:val="00CA1F45"/>
    <w:rsid w:val="00CA28C8"/>
    <w:rsid w:val="00CA7957"/>
    <w:rsid w:val="00CB38C1"/>
    <w:rsid w:val="00CB672B"/>
    <w:rsid w:val="00D006B0"/>
    <w:rsid w:val="00D137E5"/>
    <w:rsid w:val="00D16392"/>
    <w:rsid w:val="00D20DD3"/>
    <w:rsid w:val="00D25248"/>
    <w:rsid w:val="00D33F78"/>
    <w:rsid w:val="00D47292"/>
    <w:rsid w:val="00DA33C0"/>
    <w:rsid w:val="00DB47FA"/>
    <w:rsid w:val="00DE5807"/>
    <w:rsid w:val="00DF04B6"/>
    <w:rsid w:val="00DF5EA7"/>
    <w:rsid w:val="00E23566"/>
    <w:rsid w:val="00E24009"/>
    <w:rsid w:val="00E300F2"/>
    <w:rsid w:val="00E31E5C"/>
    <w:rsid w:val="00E46EC8"/>
    <w:rsid w:val="00E72BF0"/>
    <w:rsid w:val="00E73CE7"/>
    <w:rsid w:val="00E75EFC"/>
    <w:rsid w:val="00EA7643"/>
    <w:rsid w:val="00EA78EB"/>
    <w:rsid w:val="00ED6D1B"/>
    <w:rsid w:val="00EE4BB5"/>
    <w:rsid w:val="00F04370"/>
    <w:rsid w:val="00F05D47"/>
    <w:rsid w:val="00F207A3"/>
    <w:rsid w:val="00F25BC7"/>
    <w:rsid w:val="00F40E33"/>
    <w:rsid w:val="00F40FCC"/>
    <w:rsid w:val="00F51E5E"/>
    <w:rsid w:val="00F6541B"/>
    <w:rsid w:val="00F659FA"/>
    <w:rsid w:val="00F7729A"/>
    <w:rsid w:val="00F828F9"/>
    <w:rsid w:val="00F82BCB"/>
    <w:rsid w:val="00F95E41"/>
    <w:rsid w:val="00FB175C"/>
    <w:rsid w:val="00FB2155"/>
    <w:rsid w:val="00FB7A3A"/>
    <w:rsid w:val="00FD264B"/>
    <w:rsid w:val="00FD29F5"/>
    <w:rsid w:val="00FD7759"/>
    <w:rsid w:val="00FE3216"/>
    <w:rsid w:val="00FE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5082"/>
  <w15:docId w15:val="{A130FE70-8B3F-45DB-92DB-5CB09D0B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73"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712" w:hanging="612"/>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94"/>
      <w:ind w:left="101" w:right="119"/>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spacing w:before="161"/>
      <w:ind w:left="510" w:hanging="410"/>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C3C14"/>
    <w:rPr>
      <w:sz w:val="16"/>
      <w:szCs w:val="16"/>
    </w:rPr>
  </w:style>
  <w:style w:type="paragraph" w:styleId="CommentText">
    <w:name w:val="annotation text"/>
    <w:basedOn w:val="Normal"/>
    <w:link w:val="CommentTextChar"/>
    <w:uiPriority w:val="99"/>
    <w:unhideWhenUsed/>
    <w:rsid w:val="007C3C14"/>
    <w:rPr>
      <w:sz w:val="20"/>
      <w:szCs w:val="20"/>
    </w:rPr>
  </w:style>
  <w:style w:type="character" w:customStyle="1" w:styleId="CommentTextChar">
    <w:name w:val="Comment Text Char"/>
    <w:basedOn w:val="DefaultParagraphFont"/>
    <w:link w:val="CommentText"/>
    <w:uiPriority w:val="99"/>
    <w:rsid w:val="007C3C14"/>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7C3C14"/>
    <w:rPr>
      <w:b/>
      <w:bCs/>
    </w:rPr>
  </w:style>
  <w:style w:type="character" w:customStyle="1" w:styleId="CommentSubjectChar">
    <w:name w:val="Comment Subject Char"/>
    <w:basedOn w:val="CommentTextChar"/>
    <w:link w:val="CommentSubject"/>
    <w:uiPriority w:val="99"/>
    <w:semiHidden/>
    <w:rsid w:val="007C3C14"/>
    <w:rPr>
      <w:rFonts w:ascii="Georgia" w:eastAsia="Georgia" w:hAnsi="Georgia" w:cs="Georgia"/>
      <w:b/>
      <w:bCs/>
      <w:sz w:val="20"/>
      <w:szCs w:val="20"/>
    </w:rPr>
  </w:style>
  <w:style w:type="paragraph" w:styleId="Revision">
    <w:name w:val="Revision"/>
    <w:hidden/>
    <w:uiPriority w:val="99"/>
    <w:semiHidden/>
    <w:rsid w:val="007C3C14"/>
    <w:pPr>
      <w:widowControl/>
      <w:autoSpaceDE/>
      <w:autoSpaceDN/>
    </w:pPr>
    <w:rPr>
      <w:rFonts w:ascii="Georgia" w:eastAsia="Georgia" w:hAnsi="Georgia" w:cs="Georgia"/>
    </w:rPr>
  </w:style>
  <w:style w:type="paragraph" w:styleId="Header">
    <w:name w:val="header"/>
    <w:basedOn w:val="Normal"/>
    <w:link w:val="HeaderChar"/>
    <w:uiPriority w:val="99"/>
    <w:unhideWhenUsed/>
    <w:rsid w:val="00F05D47"/>
    <w:pPr>
      <w:tabs>
        <w:tab w:val="center" w:pos="4680"/>
        <w:tab w:val="right" w:pos="9360"/>
      </w:tabs>
    </w:pPr>
  </w:style>
  <w:style w:type="character" w:customStyle="1" w:styleId="HeaderChar">
    <w:name w:val="Header Char"/>
    <w:basedOn w:val="DefaultParagraphFont"/>
    <w:link w:val="Header"/>
    <w:uiPriority w:val="99"/>
    <w:rsid w:val="00F05D47"/>
    <w:rPr>
      <w:rFonts w:ascii="Georgia" w:eastAsia="Georgia" w:hAnsi="Georgia" w:cs="Georgia"/>
    </w:rPr>
  </w:style>
  <w:style w:type="paragraph" w:styleId="Footer">
    <w:name w:val="footer"/>
    <w:basedOn w:val="Normal"/>
    <w:link w:val="FooterChar"/>
    <w:uiPriority w:val="99"/>
    <w:unhideWhenUsed/>
    <w:rsid w:val="00F05D47"/>
    <w:pPr>
      <w:tabs>
        <w:tab w:val="center" w:pos="4680"/>
        <w:tab w:val="right" w:pos="9360"/>
      </w:tabs>
    </w:pPr>
  </w:style>
  <w:style w:type="character" w:customStyle="1" w:styleId="FooterChar">
    <w:name w:val="Footer Char"/>
    <w:basedOn w:val="DefaultParagraphFont"/>
    <w:link w:val="Footer"/>
    <w:uiPriority w:val="99"/>
    <w:rsid w:val="00F05D47"/>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2732">
      <w:bodyDiv w:val="1"/>
      <w:marLeft w:val="0"/>
      <w:marRight w:val="0"/>
      <w:marTop w:val="0"/>
      <w:marBottom w:val="0"/>
      <w:divBdr>
        <w:top w:val="none" w:sz="0" w:space="0" w:color="auto"/>
        <w:left w:val="none" w:sz="0" w:space="0" w:color="auto"/>
        <w:bottom w:val="none" w:sz="0" w:space="0" w:color="auto"/>
        <w:right w:val="none" w:sz="0" w:space="0" w:color="auto"/>
      </w:divBdr>
      <w:divsChild>
        <w:div w:id="723067716">
          <w:marLeft w:val="0"/>
          <w:marRight w:val="0"/>
          <w:marTop w:val="0"/>
          <w:marBottom w:val="0"/>
          <w:divBdr>
            <w:top w:val="single" w:sz="2" w:space="0" w:color="E3E3E3"/>
            <w:left w:val="single" w:sz="2" w:space="0" w:color="E3E3E3"/>
            <w:bottom w:val="single" w:sz="2" w:space="0" w:color="E3E3E3"/>
            <w:right w:val="single" w:sz="2" w:space="0" w:color="E3E3E3"/>
          </w:divBdr>
          <w:divsChild>
            <w:div w:id="11224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277646">
                  <w:marLeft w:val="0"/>
                  <w:marRight w:val="0"/>
                  <w:marTop w:val="0"/>
                  <w:marBottom w:val="0"/>
                  <w:divBdr>
                    <w:top w:val="single" w:sz="2" w:space="0" w:color="E3E3E3"/>
                    <w:left w:val="single" w:sz="2" w:space="0" w:color="E3E3E3"/>
                    <w:bottom w:val="single" w:sz="2" w:space="0" w:color="E3E3E3"/>
                    <w:right w:val="single" w:sz="2" w:space="0" w:color="E3E3E3"/>
                  </w:divBdr>
                  <w:divsChild>
                    <w:div w:id="780488171">
                      <w:marLeft w:val="0"/>
                      <w:marRight w:val="0"/>
                      <w:marTop w:val="0"/>
                      <w:marBottom w:val="0"/>
                      <w:divBdr>
                        <w:top w:val="single" w:sz="2" w:space="0" w:color="E3E3E3"/>
                        <w:left w:val="single" w:sz="2" w:space="0" w:color="E3E3E3"/>
                        <w:bottom w:val="single" w:sz="2" w:space="0" w:color="E3E3E3"/>
                        <w:right w:val="single" w:sz="2" w:space="0" w:color="E3E3E3"/>
                      </w:divBdr>
                      <w:divsChild>
                        <w:div w:id="1973095282">
                          <w:marLeft w:val="0"/>
                          <w:marRight w:val="0"/>
                          <w:marTop w:val="0"/>
                          <w:marBottom w:val="0"/>
                          <w:divBdr>
                            <w:top w:val="single" w:sz="2" w:space="0" w:color="E3E3E3"/>
                            <w:left w:val="single" w:sz="2" w:space="0" w:color="E3E3E3"/>
                            <w:bottom w:val="single" w:sz="2" w:space="0" w:color="E3E3E3"/>
                            <w:right w:val="single" w:sz="2" w:space="0" w:color="E3E3E3"/>
                          </w:divBdr>
                          <w:divsChild>
                            <w:div w:id="871767619">
                              <w:marLeft w:val="0"/>
                              <w:marRight w:val="0"/>
                              <w:marTop w:val="0"/>
                              <w:marBottom w:val="0"/>
                              <w:divBdr>
                                <w:top w:val="single" w:sz="2" w:space="0" w:color="E3E3E3"/>
                                <w:left w:val="single" w:sz="2" w:space="0" w:color="E3E3E3"/>
                                <w:bottom w:val="single" w:sz="2" w:space="0" w:color="E3E3E3"/>
                                <w:right w:val="single" w:sz="2" w:space="0" w:color="E3E3E3"/>
                              </w:divBdr>
                              <w:divsChild>
                                <w:div w:id="1688630695">
                                  <w:marLeft w:val="0"/>
                                  <w:marRight w:val="0"/>
                                  <w:marTop w:val="0"/>
                                  <w:marBottom w:val="0"/>
                                  <w:divBdr>
                                    <w:top w:val="single" w:sz="2" w:space="0" w:color="E3E3E3"/>
                                    <w:left w:val="single" w:sz="2" w:space="0" w:color="E3E3E3"/>
                                    <w:bottom w:val="single" w:sz="2" w:space="0" w:color="E3E3E3"/>
                                    <w:right w:val="single" w:sz="2" w:space="0" w:color="E3E3E3"/>
                                  </w:divBdr>
                                  <w:divsChild>
                                    <w:div w:id="206826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074779">
      <w:bodyDiv w:val="1"/>
      <w:marLeft w:val="0"/>
      <w:marRight w:val="0"/>
      <w:marTop w:val="0"/>
      <w:marBottom w:val="0"/>
      <w:divBdr>
        <w:top w:val="none" w:sz="0" w:space="0" w:color="auto"/>
        <w:left w:val="none" w:sz="0" w:space="0" w:color="auto"/>
        <w:bottom w:val="none" w:sz="0" w:space="0" w:color="auto"/>
        <w:right w:val="none" w:sz="0" w:space="0" w:color="auto"/>
      </w:divBdr>
      <w:divsChild>
        <w:div w:id="401486534">
          <w:marLeft w:val="0"/>
          <w:marRight w:val="0"/>
          <w:marTop w:val="0"/>
          <w:marBottom w:val="0"/>
          <w:divBdr>
            <w:top w:val="single" w:sz="2" w:space="0" w:color="E3E3E3"/>
            <w:left w:val="single" w:sz="2" w:space="0" w:color="E3E3E3"/>
            <w:bottom w:val="single" w:sz="2" w:space="0" w:color="E3E3E3"/>
            <w:right w:val="single" w:sz="2" w:space="0" w:color="E3E3E3"/>
          </w:divBdr>
          <w:divsChild>
            <w:div w:id="128980701">
              <w:marLeft w:val="0"/>
              <w:marRight w:val="0"/>
              <w:marTop w:val="0"/>
              <w:marBottom w:val="0"/>
              <w:divBdr>
                <w:top w:val="single" w:sz="2" w:space="0" w:color="E3E3E3"/>
                <w:left w:val="single" w:sz="2" w:space="0" w:color="E3E3E3"/>
                <w:bottom w:val="single" w:sz="2" w:space="0" w:color="E3E3E3"/>
                <w:right w:val="single" w:sz="2" w:space="0" w:color="E3E3E3"/>
              </w:divBdr>
              <w:divsChild>
                <w:div w:id="808011648">
                  <w:marLeft w:val="0"/>
                  <w:marRight w:val="0"/>
                  <w:marTop w:val="0"/>
                  <w:marBottom w:val="0"/>
                  <w:divBdr>
                    <w:top w:val="single" w:sz="2" w:space="0" w:color="E3E3E3"/>
                    <w:left w:val="single" w:sz="2" w:space="0" w:color="E3E3E3"/>
                    <w:bottom w:val="single" w:sz="2" w:space="0" w:color="E3E3E3"/>
                    <w:right w:val="single" w:sz="2" w:space="0" w:color="E3E3E3"/>
                  </w:divBdr>
                  <w:divsChild>
                    <w:div w:id="98319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937526">
      <w:bodyDiv w:val="1"/>
      <w:marLeft w:val="0"/>
      <w:marRight w:val="0"/>
      <w:marTop w:val="0"/>
      <w:marBottom w:val="0"/>
      <w:divBdr>
        <w:top w:val="none" w:sz="0" w:space="0" w:color="auto"/>
        <w:left w:val="none" w:sz="0" w:space="0" w:color="auto"/>
        <w:bottom w:val="none" w:sz="0" w:space="0" w:color="auto"/>
        <w:right w:val="none" w:sz="0" w:space="0" w:color="auto"/>
      </w:divBdr>
      <w:divsChild>
        <w:div w:id="1444424653">
          <w:marLeft w:val="0"/>
          <w:marRight w:val="0"/>
          <w:marTop w:val="0"/>
          <w:marBottom w:val="0"/>
          <w:divBdr>
            <w:top w:val="single" w:sz="2" w:space="0" w:color="E3E3E3"/>
            <w:left w:val="single" w:sz="2" w:space="0" w:color="E3E3E3"/>
            <w:bottom w:val="single" w:sz="2" w:space="0" w:color="E3E3E3"/>
            <w:right w:val="single" w:sz="2" w:space="0" w:color="E3E3E3"/>
          </w:divBdr>
          <w:divsChild>
            <w:div w:id="1944922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47567">
                  <w:marLeft w:val="0"/>
                  <w:marRight w:val="0"/>
                  <w:marTop w:val="0"/>
                  <w:marBottom w:val="0"/>
                  <w:divBdr>
                    <w:top w:val="single" w:sz="2" w:space="0" w:color="E3E3E3"/>
                    <w:left w:val="single" w:sz="2" w:space="0" w:color="E3E3E3"/>
                    <w:bottom w:val="single" w:sz="2" w:space="0" w:color="E3E3E3"/>
                    <w:right w:val="single" w:sz="2" w:space="0" w:color="E3E3E3"/>
                  </w:divBdr>
                  <w:divsChild>
                    <w:div w:id="119538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549824">
      <w:bodyDiv w:val="1"/>
      <w:marLeft w:val="0"/>
      <w:marRight w:val="0"/>
      <w:marTop w:val="0"/>
      <w:marBottom w:val="0"/>
      <w:divBdr>
        <w:top w:val="none" w:sz="0" w:space="0" w:color="auto"/>
        <w:left w:val="none" w:sz="0" w:space="0" w:color="auto"/>
        <w:bottom w:val="none" w:sz="0" w:space="0" w:color="auto"/>
        <w:right w:val="none" w:sz="0" w:space="0" w:color="auto"/>
      </w:divBdr>
      <w:divsChild>
        <w:div w:id="1989741765">
          <w:marLeft w:val="0"/>
          <w:marRight w:val="0"/>
          <w:marTop w:val="0"/>
          <w:marBottom w:val="0"/>
          <w:divBdr>
            <w:top w:val="single" w:sz="2" w:space="0" w:color="E3E3E3"/>
            <w:left w:val="single" w:sz="2" w:space="0" w:color="E3E3E3"/>
            <w:bottom w:val="single" w:sz="2" w:space="0" w:color="E3E3E3"/>
            <w:right w:val="single" w:sz="2" w:space="0" w:color="E3E3E3"/>
          </w:divBdr>
          <w:divsChild>
            <w:div w:id="170709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54947077">
                  <w:marLeft w:val="0"/>
                  <w:marRight w:val="0"/>
                  <w:marTop w:val="0"/>
                  <w:marBottom w:val="0"/>
                  <w:divBdr>
                    <w:top w:val="single" w:sz="2" w:space="0" w:color="E3E3E3"/>
                    <w:left w:val="single" w:sz="2" w:space="0" w:color="E3E3E3"/>
                    <w:bottom w:val="single" w:sz="2" w:space="0" w:color="E3E3E3"/>
                    <w:right w:val="single" w:sz="2" w:space="0" w:color="E3E3E3"/>
                  </w:divBdr>
                  <w:divsChild>
                    <w:div w:id="485979571">
                      <w:marLeft w:val="0"/>
                      <w:marRight w:val="0"/>
                      <w:marTop w:val="0"/>
                      <w:marBottom w:val="0"/>
                      <w:divBdr>
                        <w:top w:val="single" w:sz="2" w:space="0" w:color="E3E3E3"/>
                        <w:left w:val="single" w:sz="2" w:space="0" w:color="E3E3E3"/>
                        <w:bottom w:val="single" w:sz="2" w:space="0" w:color="E3E3E3"/>
                        <w:right w:val="single" w:sz="2" w:space="0" w:color="E3E3E3"/>
                      </w:divBdr>
                      <w:divsChild>
                        <w:div w:id="1512450845">
                          <w:marLeft w:val="0"/>
                          <w:marRight w:val="0"/>
                          <w:marTop w:val="0"/>
                          <w:marBottom w:val="0"/>
                          <w:divBdr>
                            <w:top w:val="single" w:sz="2" w:space="0" w:color="E3E3E3"/>
                            <w:left w:val="single" w:sz="2" w:space="0" w:color="E3E3E3"/>
                            <w:bottom w:val="single" w:sz="2" w:space="0" w:color="E3E3E3"/>
                            <w:right w:val="single" w:sz="2" w:space="0" w:color="E3E3E3"/>
                          </w:divBdr>
                          <w:divsChild>
                            <w:div w:id="850294024">
                              <w:marLeft w:val="0"/>
                              <w:marRight w:val="0"/>
                              <w:marTop w:val="0"/>
                              <w:marBottom w:val="0"/>
                              <w:divBdr>
                                <w:top w:val="single" w:sz="2" w:space="0" w:color="E3E3E3"/>
                                <w:left w:val="single" w:sz="2" w:space="0" w:color="E3E3E3"/>
                                <w:bottom w:val="single" w:sz="2" w:space="0" w:color="E3E3E3"/>
                                <w:right w:val="single" w:sz="2" w:space="0" w:color="E3E3E3"/>
                              </w:divBdr>
                              <w:divsChild>
                                <w:div w:id="1159881349">
                                  <w:marLeft w:val="0"/>
                                  <w:marRight w:val="0"/>
                                  <w:marTop w:val="0"/>
                                  <w:marBottom w:val="0"/>
                                  <w:divBdr>
                                    <w:top w:val="single" w:sz="2" w:space="0" w:color="E3E3E3"/>
                                    <w:left w:val="single" w:sz="2" w:space="0" w:color="E3E3E3"/>
                                    <w:bottom w:val="single" w:sz="2" w:space="0" w:color="E3E3E3"/>
                                    <w:right w:val="single" w:sz="2" w:space="0" w:color="E3E3E3"/>
                                  </w:divBdr>
                                  <w:divsChild>
                                    <w:div w:id="41667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652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github.com/tseemann/abricate" TargetMode="External"/><Relationship Id="rId55" Type="http://schemas.openxmlformats.org/officeDocument/2006/relationships/hyperlink" Target="https://github.com/BenJamesMetcalf/GBS_Scripts_Refer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s://github.com/tseemann/snp-dists"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acavalli/BCH-GB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hub.com/sanger-bentley-group/GBS-Typer-sanger-nf" TargetMode="External"/><Relationship Id="rId56" Type="http://schemas.openxmlformats.org/officeDocument/2006/relationships/hyperlink" Target="https://github.com/BenJamesMetcalf/GBS_Scripts_Reference" TargetMode="External"/><Relationship Id="rId8" Type="http://schemas.openxmlformats.org/officeDocument/2006/relationships/comments" Target="comments.xml"/><Relationship Id="rId51" Type="http://schemas.openxmlformats.org/officeDocument/2006/relationships/hyperlink" Target="https://github.com/tseemann/snippy"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hyperlink" Target="https://github.com/tseemann/snp-dis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github.com/sanger-bentley-group/GBS-Typer-sanger-nf"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yperlink" Target="https://github.com/tseemann/sni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5A098-0251-E748-8766-F99948C3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9625</Words>
  <Characters>54867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210</cp:revision>
  <dcterms:created xsi:type="dcterms:W3CDTF">2025-01-16T22:24:00Z</dcterms:created>
  <dcterms:modified xsi:type="dcterms:W3CDTF">2025-01-24T16:10:00Z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LaTeX with hyperref</vt:lpwstr>
  </property>
  <property fmtid="{D5CDD505-2E9C-101B-9397-08002B2CF9AE}" pid="4" name="LastSaved">
    <vt:filetime>2025-01-08T00:00:00Z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