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74BC9" w14:textId="16165D1A" w:rsidR="0088407F" w:rsidRPr="00A9634F" w:rsidRDefault="0088407F" w:rsidP="0080061A">
      <w:pPr>
        <w:rPr>
          <w:b/>
          <w:bCs/>
        </w:rPr>
      </w:pPr>
      <w:r w:rsidRPr="00A9634F">
        <w:rPr>
          <w:b/>
          <w:bCs/>
        </w:rPr>
        <w:t xml:space="preserve">A 15-year </w:t>
      </w:r>
      <w:r w:rsidR="0036009C" w:rsidRPr="00A9634F">
        <w:rPr>
          <w:b/>
          <w:bCs/>
        </w:rPr>
        <w:t>single-</w:t>
      </w:r>
      <w:r w:rsidRPr="00A9634F">
        <w:rPr>
          <w:b/>
          <w:bCs/>
        </w:rPr>
        <w:t xml:space="preserve">centre </w:t>
      </w:r>
      <w:r w:rsidR="0036009C" w:rsidRPr="00A9634F">
        <w:rPr>
          <w:b/>
          <w:bCs/>
        </w:rPr>
        <w:t xml:space="preserve">clinical and genomic </w:t>
      </w:r>
      <w:r w:rsidRPr="00A9634F">
        <w:rPr>
          <w:b/>
          <w:bCs/>
        </w:rPr>
        <w:t xml:space="preserve">analysis of </w:t>
      </w:r>
      <w:r w:rsidR="0036009C" w:rsidRPr="00A9634F">
        <w:rPr>
          <w:b/>
          <w:bCs/>
        </w:rPr>
        <w:t xml:space="preserve">late-onset </w:t>
      </w:r>
      <w:r w:rsidRPr="00A9634F">
        <w:rPr>
          <w:b/>
          <w:bCs/>
        </w:rPr>
        <w:t xml:space="preserve">Group B </w:t>
      </w:r>
      <w:r w:rsidRPr="00A9634F">
        <w:rPr>
          <w:b/>
          <w:bCs/>
          <w:i/>
          <w:iCs/>
        </w:rPr>
        <w:t>Streptococcus</w:t>
      </w:r>
      <w:r w:rsidRPr="00A9634F">
        <w:rPr>
          <w:b/>
          <w:bCs/>
        </w:rPr>
        <w:t xml:space="preserve"> infection</w:t>
      </w:r>
      <w:r w:rsidR="0036009C" w:rsidRPr="00A9634F">
        <w:rPr>
          <w:b/>
          <w:bCs/>
        </w:rPr>
        <w:t>.</w:t>
      </w:r>
    </w:p>
    <w:p w14:paraId="55F6DAC1" w14:textId="77777777" w:rsidR="0088407F" w:rsidRPr="00A9634F" w:rsidRDefault="0088407F" w:rsidP="0080061A">
      <w:pPr>
        <w:rPr>
          <w:b/>
          <w:bCs/>
        </w:rPr>
      </w:pPr>
    </w:p>
    <w:p w14:paraId="0F8A66E3" w14:textId="467C0962" w:rsidR="0088407F" w:rsidRPr="00A9634F" w:rsidRDefault="0088407F" w:rsidP="0080061A">
      <w:r w:rsidRPr="00A9634F">
        <w:t>Carl Britto MD PhD</w:t>
      </w:r>
      <w:r w:rsidRPr="00A9634F">
        <w:rPr>
          <w:vertAlign w:val="superscript"/>
        </w:rPr>
        <w:t>1</w:t>
      </w:r>
      <w:r w:rsidRPr="00A9634F">
        <w:t>, Lea Cavalli MSc</w:t>
      </w:r>
      <w:r w:rsidRPr="00A9634F">
        <w:rPr>
          <w:vertAlign w:val="superscript"/>
        </w:rPr>
        <w:t>2</w:t>
      </w:r>
      <w:r w:rsidRPr="00A9634F">
        <w:t xml:space="preserve">, </w:t>
      </w:r>
      <w:proofErr w:type="spellStart"/>
      <w:r w:rsidRPr="00A9634F">
        <w:t>Madikay</w:t>
      </w:r>
      <w:proofErr w:type="spellEnd"/>
      <w:r w:rsidRPr="00A9634F">
        <w:t xml:space="preserve"> </w:t>
      </w:r>
      <w:proofErr w:type="spellStart"/>
      <w:r w:rsidRPr="00A9634F">
        <w:t>Senghore</w:t>
      </w:r>
      <w:proofErr w:type="spellEnd"/>
      <w:r w:rsidRPr="00A9634F">
        <w:t xml:space="preserve"> PhD</w:t>
      </w:r>
      <w:r w:rsidRPr="00A9634F">
        <w:rPr>
          <w:vertAlign w:val="superscript"/>
        </w:rPr>
        <w:t>2</w:t>
      </w:r>
      <w:r w:rsidRPr="00A9634F">
        <w:t>, Alexander McAdam</w:t>
      </w:r>
      <w:r w:rsidRPr="00A9634F">
        <w:rPr>
          <w:vertAlign w:val="superscript"/>
        </w:rPr>
        <w:t>3</w:t>
      </w:r>
      <w:r w:rsidRPr="00A9634F">
        <w:t>, William Hanage</w:t>
      </w:r>
      <w:r w:rsidRPr="00A9634F">
        <w:rPr>
          <w:vertAlign w:val="superscript"/>
        </w:rPr>
        <w:t>2</w:t>
      </w:r>
      <w:r w:rsidRPr="00A9634F">
        <w:t>, Ying-Jie Lu</w:t>
      </w:r>
      <w:r w:rsidRPr="00A9634F">
        <w:rPr>
          <w:vertAlign w:val="superscript"/>
        </w:rPr>
        <w:t>4</w:t>
      </w:r>
      <w:r w:rsidRPr="00A9634F">
        <w:t>, Richard Malley</w:t>
      </w:r>
      <w:r w:rsidRPr="00A9634F">
        <w:rPr>
          <w:vertAlign w:val="superscript"/>
        </w:rPr>
        <w:t>4</w:t>
      </w:r>
    </w:p>
    <w:p w14:paraId="7C2ECC91" w14:textId="77777777" w:rsidR="0088407F" w:rsidRPr="00A9634F" w:rsidRDefault="0088407F" w:rsidP="0080061A"/>
    <w:p w14:paraId="79A5D6D2" w14:textId="4750978B" w:rsidR="0088407F" w:rsidRPr="00A9634F" w:rsidRDefault="0088407F" w:rsidP="0088407F">
      <w:r w:rsidRPr="00A9634F">
        <w:t>1. Division of Critical Care, Department of Anaesthesiology, Critical Care and Pain Medicine</w:t>
      </w:r>
    </w:p>
    <w:p w14:paraId="4D97A3B7" w14:textId="475293C7" w:rsidR="000826CF" w:rsidRDefault="0088407F" w:rsidP="0088407F">
      <w:pPr>
        <w:rPr>
          <w:ins w:id="0" w:author="Cavalli, Lea" w:date="2024-06-27T16:01:00Z" w16du:dateUtc="2024-06-27T20:01:00Z"/>
        </w:rPr>
      </w:pPr>
      <w:r w:rsidRPr="00A9634F">
        <w:t>Boston Children's Hospital</w:t>
      </w:r>
    </w:p>
    <w:p w14:paraId="49986382" w14:textId="0482C7E0" w:rsidR="000826CF" w:rsidRPr="00A9634F" w:rsidRDefault="000826CF" w:rsidP="0088407F">
      <w:ins w:id="1" w:author="Cavalli, Lea" w:date="2024-06-27T16:01:00Z" w16du:dateUtc="2024-06-27T20:01:00Z">
        <w:r>
          <w:t xml:space="preserve">2. </w:t>
        </w:r>
        <w:proofErr w:type="spellStart"/>
        <w:r>
          <w:t>Center</w:t>
        </w:r>
        <w:proofErr w:type="spellEnd"/>
        <w:r>
          <w:t xml:space="preserve"> for Communicable Disease Dynamics (CCDD), Harvard T.H. Chan School of Public Health</w:t>
        </w:r>
      </w:ins>
    </w:p>
    <w:p w14:paraId="0F5D3146" w14:textId="5C49B88B" w:rsidR="0088407F" w:rsidRPr="00A9634F" w:rsidRDefault="0088407F" w:rsidP="0088407F">
      <w:r w:rsidRPr="00A9634F">
        <w:t>3. Infectious Diseases Diagnostic Laboratory, Department of Laboratory Medicine, Boston Children's Hospital</w:t>
      </w:r>
    </w:p>
    <w:p w14:paraId="54CA7EC2" w14:textId="3A44A54A" w:rsidR="0088407F" w:rsidRPr="00A9634F" w:rsidRDefault="0088407F" w:rsidP="0088407F">
      <w:r w:rsidRPr="00A9634F">
        <w:t>4. Division of Infectious Disease</w:t>
      </w:r>
      <w:r w:rsidR="0036009C" w:rsidRPr="00A9634F">
        <w:t>s</w:t>
      </w:r>
      <w:r w:rsidRPr="00A9634F">
        <w:t>, Boston Children's Hospital</w:t>
      </w:r>
      <w:r w:rsidR="0036009C" w:rsidRPr="00A9634F">
        <w:t xml:space="preserve"> and Harvard Medical School</w:t>
      </w:r>
    </w:p>
    <w:p w14:paraId="3287C669" w14:textId="77777777" w:rsidR="00504D0B" w:rsidRPr="00A9634F" w:rsidRDefault="00504D0B" w:rsidP="0088407F"/>
    <w:p w14:paraId="5422673F" w14:textId="4783B9EC" w:rsidR="00504D0B" w:rsidRPr="00A9634F" w:rsidRDefault="00504D0B" w:rsidP="0088407F">
      <w:r w:rsidRPr="00A9634F">
        <w:t>Keywords: Group B Streptococcus; GBS meningitis; Resistance genes; Surface protein; Virulence factors; Whole-genome sequencing.</w:t>
      </w:r>
    </w:p>
    <w:p w14:paraId="70B94901" w14:textId="77777777" w:rsidR="009D2158" w:rsidRPr="00A9634F" w:rsidRDefault="009D2158">
      <w:pPr>
        <w:spacing w:line="276" w:lineRule="auto"/>
      </w:pPr>
      <w:r w:rsidRPr="00A9634F">
        <w:br w:type="page"/>
      </w:r>
      <w:r w:rsidR="00A3413C" w:rsidRPr="00A9634F">
        <w:lastRenderedPageBreak/>
        <w:t>ABSTRACT</w:t>
      </w:r>
    </w:p>
    <w:p w14:paraId="11E7EF3D" w14:textId="0EE96B10" w:rsidR="009D2158" w:rsidRPr="00A9634F" w:rsidRDefault="009D2158" w:rsidP="009D2158">
      <w:pPr>
        <w:spacing w:line="276" w:lineRule="auto"/>
      </w:pPr>
      <w:r w:rsidRPr="00A9634F">
        <w:rPr>
          <w:b/>
          <w:bCs/>
        </w:rPr>
        <w:t>Background:</w:t>
      </w:r>
      <w:r w:rsidRPr="00A9634F">
        <w:t xml:space="preserve"> Group B Streptococcus (GBS) is a leading cause of infant meningitis and intensive care admission. </w:t>
      </w:r>
      <w:r w:rsidR="00504D0B" w:rsidRPr="00A9634F">
        <w:t>The pathogenic determinants of severe disease, particularly in late-onset disease are poorly understood.</w:t>
      </w:r>
    </w:p>
    <w:p w14:paraId="09D1A95E" w14:textId="77777777" w:rsidR="009D2158" w:rsidRPr="00A9634F" w:rsidRDefault="009D2158" w:rsidP="009D2158">
      <w:pPr>
        <w:spacing w:line="276" w:lineRule="auto"/>
      </w:pPr>
    </w:p>
    <w:p w14:paraId="4B5B2316" w14:textId="06E47B87" w:rsidR="009D2158" w:rsidRPr="00A1263D" w:rsidRDefault="009D2158" w:rsidP="009D2158">
      <w:pPr>
        <w:spacing w:line="276" w:lineRule="auto"/>
        <w:rPr>
          <w:lang w:val="en-US"/>
          <w:rPrChange w:id="2" w:author="Cavalli, Lea" w:date="2024-09-21T16:19:00Z" w16du:dateUtc="2024-09-21T20:19:00Z">
            <w:rPr/>
          </w:rPrChange>
        </w:rPr>
      </w:pPr>
      <w:r w:rsidRPr="00A9634F">
        <w:rPr>
          <w:b/>
          <w:bCs/>
        </w:rPr>
        <w:t>Methods:</w:t>
      </w:r>
      <w:r w:rsidRPr="00A9634F">
        <w:t xml:space="preserve"> We used whole-genome sequencing to characterize invasive GBS isolates from patients admitted to Boston Children’s Hospital over a 15</w:t>
      </w:r>
      <w:ins w:id="3" w:author="Cavalli, Lea" w:date="2024-09-21T14:45:00Z" w16du:dateUtc="2024-09-21T18:45:00Z">
        <w:r w:rsidR="00682A47">
          <w:t>-</w:t>
        </w:r>
      </w:ins>
      <w:del w:id="4" w:author="Cavalli, Lea" w:date="2024-09-21T14:45:00Z" w16du:dateUtc="2024-09-21T18:45:00Z">
        <w:r w:rsidRPr="00A9634F" w:rsidDel="00682A47">
          <w:delText xml:space="preserve"> </w:delText>
        </w:r>
      </w:del>
      <w:r w:rsidRPr="00A9634F">
        <w:t xml:space="preserve">year period and contextualized local isolates with globally representative isolates. </w:t>
      </w:r>
      <w:r w:rsidR="00504D0B" w:rsidRPr="00EE1F12">
        <w:t>The pathogen genomic determinants (surface proteins, virulence factors and AMR determinants) were then correlated with high resolution clinical, laboratory and demographic data from each patient using</w:t>
      </w:r>
      <w:ins w:id="5" w:author="Cavalli, Lea" w:date="2024-09-21T16:19:00Z" w16du:dateUtc="2024-09-21T20:19:00Z">
        <w:r w:rsidR="00A1263D" w:rsidRPr="00A1263D">
          <w:rPr>
            <w:lang w:val="en-US" w:eastAsia="en-US"/>
          </w:rPr>
          <w:t xml:space="preserve"> </w:t>
        </w:r>
        <w:r w:rsidR="00A1263D">
          <w:rPr>
            <w:lang w:val="en-US"/>
          </w:rPr>
          <w:t>l</w:t>
        </w:r>
      </w:ins>
      <w:ins w:id="6" w:author="Cavalli, Lea" w:date="2024-09-21T16:19:00Z">
        <w:r w:rsidR="00A1263D" w:rsidRPr="00A1263D">
          <w:rPr>
            <w:lang w:val="en-US"/>
          </w:rPr>
          <w:t>ogistic regression using the Bonferroni correction to account for multiple testing.</w:t>
        </w:r>
      </w:ins>
      <w:del w:id="7" w:author="Cavalli, Lea" w:date="2024-06-27T17:05:00Z" w16du:dateUtc="2024-06-27T21:05:00Z">
        <w:r w:rsidR="00504D0B" w:rsidRPr="00EE1F12" w:rsidDel="00EE1F12">
          <w:delText xml:space="preserve"> a combination of statistical and machine-learning methods</w:delText>
        </w:r>
      </w:del>
      <w:r w:rsidR="00504D0B" w:rsidRPr="00EE1F12">
        <w:t>.</w:t>
      </w:r>
    </w:p>
    <w:p w14:paraId="025DD5B8" w14:textId="77777777" w:rsidR="009D2158" w:rsidRPr="00A9634F" w:rsidRDefault="009D2158" w:rsidP="009D2158">
      <w:pPr>
        <w:spacing w:line="276" w:lineRule="auto"/>
      </w:pPr>
    </w:p>
    <w:p w14:paraId="6CA62A41" w14:textId="29319156" w:rsidR="00350058" w:rsidRPr="00A9634F" w:rsidRDefault="009D2158" w:rsidP="00504D0B">
      <w:r w:rsidRPr="00A9634F">
        <w:rPr>
          <w:b/>
          <w:bCs/>
        </w:rPr>
        <w:t>Results:</w:t>
      </w:r>
      <w:r w:rsidRPr="00A9634F">
        <w:t xml:space="preserve"> </w:t>
      </w:r>
      <w:r w:rsidR="00504D0B" w:rsidRPr="00A9634F">
        <w:t>During the study period, GBS isolates and patient data from 87 patients. Overall, 4</w:t>
      </w:r>
      <w:r w:rsidR="00F969B4" w:rsidRPr="00A9634F">
        <w:t>3</w:t>
      </w:r>
      <w:r w:rsidR="00504D0B" w:rsidRPr="00A9634F">
        <w:t>% of patients required ICU care and 2</w:t>
      </w:r>
      <w:r w:rsidR="00F969B4" w:rsidRPr="00A9634F">
        <w:t>9</w:t>
      </w:r>
      <w:r w:rsidR="00504D0B" w:rsidRPr="00A9634F">
        <w:t xml:space="preserve">% had evidence of meningitis. </w:t>
      </w:r>
      <w:r w:rsidR="0038336B" w:rsidRPr="00A9634F">
        <w:t xml:space="preserve">Overall were </w:t>
      </w:r>
      <w:r w:rsidR="00504D0B" w:rsidRPr="00A9634F">
        <w:t>Serotype III (N=48, 55.2% of all isolates) and CC17</w:t>
      </w:r>
      <w:r w:rsidR="0038336B" w:rsidRPr="00A9634F">
        <w:t xml:space="preserve"> </w:t>
      </w:r>
      <w:r w:rsidR="00504D0B" w:rsidRPr="00A9634F">
        <w:t xml:space="preserve">(N=37, 47.4%) were the most predominant serotype and clonal complex, respectively. The distribution of serotypes was stable across the study period. </w:t>
      </w:r>
      <w:r w:rsidR="00E5425D" w:rsidRPr="00A9634F">
        <w:t xml:space="preserve"> </w:t>
      </w:r>
      <w:r w:rsidR="0038336B" w:rsidRPr="00A9634F">
        <w:t xml:space="preserve">There were </w:t>
      </w:r>
      <w:r w:rsidR="00E5425D" w:rsidRPr="00A9634F">
        <w:t>5 different serotypes (I-V), 6 clonal complexes (1,10,17,19,23 and 26)</w:t>
      </w:r>
      <w:r w:rsidR="00350058" w:rsidRPr="00A9634F">
        <w:t xml:space="preserve">, 13 sequence types and the </w:t>
      </w:r>
      <w:r w:rsidR="0038336B" w:rsidRPr="00A9634F">
        <w:t xml:space="preserve">molecular composition of these strains were similar </w:t>
      </w:r>
      <w:r w:rsidR="00504D0B" w:rsidRPr="00A9634F">
        <w:t>in serotype</w:t>
      </w:r>
      <w:r w:rsidR="0038336B" w:rsidRPr="00A9634F">
        <w:t xml:space="preserve"> distribution</w:t>
      </w:r>
      <w:r w:rsidR="00504D0B" w:rsidRPr="00A9634F">
        <w:t xml:space="preserve">, clonal complex, surface proteins, virulence factors and antimicrobial resistance </w:t>
      </w:r>
      <w:r w:rsidR="0038336B" w:rsidRPr="00A9634F">
        <w:t xml:space="preserve">when </w:t>
      </w:r>
      <w:r w:rsidR="00504D0B" w:rsidRPr="00A9634F">
        <w:t>with 600 strains from the US CDC and 1</w:t>
      </w:r>
      <w:ins w:id="8" w:author="Cavalli, Lea" w:date="2024-06-27T16:55:00Z" w16du:dateUtc="2024-06-27T20:55:00Z">
        <w:r w:rsidR="008425A3">
          <w:t>,</w:t>
        </w:r>
      </w:ins>
      <w:r w:rsidR="00504D0B" w:rsidRPr="00A9634F">
        <w:t xml:space="preserve">200 other globally representative strains. </w:t>
      </w:r>
      <w:r w:rsidR="00350058" w:rsidRPr="00A9634F">
        <w:t xml:space="preserve">Factors associated with ICU admission or meningitis included </w:t>
      </w:r>
      <w:r w:rsidR="00170639" w:rsidRPr="00A9634F">
        <w:t xml:space="preserve">pathogen genes encoding pilus proteins </w:t>
      </w:r>
      <w:proofErr w:type="spellStart"/>
      <w:r w:rsidR="00170639" w:rsidRPr="00A9634F">
        <w:t>pilA</w:t>
      </w:r>
      <w:proofErr w:type="spellEnd"/>
      <w:r w:rsidR="00170639" w:rsidRPr="00A9634F">
        <w:t xml:space="preserve">, </w:t>
      </w:r>
      <w:proofErr w:type="spellStart"/>
      <w:r w:rsidR="00170639" w:rsidRPr="00A9634F">
        <w:t>pilB</w:t>
      </w:r>
      <w:proofErr w:type="spellEnd"/>
      <w:r w:rsidR="00170639" w:rsidRPr="00A9634F">
        <w:t xml:space="preserve">, </w:t>
      </w:r>
      <w:proofErr w:type="spellStart"/>
      <w:r w:rsidR="00170639" w:rsidRPr="00A9634F">
        <w:t>pilC</w:t>
      </w:r>
      <w:proofErr w:type="spellEnd"/>
      <w:r w:rsidR="00975BDD" w:rsidRPr="00A9634F">
        <w:t xml:space="preserve"> </w:t>
      </w:r>
      <w:r w:rsidR="00170639" w:rsidRPr="00A9634F">
        <w:t>and pi2</w:t>
      </w:r>
      <w:r w:rsidR="00975BDD" w:rsidRPr="00A9634F">
        <w:t>a</w:t>
      </w:r>
      <w:r w:rsidR="00170639" w:rsidRPr="00A9634F">
        <w:t>, surface proteins srr1 and alp1 and srtc4 and laboratory parameters leukopenia and neutropenia. Genes conferring non-susceptibility to tetracyclines and aminoglycosides were identified in 86% and 5% of isolates respectively</w:t>
      </w:r>
      <w:r w:rsidR="00D95AAC" w:rsidRPr="00A9634F">
        <w:t xml:space="preserve"> and </w:t>
      </w:r>
      <w:r w:rsidR="00D95AAC" w:rsidRPr="00A9634F">
        <w:rPr>
          <w:bCs/>
        </w:rPr>
        <w:t>genes encoding virulence factors varied from 100% (</w:t>
      </w:r>
      <w:proofErr w:type="spellStart"/>
      <w:r w:rsidR="00D95AAC" w:rsidRPr="00A9634F">
        <w:rPr>
          <w:bCs/>
          <w:i/>
          <w:iCs/>
        </w:rPr>
        <w:t>acpC</w:t>
      </w:r>
      <w:proofErr w:type="spellEnd"/>
      <w:r w:rsidR="00D95AAC" w:rsidRPr="00A9634F">
        <w:rPr>
          <w:bCs/>
        </w:rPr>
        <w:t xml:space="preserve"> and </w:t>
      </w:r>
      <w:proofErr w:type="spellStart"/>
      <w:r w:rsidR="00D95AAC" w:rsidRPr="00A9634F">
        <w:rPr>
          <w:bCs/>
          <w:i/>
          <w:iCs/>
        </w:rPr>
        <w:t>cfb</w:t>
      </w:r>
      <w:proofErr w:type="spellEnd"/>
      <w:r w:rsidR="00D95AAC" w:rsidRPr="00A9634F">
        <w:rPr>
          <w:bCs/>
        </w:rPr>
        <w:t>) to 2% (</w:t>
      </w:r>
      <w:r w:rsidR="00D95AAC" w:rsidRPr="00A9634F">
        <w:rPr>
          <w:bCs/>
          <w:i/>
          <w:iCs/>
        </w:rPr>
        <w:t>pi1B</w:t>
      </w:r>
      <w:r w:rsidR="00D95AAC" w:rsidRPr="00A9634F">
        <w:rPr>
          <w:bCs/>
        </w:rPr>
        <w:t>)</w:t>
      </w:r>
    </w:p>
    <w:p w14:paraId="7D59E57F" w14:textId="77777777" w:rsidR="009D2158" w:rsidRPr="00A9634F" w:rsidRDefault="009D2158" w:rsidP="009D2158">
      <w:pPr>
        <w:spacing w:line="276" w:lineRule="auto"/>
      </w:pPr>
    </w:p>
    <w:p w14:paraId="036E1B5D" w14:textId="25523A61" w:rsidR="00504D0B" w:rsidRPr="00A9634F" w:rsidRDefault="009D2158" w:rsidP="00504D0B">
      <w:r w:rsidRPr="00A9634F">
        <w:rPr>
          <w:b/>
          <w:bCs/>
        </w:rPr>
        <w:t>Conclusions:</w:t>
      </w:r>
      <w:r w:rsidRPr="00A9634F">
        <w:t xml:space="preserve"> The findings from this large whole-genome sequence of GBS isolates establish important baseline data required for further surveillanc</w:t>
      </w:r>
      <w:r w:rsidR="00504D0B" w:rsidRPr="00A9634F">
        <w:t>e.</w:t>
      </w:r>
      <w:r w:rsidRPr="00A9634F">
        <w:t xml:space="preserve"> </w:t>
      </w:r>
      <w:r w:rsidR="00504D0B" w:rsidRPr="00A9634F">
        <w:t xml:space="preserve">Infants with this infection have high rates of ICU admissions. The pilus and surface proteins were significantly associated with severe clinical manifestations and thus may be potential targets for therapeutic and immunological interventions. </w:t>
      </w:r>
    </w:p>
    <w:p w14:paraId="321C6BE5" w14:textId="77777777" w:rsidR="00504D0B" w:rsidRPr="00A9634F" w:rsidRDefault="00504D0B" w:rsidP="00504D0B"/>
    <w:p w14:paraId="5DB1D7D5" w14:textId="0763F102" w:rsidR="009D2158" w:rsidRPr="00A9634F" w:rsidRDefault="009D2158" w:rsidP="009D2158">
      <w:pPr>
        <w:spacing w:line="276" w:lineRule="auto"/>
      </w:pPr>
    </w:p>
    <w:p w14:paraId="21399F09" w14:textId="3BAAA6D0" w:rsidR="0088407F" w:rsidRPr="00A9634F" w:rsidRDefault="0088407F" w:rsidP="009D2158">
      <w:pPr>
        <w:spacing w:line="276" w:lineRule="auto"/>
      </w:pPr>
      <w:r w:rsidRPr="00A9634F">
        <w:br w:type="page"/>
      </w:r>
    </w:p>
    <w:p w14:paraId="642FDA15" w14:textId="2AD31CE3" w:rsidR="00814AF3" w:rsidRPr="00A9634F" w:rsidRDefault="00A914E5" w:rsidP="0080061A">
      <w:pPr>
        <w:rPr>
          <w:b/>
          <w:bCs/>
        </w:rPr>
      </w:pPr>
      <w:r w:rsidRPr="00A9634F">
        <w:rPr>
          <w:b/>
          <w:bCs/>
        </w:rPr>
        <w:lastRenderedPageBreak/>
        <w:t>Introduction</w:t>
      </w:r>
    </w:p>
    <w:p w14:paraId="1ACE48FF" w14:textId="77777777" w:rsidR="00814AF3" w:rsidRPr="00A9634F" w:rsidRDefault="00A914E5" w:rsidP="0080061A">
      <w:r w:rsidRPr="00A9634F">
        <w:t xml:space="preserve"> </w:t>
      </w:r>
    </w:p>
    <w:p w14:paraId="1BB532CE" w14:textId="23E58F2F" w:rsidR="0048677C" w:rsidRPr="00A9634F" w:rsidRDefault="00105648" w:rsidP="00C86AC5">
      <w:r w:rsidRPr="00A9634F">
        <w:rPr>
          <w:i/>
          <w:iCs/>
        </w:rPr>
        <w:t>Streptococcus agalactiae</w:t>
      </w:r>
      <w:r w:rsidRPr="00A9634F">
        <w:t xml:space="preserve"> (</w:t>
      </w:r>
      <w:r w:rsidR="001A6D3C" w:rsidRPr="00A9634F">
        <w:t>G</w:t>
      </w:r>
      <w:r w:rsidRPr="00A9634F">
        <w:t xml:space="preserve">roup B </w:t>
      </w:r>
      <w:r w:rsidR="001A6D3C" w:rsidRPr="00A9634F">
        <w:rPr>
          <w:i/>
          <w:iCs/>
        </w:rPr>
        <w:t>S</w:t>
      </w:r>
      <w:r w:rsidRPr="00A9634F">
        <w:rPr>
          <w:i/>
          <w:iCs/>
        </w:rPr>
        <w:t>treptococcus</w:t>
      </w:r>
      <w:r w:rsidRPr="00A9634F">
        <w:t xml:space="preserve"> (GBS))</w:t>
      </w:r>
      <w:r w:rsidR="00B44978" w:rsidRPr="00A9634F">
        <w:t xml:space="preserve"> is a pathobiont that transitions from </w:t>
      </w:r>
      <w:r w:rsidR="003C6574" w:rsidRPr="00A9634F">
        <w:t>an</w:t>
      </w:r>
      <w:r w:rsidR="00B44978" w:rsidRPr="00A9634F">
        <w:t xml:space="preserve"> asymptomatic vaginal</w:t>
      </w:r>
      <w:r w:rsidR="006D2C9B" w:rsidRPr="00A9634F">
        <w:t xml:space="preserve"> or </w:t>
      </w:r>
      <w:r w:rsidR="00C86AC5" w:rsidRPr="00A9634F">
        <w:t>gastrointestinal</w:t>
      </w:r>
      <w:r w:rsidR="00C86AC5" w:rsidRPr="00A9634F">
        <w:rPr>
          <w:rStyle w:val="CommentReference"/>
          <w:rFonts w:ascii="Arial" w:eastAsia="Arial" w:hAnsi="Arial" w:cs="Arial"/>
          <w:lang w:val="en"/>
        </w:rPr>
        <w:t xml:space="preserve"> </w:t>
      </w:r>
      <w:r w:rsidR="00C86AC5" w:rsidRPr="00A9634F">
        <w:t>carriage</w:t>
      </w:r>
      <w:r w:rsidR="00B44978" w:rsidRPr="00A9634F">
        <w:t xml:space="preserve"> state to a </w:t>
      </w:r>
      <w:r w:rsidR="003C6574" w:rsidRPr="00A9634F">
        <w:t>virulent</w:t>
      </w:r>
      <w:r w:rsidR="00B44978" w:rsidRPr="00A9634F">
        <w:t xml:space="preserve"> pathogen causing severe invasive infections.</w:t>
      </w:r>
      <w:r w:rsidR="003C6574" w:rsidRPr="00A9634F">
        <w:rPr>
          <w:noProof/>
        </w:rPr>
        <w:t>(1)</w:t>
      </w:r>
      <w:r w:rsidR="003C6574" w:rsidRPr="00A9634F">
        <w:t xml:space="preserve"> It </w:t>
      </w:r>
      <w:r w:rsidRPr="00A9634F">
        <w:t xml:space="preserve">is a common etiological agent </w:t>
      </w:r>
      <w:r w:rsidR="00B10736" w:rsidRPr="00A9634F">
        <w:t>of</w:t>
      </w:r>
      <w:r w:rsidRPr="00A9634F">
        <w:t xml:space="preserve"> sepsis and meningitis in neonates and infants </w:t>
      </w:r>
      <w:r w:rsidR="0084723D" w:rsidRPr="00A9634F">
        <w:t>globally.</w:t>
      </w:r>
      <w:r w:rsidR="007E51E4" w:rsidRPr="00A9634F">
        <w:rPr>
          <w:noProof/>
        </w:rPr>
        <w:t>(1, 2)</w:t>
      </w:r>
      <w:r w:rsidR="0084723D" w:rsidRPr="00A9634F">
        <w:t xml:space="preserve"> </w:t>
      </w:r>
      <w:r w:rsidRPr="00A9634F">
        <w:t xml:space="preserve">According to the </w:t>
      </w:r>
      <w:r w:rsidR="00A3413C" w:rsidRPr="00A9634F">
        <w:t>US</w:t>
      </w:r>
      <w:r w:rsidRPr="00A9634F">
        <w:t xml:space="preserve"> </w:t>
      </w:r>
      <w:proofErr w:type="spellStart"/>
      <w:r w:rsidR="00B10736" w:rsidRPr="00A9634F">
        <w:t>Center</w:t>
      </w:r>
      <w:r w:rsidR="006D2C9B" w:rsidRPr="00A9634F">
        <w:t>s</w:t>
      </w:r>
      <w:proofErr w:type="spellEnd"/>
      <w:r w:rsidR="00B10736" w:rsidRPr="00A9634F">
        <w:t xml:space="preserve"> for Disease Control</w:t>
      </w:r>
      <w:ins w:id="9" w:author="Cavalli, Lea" w:date="2024-06-27T16:57:00Z" w16du:dateUtc="2024-06-27T20:57:00Z">
        <w:r w:rsidR="009A04AD">
          <w:t xml:space="preserve"> and Prevention</w:t>
        </w:r>
      </w:ins>
      <w:r w:rsidR="00B10736" w:rsidRPr="00A9634F">
        <w:t xml:space="preserve"> (</w:t>
      </w:r>
      <w:r w:rsidRPr="00A9634F">
        <w:t>CDC</w:t>
      </w:r>
      <w:r w:rsidR="00B10736" w:rsidRPr="00A9634F">
        <w:t>)</w:t>
      </w:r>
      <w:r w:rsidRPr="00A9634F">
        <w:t>, 1 in 2,000 newborns in the US develop GBS infections</w:t>
      </w:r>
      <w:r w:rsidR="006D2C9B" w:rsidRPr="00A9634F">
        <w:t>, which can be</w:t>
      </w:r>
      <w:r w:rsidRPr="00A9634F">
        <w:t xml:space="preserve"> associated with mortality or long-term health problems such as developmental delays, hearing loss, </w:t>
      </w:r>
      <w:r w:rsidR="006D2C9B" w:rsidRPr="00A9634F">
        <w:t>or</w:t>
      </w:r>
      <w:r w:rsidRPr="00A9634F">
        <w:t xml:space="preserve"> cerebral palsy.</w:t>
      </w:r>
      <w:r w:rsidR="008A0DE6" w:rsidRPr="00A9634F">
        <w:rPr>
          <w:noProof/>
        </w:rPr>
        <w:t>(1–4)</w:t>
      </w:r>
      <w:r w:rsidRPr="00A9634F">
        <w:t xml:space="preserve"> </w:t>
      </w:r>
    </w:p>
    <w:p w14:paraId="6C624B80" w14:textId="467EF2EC" w:rsidR="0048677C" w:rsidRPr="00A9634F" w:rsidRDefault="0048677C" w:rsidP="0048677C">
      <w:r w:rsidRPr="00A9634F">
        <w:t xml:space="preserve">Current global trends in the molecular epidemiology of GBS suggest that serotype III is the most common serotype associated with LOD, which often presents as meningitis. </w:t>
      </w:r>
      <w:r w:rsidR="00341F94" w:rsidRPr="00A9634F">
        <w:rPr>
          <w:noProof/>
        </w:rPr>
        <w:t>(1, 3, 5–7)</w:t>
      </w:r>
      <w:r w:rsidRPr="00A9634F">
        <w:t xml:space="preserve">. However, </w:t>
      </w:r>
      <w:r w:rsidR="00A3413C" w:rsidRPr="00A9634F">
        <w:t>higher-</w:t>
      </w:r>
      <w:r w:rsidRPr="00A9634F">
        <w:t xml:space="preserve">resolution associations between clinical features and infecting serotype are lacking. </w:t>
      </w:r>
      <w:r w:rsidRPr="009167EF">
        <w:t xml:space="preserve">While epidemiological associations between serotype III and meningitis from a 30-year nationwide analysis in the Netherlands have been convincing, the reasons for neurotropism have not been clearly established </w:t>
      </w:r>
      <w:r w:rsidR="00341F94" w:rsidRPr="009167EF">
        <w:rPr>
          <w:noProof/>
        </w:rPr>
        <w:t>(7, 8)</w:t>
      </w:r>
      <w:r w:rsidRPr="009167EF">
        <w:t xml:space="preserve">. From the pathogen perspective, many virulence factors have been described and hypervirulent clones have been discovered. Delineating determinants of GBS mucosal colonization and invasion is important for the development of </w:t>
      </w:r>
      <w:proofErr w:type="spellStart"/>
      <w:r w:rsidRPr="009167EF">
        <w:t>immunopreventive</w:t>
      </w:r>
      <w:proofErr w:type="spellEnd"/>
      <w:r w:rsidRPr="009167EF">
        <w:t xml:space="preserve"> strategies to control invasive GBS disease.</w:t>
      </w:r>
      <w:r w:rsidRPr="00A9634F">
        <w:t xml:space="preserve">  Additionally, there is a need to identify and characterize novel virulence factors that may be involved in GBS pathogenesis and delineate clear associations between genomic features and clinical outcomes. </w:t>
      </w:r>
    </w:p>
    <w:p w14:paraId="14CABB0A" w14:textId="77777777" w:rsidR="0048677C" w:rsidRPr="00A9634F" w:rsidRDefault="0048677C" w:rsidP="00C86AC5"/>
    <w:p w14:paraId="7E243D92" w14:textId="39082E87" w:rsidR="00080A52" w:rsidRPr="00A9634F" w:rsidRDefault="006D3712" w:rsidP="00C86AC5">
      <w:r w:rsidRPr="00A9634F">
        <w:t xml:space="preserve">There is a substantial body of data from various regions describing long-term neurodevelopmental </w:t>
      </w:r>
      <w:r w:rsidRPr="00A9634F">
        <w:rPr>
          <w:color w:val="000000" w:themeColor="text1"/>
        </w:rPr>
        <w:t>outcomes</w:t>
      </w:r>
      <w:r w:rsidR="00452DA2" w:rsidRPr="00A9634F">
        <w:rPr>
          <w:color w:val="000000" w:themeColor="text1"/>
        </w:rPr>
        <w:t>,</w:t>
      </w:r>
      <w:r w:rsidRPr="00A9634F">
        <w:rPr>
          <w:color w:val="000000" w:themeColor="text1"/>
        </w:rPr>
        <w:t xml:space="preserve"> </w:t>
      </w:r>
      <w:r w:rsidR="00452DA2" w:rsidRPr="00A9634F">
        <w:rPr>
          <w:color w:val="000000" w:themeColor="text1"/>
        </w:rPr>
        <w:t>highlighting</w:t>
      </w:r>
      <w:r w:rsidRPr="00A9634F">
        <w:rPr>
          <w:color w:val="000000" w:themeColor="text1"/>
        </w:rPr>
        <w:t xml:space="preserve"> </w:t>
      </w:r>
      <w:r w:rsidRPr="00A9634F">
        <w:t xml:space="preserve">the </w:t>
      </w:r>
      <w:r w:rsidR="00A3413C" w:rsidRPr="00A9634F">
        <w:t xml:space="preserve">clinical </w:t>
      </w:r>
      <w:r w:rsidRPr="00A9634F">
        <w:t xml:space="preserve">burden </w:t>
      </w:r>
      <w:r w:rsidR="00A3413C" w:rsidRPr="00A9634F">
        <w:t xml:space="preserve">of this </w:t>
      </w:r>
      <w:r w:rsidRPr="00A9634F">
        <w:t xml:space="preserve"> disease.</w:t>
      </w:r>
      <w:r w:rsidR="00341F94" w:rsidRPr="00A9634F">
        <w:rPr>
          <w:noProof/>
        </w:rPr>
        <w:t>(1, 7, 9–16)</w:t>
      </w:r>
      <w:r w:rsidR="00D77546" w:rsidRPr="00A9634F">
        <w:t xml:space="preserve"> </w:t>
      </w:r>
      <w:r w:rsidR="00452DA2" w:rsidRPr="00A9634F">
        <w:rPr>
          <w:color w:val="000000" w:themeColor="text1"/>
        </w:rPr>
        <w:t>However,</w:t>
      </w:r>
      <w:r w:rsidR="001967F5" w:rsidRPr="00A9634F">
        <w:rPr>
          <w:color w:val="000000" w:themeColor="text1"/>
        </w:rPr>
        <w:t xml:space="preserve"> </w:t>
      </w:r>
      <w:r w:rsidR="001967F5" w:rsidRPr="00A9634F">
        <w:t xml:space="preserve">there is a dearth of data detailing clinical characteristics in infants during the acute phase of infection. </w:t>
      </w:r>
      <w:r w:rsidR="00105648" w:rsidRPr="00A9634F">
        <w:t xml:space="preserve">GBS infections in newborns </w:t>
      </w:r>
      <w:r w:rsidR="006D2C9B" w:rsidRPr="00A9634F">
        <w:t xml:space="preserve">can </w:t>
      </w:r>
      <w:r w:rsidR="00105648" w:rsidRPr="00A9634F">
        <w:t>present as early</w:t>
      </w:r>
      <w:r w:rsidR="006D2C9B" w:rsidRPr="00A9634F">
        <w:t>-</w:t>
      </w:r>
      <w:r w:rsidR="00105648" w:rsidRPr="00A9634F">
        <w:t>onset disease (EOD</w:t>
      </w:r>
      <w:r w:rsidR="006D2C9B" w:rsidRPr="00A9634F">
        <w:t>, defined as occurring</w:t>
      </w:r>
      <w:r w:rsidR="00105648" w:rsidRPr="00A9634F">
        <w:t xml:space="preserve"> within 7 days of birth</w:t>
      </w:r>
      <w:r w:rsidR="006D2C9B" w:rsidRPr="00A9634F">
        <w:t>)</w:t>
      </w:r>
      <w:r w:rsidR="00105648" w:rsidRPr="00A9634F">
        <w:t xml:space="preserve"> or </w:t>
      </w:r>
      <w:r w:rsidR="006D2C9B" w:rsidRPr="00A9634F">
        <w:t>late-onset</w:t>
      </w:r>
      <w:r w:rsidR="00105648" w:rsidRPr="00A9634F">
        <w:t xml:space="preserve"> disease (LOD) in those </w:t>
      </w:r>
      <w:r w:rsidR="00B10736" w:rsidRPr="00A9634F">
        <w:t>between</w:t>
      </w:r>
      <w:r w:rsidR="00105648" w:rsidRPr="00A9634F">
        <w:t xml:space="preserve"> a week</w:t>
      </w:r>
      <w:r w:rsidR="00B10736" w:rsidRPr="00A9634F">
        <w:t xml:space="preserve"> and 90 days</w:t>
      </w:r>
      <w:r w:rsidR="00105648" w:rsidRPr="00A9634F">
        <w:t xml:space="preserve"> of age</w:t>
      </w:r>
      <w:r w:rsidR="006D2C9B" w:rsidRPr="00A9634F">
        <w:t>.</w:t>
      </w:r>
      <w:r w:rsidR="00942D77" w:rsidRPr="00A9634F">
        <w:t xml:space="preserve"> </w:t>
      </w:r>
      <w:r w:rsidR="006D2C9B" w:rsidRPr="00A9634F">
        <w:t>Both conditions are associated with significant morbidity and mortality.</w:t>
      </w:r>
      <w:r w:rsidR="00C86AC5" w:rsidRPr="00A9634F">
        <w:t xml:space="preserve"> </w:t>
      </w:r>
    </w:p>
    <w:p w14:paraId="74D56559" w14:textId="1D66F96A" w:rsidR="006D3712" w:rsidRPr="00A9634F" w:rsidRDefault="00C86AC5" w:rsidP="006D3712">
      <w:r w:rsidRPr="00A9634F">
        <w:t>GBS is likely vertically acquired in EOD but horizontally acquired in other disease forms.</w:t>
      </w:r>
      <w:r w:rsidR="00341F94" w:rsidRPr="00A9634F">
        <w:rPr>
          <w:noProof/>
        </w:rPr>
        <w:t>(17)</w:t>
      </w:r>
      <w:r w:rsidRPr="00A9634F">
        <w:t xml:space="preserve"> Globally, the rates of EOD account for 60-70% of neonatal GBS illness, however, in</w:t>
      </w:r>
      <w:r w:rsidR="00B7505F" w:rsidRPr="00A9634F">
        <w:t xml:space="preserve"> a few</w:t>
      </w:r>
      <w:r w:rsidRPr="00A9634F">
        <w:t xml:space="preserve"> settings like the US where GBS screening and intrapartum antibiotic prophylaxis (IAP) are standard of care, the rates of EOD</w:t>
      </w:r>
      <w:r w:rsidR="00A60E68" w:rsidRPr="00A9634F">
        <w:t xml:space="preserve"> (incidence rates between 0.0–0.6%), </w:t>
      </w:r>
      <w:r w:rsidRPr="00A9634F">
        <w:t>are lower than that of LOD</w:t>
      </w:r>
      <w:r w:rsidR="00A60E68" w:rsidRPr="00A9634F">
        <w:t xml:space="preserve"> (incidence rate &gt; 0.7%).</w:t>
      </w:r>
      <w:r w:rsidRPr="00A9634F">
        <w:t xml:space="preserve"> </w:t>
      </w:r>
      <w:r w:rsidR="00341F94" w:rsidRPr="00A9634F">
        <w:rPr>
          <w:noProof/>
        </w:rPr>
        <w:t>(1, 5, 18)</w:t>
      </w:r>
      <w:r w:rsidRPr="00A9634F">
        <w:t xml:space="preserve"> </w:t>
      </w:r>
      <w:r w:rsidR="00452DA2" w:rsidRPr="00A9634F">
        <w:rPr>
          <w:color w:val="000000" w:themeColor="text1"/>
        </w:rPr>
        <w:t xml:space="preserve">While </w:t>
      </w:r>
      <w:r w:rsidR="00D77546" w:rsidRPr="00A9634F">
        <w:rPr>
          <w:color w:val="000000" w:themeColor="text1"/>
        </w:rPr>
        <w:t>t</w:t>
      </w:r>
      <w:r w:rsidR="006D3712" w:rsidRPr="00A9634F">
        <w:t>here is currently no effective preventive strategy against LOD</w:t>
      </w:r>
      <w:r w:rsidR="00D77546" w:rsidRPr="00A9634F">
        <w:rPr>
          <w:color w:val="000000" w:themeColor="text1"/>
        </w:rPr>
        <w:t xml:space="preserve">, </w:t>
      </w:r>
      <w:r w:rsidR="00452DA2" w:rsidRPr="00A9634F">
        <w:rPr>
          <w:color w:val="000000" w:themeColor="text1"/>
        </w:rPr>
        <w:t xml:space="preserve">there are </w:t>
      </w:r>
      <w:r w:rsidR="006D3712" w:rsidRPr="00A9634F">
        <w:t>a number of vaccine candidates</w:t>
      </w:r>
      <w:r w:rsidR="00D2356E" w:rsidRPr="00A9634F">
        <w:rPr>
          <w:color w:val="FF0000"/>
        </w:rPr>
        <w:t xml:space="preserve"> </w:t>
      </w:r>
      <w:r w:rsidR="00A3413C" w:rsidRPr="00A9634F">
        <w:t>being developed</w:t>
      </w:r>
      <w:r w:rsidR="006D3712" w:rsidRPr="00A9634F">
        <w:t xml:space="preserve">, </w:t>
      </w:r>
      <w:r w:rsidR="00452DA2" w:rsidRPr="00A9634F">
        <w:rPr>
          <w:color w:val="000000" w:themeColor="text1"/>
        </w:rPr>
        <w:t>and</w:t>
      </w:r>
      <w:r w:rsidR="00452DA2" w:rsidRPr="00A9634F">
        <w:rPr>
          <w:color w:val="FF0000"/>
        </w:rPr>
        <w:t xml:space="preserve"> </w:t>
      </w:r>
      <w:r w:rsidR="006D3712" w:rsidRPr="00A9634F">
        <w:t xml:space="preserve">a correlate of protection is actively being investigated. </w:t>
      </w:r>
    </w:p>
    <w:p w14:paraId="526BD036" w14:textId="77777777" w:rsidR="008C7F62" w:rsidRPr="00A9634F" w:rsidRDefault="008C7F62" w:rsidP="0080061A"/>
    <w:p w14:paraId="0AD12872" w14:textId="707566C2" w:rsidR="003E0D60" w:rsidRPr="00A9634F" w:rsidRDefault="004E672C" w:rsidP="0080061A">
      <w:pPr>
        <w:rPr>
          <w:color w:val="000000" w:themeColor="text1"/>
        </w:rPr>
      </w:pPr>
      <w:r w:rsidRPr="00A9634F">
        <w:rPr>
          <w:color w:val="000000" w:themeColor="text1"/>
        </w:rPr>
        <w:t xml:space="preserve">This study </w:t>
      </w:r>
      <w:r w:rsidR="00194FCA" w:rsidRPr="00A9634F">
        <w:rPr>
          <w:color w:val="000000" w:themeColor="text1"/>
        </w:rPr>
        <w:t xml:space="preserve">aimed to </w:t>
      </w:r>
      <w:proofErr w:type="spellStart"/>
      <w:r w:rsidR="00194FCA" w:rsidRPr="00A9634F">
        <w:rPr>
          <w:color w:val="000000" w:themeColor="text1"/>
        </w:rPr>
        <w:t>analy</w:t>
      </w:r>
      <w:r w:rsidR="000151E3" w:rsidRPr="00A9634F">
        <w:rPr>
          <w:color w:val="000000" w:themeColor="text1"/>
        </w:rPr>
        <w:t>z</w:t>
      </w:r>
      <w:r w:rsidR="00194FCA" w:rsidRPr="00A9634F">
        <w:rPr>
          <w:color w:val="000000" w:themeColor="text1"/>
        </w:rPr>
        <w:t>e</w:t>
      </w:r>
      <w:proofErr w:type="spellEnd"/>
      <w:r w:rsidR="00194FCA" w:rsidRPr="00A9634F">
        <w:rPr>
          <w:color w:val="000000" w:themeColor="text1"/>
        </w:rPr>
        <w:t xml:space="preserve"> the association of well</w:t>
      </w:r>
      <w:r w:rsidR="000B7621" w:rsidRPr="00A9634F">
        <w:rPr>
          <w:color w:val="000000" w:themeColor="text1"/>
        </w:rPr>
        <w:t>-</w:t>
      </w:r>
      <w:r w:rsidR="00194FCA" w:rsidRPr="00A9634F">
        <w:rPr>
          <w:color w:val="000000" w:themeColor="text1"/>
        </w:rPr>
        <w:t>characterized clinical outcomes</w:t>
      </w:r>
      <w:r w:rsidR="00452DA2" w:rsidRPr="00A9634F">
        <w:rPr>
          <w:color w:val="000000" w:themeColor="text1"/>
        </w:rPr>
        <w:t>,</w:t>
      </w:r>
      <w:r w:rsidR="001A6D3C" w:rsidRPr="00A9634F">
        <w:rPr>
          <w:color w:val="000000" w:themeColor="text1"/>
        </w:rPr>
        <w:t xml:space="preserve"> including</w:t>
      </w:r>
      <w:r w:rsidR="00B7505F" w:rsidRPr="00A9634F">
        <w:rPr>
          <w:color w:val="000000" w:themeColor="text1"/>
        </w:rPr>
        <w:t xml:space="preserve"> risk of ICU admission and</w:t>
      </w:r>
      <w:r w:rsidR="001A6D3C" w:rsidRPr="00A9634F">
        <w:rPr>
          <w:color w:val="000000" w:themeColor="text1"/>
        </w:rPr>
        <w:t xml:space="preserve"> meningitis</w:t>
      </w:r>
      <w:r w:rsidR="00452DA2" w:rsidRPr="00A9634F">
        <w:rPr>
          <w:color w:val="000000" w:themeColor="text1"/>
        </w:rPr>
        <w:t>,</w:t>
      </w:r>
      <w:r w:rsidR="00194FCA" w:rsidRPr="00A9634F">
        <w:rPr>
          <w:color w:val="000000" w:themeColor="text1"/>
        </w:rPr>
        <w:t xml:space="preserve"> with high</w:t>
      </w:r>
      <w:r w:rsidR="000151E3" w:rsidRPr="00A9634F">
        <w:rPr>
          <w:color w:val="000000" w:themeColor="text1"/>
        </w:rPr>
        <w:t>-</w:t>
      </w:r>
      <w:r w:rsidR="00194FCA" w:rsidRPr="00A9634F">
        <w:rPr>
          <w:color w:val="000000" w:themeColor="text1"/>
        </w:rPr>
        <w:t>resolution molecular characteristics of the pathogen</w:t>
      </w:r>
      <w:r w:rsidR="00B15AC3" w:rsidRPr="00A9634F">
        <w:rPr>
          <w:color w:val="000000" w:themeColor="text1"/>
        </w:rPr>
        <w:t>.</w:t>
      </w:r>
    </w:p>
    <w:p w14:paraId="0EF4A818" w14:textId="77777777" w:rsidR="00594683" w:rsidRPr="00A9634F" w:rsidRDefault="00594683" w:rsidP="0080061A"/>
    <w:p w14:paraId="0FF50486" w14:textId="77777777" w:rsidR="00594683" w:rsidRPr="00A9634F" w:rsidRDefault="00594683" w:rsidP="0080061A"/>
    <w:p w14:paraId="0C1CD318" w14:textId="77777777" w:rsidR="00E415BF" w:rsidRPr="00A9634F" w:rsidRDefault="00E415BF" w:rsidP="0080061A"/>
    <w:p w14:paraId="14B6168E" w14:textId="77777777" w:rsidR="00E415BF" w:rsidRPr="00A9634F" w:rsidRDefault="00E415BF" w:rsidP="0080061A"/>
    <w:p w14:paraId="1CF88B53" w14:textId="77777777" w:rsidR="00E415BF" w:rsidRPr="00A9634F" w:rsidRDefault="00E415BF" w:rsidP="0080061A"/>
    <w:p w14:paraId="215C6ABD" w14:textId="77777777" w:rsidR="00E415BF" w:rsidRPr="00A9634F" w:rsidRDefault="00E415BF" w:rsidP="0080061A"/>
    <w:p w14:paraId="1651A2FA" w14:textId="77777777" w:rsidR="00E415BF" w:rsidRPr="00A9634F" w:rsidRDefault="00E415BF" w:rsidP="0080061A"/>
    <w:p w14:paraId="1AD77FE6" w14:textId="77777777" w:rsidR="00E415BF" w:rsidRPr="00A9634F" w:rsidRDefault="00E415BF" w:rsidP="0080061A"/>
    <w:p w14:paraId="6C0EF1F8" w14:textId="77777777" w:rsidR="00E415BF" w:rsidRPr="00A9634F" w:rsidRDefault="00E415BF" w:rsidP="0080061A"/>
    <w:p w14:paraId="203F5DAB" w14:textId="5425C052" w:rsidR="00814AF3" w:rsidRPr="00A9634F" w:rsidRDefault="00814AF3" w:rsidP="0080061A"/>
    <w:p w14:paraId="39F93579" w14:textId="77777777" w:rsidR="00814AF3" w:rsidRPr="00A9634F" w:rsidRDefault="00A914E5" w:rsidP="0080061A">
      <w:pPr>
        <w:rPr>
          <w:b/>
          <w:bCs/>
        </w:rPr>
      </w:pPr>
      <w:r w:rsidRPr="00A9634F">
        <w:rPr>
          <w:b/>
          <w:bCs/>
        </w:rPr>
        <w:t>Methods</w:t>
      </w:r>
    </w:p>
    <w:p w14:paraId="23E8665C" w14:textId="77777777" w:rsidR="006F7C5B" w:rsidRPr="00A9634F" w:rsidRDefault="006F7C5B" w:rsidP="0080061A">
      <w:pPr>
        <w:rPr>
          <w:b/>
          <w:bCs/>
        </w:rPr>
      </w:pPr>
    </w:p>
    <w:p w14:paraId="64E1D119" w14:textId="24C61A11" w:rsidR="003A7231" w:rsidRPr="00A9634F" w:rsidRDefault="003A7231" w:rsidP="0080061A">
      <w:pPr>
        <w:rPr>
          <w:b/>
          <w:i/>
        </w:rPr>
      </w:pPr>
      <w:r w:rsidRPr="00A9634F">
        <w:rPr>
          <w:b/>
          <w:i/>
        </w:rPr>
        <w:t>Ethics statement</w:t>
      </w:r>
    </w:p>
    <w:p w14:paraId="461F9714" w14:textId="469BADCC" w:rsidR="003A7231" w:rsidRPr="00A9634F" w:rsidRDefault="003A7231" w:rsidP="0080061A">
      <w:r w:rsidRPr="00A9634F">
        <w:t>Ethical approval was obtained from the BCH I</w:t>
      </w:r>
      <w:r w:rsidR="00C86AC5" w:rsidRPr="00A9634F">
        <w:t>RB</w:t>
      </w:r>
      <w:r w:rsidRPr="00A9634F">
        <w:t xml:space="preserve"> (R31579/CN007). The study adhered to the STROBE guidelines as well as ethical principles of the Helsinki declaration.</w:t>
      </w:r>
      <w:r w:rsidR="00B7505F" w:rsidRPr="00A9634F">
        <w:rPr>
          <w:noProof/>
        </w:rPr>
        <w:t>(19)</w:t>
      </w:r>
    </w:p>
    <w:p w14:paraId="2A47FC4C" w14:textId="77777777" w:rsidR="003A7231" w:rsidRPr="00A9634F" w:rsidRDefault="003A7231" w:rsidP="0080061A">
      <w:pPr>
        <w:rPr>
          <w:b/>
          <w:bCs/>
        </w:rPr>
      </w:pPr>
    </w:p>
    <w:p w14:paraId="001756F1" w14:textId="4333837C" w:rsidR="00BA62DA" w:rsidRPr="00A9634F" w:rsidRDefault="00BA62DA" w:rsidP="0080061A">
      <w:pPr>
        <w:rPr>
          <w:b/>
          <w:bCs/>
          <w:i/>
          <w:iCs/>
        </w:rPr>
      </w:pPr>
      <w:r w:rsidRPr="00A9634F">
        <w:rPr>
          <w:b/>
          <w:bCs/>
          <w:i/>
          <w:iCs/>
        </w:rPr>
        <w:t>Data Collection</w:t>
      </w:r>
    </w:p>
    <w:p w14:paraId="41E5DE24" w14:textId="4F931EB0" w:rsidR="00BA62DA" w:rsidRPr="00A9634F" w:rsidRDefault="00BA62DA" w:rsidP="0080061A">
      <w:r w:rsidRPr="00A9634F">
        <w:t>The bacterial strains isolated from blood or CSF of patients for this study were</w:t>
      </w:r>
      <w:r w:rsidR="00B7505F" w:rsidRPr="00A9634F">
        <w:t xml:space="preserve"> obtained between 2007 and 2021</w:t>
      </w:r>
      <w:r w:rsidRPr="00A9634F">
        <w:t xml:space="preserve"> from Boston Children’s Hospital (BCH), a </w:t>
      </w:r>
      <w:r w:rsidR="000B7621" w:rsidRPr="00A9634F">
        <w:t xml:space="preserve">tertiary </w:t>
      </w:r>
      <w:r w:rsidRPr="00A9634F">
        <w:t xml:space="preserve">referral </w:t>
      </w:r>
      <w:proofErr w:type="spellStart"/>
      <w:r w:rsidRPr="00A9634F">
        <w:t>pediatric</w:t>
      </w:r>
      <w:proofErr w:type="spellEnd"/>
      <w:r w:rsidRPr="00A9634F">
        <w:t xml:space="preserve"> hospital in Boston, Massachusetts</w:t>
      </w:r>
      <w:r w:rsidR="00452DA2" w:rsidRPr="00A9634F">
        <w:rPr>
          <w:color w:val="000000" w:themeColor="text1"/>
        </w:rPr>
        <w:t>,</w:t>
      </w:r>
      <w:r w:rsidRPr="00A9634F">
        <w:t xml:space="preserve"> with a catchment area comprising the majority of 72,000 </w:t>
      </w:r>
      <w:proofErr w:type="spellStart"/>
      <w:r w:rsidRPr="00A9634F">
        <w:t>sq</w:t>
      </w:r>
      <w:proofErr w:type="spellEnd"/>
      <w:r w:rsidRPr="00A9634F">
        <w:t xml:space="preserve"> miles of New England. The hospital receives a wide range of patients including neonates with suspected sepsis. A paucity of EOD cases was expected given the general epidemiology of EOD in the US and high rates of intrapartum screening</w:t>
      </w:r>
      <w:r w:rsidR="000151E3" w:rsidRPr="00A9634F">
        <w:t xml:space="preserve"> and peripartum prophylaxis</w:t>
      </w:r>
      <w:r w:rsidRPr="00A9634F">
        <w:t>. Moreover, BCH is</w:t>
      </w:r>
      <w:r w:rsidRPr="00A9634F">
        <w:rPr>
          <w:color w:val="000000" w:themeColor="text1"/>
        </w:rPr>
        <w:t xml:space="preserve"> </w:t>
      </w:r>
      <w:r w:rsidR="00452DA2" w:rsidRPr="00A9634F">
        <w:rPr>
          <w:color w:val="000000" w:themeColor="text1"/>
        </w:rPr>
        <w:t xml:space="preserve">a </w:t>
      </w:r>
      <w:r w:rsidRPr="00A9634F">
        <w:t xml:space="preserve">stand-alone </w:t>
      </w:r>
      <w:proofErr w:type="spellStart"/>
      <w:r w:rsidRPr="00A9634F">
        <w:t>pediatric</w:t>
      </w:r>
      <w:proofErr w:type="spellEnd"/>
      <w:r w:rsidRPr="00A9634F">
        <w:t xml:space="preserve"> hospital with no </w:t>
      </w:r>
      <w:proofErr w:type="spellStart"/>
      <w:r w:rsidRPr="00A9634F">
        <w:t>labor</w:t>
      </w:r>
      <w:proofErr w:type="spellEnd"/>
      <w:r w:rsidRPr="00A9634F">
        <w:t xml:space="preserve"> and delivery services.</w:t>
      </w:r>
      <w:r w:rsidR="00B7505F" w:rsidRPr="00A9634F">
        <w:t xml:space="preserve"> Therefore this analysis focuses mainly on LOD and infections during late</w:t>
      </w:r>
      <w:r w:rsidR="00AC7780" w:rsidRPr="00A9634F">
        <w:rPr>
          <w:color w:val="000000" w:themeColor="text1"/>
        </w:rPr>
        <w:t>r</w:t>
      </w:r>
      <w:r w:rsidR="00B7505F" w:rsidRPr="00A9634F">
        <w:t xml:space="preserve"> infancy.</w:t>
      </w:r>
      <w:r w:rsidRPr="00A9634F">
        <w:t xml:space="preserve"> Each isolate was stored for </w:t>
      </w:r>
      <w:r w:rsidR="00452DA2" w:rsidRPr="00A9634F">
        <w:t>whole</w:t>
      </w:r>
      <w:r w:rsidR="00452DA2" w:rsidRPr="00A9634F">
        <w:rPr>
          <w:color w:val="000000" w:themeColor="text1"/>
        </w:rPr>
        <w:t>-</w:t>
      </w:r>
      <w:r w:rsidRPr="00A9634F">
        <w:t>genome</w:t>
      </w:r>
      <w:r w:rsidR="00452DA2" w:rsidRPr="00A9634F">
        <w:rPr>
          <w:color w:val="FF0000"/>
        </w:rPr>
        <w:t xml:space="preserve"> </w:t>
      </w:r>
      <w:r w:rsidRPr="00A9634F">
        <w:t xml:space="preserve">sequencing and the corresponding demographic, antimicrobial sensitivity profile, laboratory and clinical information of the patient was extracted from hospital records. </w:t>
      </w:r>
    </w:p>
    <w:p w14:paraId="09EABF08" w14:textId="77777777" w:rsidR="00CC6368" w:rsidRPr="00A9634F" w:rsidRDefault="00CC6368" w:rsidP="0080061A"/>
    <w:p w14:paraId="4859503F" w14:textId="4ACB9920" w:rsidR="00CC6368" w:rsidRPr="00A9634F" w:rsidRDefault="00CC6368" w:rsidP="0080061A">
      <w:pPr>
        <w:rPr>
          <w:b/>
          <w:bCs/>
          <w:i/>
          <w:iCs/>
        </w:rPr>
      </w:pPr>
      <w:r w:rsidRPr="00A9634F">
        <w:rPr>
          <w:b/>
          <w:bCs/>
          <w:i/>
          <w:iCs/>
        </w:rPr>
        <w:t>Clinical data analysis</w:t>
      </w:r>
    </w:p>
    <w:p w14:paraId="590B38DB" w14:textId="76E2299A" w:rsidR="00CC6368" w:rsidRPr="00A9634F" w:rsidRDefault="00A71DA0" w:rsidP="0080061A">
      <w:r w:rsidRPr="00A9634F">
        <w:t xml:space="preserve">Clinical and demographic variables of each patient were extracted from hospital electronic health records. Age, </w:t>
      </w:r>
      <w:r w:rsidR="00452DA2" w:rsidRPr="00A9634F">
        <w:rPr>
          <w:color w:val="000000" w:themeColor="text1"/>
        </w:rPr>
        <w:t>sex</w:t>
      </w:r>
      <w:r w:rsidRPr="00A9634F">
        <w:t xml:space="preserve">, length of stay, vitals, clinical features on presentation, </w:t>
      </w:r>
      <w:proofErr w:type="spellStart"/>
      <w:r w:rsidRPr="00A9634F">
        <w:t>hematological</w:t>
      </w:r>
      <w:proofErr w:type="spellEnd"/>
      <w:r w:rsidRPr="00A9634F">
        <w:t xml:space="preserve"> indices, biochemistry variables</w:t>
      </w:r>
      <w:r w:rsidR="00B7505F" w:rsidRPr="00A9634F">
        <w:t>, medications, interventions</w:t>
      </w:r>
      <w:r w:rsidRPr="00A9634F">
        <w:t xml:space="preserve"> and microbiology variables were recorded. </w:t>
      </w:r>
      <w:r w:rsidR="00212DDF" w:rsidRPr="00A9634F">
        <w:t>Outcomes of interest included level o</w:t>
      </w:r>
      <w:r w:rsidRPr="00A9634F">
        <w:t>f care (</w:t>
      </w:r>
      <w:r w:rsidR="00D03008" w:rsidRPr="00A9634F">
        <w:t xml:space="preserve">ICU </w:t>
      </w:r>
      <w:r w:rsidR="00F21191" w:rsidRPr="00A9634F">
        <w:t xml:space="preserve">vs. inpatient </w:t>
      </w:r>
      <w:proofErr w:type="spellStart"/>
      <w:r w:rsidR="00F21191" w:rsidRPr="00A9634F">
        <w:t>pediatric</w:t>
      </w:r>
      <w:proofErr w:type="spellEnd"/>
      <w:r w:rsidR="00F21191" w:rsidRPr="00A9634F">
        <w:t xml:space="preserve"> unit) </w:t>
      </w:r>
      <w:r w:rsidRPr="00A9634F">
        <w:t xml:space="preserve">and meningitis (diagnosed via CSF culture or </w:t>
      </w:r>
      <w:commentRangeStart w:id="10"/>
      <w:r w:rsidRPr="00A9634F">
        <w:t>pleocytosis</w:t>
      </w:r>
      <w:commentRangeEnd w:id="10"/>
      <w:r w:rsidR="00BF61DD">
        <w:rPr>
          <w:rStyle w:val="CommentReference"/>
          <w:rFonts w:ascii="Arial" w:eastAsia="Arial" w:hAnsi="Arial" w:cs="Arial"/>
          <w:lang w:val="en"/>
        </w:rPr>
        <w:commentReference w:id="10"/>
      </w:r>
      <w:r w:rsidRPr="00A9634F">
        <w:t xml:space="preserve">). </w:t>
      </w:r>
      <w:r w:rsidR="00F21191" w:rsidRPr="00A9634F">
        <w:t>Because some children may have been admitted to the ICU as a precaution, we defined children as having been in intensive care if their stay in the ICU was over 48 hours. Data</w:t>
      </w:r>
      <w:r w:rsidRPr="00A9634F">
        <w:t xml:space="preserve"> were then linked to pathogen genomic data for further downstream analysis.  </w:t>
      </w:r>
    </w:p>
    <w:p w14:paraId="357C0F95" w14:textId="77777777" w:rsidR="00BA62DA" w:rsidRPr="00A9634F" w:rsidRDefault="00BA62DA" w:rsidP="0080061A"/>
    <w:p w14:paraId="1E16593E" w14:textId="30CA1261" w:rsidR="00E415BF" w:rsidRPr="00A9634F" w:rsidRDefault="00B15AC3" w:rsidP="0080061A">
      <w:pPr>
        <w:pStyle w:val="NormalWeb"/>
        <w:spacing w:before="0" w:beforeAutospacing="0" w:after="0" w:afterAutospacing="0"/>
        <w:rPr>
          <w:b/>
          <w:bCs/>
          <w:i/>
          <w:iCs/>
          <w:color w:val="000000"/>
        </w:rPr>
      </w:pPr>
      <w:r w:rsidRPr="00A9634F">
        <w:rPr>
          <w:b/>
          <w:bCs/>
          <w:i/>
          <w:iCs/>
          <w:color w:val="000000"/>
        </w:rPr>
        <w:t>Pathogen genomic analysis</w:t>
      </w:r>
    </w:p>
    <w:p w14:paraId="5A6A6C53" w14:textId="14D1237E" w:rsidR="00E415BF" w:rsidRPr="00A9634F" w:rsidRDefault="00B97707" w:rsidP="0080061A">
      <w:pPr>
        <w:pStyle w:val="NormalWeb"/>
        <w:spacing w:before="0" w:beforeAutospacing="0" w:after="0" w:afterAutospacing="0"/>
        <w:rPr>
          <w:color w:val="000000"/>
        </w:rPr>
      </w:pPr>
      <w:r w:rsidRPr="00A9634F">
        <w:rPr>
          <w:color w:val="000000"/>
        </w:rPr>
        <w:t>B</w:t>
      </w:r>
      <w:r w:rsidR="00CC6368" w:rsidRPr="00A9634F">
        <w:rPr>
          <w:color w:val="000000"/>
        </w:rPr>
        <w:t xml:space="preserve">y contextualising GBS genomes on a global scale, we attempted to ascertain whether there was a dominance of certain known virulent clones </w:t>
      </w:r>
      <w:r w:rsidR="00A71DA0" w:rsidRPr="00A9634F">
        <w:rPr>
          <w:color w:val="000000"/>
        </w:rPr>
        <w:t xml:space="preserve">that could be </w:t>
      </w:r>
      <w:r w:rsidR="00F21191" w:rsidRPr="00A9634F">
        <w:rPr>
          <w:color w:val="000000"/>
        </w:rPr>
        <w:t>associated with</w:t>
      </w:r>
      <w:r w:rsidR="00A71DA0" w:rsidRPr="00A9634F">
        <w:rPr>
          <w:color w:val="000000"/>
        </w:rPr>
        <w:t xml:space="preserve"> </w:t>
      </w:r>
      <w:r w:rsidR="00CC6368" w:rsidRPr="00A9634F">
        <w:rPr>
          <w:color w:val="000000"/>
        </w:rPr>
        <w:t xml:space="preserve"> severity of clinical outcomes in our cohort. </w:t>
      </w:r>
      <w:r w:rsidR="00E415BF" w:rsidRPr="00A9634F">
        <w:rPr>
          <w:color w:val="000000"/>
        </w:rPr>
        <w:t>Kraken (v.1.0)</w:t>
      </w:r>
      <w:r w:rsidR="00B7505F" w:rsidRPr="00A9634F">
        <w:rPr>
          <w:noProof/>
          <w:color w:val="000000"/>
        </w:rPr>
        <w:t>(20)</w:t>
      </w:r>
      <w:r w:rsidR="00E415BF" w:rsidRPr="00A9634F">
        <w:rPr>
          <w:color w:val="000000"/>
        </w:rPr>
        <w:t xml:space="preserve"> was</w:t>
      </w:r>
      <w:r w:rsidR="00A71DA0" w:rsidRPr="00A9634F">
        <w:rPr>
          <w:color w:val="000000"/>
        </w:rPr>
        <w:t xml:space="preserve"> first</w:t>
      </w:r>
      <w:r w:rsidR="00E415BF" w:rsidRPr="00A9634F">
        <w:rPr>
          <w:color w:val="000000"/>
        </w:rPr>
        <w:t xml:space="preserve"> used to identify potential contamination with the </w:t>
      </w:r>
      <w:proofErr w:type="spellStart"/>
      <w:r w:rsidR="00E415BF" w:rsidRPr="00A9634F">
        <w:rPr>
          <w:color w:val="000000"/>
        </w:rPr>
        <w:t>miniKraken</w:t>
      </w:r>
      <w:proofErr w:type="spellEnd"/>
      <w:r w:rsidR="00E415BF" w:rsidRPr="00A9634F">
        <w:rPr>
          <w:color w:val="000000"/>
        </w:rPr>
        <w:t xml:space="preserve"> database (minikraken_20171019_8GB). Contamination was filtered out from samples with less than 90% of reads classifying as ‘</w:t>
      </w:r>
      <w:r w:rsidR="00E415BF" w:rsidRPr="00A9634F">
        <w:rPr>
          <w:i/>
          <w:iCs/>
          <w:color w:val="000000"/>
        </w:rPr>
        <w:t>Streptococcus agalactiae’</w:t>
      </w:r>
      <w:r w:rsidR="00E415BF" w:rsidRPr="00A9634F">
        <w:rPr>
          <w:color w:val="000000"/>
        </w:rPr>
        <w:t xml:space="preserve"> (GBS</w:t>
      </w:r>
      <w:r w:rsidR="003A7231" w:rsidRPr="00A9634F">
        <w:rPr>
          <w:color w:val="000000"/>
        </w:rPr>
        <w:t>)</w:t>
      </w:r>
      <w:r w:rsidR="00E415BF" w:rsidRPr="00A9634F">
        <w:rPr>
          <w:color w:val="000000"/>
        </w:rPr>
        <w:t xml:space="preserve">. We eliminated </w:t>
      </w:r>
      <w:r w:rsidR="00A71DA0" w:rsidRPr="00A9634F">
        <w:rPr>
          <w:color w:val="000000"/>
        </w:rPr>
        <w:t>4</w:t>
      </w:r>
      <w:r w:rsidR="00E415BF" w:rsidRPr="00A9634F">
        <w:rPr>
          <w:color w:val="000000"/>
        </w:rPr>
        <w:t xml:space="preserve"> s</w:t>
      </w:r>
      <w:r w:rsidR="00A71DA0" w:rsidRPr="00A9634F">
        <w:rPr>
          <w:color w:val="000000"/>
        </w:rPr>
        <w:t xml:space="preserve">equences </w:t>
      </w:r>
      <w:r w:rsidR="00B7505F" w:rsidRPr="00A9634F">
        <w:rPr>
          <w:color w:val="000000"/>
        </w:rPr>
        <w:t xml:space="preserve">since they had </w:t>
      </w:r>
      <w:r w:rsidR="00E415BF" w:rsidRPr="00A9634F">
        <w:rPr>
          <w:color w:val="000000"/>
        </w:rPr>
        <w:t>less than 50% of reads classified as ‘</w:t>
      </w:r>
      <w:r w:rsidR="00E415BF" w:rsidRPr="00A9634F">
        <w:rPr>
          <w:i/>
          <w:iCs/>
          <w:color w:val="000000"/>
        </w:rPr>
        <w:t>Streptococcus agalactiae’</w:t>
      </w:r>
      <w:r w:rsidR="00E415BF" w:rsidRPr="00A9634F">
        <w:rPr>
          <w:color w:val="000000"/>
        </w:rPr>
        <w:t xml:space="preserve"> (GBS). GBS was isolated from both the blood and CSF in 8 patients, which yielded identical genome sequences.</w:t>
      </w:r>
      <w:r w:rsidR="00A71DA0" w:rsidRPr="00A9634F">
        <w:rPr>
          <w:color w:val="000000"/>
        </w:rPr>
        <w:t xml:space="preserve"> We therefore removed</w:t>
      </w:r>
      <w:r w:rsidR="00E415BF" w:rsidRPr="00A9634F">
        <w:rPr>
          <w:color w:val="000000"/>
        </w:rPr>
        <w:t xml:space="preserve"> </w:t>
      </w:r>
      <w:r w:rsidR="00A71DA0" w:rsidRPr="00A9634F">
        <w:rPr>
          <w:color w:val="000000"/>
        </w:rPr>
        <w:t xml:space="preserve">duplicate </w:t>
      </w:r>
      <w:r w:rsidR="00B15AC3" w:rsidRPr="00A9634F">
        <w:rPr>
          <w:color w:val="000000"/>
        </w:rPr>
        <w:t>strains</w:t>
      </w:r>
      <w:r w:rsidR="00E415BF" w:rsidRPr="00A9634F">
        <w:rPr>
          <w:color w:val="000000"/>
        </w:rPr>
        <w:t xml:space="preserve"> from the genomic analysis, leaving us with a total of 87 samples for analysis.</w:t>
      </w:r>
      <w:r w:rsidR="00A71DA0" w:rsidRPr="00A9634F">
        <w:rPr>
          <w:color w:val="000000"/>
        </w:rPr>
        <w:t xml:space="preserve"> (Figure 1)</w:t>
      </w:r>
      <w:r w:rsidR="00E415BF" w:rsidRPr="00A9634F">
        <w:rPr>
          <w:color w:val="000000"/>
        </w:rPr>
        <w:t> </w:t>
      </w:r>
    </w:p>
    <w:p w14:paraId="6E88AABD" w14:textId="705707AC" w:rsidR="00814AF3" w:rsidRPr="00A9634F" w:rsidRDefault="00B15AC3" w:rsidP="00B97707">
      <w:pPr>
        <w:pStyle w:val="NormalWeb"/>
        <w:spacing w:before="0" w:beforeAutospacing="0" w:after="0" w:afterAutospacing="0"/>
        <w:rPr>
          <w:color w:val="000000"/>
        </w:rPr>
      </w:pPr>
      <w:r w:rsidRPr="00A9634F">
        <w:rPr>
          <w:color w:val="202020"/>
          <w:shd w:val="clear" w:color="auto" w:fill="FFFFFF"/>
        </w:rPr>
        <w:t>For analysis of SNPs in </w:t>
      </w:r>
      <w:r w:rsidRPr="00A9634F">
        <w:rPr>
          <w:rStyle w:val="Emphasis"/>
          <w:i w:val="0"/>
          <w:iCs w:val="0"/>
          <w:color w:val="202020"/>
          <w:shd w:val="clear" w:color="auto" w:fill="FFFFFF"/>
        </w:rPr>
        <w:t xml:space="preserve">GBS and to obtain a multi-sequence </w:t>
      </w:r>
      <w:r w:rsidR="00A71DA0" w:rsidRPr="00A9634F">
        <w:rPr>
          <w:rStyle w:val="Emphasis"/>
          <w:i w:val="0"/>
          <w:iCs w:val="0"/>
          <w:color w:val="202020"/>
          <w:shd w:val="clear" w:color="auto" w:fill="FFFFFF"/>
        </w:rPr>
        <w:t>alignment</w:t>
      </w:r>
      <w:r w:rsidRPr="00A9634F">
        <w:rPr>
          <w:color w:val="202020"/>
          <w:shd w:val="clear" w:color="auto" w:fill="FFFFFF"/>
        </w:rPr>
        <w:t xml:space="preserve">, Illumina reads were mapped to the reference genome sequence of the GBS reference genome for an invasive human strain HU-GS5823 (GenBank accession: AP018935.1) using the </w:t>
      </w:r>
      <w:proofErr w:type="spellStart"/>
      <w:r w:rsidRPr="00A9634F">
        <w:rPr>
          <w:color w:val="202020"/>
          <w:shd w:val="clear" w:color="auto" w:fill="FFFFFF"/>
        </w:rPr>
        <w:t>RedDog</w:t>
      </w:r>
      <w:proofErr w:type="spellEnd"/>
      <w:r w:rsidRPr="00A9634F">
        <w:rPr>
          <w:color w:val="202020"/>
          <w:shd w:val="clear" w:color="auto" w:fill="FFFFFF"/>
        </w:rPr>
        <w:t xml:space="preserve"> (V1beta.10.3) mapping pipeline, available at </w:t>
      </w:r>
      <w:hyperlink r:id="rId10" w:history="1">
        <w:r w:rsidRPr="00A9634F">
          <w:rPr>
            <w:rStyle w:val="Hyperlink"/>
            <w:color w:val="1CBCA9"/>
            <w:shd w:val="clear" w:color="auto" w:fill="FFFFFF"/>
          </w:rPr>
          <w:t>https://github.com/katholt/RedDog</w:t>
        </w:r>
      </w:hyperlink>
      <w:r w:rsidRPr="00A9634F">
        <w:rPr>
          <w:color w:val="202020"/>
          <w:shd w:val="clear" w:color="auto" w:fill="FFFFFF"/>
        </w:rPr>
        <w:t xml:space="preserve">. </w:t>
      </w:r>
      <w:proofErr w:type="spellStart"/>
      <w:r w:rsidRPr="00A9634F">
        <w:rPr>
          <w:color w:val="202020"/>
          <w:shd w:val="clear" w:color="auto" w:fill="FFFFFF"/>
        </w:rPr>
        <w:t>RedDog</w:t>
      </w:r>
      <w:proofErr w:type="spellEnd"/>
      <w:r w:rsidRPr="00A9634F">
        <w:rPr>
          <w:color w:val="202020"/>
          <w:shd w:val="clear" w:color="auto" w:fill="FFFFFF"/>
        </w:rPr>
        <w:t xml:space="preserve"> uses Bowtie (v2.2.9)</w:t>
      </w:r>
      <w:r w:rsidR="00B7505F" w:rsidRPr="00A9634F">
        <w:rPr>
          <w:noProof/>
          <w:color w:val="202020"/>
          <w:shd w:val="clear" w:color="auto" w:fill="FFFFFF"/>
        </w:rPr>
        <w:t>(21)</w:t>
      </w:r>
      <w:r w:rsidRPr="00A9634F">
        <w:rPr>
          <w:color w:val="202020"/>
          <w:shd w:val="clear" w:color="auto" w:fill="FFFFFF"/>
        </w:rPr>
        <w:t xml:space="preserve"> to map reads to the reference sequence; uses </w:t>
      </w:r>
      <w:proofErr w:type="spellStart"/>
      <w:r w:rsidRPr="00A9634F">
        <w:rPr>
          <w:color w:val="202020"/>
          <w:shd w:val="clear" w:color="auto" w:fill="FFFFFF"/>
        </w:rPr>
        <w:t>SAMtools</w:t>
      </w:r>
      <w:proofErr w:type="spellEnd"/>
      <w:r w:rsidRPr="00A9634F">
        <w:rPr>
          <w:color w:val="202020"/>
          <w:shd w:val="clear" w:color="auto" w:fill="FFFFFF"/>
        </w:rPr>
        <w:t xml:space="preserve"> (v1.3.1)</w:t>
      </w:r>
      <w:r w:rsidR="00B7505F" w:rsidRPr="00A9634F">
        <w:rPr>
          <w:noProof/>
          <w:color w:val="202020"/>
          <w:shd w:val="clear" w:color="auto" w:fill="FFFFFF"/>
        </w:rPr>
        <w:t>(22)</w:t>
      </w:r>
      <w:r w:rsidRPr="00A9634F">
        <w:rPr>
          <w:color w:val="202020"/>
          <w:shd w:val="clear" w:color="auto" w:fill="FFFFFF"/>
        </w:rPr>
        <w:t xml:space="preserve"> to identify SNPs with phred quality scores above 30; filters out those supported by &lt;5 reads or with &gt;2.5 times the average read depth (representing putative repeated sequences), or with ambiguous consensus base calls. </w:t>
      </w:r>
      <w:r w:rsidRPr="00A9634F">
        <w:rPr>
          <w:color w:val="202020"/>
          <w:shd w:val="clear" w:color="auto" w:fill="FFFFFF"/>
        </w:rPr>
        <w:lastRenderedPageBreak/>
        <w:t>For each SNP that passed these criteria in any one isolate, consensus base calls for the SNP locus were extracted from all genomes (ambiguous base calls and those with phred quality scores less than 20 were treated as unknowns and represented with a gap character)</w:t>
      </w:r>
      <w:r w:rsidR="00B7505F" w:rsidRPr="00A9634F">
        <w:rPr>
          <w:color w:val="202020"/>
          <w:shd w:val="clear" w:color="auto" w:fill="FFFFFF"/>
        </w:rPr>
        <w:t xml:space="preserve">. </w:t>
      </w:r>
      <w:proofErr w:type="spellStart"/>
      <w:r w:rsidR="00E415BF" w:rsidRPr="00A9634F">
        <w:rPr>
          <w:color w:val="000000"/>
        </w:rPr>
        <w:t>Unicycler</w:t>
      </w:r>
      <w:proofErr w:type="spellEnd"/>
      <w:r w:rsidR="00E415BF" w:rsidRPr="00A9634F">
        <w:rPr>
          <w:color w:val="000000"/>
        </w:rPr>
        <w:t xml:space="preserve"> (v0.4.8)</w:t>
      </w:r>
      <w:r w:rsidR="00B7505F" w:rsidRPr="00A9634F">
        <w:rPr>
          <w:noProof/>
          <w:color w:val="000000"/>
        </w:rPr>
        <w:t>(23)</w:t>
      </w:r>
      <w:r w:rsidRPr="00A9634F">
        <w:rPr>
          <w:color w:val="000000"/>
        </w:rPr>
        <w:t xml:space="preserve"> was used for genome assembly and the a</w:t>
      </w:r>
      <w:r w:rsidR="00E415BF" w:rsidRPr="00A9634F">
        <w:rPr>
          <w:color w:val="000000"/>
        </w:rPr>
        <w:t xml:space="preserve">ssembled genomes were then used to determine sequence types using the </w:t>
      </w:r>
      <w:proofErr w:type="spellStart"/>
      <w:r w:rsidR="00E415BF" w:rsidRPr="00A9634F">
        <w:rPr>
          <w:color w:val="000000"/>
        </w:rPr>
        <w:t>mlst</w:t>
      </w:r>
      <w:proofErr w:type="spellEnd"/>
      <w:r w:rsidR="00E415BF" w:rsidRPr="00A9634F">
        <w:rPr>
          <w:color w:val="000000"/>
        </w:rPr>
        <w:t xml:space="preserve"> tool (</w:t>
      </w:r>
      <w:hyperlink r:id="rId11" w:history="1">
        <w:r w:rsidR="00E415BF" w:rsidRPr="00A9634F">
          <w:rPr>
            <w:rStyle w:val="Hyperlink"/>
            <w:color w:val="1155CC"/>
          </w:rPr>
          <w:t>v2.19.0</w:t>
        </w:r>
      </w:hyperlink>
      <w:r w:rsidR="00E415BF" w:rsidRPr="00A9634F">
        <w:rPr>
          <w:color w:val="000000"/>
        </w:rPr>
        <w:t>)</w:t>
      </w:r>
      <w:r w:rsidR="00B7505F" w:rsidRPr="00A9634F">
        <w:rPr>
          <w:noProof/>
          <w:color w:val="000000"/>
        </w:rPr>
        <w:t>(24)</w:t>
      </w:r>
      <w:r w:rsidR="00E415BF" w:rsidRPr="00A9634F">
        <w:rPr>
          <w:color w:val="000000"/>
        </w:rPr>
        <w:t xml:space="preserve"> and serotypes using GBS-SBG</w:t>
      </w:r>
      <w:r w:rsidR="0031146A" w:rsidRPr="00A9634F">
        <w:rPr>
          <w:color w:val="000000"/>
        </w:rPr>
        <w:t>.</w:t>
      </w:r>
      <w:r w:rsidR="00B7505F" w:rsidRPr="00A9634F">
        <w:rPr>
          <w:noProof/>
          <w:color w:val="000000"/>
        </w:rPr>
        <w:t>(25)</w:t>
      </w:r>
      <w:r w:rsidR="00E415BF" w:rsidRPr="00A9634F">
        <w:rPr>
          <w:color w:val="000000"/>
        </w:rPr>
        <w:t xml:space="preserve"> Clonal complexes were identified from </w:t>
      </w:r>
      <w:proofErr w:type="spellStart"/>
      <w:r w:rsidR="00E415BF" w:rsidRPr="00A9634F">
        <w:rPr>
          <w:color w:val="000000"/>
        </w:rPr>
        <w:t>mlst</w:t>
      </w:r>
      <w:proofErr w:type="spellEnd"/>
      <w:r w:rsidR="00E415BF" w:rsidRPr="00A9634F">
        <w:rPr>
          <w:color w:val="000000"/>
        </w:rPr>
        <w:t xml:space="preserve"> profiles using the </w:t>
      </w:r>
      <w:proofErr w:type="spellStart"/>
      <w:r w:rsidR="00E415BF" w:rsidRPr="00A9634F">
        <w:rPr>
          <w:color w:val="000000"/>
        </w:rPr>
        <w:t>goeBURST</w:t>
      </w:r>
      <w:proofErr w:type="spellEnd"/>
      <w:r w:rsidR="00E415BF" w:rsidRPr="00A9634F">
        <w:rPr>
          <w:color w:val="000000"/>
        </w:rPr>
        <w:t xml:space="preserve"> tool</w:t>
      </w:r>
      <w:r w:rsidR="0031146A" w:rsidRPr="00A9634F">
        <w:rPr>
          <w:color w:val="000000"/>
        </w:rPr>
        <w:t>.</w:t>
      </w:r>
      <w:r w:rsidR="00B7505F" w:rsidRPr="00A9634F">
        <w:rPr>
          <w:noProof/>
          <w:color w:val="000000"/>
        </w:rPr>
        <w:t>(26)</w:t>
      </w:r>
      <w:r w:rsidR="0031146A" w:rsidRPr="00A9634F">
        <w:rPr>
          <w:color w:val="000000"/>
        </w:rPr>
        <w:t xml:space="preserve"> </w:t>
      </w:r>
      <w:proofErr w:type="spellStart"/>
      <w:r w:rsidR="00E415BF" w:rsidRPr="00A9634F">
        <w:rPr>
          <w:color w:val="000000"/>
        </w:rPr>
        <w:t>Abricate</w:t>
      </w:r>
      <w:proofErr w:type="spellEnd"/>
      <w:r w:rsidR="00F969B4" w:rsidRPr="00A9634F">
        <w:rPr>
          <w:color w:val="000000"/>
        </w:rPr>
        <w:t xml:space="preserve"> </w:t>
      </w:r>
      <w:r w:rsidR="00B7505F" w:rsidRPr="00A9634F">
        <w:rPr>
          <w:noProof/>
          <w:color w:val="000000"/>
        </w:rPr>
        <w:t>(27)</w:t>
      </w:r>
      <w:r w:rsidR="00E415BF" w:rsidRPr="00A9634F">
        <w:rPr>
          <w:color w:val="000000"/>
        </w:rPr>
        <w:t xml:space="preserve"> was used on assembled genomes to detect </w:t>
      </w:r>
      <w:r w:rsidR="00B97707" w:rsidRPr="00A9634F">
        <w:rPr>
          <w:color w:val="000000"/>
        </w:rPr>
        <w:t>antimicrobial resistance (</w:t>
      </w:r>
      <w:r w:rsidR="00E415BF" w:rsidRPr="00A9634F">
        <w:rPr>
          <w:color w:val="000000"/>
        </w:rPr>
        <w:t>AMR</w:t>
      </w:r>
      <w:r w:rsidR="00B97707" w:rsidRPr="00A9634F">
        <w:rPr>
          <w:color w:val="000000"/>
        </w:rPr>
        <w:t>)</w:t>
      </w:r>
      <w:r w:rsidR="00E415BF" w:rsidRPr="00A9634F">
        <w:rPr>
          <w:color w:val="000000"/>
        </w:rPr>
        <w:t xml:space="preserve"> and virulence factor genes with the </w:t>
      </w:r>
      <w:r w:rsidRPr="00A9634F">
        <w:rPr>
          <w:color w:val="202020"/>
          <w:shd w:val="clear" w:color="auto" w:fill="FFFFFF"/>
        </w:rPr>
        <w:t>ARG-Annot</w:t>
      </w:r>
      <w:r w:rsidR="00B7505F" w:rsidRPr="00A9634F">
        <w:rPr>
          <w:noProof/>
          <w:color w:val="202020"/>
          <w:shd w:val="clear" w:color="auto" w:fill="FFFFFF"/>
        </w:rPr>
        <w:t>(22)</w:t>
      </w:r>
      <w:r w:rsidRPr="00A9634F">
        <w:rPr>
          <w:color w:val="202020"/>
          <w:shd w:val="clear" w:color="auto" w:fill="FFFFFF"/>
        </w:rPr>
        <w:t>,</w:t>
      </w:r>
      <w:r w:rsidRPr="00A9634F">
        <w:rPr>
          <w:color w:val="000000"/>
        </w:rPr>
        <w:t xml:space="preserve"> </w:t>
      </w:r>
      <w:proofErr w:type="spellStart"/>
      <w:r w:rsidR="00E415BF" w:rsidRPr="00A9634F">
        <w:rPr>
          <w:color w:val="000000"/>
        </w:rPr>
        <w:t>ResFinder</w:t>
      </w:r>
      <w:proofErr w:type="spellEnd"/>
      <w:r w:rsidR="00B7505F" w:rsidRPr="00A9634F">
        <w:rPr>
          <w:noProof/>
          <w:color w:val="000000"/>
        </w:rPr>
        <w:t>(28)</w:t>
      </w:r>
      <w:r w:rsidR="00E415BF" w:rsidRPr="00A9634F">
        <w:rPr>
          <w:color w:val="000000"/>
        </w:rPr>
        <w:t xml:space="preserve"> and </w:t>
      </w:r>
      <w:proofErr w:type="spellStart"/>
      <w:r w:rsidR="00E415BF" w:rsidRPr="00A9634F">
        <w:rPr>
          <w:color w:val="000000"/>
        </w:rPr>
        <w:t>vfdb</w:t>
      </w:r>
      <w:proofErr w:type="spellEnd"/>
      <w:r w:rsidR="00B7505F" w:rsidRPr="00A9634F">
        <w:rPr>
          <w:noProof/>
          <w:color w:val="000000"/>
        </w:rPr>
        <w:t>(29)</w:t>
      </w:r>
      <w:r w:rsidR="00E415BF" w:rsidRPr="00A9634F">
        <w:rPr>
          <w:color w:val="000000"/>
        </w:rPr>
        <w:t xml:space="preserve"> databases, respectively</w:t>
      </w:r>
      <w:r w:rsidR="00A71DA0" w:rsidRPr="00A9634F">
        <w:rPr>
          <w:color w:val="000000"/>
        </w:rPr>
        <w:t>. T</w:t>
      </w:r>
      <w:r w:rsidR="00E415BF" w:rsidRPr="00A9634F">
        <w:rPr>
          <w:color w:val="000000"/>
        </w:rPr>
        <w:t xml:space="preserve">he presence of the </w:t>
      </w:r>
      <w:r w:rsidR="00E415BF" w:rsidRPr="00A9634F">
        <w:rPr>
          <w:i/>
          <w:iCs/>
          <w:color w:val="000000"/>
        </w:rPr>
        <w:t>sip</w:t>
      </w:r>
      <w:r w:rsidR="00E415BF" w:rsidRPr="00A9634F">
        <w:rPr>
          <w:color w:val="000000"/>
        </w:rPr>
        <w:t xml:space="preserve"> gene</w:t>
      </w:r>
      <w:r w:rsidRPr="00A9634F">
        <w:rPr>
          <w:color w:val="000000"/>
        </w:rPr>
        <w:t xml:space="preserve"> </w:t>
      </w:r>
      <w:r w:rsidR="00A71DA0" w:rsidRPr="00A9634F">
        <w:rPr>
          <w:color w:val="000000"/>
        </w:rPr>
        <w:t>was identified using the Basic Local Alignment Search Tool (BLAST)</w:t>
      </w:r>
      <w:r w:rsidR="00E415BF" w:rsidRPr="00A9634F">
        <w:rPr>
          <w:color w:val="000000"/>
        </w:rPr>
        <w:t>.</w:t>
      </w:r>
      <w:r w:rsidR="00B7505F" w:rsidRPr="00A9634F">
        <w:rPr>
          <w:noProof/>
          <w:color w:val="000000"/>
        </w:rPr>
        <w:t>(22)</w:t>
      </w:r>
      <w:r w:rsidR="00E415BF" w:rsidRPr="00A9634F">
        <w:rPr>
          <w:color w:val="000000"/>
        </w:rPr>
        <w:t xml:space="preserve"> The presence or absence of surface proteins was detected using the </w:t>
      </w:r>
      <w:r w:rsidR="00E415BF" w:rsidRPr="00A9634F">
        <w:rPr>
          <w:i/>
          <w:iCs/>
          <w:color w:val="000000"/>
        </w:rPr>
        <w:t>GBS_Surface_Typer.pl</w:t>
      </w:r>
      <w:r w:rsidR="00E415BF" w:rsidRPr="00A9634F">
        <w:rPr>
          <w:color w:val="000000"/>
        </w:rPr>
        <w:t xml:space="preserve"> script</w:t>
      </w:r>
      <w:r w:rsidR="00CF4E3D" w:rsidRPr="00A9634F">
        <w:rPr>
          <w:color w:val="000000"/>
        </w:rPr>
        <w:t>.</w:t>
      </w:r>
      <w:r w:rsidR="00B7505F" w:rsidRPr="00A9634F">
        <w:rPr>
          <w:noProof/>
          <w:color w:val="000000"/>
        </w:rPr>
        <w:t>(30)</w:t>
      </w:r>
      <w:r w:rsidR="00E415BF" w:rsidRPr="00A9634F">
        <w:rPr>
          <w:color w:val="000000"/>
        </w:rPr>
        <w:t> </w:t>
      </w:r>
      <w:r w:rsidRPr="00A9634F">
        <w:rPr>
          <w:color w:val="000000"/>
        </w:rPr>
        <w:t xml:space="preserve">The BCH strains were then contextualized on a regional and global level using genome data of </w:t>
      </w:r>
      <w:r w:rsidRPr="00A9634F">
        <w:t>previously published strains from the US CDC (n=453) and other global cohorts (Netherlands (n=415), Kenya (n=69), Malawi (n=65), China (n=29), India (n=4), Southeast Asia (n=11), Canada (n=44)) to build a global phylogeny for phylogeographic comparisons</w:t>
      </w:r>
      <w:r w:rsidR="00B7505F" w:rsidRPr="00A9634F">
        <w:t xml:space="preserve"> (Supplementary Table 1)</w:t>
      </w:r>
      <w:r w:rsidRPr="00A9634F">
        <w:t>.</w:t>
      </w:r>
      <w:r w:rsidR="00B7505F" w:rsidRPr="00A9634F">
        <w:t xml:space="preserve"> </w:t>
      </w:r>
      <w:r w:rsidR="00E415BF" w:rsidRPr="00A9634F">
        <w:rPr>
          <w:color w:val="000000"/>
        </w:rPr>
        <w:t xml:space="preserve">Maximum likelihood (ML) phylogenetic trees were inferred in </w:t>
      </w:r>
      <w:proofErr w:type="spellStart"/>
      <w:r w:rsidR="00E415BF" w:rsidRPr="00A9634F">
        <w:rPr>
          <w:color w:val="000000"/>
        </w:rPr>
        <w:t>RAxML</w:t>
      </w:r>
      <w:proofErr w:type="spellEnd"/>
      <w:r w:rsidR="00E415BF" w:rsidRPr="00A9634F">
        <w:rPr>
          <w:color w:val="000000"/>
        </w:rPr>
        <w:t xml:space="preserve"> (v8.2.12</w:t>
      </w:r>
      <w:r w:rsidR="00CF4E3D" w:rsidRPr="00A9634F">
        <w:rPr>
          <w:color w:val="000000"/>
        </w:rPr>
        <w:t>).</w:t>
      </w:r>
      <w:r w:rsidR="00B7505F" w:rsidRPr="00A9634F">
        <w:rPr>
          <w:noProof/>
          <w:color w:val="000000"/>
        </w:rPr>
        <w:t>(31)</w:t>
      </w:r>
      <w:r w:rsidR="00E415BF" w:rsidRPr="00A9634F">
        <w:rPr>
          <w:color w:val="000000"/>
        </w:rPr>
        <w:t xml:space="preserve"> from the genome alignment. Inference was conducted under the generalized time-reversible model with a Gamma distribution (GTR+ Γ) to model site-specific rate variation and with 100 bootstrap replicates to support results. </w:t>
      </w:r>
      <w:r w:rsidRPr="00A9634F">
        <w:t xml:space="preserve">A </w:t>
      </w:r>
      <w:r w:rsidRPr="00A9634F">
        <w:rPr>
          <w:i/>
          <w:iCs/>
        </w:rPr>
        <w:t>Streptococcus</w:t>
      </w:r>
      <w:r w:rsidRPr="00A9634F">
        <w:t xml:space="preserve"> pneumoniae strain (ENA accession: ERS812015) was used as an outgroup to root the inferred phylogenetic tree of the GBS isolates</w:t>
      </w:r>
      <w:r w:rsidR="00A71DA0" w:rsidRPr="00A9634F">
        <w:t xml:space="preserve">. </w:t>
      </w:r>
      <w:r w:rsidR="00E415BF" w:rsidRPr="00A9634F">
        <w:rPr>
          <w:color w:val="000000"/>
        </w:rPr>
        <w:t>The resulting tree was visualized</w:t>
      </w:r>
      <w:r w:rsidRPr="00A9634F">
        <w:rPr>
          <w:color w:val="000000"/>
        </w:rPr>
        <w:t xml:space="preserve"> and annotated</w:t>
      </w:r>
      <w:r w:rsidR="00E415BF" w:rsidRPr="00A9634F">
        <w:rPr>
          <w:color w:val="000000"/>
        </w:rPr>
        <w:t xml:space="preserve"> using the R package </w:t>
      </w:r>
      <w:proofErr w:type="spellStart"/>
      <w:r w:rsidR="00E415BF" w:rsidRPr="00A9634F">
        <w:rPr>
          <w:color w:val="000000"/>
        </w:rPr>
        <w:t>ggtree</w:t>
      </w:r>
      <w:proofErr w:type="spellEnd"/>
      <w:r w:rsidR="00CF4E3D" w:rsidRPr="00A9634F">
        <w:rPr>
          <w:color w:val="000000"/>
        </w:rPr>
        <w:t>.</w:t>
      </w:r>
      <w:r w:rsidR="00B7505F" w:rsidRPr="00A9634F">
        <w:rPr>
          <w:noProof/>
          <w:color w:val="000000"/>
        </w:rPr>
        <w:t>(32)</w:t>
      </w:r>
      <w:bookmarkStart w:id="11" w:name="_6ou2w1aqr66f" w:colFirst="0" w:colLast="0"/>
      <w:bookmarkEnd w:id="11"/>
    </w:p>
    <w:p w14:paraId="786315D4" w14:textId="00577D8D" w:rsidR="00B97707" w:rsidRPr="00A9634F" w:rsidRDefault="00B97707" w:rsidP="00A3413C">
      <w:pPr>
        <w:pStyle w:val="NormalWeb"/>
        <w:spacing w:before="0" w:beforeAutospacing="0" w:after="0" w:afterAutospacing="0"/>
      </w:pPr>
    </w:p>
    <w:p w14:paraId="0C0B05E1" w14:textId="001DC36B" w:rsidR="00814AF3" w:rsidRPr="00A9634F" w:rsidRDefault="00A914E5" w:rsidP="0080061A">
      <w:pPr>
        <w:rPr>
          <w:b/>
        </w:rPr>
      </w:pPr>
      <w:r w:rsidRPr="00A9634F">
        <w:rPr>
          <w:b/>
        </w:rPr>
        <w:t xml:space="preserve">Statistical analysis </w:t>
      </w:r>
    </w:p>
    <w:p w14:paraId="1DED4DE6" w14:textId="42B97215" w:rsidR="00814AF3" w:rsidRPr="00A9634F" w:rsidRDefault="007C5B50" w:rsidP="0080061A">
      <w:pPr>
        <w:shd w:val="clear" w:color="auto" w:fill="FFFFFF"/>
      </w:pPr>
      <w:r w:rsidRPr="00A9634F">
        <w:t xml:space="preserve">To identify correlates of severe manifestations of disease (ICU </w:t>
      </w:r>
      <w:r w:rsidR="00812333" w:rsidRPr="00A9634F">
        <w:t>admission</w:t>
      </w:r>
      <w:r w:rsidR="00B97707" w:rsidRPr="00A9634F">
        <w:t xml:space="preserve"> &gt; 48 hours</w:t>
      </w:r>
      <w:r w:rsidRPr="00A9634F">
        <w:t xml:space="preserve"> and</w:t>
      </w:r>
      <w:r w:rsidR="00F21191" w:rsidRPr="00A9634F">
        <w:t>/or</w:t>
      </w:r>
      <w:r w:rsidRPr="00A9634F">
        <w:t xml:space="preserve"> meningitis), </w:t>
      </w:r>
      <w:r w:rsidR="00812333" w:rsidRPr="00A9634F">
        <w:t>d</w:t>
      </w:r>
      <w:r w:rsidRPr="00A9634F">
        <w:t xml:space="preserve">emographic data such as age and gender, clinical data such as presenting complaint and vitals on presentation, laboratory data such as </w:t>
      </w:r>
      <w:proofErr w:type="spellStart"/>
      <w:r w:rsidRPr="00A9634F">
        <w:t>hematology</w:t>
      </w:r>
      <w:proofErr w:type="spellEnd"/>
      <w:r w:rsidRPr="00A9634F">
        <w:t xml:space="preserve"> and inflammatory parameters, pathogen virulence factors, surface proteins, serotype, clonal complex and accessory genes were included as independent variables into the model</w:t>
      </w:r>
      <w:r w:rsidR="00F14F32" w:rsidRPr="00A9634F">
        <w:t>s</w:t>
      </w:r>
      <w:r w:rsidR="007E7A60" w:rsidRPr="00A9634F">
        <w:rPr>
          <w:bCs/>
        </w:rPr>
        <w:t>.</w:t>
      </w:r>
      <w:r w:rsidR="00F14F32" w:rsidRPr="00A9634F">
        <w:rPr>
          <w:bCs/>
        </w:rPr>
        <w:t xml:space="preserve"> </w:t>
      </w:r>
      <w:r w:rsidR="00F14F32" w:rsidRPr="00A9634F">
        <w:t>Meningitis (</w:t>
      </w:r>
      <w:r w:rsidRPr="00A9634F">
        <w:t xml:space="preserve">defined </w:t>
      </w:r>
      <w:r w:rsidR="00F14F32" w:rsidRPr="00A9634F">
        <w:t>as</w:t>
      </w:r>
      <w:r w:rsidRPr="00A9634F">
        <w:t xml:space="preserve"> GBS </w:t>
      </w:r>
      <w:r w:rsidR="00F14F32" w:rsidRPr="00A9634F">
        <w:t xml:space="preserve">presence </w:t>
      </w:r>
      <w:r w:rsidRPr="00A9634F">
        <w:t>on CSF culture or pleocytosis on CSF cytology</w:t>
      </w:r>
      <w:r w:rsidR="001B2605" w:rsidRPr="00A9634F">
        <w:t xml:space="preserve"> in </w:t>
      </w:r>
      <w:r w:rsidR="00F21191" w:rsidRPr="00A9634F">
        <w:t xml:space="preserve">the </w:t>
      </w:r>
      <w:r w:rsidR="001B2605" w:rsidRPr="00A9634F">
        <w:t xml:space="preserve">presence of GBS </w:t>
      </w:r>
      <w:proofErr w:type="spellStart"/>
      <w:r w:rsidR="001B2605" w:rsidRPr="00A9634F">
        <w:t>bacteremia</w:t>
      </w:r>
      <w:proofErr w:type="spellEnd"/>
      <w:r w:rsidR="00F14F32" w:rsidRPr="00A9634F">
        <w:t>)</w:t>
      </w:r>
      <w:r w:rsidRPr="00A9634F">
        <w:t xml:space="preserve"> and ICU admission </w:t>
      </w:r>
      <w:r w:rsidR="00B6441A" w:rsidRPr="00A9634F">
        <w:t>were the dependent variables.</w:t>
      </w:r>
      <w:r w:rsidRPr="00A9634F">
        <w:t xml:space="preserve"> Logistic regression was applied as a statistical </w:t>
      </w:r>
      <w:proofErr w:type="spellStart"/>
      <w:r w:rsidRPr="00A9634F">
        <w:t>modeling</w:t>
      </w:r>
      <w:proofErr w:type="spellEnd"/>
      <w:r w:rsidRPr="00A9634F">
        <w:t xml:space="preserve"> technique for binary classification. By assuming a binomial distribution, logistic regression estimated the probabilities of the binary outcomes and utilized a logit transformation to linearly combine the predictors. </w:t>
      </w:r>
      <w:r w:rsidR="00F10338" w:rsidRPr="00A9634F">
        <w:t>We also accounted for multiple testing and used the Bonferroni correction where appropriate.</w:t>
      </w:r>
    </w:p>
    <w:p w14:paraId="2B5CBA40" w14:textId="77777777" w:rsidR="0088407F" w:rsidRPr="00A9634F" w:rsidRDefault="0088407F" w:rsidP="0080061A">
      <w:pPr>
        <w:shd w:val="clear" w:color="auto" w:fill="FFFFFF"/>
      </w:pPr>
    </w:p>
    <w:p w14:paraId="02895088" w14:textId="334727C6" w:rsidR="00814AF3" w:rsidRPr="00A9634F" w:rsidRDefault="00271D6A" w:rsidP="0080061A">
      <w:pPr>
        <w:rPr>
          <w:b/>
        </w:rPr>
      </w:pPr>
      <w:r w:rsidRPr="00A9634F">
        <w:rPr>
          <w:b/>
        </w:rPr>
        <w:t>Results</w:t>
      </w:r>
    </w:p>
    <w:p w14:paraId="09D5AC8D" w14:textId="77777777" w:rsidR="00BE5CF4" w:rsidRPr="00A9634F" w:rsidRDefault="00BE5CF4" w:rsidP="0080061A">
      <w:pPr>
        <w:rPr>
          <w:b/>
        </w:rPr>
      </w:pPr>
    </w:p>
    <w:p w14:paraId="0024BA88" w14:textId="77777777" w:rsidR="008D288C" w:rsidRPr="00A9634F" w:rsidRDefault="008D288C" w:rsidP="0080061A">
      <w:pPr>
        <w:rPr>
          <w:b/>
          <w:i/>
        </w:rPr>
      </w:pPr>
      <w:r w:rsidRPr="00A9634F">
        <w:rPr>
          <w:b/>
          <w:i/>
        </w:rPr>
        <w:t>Invasive GBS surveillance</w:t>
      </w:r>
    </w:p>
    <w:p w14:paraId="2F79FBB3" w14:textId="27680F53" w:rsidR="00A71DA0" w:rsidRPr="001244EF" w:rsidRDefault="00DA2D4D" w:rsidP="00A71DA0">
      <w:pPr>
        <w:rPr>
          <w:bCs/>
        </w:rPr>
      </w:pPr>
      <w:r w:rsidRPr="00A9634F">
        <w:t>Between 200</w:t>
      </w:r>
      <w:r w:rsidR="00A71DA0" w:rsidRPr="00A9634F">
        <w:t>7</w:t>
      </w:r>
      <w:r w:rsidRPr="00A9634F">
        <w:t xml:space="preserve"> and 2021 there were </w:t>
      </w:r>
      <w:del w:id="12" w:author="Cavalli, Lea" w:date="2024-10-20T11:50:00Z" w16du:dateUtc="2024-10-20T15:50:00Z">
        <w:r w:rsidRPr="00A9634F" w:rsidDel="00760901">
          <w:delText xml:space="preserve">100 </w:delText>
        </w:r>
      </w:del>
      <w:ins w:id="13" w:author="Cavalli, Lea" w:date="2024-10-20T11:50:00Z" w16du:dateUtc="2024-10-20T15:50:00Z">
        <w:r w:rsidR="00760901">
          <w:t>96</w:t>
        </w:r>
        <w:r w:rsidR="00760901" w:rsidRPr="00A9634F">
          <w:t xml:space="preserve"> </w:t>
        </w:r>
      </w:ins>
      <w:r w:rsidRPr="00A9634F">
        <w:t xml:space="preserve">clinical isolates collected from </w:t>
      </w:r>
      <w:r w:rsidR="00F21191" w:rsidRPr="00A9634F">
        <w:t xml:space="preserve">87 </w:t>
      </w:r>
      <w:r w:rsidRPr="00A9634F">
        <w:t>patients with invasive GBS infection. Of these</w:t>
      </w:r>
      <w:r w:rsidR="000B7621" w:rsidRPr="00A9634F">
        <w:t>,</w:t>
      </w:r>
      <w:r w:rsidRPr="00A9634F">
        <w:t xml:space="preserve"> 7</w:t>
      </w:r>
      <w:ins w:id="14" w:author="Cavalli, Lea" w:date="2024-10-20T11:43:00Z" w16du:dateUtc="2024-10-20T15:43:00Z">
        <w:r w:rsidR="00751DD9">
          <w:t>2</w:t>
        </w:r>
      </w:ins>
      <w:del w:id="15" w:author="Cavalli, Lea" w:date="2024-10-20T11:43:00Z" w16du:dateUtc="2024-10-20T15:43:00Z">
        <w:r w:rsidR="006B6C3E" w:rsidRPr="00A9634F" w:rsidDel="00751DD9">
          <w:delText>4</w:delText>
        </w:r>
      </w:del>
      <w:r w:rsidRPr="00A9634F">
        <w:t xml:space="preserve"> were isolated from blood, </w:t>
      </w:r>
      <w:ins w:id="16" w:author="Cavalli, Lea" w:date="2024-10-20T11:43:00Z" w16du:dateUtc="2024-10-20T15:43:00Z">
        <w:r w:rsidR="00751DD9">
          <w:t>6</w:t>
        </w:r>
      </w:ins>
      <w:del w:id="17" w:author="Cavalli, Lea" w:date="2024-10-20T11:43:00Z" w16du:dateUtc="2024-10-20T15:43:00Z">
        <w:r w:rsidRPr="00A9634F" w:rsidDel="00751DD9">
          <w:delText>5</w:delText>
        </w:r>
      </w:del>
      <w:r w:rsidRPr="00A9634F">
        <w:t xml:space="preserve"> from CSF and </w:t>
      </w:r>
      <w:ins w:id="18" w:author="Cavalli, Lea" w:date="2024-10-20T11:44:00Z" w16du:dateUtc="2024-10-20T15:44:00Z">
        <w:r w:rsidR="003A71A2">
          <w:t>9</w:t>
        </w:r>
      </w:ins>
      <w:del w:id="19" w:author="Cavalli, Lea" w:date="2024-10-20T11:44:00Z" w16du:dateUtc="2024-10-20T15:44:00Z">
        <w:r w:rsidRPr="00A9634F" w:rsidDel="003A71A2">
          <w:delText>8</w:delText>
        </w:r>
      </w:del>
      <w:r w:rsidRPr="00A9634F">
        <w:t xml:space="preserve"> from both</w:t>
      </w:r>
      <w:r w:rsidR="00F21191" w:rsidRPr="00A9634F">
        <w:t>.</w:t>
      </w:r>
      <w:r w:rsidRPr="00A9634F">
        <w:t xml:space="preserve"> </w:t>
      </w:r>
      <w:r w:rsidR="00E60A78" w:rsidRPr="00A9634F">
        <w:t>As seen in Figure 1A</w:t>
      </w:r>
      <w:r w:rsidR="005563C7" w:rsidRPr="00A9634F">
        <w:rPr>
          <w:color w:val="000000" w:themeColor="text1"/>
        </w:rPr>
        <w:t xml:space="preserve">, </w:t>
      </w:r>
      <w:r w:rsidR="00280E97" w:rsidRPr="00A9634F">
        <w:rPr>
          <w:color w:val="000000" w:themeColor="text1"/>
        </w:rPr>
        <w:t>t</w:t>
      </w:r>
      <w:r w:rsidRPr="00A9634F">
        <w:rPr>
          <w:color w:val="000000" w:themeColor="text1"/>
        </w:rPr>
        <w:t xml:space="preserve">here </w:t>
      </w:r>
      <w:r w:rsidRPr="00A9634F">
        <w:t xml:space="preserve">were </w:t>
      </w:r>
      <w:ins w:id="20" w:author="Cavalli, Lea" w:date="2024-10-20T11:56:00Z" w16du:dateUtc="2024-10-20T15:56:00Z">
        <w:r w:rsidR="00224464">
          <w:t xml:space="preserve">2 patients diagnosed within 7 days of birth (i.e. EOD), </w:t>
        </w:r>
      </w:ins>
      <w:ins w:id="21" w:author="Cavalli, Lea" w:date="2024-10-20T11:55:00Z" w16du:dateUtc="2024-10-20T15:55:00Z">
        <w:r w:rsidR="007D6B25">
          <w:t>48</w:t>
        </w:r>
      </w:ins>
      <w:del w:id="22" w:author="Cavalli, Lea" w:date="2024-10-20T11:55:00Z" w16du:dateUtc="2024-10-20T15:55:00Z">
        <w:r w:rsidR="00B7505F" w:rsidRPr="00A9634F" w:rsidDel="007D6B25">
          <w:delText>51</w:delText>
        </w:r>
      </w:del>
      <w:r w:rsidRPr="00A9634F">
        <w:t xml:space="preserve"> </w:t>
      </w:r>
      <w:ins w:id="23" w:author="Cavalli, Lea" w:date="2024-10-20T11:57:00Z" w16du:dateUtc="2024-10-20T15:57:00Z">
        <w:r w:rsidR="00745597">
          <w:t xml:space="preserve">diagnosed between </w:t>
        </w:r>
      </w:ins>
      <w:ins w:id="24" w:author="Cavalli, Lea" w:date="2024-10-20T11:58:00Z" w16du:dateUtc="2024-10-20T15:58:00Z">
        <w:r w:rsidR="00745597">
          <w:t xml:space="preserve">7 days and </w:t>
        </w:r>
      </w:ins>
      <w:del w:id="25" w:author="Cavalli, Lea" w:date="2024-10-20T11:58:00Z" w16du:dateUtc="2024-10-20T15:58:00Z">
        <w:r w:rsidR="001B2605" w:rsidRPr="00A9634F" w:rsidDel="00745597">
          <w:delText xml:space="preserve">patients </w:delText>
        </w:r>
        <w:r w:rsidR="00B7505F" w:rsidRPr="00A9634F" w:rsidDel="00745597">
          <w:delText xml:space="preserve">under the age of </w:delText>
        </w:r>
      </w:del>
      <w:r w:rsidR="00B7505F" w:rsidRPr="00A9634F">
        <w:t>3 months</w:t>
      </w:r>
      <w:ins w:id="26" w:author="Cavalli, Lea" w:date="2024-10-20T11:58:00Z" w16du:dateUtc="2024-10-20T15:58:00Z">
        <w:r w:rsidR="00745597">
          <w:t xml:space="preserve"> after birth (i.e. LOD)</w:t>
        </w:r>
      </w:ins>
      <w:r w:rsidRPr="00A9634F">
        <w:t xml:space="preserve">, </w:t>
      </w:r>
      <w:del w:id="27" w:author="Cavalli, Lea" w:date="2024-10-20T11:55:00Z" w16du:dateUtc="2024-10-20T15:55:00Z">
        <w:r w:rsidR="005563C7" w:rsidRPr="00A9634F" w:rsidDel="007D6B25">
          <w:delText xml:space="preserve">17 </w:delText>
        </w:r>
      </w:del>
      <w:ins w:id="28" w:author="Cavalli, Lea" w:date="2024-10-20T11:55:00Z" w16du:dateUtc="2024-10-20T15:55:00Z">
        <w:r w:rsidR="007D6B25">
          <w:t>20</w:t>
        </w:r>
        <w:r w:rsidR="007D6B25" w:rsidRPr="00A9634F">
          <w:t xml:space="preserve"> </w:t>
        </w:r>
      </w:ins>
      <w:r w:rsidR="005563C7" w:rsidRPr="00A9634F">
        <w:t xml:space="preserve">between 3 and 12 months </w:t>
      </w:r>
      <w:ins w:id="29" w:author="Cavalli, Lea" w:date="2024-10-20T11:55:00Z" w16du:dateUtc="2024-10-20T15:55:00Z">
        <w:r w:rsidR="007D6B25">
          <w:t xml:space="preserve">(also </w:t>
        </w:r>
      </w:ins>
      <w:ins w:id="30" w:author="Cavalli, Lea" w:date="2024-10-20T11:56:00Z" w16du:dateUtc="2024-10-20T15:56:00Z">
        <w:r w:rsidR="007D6B25">
          <w:t>referred to as “Very Late Onset Disease”, or VLOD)</w:t>
        </w:r>
      </w:ins>
      <w:ins w:id="31" w:author="Cavalli, Lea" w:date="2024-10-20T11:57:00Z" w16du:dateUtc="2024-10-20T15:57:00Z">
        <w:r w:rsidR="00B87A51">
          <w:t>.</w:t>
        </w:r>
      </w:ins>
      <w:del w:id="32" w:author="Cavalli, Lea" w:date="2024-10-20T11:57:00Z" w16du:dateUtc="2024-10-20T15:57:00Z">
        <w:r w:rsidR="005563C7" w:rsidRPr="00A9634F" w:rsidDel="00B87A51">
          <w:delText xml:space="preserve">and </w:delText>
        </w:r>
      </w:del>
      <w:ins w:id="33" w:author="Cavalli, Lea" w:date="2024-10-20T11:57:00Z" w16du:dateUtc="2024-10-20T15:57:00Z">
        <w:r w:rsidR="00B87A51">
          <w:t>T</w:t>
        </w:r>
      </w:ins>
      <w:del w:id="34" w:author="Cavalli, Lea" w:date="2024-10-20T11:57:00Z" w16du:dateUtc="2024-10-20T15:57:00Z">
        <w:r w:rsidR="005563C7" w:rsidRPr="00A9634F" w:rsidDel="00B87A51">
          <w:delText>t</w:delText>
        </w:r>
      </w:del>
      <w:r w:rsidR="005563C7" w:rsidRPr="00A9634F">
        <w:t>herefore</w:t>
      </w:r>
      <w:ins w:id="35" w:author="Cavalli, Lea" w:date="2024-10-20T11:57:00Z" w16du:dateUtc="2024-10-20T15:57:00Z">
        <w:r w:rsidR="00B87A51">
          <w:t>, there was</w:t>
        </w:r>
      </w:ins>
      <w:r w:rsidR="005563C7" w:rsidRPr="00A9634F">
        <w:t xml:space="preserve"> a total of </w:t>
      </w:r>
      <w:del w:id="36" w:author="Cavalli, Lea" w:date="2024-10-20T11:57:00Z" w16du:dateUtc="2024-10-20T15:57:00Z">
        <w:r w:rsidR="005563C7" w:rsidRPr="00A9634F" w:rsidDel="00745597">
          <w:delText>68</w:delText>
        </w:r>
        <w:r w:rsidRPr="00A9634F" w:rsidDel="00745597">
          <w:delText xml:space="preserve"> </w:delText>
        </w:r>
      </w:del>
      <w:ins w:id="37" w:author="Cavalli, Lea" w:date="2024-10-20T11:57:00Z" w16du:dateUtc="2024-10-20T15:57:00Z">
        <w:r w:rsidR="00745597">
          <w:t>70</w:t>
        </w:r>
        <w:r w:rsidR="00745597" w:rsidRPr="00A9634F">
          <w:t xml:space="preserve"> </w:t>
        </w:r>
      </w:ins>
      <w:r w:rsidRPr="00A9634F">
        <w:t>infants</w:t>
      </w:r>
      <w:r w:rsidR="00F969B4" w:rsidRPr="00A9634F">
        <w:t xml:space="preserve"> who</w:t>
      </w:r>
      <w:r w:rsidRPr="00A9634F">
        <w:t xml:space="preserve"> had an invasive GBS infection. The other 1</w:t>
      </w:r>
      <w:ins w:id="38" w:author="Cavalli, Lea" w:date="2024-10-20T11:58:00Z" w16du:dateUtc="2024-10-20T15:58:00Z">
        <w:r w:rsidR="00745597">
          <w:t>7 clinical isolates</w:t>
        </w:r>
      </w:ins>
      <w:del w:id="39" w:author="Cavalli, Lea" w:date="2024-10-20T11:58:00Z" w16du:dateUtc="2024-10-20T15:58:00Z">
        <w:r w:rsidRPr="00A9634F" w:rsidDel="00745597">
          <w:delText>8</w:delText>
        </w:r>
      </w:del>
      <w:r w:rsidRPr="00A9634F">
        <w:t xml:space="preserve"> were from older children</w:t>
      </w:r>
      <w:ins w:id="40" w:author="Cavalli, Lea" w:date="2024-06-27T17:14:00Z" w16du:dateUtc="2024-06-27T21:14:00Z">
        <w:r w:rsidR="00255F87">
          <w:t xml:space="preserve"> (n=</w:t>
        </w:r>
      </w:ins>
      <w:ins w:id="41" w:author="Cavalli, Lea" w:date="2024-09-21T15:05:00Z" w16du:dateUtc="2024-09-21T19:05:00Z">
        <w:r w:rsidR="007A30E6">
          <w:t>1</w:t>
        </w:r>
      </w:ins>
      <w:ins w:id="42" w:author="Cavalli, Lea" w:date="2024-10-20T11:58:00Z" w16du:dateUtc="2024-10-20T15:58:00Z">
        <w:r w:rsidR="00FF6BDB">
          <w:t>0</w:t>
        </w:r>
      </w:ins>
      <w:ins w:id="43" w:author="Cavalli, Lea" w:date="2024-06-27T17:14:00Z" w16du:dateUtc="2024-06-27T21:14:00Z">
        <w:r w:rsidR="00255F87">
          <w:t>) and adults (n=</w:t>
        </w:r>
      </w:ins>
      <w:ins w:id="44" w:author="Cavalli, Lea" w:date="2024-09-21T15:05:00Z" w16du:dateUtc="2024-09-21T19:05:00Z">
        <w:r w:rsidR="009E4590">
          <w:t>7</w:t>
        </w:r>
      </w:ins>
      <w:ins w:id="45" w:author="Cavalli, Lea" w:date="2024-06-27T17:14:00Z" w16du:dateUtc="2024-06-27T21:14:00Z">
        <w:r w:rsidR="00255F87">
          <w:t>)</w:t>
        </w:r>
      </w:ins>
      <w:r w:rsidRPr="00A9634F">
        <w:t xml:space="preserve">. </w:t>
      </w:r>
      <w:r w:rsidR="00E60A78" w:rsidRPr="00A9634F">
        <w:t xml:space="preserve">Over the duration of the study period, </w:t>
      </w:r>
      <w:r w:rsidR="00A71DA0" w:rsidRPr="00A9634F">
        <w:rPr>
          <w:bCs/>
        </w:rPr>
        <w:t>Serotype III was the predominant serotype in infants (n=4</w:t>
      </w:r>
      <w:r w:rsidR="00B7505F" w:rsidRPr="00A9634F">
        <w:rPr>
          <w:bCs/>
        </w:rPr>
        <w:t>5</w:t>
      </w:r>
      <w:r w:rsidR="00A71DA0" w:rsidRPr="00A9634F">
        <w:rPr>
          <w:bCs/>
        </w:rPr>
        <w:t>, 64.</w:t>
      </w:r>
      <w:ins w:id="46" w:author="Cavalli, Lea" w:date="2024-10-20T12:02:00Z" w16du:dateUtc="2024-10-20T16:02:00Z">
        <w:r w:rsidR="00D1390D">
          <w:rPr>
            <w:bCs/>
          </w:rPr>
          <w:t>3</w:t>
        </w:r>
      </w:ins>
      <w:del w:id="47" w:author="Cavalli, Lea" w:date="2024-10-20T12:02:00Z" w16du:dateUtc="2024-10-20T16:02:00Z">
        <w:r w:rsidR="00A71DA0" w:rsidRPr="00A9634F" w:rsidDel="00D1390D">
          <w:rPr>
            <w:bCs/>
          </w:rPr>
          <w:delText>7</w:delText>
        </w:r>
      </w:del>
      <w:r w:rsidR="00A71DA0" w:rsidRPr="00A9634F">
        <w:rPr>
          <w:bCs/>
        </w:rPr>
        <w:t xml:space="preserve">%) followed by </w:t>
      </w:r>
      <w:r w:rsidR="00A71DA0" w:rsidRPr="00A9634F">
        <w:rPr>
          <w:bCs/>
        </w:rPr>
        <w:lastRenderedPageBreak/>
        <w:t xml:space="preserve">serotype </w:t>
      </w:r>
      <w:proofErr w:type="spellStart"/>
      <w:r w:rsidR="00A71DA0" w:rsidRPr="00A9634F">
        <w:rPr>
          <w:bCs/>
        </w:rPr>
        <w:t>I</w:t>
      </w:r>
      <w:ins w:id="48" w:author="Cavalli, Lea" w:date="2024-10-20T12:02:00Z" w16du:dateUtc="2024-10-20T16:02:00Z">
        <w:r w:rsidR="00D1390D">
          <w:rPr>
            <w:bCs/>
          </w:rPr>
          <w:t>a</w:t>
        </w:r>
      </w:ins>
      <w:proofErr w:type="spellEnd"/>
      <w:r w:rsidR="00A71DA0" w:rsidRPr="00A9634F">
        <w:rPr>
          <w:bCs/>
        </w:rPr>
        <w:t xml:space="preserve"> (n=</w:t>
      </w:r>
      <w:r w:rsidR="00B7505F" w:rsidRPr="00A9634F">
        <w:rPr>
          <w:bCs/>
        </w:rPr>
        <w:t>1</w:t>
      </w:r>
      <w:ins w:id="49" w:author="Cavalli, Lea" w:date="2024-10-20T12:02:00Z" w16du:dateUtc="2024-10-20T16:02:00Z">
        <w:r w:rsidR="00D1390D">
          <w:rPr>
            <w:bCs/>
          </w:rPr>
          <w:t>5</w:t>
        </w:r>
      </w:ins>
      <w:del w:id="50" w:author="Cavalli, Lea" w:date="2024-10-20T12:02:00Z" w16du:dateUtc="2024-10-20T16:02:00Z">
        <w:r w:rsidR="00B7505F" w:rsidRPr="00A9634F" w:rsidDel="00D1390D">
          <w:rPr>
            <w:bCs/>
          </w:rPr>
          <w:delText>8</w:delText>
        </w:r>
      </w:del>
      <w:r w:rsidR="00A71DA0" w:rsidRPr="00A9634F">
        <w:rPr>
          <w:bCs/>
        </w:rPr>
        <w:t xml:space="preserve">, </w:t>
      </w:r>
      <w:ins w:id="51" w:author="Cavalli, Lea" w:date="2024-10-20T12:02:00Z" w16du:dateUtc="2024-10-20T16:02:00Z">
        <w:r w:rsidR="00D1390D">
          <w:rPr>
            <w:bCs/>
          </w:rPr>
          <w:t>21</w:t>
        </w:r>
      </w:ins>
      <w:ins w:id="52" w:author="Cavalli, Lea" w:date="2024-10-20T12:03:00Z" w16du:dateUtc="2024-10-20T16:03:00Z">
        <w:r w:rsidR="00D1390D">
          <w:rPr>
            <w:bCs/>
          </w:rPr>
          <w:t>.4</w:t>
        </w:r>
      </w:ins>
      <w:del w:id="53" w:author="Cavalli, Lea" w:date="2024-10-20T12:02:00Z" w16du:dateUtc="2024-10-20T16:02:00Z">
        <w:r w:rsidR="00A71DA0" w:rsidRPr="00A9634F" w:rsidDel="00D1390D">
          <w:rPr>
            <w:bCs/>
          </w:rPr>
          <w:delText>31.8</w:delText>
        </w:r>
      </w:del>
      <w:r w:rsidR="00A71DA0" w:rsidRPr="00A9634F">
        <w:rPr>
          <w:bCs/>
        </w:rPr>
        <w:t>%)</w:t>
      </w:r>
      <w:ins w:id="54" w:author="Cavalli, Lea" w:date="2024-06-27T17:17:00Z" w16du:dateUtc="2024-06-27T21:17:00Z">
        <w:r w:rsidR="00C321F8">
          <w:rPr>
            <w:bCs/>
          </w:rPr>
          <w:t>,</w:t>
        </w:r>
      </w:ins>
      <w:r w:rsidR="00A71DA0" w:rsidRPr="00A9634F">
        <w:rPr>
          <w:bCs/>
        </w:rPr>
        <w:t xml:space="preserve"> </w:t>
      </w:r>
      <w:del w:id="55" w:author="Cavalli, Lea" w:date="2024-10-20T12:03:00Z" w16du:dateUtc="2024-10-20T16:03:00Z">
        <w:r w:rsidR="00A71DA0" w:rsidRPr="00A9634F" w:rsidDel="0006172A">
          <w:rPr>
            <w:bCs/>
          </w:rPr>
          <w:delText>w</w:delText>
        </w:r>
      </w:del>
      <w:proofErr w:type="spellStart"/>
      <w:r w:rsidR="00A71DA0" w:rsidRPr="00A9634F">
        <w:rPr>
          <w:bCs/>
        </w:rPr>
        <w:t>hich</w:t>
      </w:r>
      <w:proofErr w:type="spellEnd"/>
      <w:r w:rsidR="00A71DA0" w:rsidRPr="00A9634F">
        <w:rPr>
          <w:bCs/>
        </w:rPr>
        <w:t xml:space="preserve"> was </w:t>
      </w:r>
      <w:ins w:id="56" w:author="Cavalli, Lea" w:date="2024-10-20T12:04:00Z" w16du:dateUtc="2024-10-20T16:04:00Z">
        <w:r w:rsidR="00CF08BE">
          <w:rPr>
            <w:bCs/>
          </w:rPr>
          <w:t xml:space="preserve">the </w:t>
        </w:r>
      </w:ins>
      <w:r w:rsidR="00A71DA0" w:rsidRPr="00A9634F">
        <w:rPr>
          <w:bCs/>
        </w:rPr>
        <w:t>mo</w:t>
      </w:r>
      <w:ins w:id="57" w:author="Cavalli, Lea" w:date="2024-10-20T12:04:00Z" w16du:dateUtc="2024-10-20T16:04:00Z">
        <w:r w:rsidR="00CF08BE">
          <w:rPr>
            <w:bCs/>
          </w:rPr>
          <w:t>st</w:t>
        </w:r>
      </w:ins>
      <w:del w:id="58" w:author="Cavalli, Lea" w:date="2024-10-20T12:04:00Z" w16du:dateUtc="2024-10-20T16:04:00Z">
        <w:r w:rsidR="00A71DA0" w:rsidRPr="00A9634F" w:rsidDel="00CF08BE">
          <w:rPr>
            <w:bCs/>
          </w:rPr>
          <w:delText>re</w:delText>
        </w:r>
      </w:del>
      <w:r w:rsidR="00A71DA0" w:rsidRPr="00A9634F">
        <w:rPr>
          <w:bCs/>
        </w:rPr>
        <w:t xml:space="preserve"> </w:t>
      </w:r>
      <w:r w:rsidR="00A71DA0" w:rsidRPr="00A9634F">
        <w:rPr>
          <w:bCs/>
          <w:color w:val="000000" w:themeColor="text1"/>
        </w:rPr>
        <w:t xml:space="preserve">predominant </w:t>
      </w:r>
      <w:r w:rsidR="00A71DA0" w:rsidRPr="00A9634F">
        <w:rPr>
          <w:bCs/>
        </w:rPr>
        <w:t xml:space="preserve">among the older children (n = </w:t>
      </w:r>
      <w:ins w:id="59" w:author="Cavalli, Lea" w:date="2024-10-20T12:04:00Z" w16du:dateUtc="2024-10-20T16:04:00Z">
        <w:r w:rsidR="00CF08BE">
          <w:rPr>
            <w:bCs/>
          </w:rPr>
          <w:t>5</w:t>
        </w:r>
      </w:ins>
      <w:del w:id="60" w:author="Cavalli, Lea" w:date="2024-10-20T12:04:00Z" w16du:dateUtc="2024-10-20T16:04:00Z">
        <w:r w:rsidR="00B7505F" w:rsidRPr="00A9634F" w:rsidDel="00CF08BE">
          <w:rPr>
            <w:bCs/>
          </w:rPr>
          <w:delText>7</w:delText>
        </w:r>
      </w:del>
      <w:r w:rsidR="00A71DA0" w:rsidRPr="00A9634F">
        <w:rPr>
          <w:bCs/>
        </w:rPr>
        <w:t xml:space="preserve">, </w:t>
      </w:r>
      <w:ins w:id="61" w:author="Cavalli, Lea" w:date="2024-10-20T12:04:00Z" w16du:dateUtc="2024-10-20T16:04:00Z">
        <w:r w:rsidR="00CF08BE">
          <w:rPr>
            <w:bCs/>
          </w:rPr>
          <w:t>51</w:t>
        </w:r>
      </w:ins>
      <w:del w:id="62" w:author="Cavalli, Lea" w:date="2024-10-20T12:04:00Z" w16du:dateUtc="2024-10-20T16:04:00Z">
        <w:r w:rsidR="00A71DA0" w:rsidRPr="00A9634F" w:rsidDel="00CF08BE">
          <w:rPr>
            <w:bCs/>
          </w:rPr>
          <w:delText>47</w:delText>
        </w:r>
      </w:del>
      <w:r w:rsidR="00A71DA0" w:rsidRPr="00A9634F">
        <w:rPr>
          <w:bCs/>
        </w:rPr>
        <w:t>%)</w:t>
      </w:r>
      <w:r w:rsidR="00B7505F" w:rsidRPr="00A9634F">
        <w:rPr>
          <w:bCs/>
        </w:rPr>
        <w:t xml:space="preserve"> (Figure 1)</w:t>
      </w:r>
      <w:r w:rsidR="00A71DA0" w:rsidRPr="00A9634F">
        <w:rPr>
          <w:bCs/>
        </w:rPr>
        <w:t>.</w:t>
      </w:r>
      <w:r w:rsidR="00E60A78" w:rsidRPr="00A9634F">
        <w:rPr>
          <w:bCs/>
        </w:rPr>
        <w:t xml:space="preserve"> </w:t>
      </w:r>
      <w:commentRangeStart w:id="63"/>
      <w:r w:rsidR="00E60A78" w:rsidRPr="00A9634F">
        <w:rPr>
          <w:bCs/>
        </w:rPr>
        <w:t>The distribution of serotypes across time between patients admitted to the ICU vs those not admitted to the ICU was similar as seen in Figure 1B.</w:t>
      </w:r>
      <w:commentRangeEnd w:id="63"/>
      <w:r w:rsidR="00215346">
        <w:rPr>
          <w:rStyle w:val="CommentReference"/>
          <w:rFonts w:ascii="Arial" w:eastAsia="Arial" w:hAnsi="Arial" w:cs="Arial"/>
          <w:lang w:val="en"/>
        </w:rPr>
        <w:commentReference w:id="63"/>
      </w:r>
      <w:r w:rsidR="00E60A78" w:rsidRPr="00A9634F">
        <w:rPr>
          <w:bCs/>
        </w:rPr>
        <w:t xml:space="preserve"> </w:t>
      </w:r>
      <w:r w:rsidR="00A71DA0" w:rsidRPr="00A9634F">
        <w:rPr>
          <w:color w:val="000000"/>
        </w:rPr>
        <w:t>There were no isolates with capsular serotypes VI –IX and no non-typeable (NT) isolates.</w:t>
      </w:r>
      <w:r w:rsidR="00A71DA0" w:rsidRPr="00A9634F">
        <w:br/>
      </w:r>
    </w:p>
    <w:p w14:paraId="5B431865" w14:textId="77777777" w:rsidR="00A71DA0" w:rsidRPr="00A9634F" w:rsidRDefault="00A71DA0" w:rsidP="0080061A"/>
    <w:p w14:paraId="626B8191" w14:textId="4AD38C1E" w:rsidR="00A71DA0" w:rsidRPr="00A9634F" w:rsidRDefault="00A71DA0" w:rsidP="0080061A">
      <w:pPr>
        <w:rPr>
          <w:b/>
          <w:bCs/>
          <w:i/>
          <w:iCs/>
        </w:rPr>
      </w:pPr>
      <w:r w:rsidRPr="00A9634F">
        <w:rPr>
          <w:b/>
          <w:bCs/>
          <w:i/>
          <w:iCs/>
        </w:rPr>
        <w:t>Clinical Characteristics</w:t>
      </w:r>
    </w:p>
    <w:p w14:paraId="2C822D7D" w14:textId="79C5E3D6" w:rsidR="00DA2D4D" w:rsidRPr="00A9634F" w:rsidRDefault="00DA2D4D" w:rsidP="0080061A">
      <w:pPr>
        <w:rPr>
          <w:bCs/>
        </w:rPr>
      </w:pPr>
      <w:r w:rsidRPr="00A9634F">
        <w:rPr>
          <w:bCs/>
        </w:rPr>
        <w:t xml:space="preserve">There were no meaningful differences in </w:t>
      </w:r>
      <w:commentRangeStart w:id="64"/>
      <w:r w:rsidRPr="00A9634F">
        <w:rPr>
          <w:bCs/>
        </w:rPr>
        <w:t>clinical (</w:t>
      </w:r>
      <w:r w:rsidR="00280E97" w:rsidRPr="00A9634F">
        <w:rPr>
          <w:bCs/>
        </w:rPr>
        <w:t>age</w:t>
      </w:r>
      <w:r w:rsidR="00280E97" w:rsidRPr="00A9634F">
        <w:rPr>
          <w:bCs/>
          <w:color w:val="000000" w:themeColor="text1"/>
        </w:rPr>
        <w:t>-</w:t>
      </w:r>
      <w:r w:rsidRPr="00A9634F">
        <w:rPr>
          <w:bCs/>
        </w:rPr>
        <w:t xml:space="preserve">corrected heart rate, respiratory rate, oxygen saturation or blood pressure on admission) or </w:t>
      </w:r>
      <w:commentRangeEnd w:id="64"/>
      <w:r w:rsidR="00C4681B">
        <w:rPr>
          <w:rStyle w:val="CommentReference"/>
          <w:rFonts w:ascii="Arial" w:eastAsia="Arial" w:hAnsi="Arial" w:cs="Arial"/>
          <w:lang w:val="en"/>
        </w:rPr>
        <w:commentReference w:id="64"/>
      </w:r>
      <w:r w:rsidRPr="00A9634F">
        <w:rPr>
          <w:bCs/>
        </w:rPr>
        <w:t xml:space="preserve">laboratory parameters between infants and older </w:t>
      </w:r>
      <w:del w:id="65" w:author="Cavalli, Lea" w:date="2024-10-20T12:09:00Z" w16du:dateUtc="2024-10-20T16:09:00Z">
        <w:r w:rsidRPr="00A9634F" w:rsidDel="002F7490">
          <w:rPr>
            <w:bCs/>
          </w:rPr>
          <w:delText xml:space="preserve">children </w:delText>
        </w:r>
      </w:del>
      <w:ins w:id="66" w:author="Cavalli, Lea" w:date="2024-10-20T12:09:00Z" w16du:dateUtc="2024-10-20T16:09:00Z">
        <w:r w:rsidR="002F7490">
          <w:rPr>
            <w:bCs/>
          </w:rPr>
          <w:t>individuals</w:t>
        </w:r>
        <w:r w:rsidR="002F7490" w:rsidRPr="00A9634F">
          <w:rPr>
            <w:bCs/>
          </w:rPr>
          <w:t xml:space="preserve"> </w:t>
        </w:r>
      </w:ins>
      <w:r w:rsidRPr="00A9634F">
        <w:rPr>
          <w:bCs/>
        </w:rPr>
        <w:t xml:space="preserve">on admission. (Table 1). </w:t>
      </w:r>
      <w:commentRangeStart w:id="67"/>
      <w:r w:rsidRPr="00A9634F">
        <w:rPr>
          <w:bCs/>
        </w:rPr>
        <w:t>The most common presenting complain</w:t>
      </w:r>
      <w:r w:rsidR="009849A5" w:rsidRPr="00A9634F">
        <w:rPr>
          <w:bCs/>
        </w:rPr>
        <w:t>t</w:t>
      </w:r>
      <w:r w:rsidRPr="00A9634F">
        <w:rPr>
          <w:bCs/>
        </w:rPr>
        <w:t xml:space="preserve"> was </w:t>
      </w:r>
      <w:r w:rsidR="00B7505F" w:rsidRPr="00A9634F">
        <w:rPr>
          <w:bCs/>
        </w:rPr>
        <w:t>“</w:t>
      </w:r>
      <w:r w:rsidRPr="00A9634F">
        <w:rPr>
          <w:bCs/>
        </w:rPr>
        <w:t>fussiness</w:t>
      </w:r>
      <w:r w:rsidR="00B7505F" w:rsidRPr="00A9634F">
        <w:rPr>
          <w:bCs/>
        </w:rPr>
        <w:t>”</w:t>
      </w:r>
      <w:r w:rsidRPr="00A9634F">
        <w:rPr>
          <w:bCs/>
        </w:rPr>
        <w:t xml:space="preserve"> and the most common clinical sign was fever. There were no deaths due to GBS infection</w:t>
      </w:r>
      <w:r w:rsidR="0042111C" w:rsidRPr="00A9634F">
        <w:rPr>
          <w:bCs/>
        </w:rPr>
        <w:t xml:space="preserve"> during hospitalisation</w:t>
      </w:r>
      <w:r w:rsidRPr="00A9634F">
        <w:rPr>
          <w:bCs/>
        </w:rPr>
        <w:t xml:space="preserve"> although there was significant morbidity</w:t>
      </w:r>
      <w:r w:rsidR="00425546" w:rsidRPr="00A9634F">
        <w:rPr>
          <w:bCs/>
        </w:rPr>
        <w:t xml:space="preserve"> based on 6 months of</w:t>
      </w:r>
      <w:r w:rsidR="00A71DA0" w:rsidRPr="00A9634F">
        <w:rPr>
          <w:bCs/>
        </w:rPr>
        <w:t xml:space="preserve"> medical record data </w:t>
      </w:r>
      <w:r w:rsidR="009849A5" w:rsidRPr="00A9634F">
        <w:rPr>
          <w:bCs/>
        </w:rPr>
        <w:t>post-</w:t>
      </w:r>
      <w:r w:rsidR="00A71DA0" w:rsidRPr="00A9634F">
        <w:rPr>
          <w:bCs/>
        </w:rPr>
        <w:t>discharge</w:t>
      </w:r>
      <w:r w:rsidR="00425546" w:rsidRPr="00A9634F">
        <w:rPr>
          <w:bCs/>
        </w:rPr>
        <w:t xml:space="preserve"> </w:t>
      </w:r>
      <w:r w:rsidRPr="00A9634F">
        <w:rPr>
          <w:bCs/>
        </w:rPr>
        <w:t>associated with invasive GBS disease</w:t>
      </w:r>
      <w:r w:rsidR="00A71DA0" w:rsidRPr="00A9634F">
        <w:rPr>
          <w:bCs/>
        </w:rPr>
        <w:t>.</w:t>
      </w:r>
      <w:commentRangeEnd w:id="67"/>
      <w:r w:rsidR="00EC1E41">
        <w:rPr>
          <w:rStyle w:val="CommentReference"/>
          <w:rFonts w:ascii="Arial" w:eastAsia="Arial" w:hAnsi="Arial" w:cs="Arial"/>
          <w:lang w:val="en"/>
        </w:rPr>
        <w:commentReference w:id="67"/>
      </w:r>
    </w:p>
    <w:p w14:paraId="50483C7C" w14:textId="4F1D193C" w:rsidR="00DA2D4D" w:rsidRPr="00A9634F" w:rsidRDefault="00DA2D4D" w:rsidP="0080061A">
      <w:pPr>
        <w:rPr>
          <w:bCs/>
        </w:rPr>
      </w:pPr>
      <w:r w:rsidRPr="00A9634F">
        <w:rPr>
          <w:bCs/>
        </w:rPr>
        <w:t>Among infants, 3</w:t>
      </w:r>
      <w:ins w:id="68" w:author="Cavalli, Lea" w:date="2024-10-20T15:42:00Z" w16du:dateUtc="2024-10-20T19:42:00Z">
        <w:r w:rsidR="00CB50CF">
          <w:rPr>
            <w:bCs/>
          </w:rPr>
          <w:t>1</w:t>
        </w:r>
      </w:ins>
      <w:del w:id="69" w:author="Cavalli, Lea" w:date="2024-10-20T15:42:00Z" w16du:dateUtc="2024-10-20T19:42:00Z">
        <w:r w:rsidRPr="00A9634F" w:rsidDel="00CB50CF">
          <w:rPr>
            <w:bCs/>
          </w:rPr>
          <w:delText>2</w:delText>
        </w:r>
      </w:del>
      <w:r w:rsidRPr="00A9634F">
        <w:rPr>
          <w:bCs/>
        </w:rPr>
        <w:t xml:space="preserve"> (4</w:t>
      </w:r>
      <w:ins w:id="70" w:author="Cavalli, Lea" w:date="2024-10-20T15:42:00Z" w16du:dateUtc="2024-10-20T19:42:00Z">
        <w:r w:rsidR="00CB50CF">
          <w:rPr>
            <w:bCs/>
          </w:rPr>
          <w:t>4.3</w:t>
        </w:r>
      </w:ins>
      <w:del w:id="71" w:author="Cavalli, Lea" w:date="2024-10-20T12:09:00Z" w16du:dateUtc="2024-10-20T16:09:00Z">
        <w:r w:rsidRPr="00A9634F" w:rsidDel="00705597">
          <w:rPr>
            <w:bCs/>
          </w:rPr>
          <w:delText>6.3</w:delText>
        </w:r>
      </w:del>
      <w:del w:id="72" w:author="Cavalli, Lea" w:date="2024-10-20T15:42:00Z" w16du:dateUtc="2024-10-20T19:42:00Z">
        <w:r w:rsidRPr="00A9634F" w:rsidDel="00CB50CF">
          <w:rPr>
            <w:bCs/>
          </w:rPr>
          <w:delText xml:space="preserve"> </w:delText>
        </w:r>
      </w:del>
      <w:r w:rsidRPr="00A9634F">
        <w:rPr>
          <w:bCs/>
        </w:rPr>
        <w:t xml:space="preserve">%) required ICU level of </w:t>
      </w:r>
      <w:r w:rsidR="008D288C" w:rsidRPr="00A9634F">
        <w:rPr>
          <w:bCs/>
        </w:rPr>
        <w:t xml:space="preserve">care </w:t>
      </w:r>
      <w:r w:rsidRPr="00A9634F">
        <w:rPr>
          <w:bCs/>
        </w:rPr>
        <w:t xml:space="preserve">due to risk of clinical decompensation, </w:t>
      </w:r>
      <w:r w:rsidR="008D288C" w:rsidRPr="00A9634F">
        <w:rPr>
          <w:bCs/>
        </w:rPr>
        <w:t>mental status</w:t>
      </w:r>
      <w:r w:rsidRPr="00A9634F">
        <w:rPr>
          <w:bCs/>
        </w:rPr>
        <w:t xml:space="preserve"> changes or escalating respiratory support. Infants who required ICU stay were more likely to have le</w:t>
      </w:r>
      <w:r w:rsidR="000B7621" w:rsidRPr="00A9634F">
        <w:rPr>
          <w:bCs/>
        </w:rPr>
        <w:t>u</w:t>
      </w:r>
      <w:r w:rsidR="0000667D" w:rsidRPr="00A9634F">
        <w:rPr>
          <w:bCs/>
        </w:rPr>
        <w:t>k</w:t>
      </w:r>
      <w:r w:rsidR="000B7621" w:rsidRPr="00A9634F">
        <w:rPr>
          <w:bCs/>
        </w:rPr>
        <w:t>o</w:t>
      </w:r>
      <w:r w:rsidR="00176D4D" w:rsidRPr="00A9634F">
        <w:rPr>
          <w:bCs/>
        </w:rPr>
        <w:t>penia</w:t>
      </w:r>
      <w:r w:rsidRPr="00A9634F">
        <w:rPr>
          <w:bCs/>
        </w:rPr>
        <w:t xml:space="preserve"> on admission </w:t>
      </w:r>
      <w:r w:rsidR="00560289" w:rsidRPr="00A9634F">
        <w:rPr>
          <w:bCs/>
        </w:rPr>
        <w:t>as well as</w:t>
      </w:r>
      <w:r w:rsidRPr="00A9634F">
        <w:rPr>
          <w:bCs/>
        </w:rPr>
        <w:t xml:space="preserve"> a lower absolute neutrophil count. </w:t>
      </w:r>
      <w:r w:rsidR="00A71DA0" w:rsidRPr="00A9634F">
        <w:rPr>
          <w:bCs/>
        </w:rPr>
        <w:t>In those requiring ICU care, t</w:t>
      </w:r>
      <w:r w:rsidRPr="00A9634F">
        <w:rPr>
          <w:bCs/>
        </w:rPr>
        <w:t>he length of</w:t>
      </w:r>
      <w:r w:rsidR="00425546" w:rsidRPr="00A9634F">
        <w:rPr>
          <w:bCs/>
        </w:rPr>
        <w:t xml:space="preserve"> hospital</w:t>
      </w:r>
      <w:r w:rsidRPr="00A9634F">
        <w:rPr>
          <w:bCs/>
        </w:rPr>
        <w:t xml:space="preserve"> stay was significantly longer</w:t>
      </w:r>
      <w:r w:rsidR="00560289" w:rsidRPr="00A9634F">
        <w:rPr>
          <w:bCs/>
        </w:rPr>
        <w:t xml:space="preserve"> </w:t>
      </w:r>
      <w:r w:rsidR="00A71DA0" w:rsidRPr="00A9634F">
        <w:rPr>
          <w:bCs/>
        </w:rPr>
        <w:t>with evidence of neurodevelopmental deficits/delays 6 months after initial diagnosis.</w:t>
      </w:r>
      <w:r w:rsidRPr="00A9634F">
        <w:rPr>
          <w:bCs/>
        </w:rPr>
        <w:t xml:space="preserve"> Eighteen (2</w:t>
      </w:r>
      <w:ins w:id="73" w:author="Cavalli, Lea" w:date="2024-10-20T15:42:00Z" w16du:dateUtc="2024-10-20T19:42:00Z">
        <w:r w:rsidR="00BA3052">
          <w:rPr>
            <w:bCs/>
          </w:rPr>
          <w:t>5.7</w:t>
        </w:r>
      </w:ins>
      <w:del w:id="74" w:author="Cavalli, Lea" w:date="2024-10-20T15:42:00Z" w16du:dateUtc="2024-10-20T19:42:00Z">
        <w:r w:rsidRPr="00A9634F" w:rsidDel="00BA3052">
          <w:rPr>
            <w:bCs/>
          </w:rPr>
          <w:delText>9</w:delText>
        </w:r>
      </w:del>
      <w:r w:rsidRPr="00A9634F">
        <w:rPr>
          <w:bCs/>
        </w:rPr>
        <w:t xml:space="preserve">%) infants had </w:t>
      </w:r>
      <w:r w:rsidR="00A71DA0" w:rsidRPr="00A9634F">
        <w:rPr>
          <w:bCs/>
        </w:rPr>
        <w:t>meningitis</w:t>
      </w:r>
      <w:r w:rsidRPr="00A9634F">
        <w:rPr>
          <w:bCs/>
        </w:rPr>
        <w:t xml:space="preserve">. </w:t>
      </w:r>
    </w:p>
    <w:p w14:paraId="4B354F24" w14:textId="77777777" w:rsidR="00A71DA0" w:rsidRPr="00A9634F" w:rsidRDefault="00A71DA0" w:rsidP="0080061A">
      <w:pPr>
        <w:rPr>
          <w:bCs/>
        </w:rPr>
      </w:pPr>
    </w:p>
    <w:p w14:paraId="6732639F" w14:textId="72330754" w:rsidR="00BE5CF4" w:rsidRPr="00A9634F" w:rsidRDefault="00DA2D4D" w:rsidP="0080061A">
      <w:pPr>
        <w:rPr>
          <w:b/>
          <w:i/>
          <w:iCs/>
        </w:rPr>
      </w:pPr>
      <w:r w:rsidRPr="00A9634F">
        <w:rPr>
          <w:b/>
          <w:i/>
          <w:iCs/>
        </w:rPr>
        <w:t>Molecular characteristics</w:t>
      </w:r>
      <w:r w:rsidR="008D288C" w:rsidRPr="00A9634F">
        <w:rPr>
          <w:b/>
          <w:i/>
          <w:iCs/>
        </w:rPr>
        <w:t xml:space="preserve"> of the bacterial population</w:t>
      </w:r>
    </w:p>
    <w:p w14:paraId="50DB65BE" w14:textId="396BAF23" w:rsidR="00176D4D" w:rsidRPr="00A9634F" w:rsidRDefault="00176D4D" w:rsidP="0080061A">
      <w:pPr>
        <w:rPr>
          <w:color w:val="000000"/>
        </w:rPr>
      </w:pPr>
      <w:r w:rsidRPr="00A9634F">
        <w:rPr>
          <w:color w:val="000000"/>
        </w:rPr>
        <w:t xml:space="preserve">The strains isolated from this characterised cohort of patients were contextualised on a national and global level as mentioned above. The </w:t>
      </w:r>
      <w:r w:rsidR="005F3F06" w:rsidRPr="00A9634F">
        <w:rPr>
          <w:color w:val="000000"/>
        </w:rPr>
        <w:t>SNP-</w:t>
      </w:r>
      <w:r w:rsidRPr="00A9634F">
        <w:rPr>
          <w:color w:val="000000"/>
        </w:rPr>
        <w:t>based phylogenetic global tree in figure 2A highlights the inte</w:t>
      </w:r>
      <w:r w:rsidR="00276AB3" w:rsidRPr="00A9634F">
        <w:rPr>
          <w:color w:val="000000"/>
        </w:rPr>
        <w:t>rspersion</w:t>
      </w:r>
      <w:r w:rsidRPr="00A9634F">
        <w:rPr>
          <w:color w:val="000000"/>
        </w:rPr>
        <w:t xml:space="preserve"> of isolates from BCH with other isolates from USA and between geographies indicating a high degree of homogeneity within CCs. There was no clustering among the BCH isolates suggesting there was no unique expansion of virulent clones</w:t>
      </w:r>
      <w:r w:rsidR="002F1706" w:rsidRPr="00A9634F">
        <w:rPr>
          <w:color w:val="000000"/>
        </w:rPr>
        <w:t>.</w:t>
      </w:r>
      <w:r w:rsidRPr="00A9634F">
        <w:rPr>
          <w:color w:val="000000"/>
        </w:rPr>
        <w:t xml:space="preserve"> </w:t>
      </w:r>
      <w:r w:rsidR="002F1706" w:rsidRPr="00A9634F">
        <w:rPr>
          <w:color w:val="000000"/>
        </w:rPr>
        <w:t xml:space="preserve">In </w:t>
      </w:r>
      <w:r w:rsidRPr="00A9634F">
        <w:rPr>
          <w:color w:val="000000"/>
        </w:rPr>
        <w:t xml:space="preserve">keeping with </w:t>
      </w:r>
      <w:r w:rsidR="002F1706" w:rsidRPr="00A9634F">
        <w:rPr>
          <w:color w:val="000000"/>
        </w:rPr>
        <w:t>previous</w:t>
      </w:r>
      <w:r w:rsidRPr="00A9634F">
        <w:rPr>
          <w:color w:val="000000"/>
        </w:rPr>
        <w:t xml:space="preserve"> reports</w:t>
      </w:r>
      <w:r w:rsidR="00EF5875" w:rsidRPr="00A9634F">
        <w:rPr>
          <w:color w:val="000000"/>
        </w:rPr>
        <w:t xml:space="preserve">, </w:t>
      </w:r>
      <w:r w:rsidR="00EF5875" w:rsidRPr="00A9634F">
        <w:rPr>
          <w:noProof/>
          <w:color w:val="000000"/>
        </w:rPr>
        <w:t>(5, 7, 18, 33, 34)</w:t>
      </w:r>
      <w:r w:rsidR="00EF5875" w:rsidRPr="00A9634F">
        <w:rPr>
          <w:color w:val="000000"/>
        </w:rPr>
        <w:t xml:space="preserve"> </w:t>
      </w:r>
      <w:r w:rsidRPr="00A9634F">
        <w:rPr>
          <w:color w:val="000000"/>
        </w:rPr>
        <w:t xml:space="preserve">CC17 and CC23 were dominant </w:t>
      </w:r>
      <w:r w:rsidR="00A9634F" w:rsidRPr="00A9634F">
        <w:rPr>
          <w:color w:val="000000"/>
        </w:rPr>
        <w:t>(Supplementary Figure 1)</w:t>
      </w:r>
      <w:r w:rsidRPr="00A9634F">
        <w:rPr>
          <w:color w:val="000000"/>
        </w:rPr>
        <w:t>.</w:t>
      </w:r>
    </w:p>
    <w:p w14:paraId="25C78B93" w14:textId="07BBAFC8" w:rsidR="00365070" w:rsidRPr="00A9634F" w:rsidRDefault="00B7505F" w:rsidP="0080061A">
      <w:r w:rsidRPr="00A9634F">
        <w:t xml:space="preserve">There were </w:t>
      </w:r>
      <w:r w:rsidR="00E5425D" w:rsidRPr="00A9634F">
        <w:t>6</w:t>
      </w:r>
      <w:r w:rsidRPr="00A9634F">
        <w:t xml:space="preserve"> distinct CCs that</w:t>
      </w:r>
      <w:r w:rsidR="0042111C" w:rsidRPr="00A9634F">
        <w:t xml:space="preserve"> were apparent</w:t>
      </w:r>
      <w:r w:rsidRPr="00A9634F">
        <w:t xml:space="preserve"> from the pathogen population in this cohort: CC1 (N=4, </w:t>
      </w:r>
      <w:ins w:id="75" w:author="Cavalli, Lea" w:date="2024-09-21T15:30:00Z" w16du:dateUtc="2024-09-21T19:30:00Z">
        <w:r w:rsidR="00F1556B">
          <w:t xml:space="preserve">4.6 </w:t>
        </w:r>
      </w:ins>
      <w:del w:id="76" w:author="Cavalli, Lea" w:date="2024-09-21T15:30:00Z" w16du:dateUtc="2024-09-21T19:30:00Z">
        <w:r w:rsidRPr="00A9634F" w:rsidDel="00F1556B">
          <w:delText xml:space="preserve">5.1 </w:delText>
        </w:r>
      </w:del>
      <w:r w:rsidRPr="00A9634F">
        <w:t>%), CC10 (N=8, 9</w:t>
      </w:r>
      <w:ins w:id="77" w:author="Cavalli, Lea" w:date="2024-09-21T15:30:00Z" w16du:dateUtc="2024-09-21T19:30:00Z">
        <w:r w:rsidR="00F1556B">
          <w:t>.2</w:t>
        </w:r>
      </w:ins>
      <w:r w:rsidRPr="00A9634F">
        <w:t>%), CC17</w:t>
      </w:r>
      <w:r w:rsidR="00EF5875" w:rsidRPr="00A9634F">
        <w:t xml:space="preserve"> </w:t>
      </w:r>
      <w:r w:rsidRPr="00A9634F">
        <w:t>(N=41, 47.</w:t>
      </w:r>
      <w:ins w:id="78" w:author="Cavalli, Lea" w:date="2024-09-21T15:31:00Z" w16du:dateUtc="2024-09-21T19:31:00Z">
        <w:r w:rsidR="008B322E">
          <w:t>1</w:t>
        </w:r>
      </w:ins>
      <w:del w:id="79" w:author="Cavalli, Lea" w:date="2024-09-21T15:31:00Z" w16du:dateUtc="2024-09-21T19:31:00Z">
        <w:r w:rsidRPr="00A9634F" w:rsidDel="008B322E">
          <w:delText>4</w:delText>
        </w:r>
      </w:del>
      <w:r w:rsidRPr="00A9634F">
        <w:t>%), CC19</w:t>
      </w:r>
      <w:r w:rsidR="00EF5875" w:rsidRPr="00A9634F">
        <w:t xml:space="preserve"> </w:t>
      </w:r>
      <w:r w:rsidRPr="00A9634F">
        <w:t>(N=9, 10.3%), CC23 (N=20, 23</w:t>
      </w:r>
      <w:ins w:id="80" w:author="Cavalli, Lea" w:date="2024-09-21T15:31:00Z" w16du:dateUtc="2024-09-21T19:31:00Z">
        <w:r w:rsidR="008B322E">
          <w:t>.0</w:t>
        </w:r>
      </w:ins>
      <w:r w:rsidRPr="00A9634F">
        <w:t>%) and C26 (N=5, 5.</w:t>
      </w:r>
      <w:ins w:id="81" w:author="Cavalli, Lea" w:date="2024-09-21T15:31:00Z" w16du:dateUtc="2024-09-21T19:31:00Z">
        <w:r w:rsidR="00F2629F">
          <w:t>8</w:t>
        </w:r>
      </w:ins>
      <w:del w:id="82" w:author="Cavalli, Lea" w:date="2024-09-21T15:31:00Z" w16du:dateUtc="2024-09-21T19:31:00Z">
        <w:r w:rsidRPr="00A9634F" w:rsidDel="00F2629F">
          <w:delText>1</w:delText>
        </w:r>
      </w:del>
      <w:r w:rsidRPr="00A9634F">
        <w:t xml:space="preserve">%). (Figure 2B). </w:t>
      </w:r>
      <w:r w:rsidRPr="00A9634F">
        <w:rPr>
          <w:bCs/>
        </w:rPr>
        <w:t>When grouped by</w:t>
      </w:r>
      <w:r w:rsidR="00365070" w:rsidRPr="00A9634F">
        <w:rPr>
          <w:color w:val="000000"/>
        </w:rPr>
        <w:t xml:space="preserve"> Sequence Types (STs)</w:t>
      </w:r>
      <w:r w:rsidR="00276AB3" w:rsidRPr="00A9634F">
        <w:rPr>
          <w:color w:val="000000"/>
        </w:rPr>
        <w:t>,</w:t>
      </w:r>
      <w:r w:rsidRPr="00A9634F">
        <w:rPr>
          <w:color w:val="000000"/>
        </w:rPr>
        <w:t xml:space="preserve"> 13 STs</w:t>
      </w:r>
      <w:r w:rsidR="00A71DA0" w:rsidRPr="00A9634F">
        <w:rPr>
          <w:color w:val="000000"/>
        </w:rPr>
        <w:t xml:space="preserve"> </w:t>
      </w:r>
      <w:r w:rsidR="0042111C" w:rsidRPr="00A9634F">
        <w:rPr>
          <w:color w:val="000000"/>
        </w:rPr>
        <w:t>became apparent</w:t>
      </w:r>
      <w:r w:rsidR="00A71DA0" w:rsidRPr="00A9634F">
        <w:rPr>
          <w:color w:val="000000"/>
        </w:rPr>
        <w:t xml:space="preserve"> from this cohort</w:t>
      </w:r>
      <w:r w:rsidR="00365070" w:rsidRPr="00A9634F">
        <w:rPr>
          <w:color w:val="000000"/>
        </w:rPr>
        <w:t>, with ST-17 being the most common (n=36, 4</w:t>
      </w:r>
      <w:ins w:id="83" w:author="Cavalli, Lea" w:date="2024-09-21T15:32:00Z" w16du:dateUtc="2024-09-21T19:32:00Z">
        <w:r w:rsidR="00033A63">
          <w:rPr>
            <w:color w:val="000000"/>
          </w:rPr>
          <w:t>1.4</w:t>
        </w:r>
      </w:ins>
      <w:del w:id="84" w:author="Cavalli, Lea" w:date="2024-09-21T15:32:00Z" w16du:dateUtc="2024-09-21T19:32:00Z">
        <w:r w:rsidR="00365070" w:rsidRPr="00A9634F" w:rsidDel="00033A63">
          <w:rPr>
            <w:color w:val="000000"/>
          </w:rPr>
          <w:delText>2</w:delText>
        </w:r>
      </w:del>
      <w:r w:rsidR="00365070" w:rsidRPr="00A9634F">
        <w:rPr>
          <w:color w:val="000000"/>
        </w:rPr>
        <w:t xml:space="preserve">%), followed by ST-23 (n=28, </w:t>
      </w:r>
      <w:del w:id="85" w:author="Cavalli, Lea" w:date="2024-09-21T15:32:00Z" w16du:dateUtc="2024-09-21T19:32:00Z">
        <w:r w:rsidR="00365070" w:rsidRPr="00A9634F" w:rsidDel="00EB453D">
          <w:rPr>
            <w:color w:val="000000"/>
          </w:rPr>
          <w:delText>20</w:delText>
        </w:r>
      </w:del>
      <w:ins w:id="86" w:author="Cavalli, Lea" w:date="2024-09-21T15:32:00Z" w16du:dateUtc="2024-09-21T19:32:00Z">
        <w:r w:rsidR="00EB453D">
          <w:rPr>
            <w:color w:val="000000"/>
          </w:rPr>
          <w:t>32.2</w:t>
        </w:r>
      </w:ins>
      <w:r w:rsidR="00365070" w:rsidRPr="00A9634F">
        <w:rPr>
          <w:color w:val="000000"/>
        </w:rPr>
        <w:t xml:space="preserve">%) and ST-19 (n=6, </w:t>
      </w:r>
      <w:ins w:id="87" w:author="Cavalli, Lea" w:date="2024-09-21T15:33:00Z" w16du:dateUtc="2024-09-21T19:33:00Z">
        <w:r w:rsidR="00CF1B56">
          <w:rPr>
            <w:color w:val="000000"/>
          </w:rPr>
          <w:t>6.9</w:t>
        </w:r>
      </w:ins>
      <w:del w:id="88" w:author="Cavalli, Lea" w:date="2024-09-21T15:33:00Z" w16du:dateUtc="2024-09-21T19:33:00Z">
        <w:r w:rsidR="00365070" w:rsidRPr="00A9634F" w:rsidDel="00CF1B56">
          <w:rPr>
            <w:color w:val="000000"/>
          </w:rPr>
          <w:delText>7</w:delText>
        </w:r>
      </w:del>
      <w:r w:rsidR="00365070" w:rsidRPr="00A9634F">
        <w:rPr>
          <w:color w:val="000000"/>
        </w:rPr>
        <w:t xml:space="preserve">%). Additionally, one isolate had a new MLST profile that was not reported in the </w:t>
      </w:r>
      <w:proofErr w:type="spellStart"/>
      <w:r w:rsidR="00365070" w:rsidRPr="00A9634F">
        <w:rPr>
          <w:color w:val="000000"/>
        </w:rPr>
        <w:t>pubMLST</w:t>
      </w:r>
      <w:proofErr w:type="spellEnd"/>
      <w:r w:rsidR="00365070" w:rsidRPr="00A9634F">
        <w:rPr>
          <w:color w:val="000000"/>
        </w:rPr>
        <w:t xml:space="preserve"> database: </w:t>
      </w:r>
      <w:proofErr w:type="spellStart"/>
      <w:r w:rsidR="00365070" w:rsidRPr="00A9634F">
        <w:rPr>
          <w:i/>
          <w:iCs/>
          <w:color w:val="000000"/>
        </w:rPr>
        <w:t>adhP</w:t>
      </w:r>
      <w:proofErr w:type="spellEnd"/>
      <w:r w:rsidR="00365070" w:rsidRPr="00A9634F">
        <w:rPr>
          <w:color w:val="000000"/>
        </w:rPr>
        <w:t xml:space="preserve">(4) </w:t>
      </w:r>
      <w:proofErr w:type="spellStart"/>
      <w:r w:rsidR="00365070" w:rsidRPr="00A9634F">
        <w:rPr>
          <w:i/>
          <w:iCs/>
          <w:color w:val="000000"/>
        </w:rPr>
        <w:t>pheS</w:t>
      </w:r>
      <w:proofErr w:type="spellEnd"/>
      <w:r w:rsidR="00365070" w:rsidRPr="00A9634F">
        <w:rPr>
          <w:color w:val="000000"/>
        </w:rPr>
        <w:t xml:space="preserve">(1) </w:t>
      </w:r>
      <w:proofErr w:type="spellStart"/>
      <w:r w:rsidR="00365070" w:rsidRPr="00A9634F">
        <w:rPr>
          <w:i/>
          <w:iCs/>
          <w:color w:val="000000"/>
        </w:rPr>
        <w:t>atr</w:t>
      </w:r>
      <w:proofErr w:type="spellEnd"/>
      <w:r w:rsidR="00365070" w:rsidRPr="00A9634F">
        <w:rPr>
          <w:color w:val="000000"/>
        </w:rPr>
        <w:t xml:space="preserve">(4) </w:t>
      </w:r>
      <w:proofErr w:type="spellStart"/>
      <w:r w:rsidR="00365070" w:rsidRPr="00A9634F">
        <w:rPr>
          <w:i/>
          <w:iCs/>
          <w:color w:val="000000"/>
        </w:rPr>
        <w:t>glnA</w:t>
      </w:r>
      <w:proofErr w:type="spellEnd"/>
      <w:r w:rsidR="00365070" w:rsidRPr="00A9634F">
        <w:rPr>
          <w:color w:val="000000"/>
        </w:rPr>
        <w:t xml:space="preserve">(4) </w:t>
      </w:r>
      <w:proofErr w:type="spellStart"/>
      <w:r w:rsidR="00365070" w:rsidRPr="00A9634F">
        <w:rPr>
          <w:i/>
          <w:iCs/>
          <w:color w:val="000000"/>
        </w:rPr>
        <w:t>sdhA</w:t>
      </w:r>
      <w:proofErr w:type="spellEnd"/>
      <w:r w:rsidR="00365070" w:rsidRPr="00A9634F">
        <w:rPr>
          <w:color w:val="000000"/>
        </w:rPr>
        <w:t xml:space="preserve">(3) </w:t>
      </w:r>
      <w:proofErr w:type="spellStart"/>
      <w:r w:rsidR="00365070" w:rsidRPr="00A9634F">
        <w:rPr>
          <w:i/>
          <w:iCs/>
          <w:color w:val="000000"/>
        </w:rPr>
        <w:t>glcK</w:t>
      </w:r>
      <w:proofErr w:type="spellEnd"/>
      <w:r w:rsidR="00365070" w:rsidRPr="00A9634F">
        <w:rPr>
          <w:color w:val="000000"/>
        </w:rPr>
        <w:t xml:space="preserve">(3) </w:t>
      </w:r>
      <w:proofErr w:type="spellStart"/>
      <w:r w:rsidR="00365070" w:rsidRPr="00A9634F">
        <w:rPr>
          <w:i/>
          <w:iCs/>
          <w:color w:val="000000"/>
        </w:rPr>
        <w:t>tkt</w:t>
      </w:r>
      <w:proofErr w:type="spellEnd"/>
      <w:r w:rsidR="00365070" w:rsidRPr="00A9634F">
        <w:rPr>
          <w:color w:val="000000"/>
        </w:rPr>
        <w:t>(2).</w:t>
      </w:r>
      <w:r w:rsidR="00EF5875" w:rsidRPr="00A9634F">
        <w:rPr>
          <w:color w:val="000000"/>
        </w:rPr>
        <w:t xml:space="preserve"> </w:t>
      </w:r>
      <w:r w:rsidR="00365070" w:rsidRPr="00A9634F">
        <w:rPr>
          <w:color w:val="000000"/>
        </w:rPr>
        <w:t xml:space="preserve">The isolate with the new ST differed from ST-8 by one housekeeping gene </w:t>
      </w:r>
      <w:proofErr w:type="spellStart"/>
      <w:r w:rsidR="00365070" w:rsidRPr="00A9634F">
        <w:rPr>
          <w:i/>
          <w:iCs/>
          <w:color w:val="000000"/>
        </w:rPr>
        <w:t>glnA</w:t>
      </w:r>
      <w:proofErr w:type="spellEnd"/>
      <w:r w:rsidR="00365070" w:rsidRPr="00A9634F">
        <w:rPr>
          <w:color w:val="000000"/>
        </w:rPr>
        <w:t xml:space="preserve">, and from ST-10 by two housekeeping genes: </w:t>
      </w:r>
      <w:proofErr w:type="spellStart"/>
      <w:r w:rsidR="00365070" w:rsidRPr="00A9634F">
        <w:rPr>
          <w:i/>
          <w:iCs/>
          <w:color w:val="000000"/>
        </w:rPr>
        <w:t>adhP</w:t>
      </w:r>
      <w:proofErr w:type="spellEnd"/>
      <w:r w:rsidR="00365070" w:rsidRPr="00A9634F">
        <w:rPr>
          <w:i/>
          <w:iCs/>
          <w:color w:val="000000"/>
        </w:rPr>
        <w:t xml:space="preserve"> </w:t>
      </w:r>
      <w:r w:rsidR="00365070" w:rsidRPr="00A9634F">
        <w:rPr>
          <w:color w:val="000000"/>
        </w:rPr>
        <w:t xml:space="preserve">and </w:t>
      </w:r>
      <w:proofErr w:type="spellStart"/>
      <w:r w:rsidR="00365070" w:rsidRPr="00A9634F">
        <w:rPr>
          <w:i/>
          <w:iCs/>
          <w:color w:val="000000"/>
        </w:rPr>
        <w:t>glnA</w:t>
      </w:r>
      <w:proofErr w:type="spellEnd"/>
      <w:r w:rsidR="00365070" w:rsidRPr="00A9634F">
        <w:rPr>
          <w:color w:val="000000"/>
        </w:rPr>
        <w:t>.</w:t>
      </w:r>
      <w:r w:rsidR="00AB7435" w:rsidRPr="00A9634F">
        <w:rPr>
          <w:color w:val="000000"/>
        </w:rPr>
        <w:t xml:space="preserve"> </w:t>
      </w:r>
      <w:r w:rsidR="00FD074F" w:rsidRPr="00A9634F">
        <w:rPr>
          <w:color w:val="000000"/>
        </w:rPr>
        <w:t>The age distribution of patients infected with the various STs and unique genes in each ST are in supplementary table 3 and 4 respectively</w:t>
      </w:r>
    </w:p>
    <w:p w14:paraId="1BEF604A" w14:textId="77777777" w:rsidR="008D288C" w:rsidRPr="00A9634F" w:rsidRDefault="008D288C" w:rsidP="0080061A">
      <w:pPr>
        <w:rPr>
          <w:color w:val="000000"/>
        </w:rPr>
      </w:pPr>
    </w:p>
    <w:p w14:paraId="00A6AEA0" w14:textId="19C9D1B8" w:rsidR="002506F2" w:rsidRPr="00A9634F" w:rsidRDefault="00365070" w:rsidP="0080061A">
      <w:pPr>
        <w:rPr>
          <w:color w:val="000000"/>
        </w:rPr>
      </w:pPr>
      <w:r w:rsidRPr="00A9634F">
        <w:rPr>
          <w:color w:val="000000"/>
        </w:rPr>
        <w:t xml:space="preserve">Aside from ST-10, </w:t>
      </w:r>
      <w:r w:rsidR="00276AB3" w:rsidRPr="00A9634F">
        <w:rPr>
          <w:color w:val="000000"/>
        </w:rPr>
        <w:t>every</w:t>
      </w:r>
      <w:r w:rsidRPr="00A9634F">
        <w:rPr>
          <w:color w:val="000000"/>
        </w:rPr>
        <w:t xml:space="preserve"> ST</w:t>
      </w:r>
      <w:r w:rsidR="00276AB3" w:rsidRPr="00A9634F">
        <w:rPr>
          <w:color w:val="000000"/>
        </w:rPr>
        <w:t xml:space="preserve"> was</w:t>
      </w:r>
      <w:r w:rsidRPr="00A9634F">
        <w:rPr>
          <w:color w:val="000000"/>
        </w:rPr>
        <w:t xml:space="preserve"> associated with a single serotype, and each CC was represented by a dominant serotype (Fig. </w:t>
      </w:r>
      <w:r w:rsidR="00A71DA0" w:rsidRPr="00A9634F">
        <w:rPr>
          <w:color w:val="000000"/>
        </w:rPr>
        <w:t>2B</w:t>
      </w:r>
      <w:r w:rsidRPr="00A9634F">
        <w:rPr>
          <w:color w:val="000000"/>
        </w:rPr>
        <w:t xml:space="preserve">). CC17 was exclusively serotype III and CC23 was exclusively serotype Ia. Within CC19, ST-19 and ST-335 were serotype III while ST-28 was exclusively serotype II. Within CC1,  ST-1 was exclusively serotype V and ST-459 was exclusively serotype IV. Aside from one ST-10/cps II isolate, all CC10/12 isolates were serotype Ib. Despite being grouped with CC10/12 isolates based on e-burst clustering as well as phylogenetically, the isolate with the new ST was serotype Ia. As such, CC10/12 was the lineage exhibiting the most </w:t>
      </w:r>
      <w:r w:rsidRPr="00A9634F">
        <w:rPr>
          <w:color w:val="000000"/>
        </w:rPr>
        <w:lastRenderedPageBreak/>
        <w:t>serotype diversity within our sample. </w:t>
      </w:r>
      <w:commentRangeStart w:id="89"/>
      <w:r w:rsidR="00BB2F8A" w:rsidRPr="00A9634F">
        <w:rPr>
          <w:color w:val="000000"/>
        </w:rPr>
        <w:t xml:space="preserve">A phylogenetic tree encompassing only strains from patients admitted to the ICU revealed </w:t>
      </w:r>
      <w:r w:rsidR="00176D4D" w:rsidRPr="00A9634F">
        <w:rPr>
          <w:color w:val="000000"/>
        </w:rPr>
        <w:t xml:space="preserve">a similar representation of CCs (Figure 2C). </w:t>
      </w:r>
      <w:commentRangeEnd w:id="89"/>
      <w:r w:rsidR="00581AF6">
        <w:rPr>
          <w:rStyle w:val="CommentReference"/>
          <w:rFonts w:ascii="Arial" w:eastAsia="Arial" w:hAnsi="Arial" w:cs="Arial"/>
          <w:lang w:val="en"/>
        </w:rPr>
        <w:commentReference w:id="89"/>
      </w:r>
    </w:p>
    <w:p w14:paraId="0EDC05AC" w14:textId="77777777" w:rsidR="00920FFE" w:rsidRPr="00A9634F" w:rsidRDefault="00920FFE" w:rsidP="0080061A"/>
    <w:p w14:paraId="59470DCA" w14:textId="74B1E6BE" w:rsidR="00920FFE" w:rsidRPr="00A9634F" w:rsidRDefault="000C58B0" w:rsidP="0080061A">
      <w:pPr>
        <w:rPr>
          <w:i/>
          <w:iCs/>
        </w:rPr>
      </w:pPr>
      <w:r w:rsidRPr="00A9634F">
        <w:rPr>
          <w:b/>
          <w:bCs/>
          <w:i/>
          <w:iCs/>
          <w:color w:val="000000"/>
        </w:rPr>
        <w:t>C</w:t>
      </w:r>
      <w:r w:rsidR="00920FFE" w:rsidRPr="00A9634F">
        <w:rPr>
          <w:b/>
          <w:bCs/>
          <w:i/>
          <w:iCs/>
          <w:color w:val="000000"/>
        </w:rPr>
        <w:t>overage</w:t>
      </w:r>
      <w:r w:rsidRPr="00A9634F">
        <w:rPr>
          <w:b/>
          <w:bCs/>
          <w:i/>
          <w:iCs/>
          <w:color w:val="000000"/>
        </w:rPr>
        <w:t xml:space="preserve"> of genes encoding proteins of vaccine targets</w:t>
      </w:r>
      <w:r w:rsidR="00920FFE" w:rsidRPr="00A9634F">
        <w:rPr>
          <w:b/>
          <w:bCs/>
          <w:i/>
          <w:iCs/>
          <w:color w:val="000000"/>
        </w:rPr>
        <w:t> </w:t>
      </w:r>
    </w:p>
    <w:p w14:paraId="76BF01EC" w14:textId="77777777" w:rsidR="00454596" w:rsidRPr="00A9634F" w:rsidRDefault="00454596" w:rsidP="0080061A">
      <w:pPr>
        <w:rPr>
          <w:i/>
          <w:iCs/>
        </w:rPr>
      </w:pPr>
    </w:p>
    <w:p w14:paraId="15E8E197" w14:textId="1ED4DB19" w:rsidR="00920FFE" w:rsidRPr="00A9634F" w:rsidRDefault="002F1706" w:rsidP="0080061A">
      <w:r w:rsidRPr="00A9634F">
        <w:rPr>
          <w:color w:val="000000"/>
        </w:rPr>
        <w:t>Next, we were interested in estimating the potential coverage of the two most advanced candidate GBS vaccines. One of these</w:t>
      </w:r>
      <w:r w:rsidR="000B7621" w:rsidRPr="00A9634F">
        <w:rPr>
          <w:color w:val="000000"/>
        </w:rPr>
        <w:t>,</w:t>
      </w:r>
      <w:r w:rsidR="00093C2B" w:rsidRPr="00A9634F">
        <w:rPr>
          <w:color w:val="000000"/>
        </w:rPr>
        <w:t xml:space="preserve"> </w:t>
      </w:r>
      <w:r w:rsidR="00920FFE" w:rsidRPr="00A9634F">
        <w:rPr>
          <w:color w:val="000000"/>
        </w:rPr>
        <w:t xml:space="preserve">a hexavalent vaccine targeting serotypes </w:t>
      </w:r>
      <w:proofErr w:type="spellStart"/>
      <w:r w:rsidR="00920FFE" w:rsidRPr="00A9634F">
        <w:rPr>
          <w:color w:val="000000"/>
        </w:rPr>
        <w:t>Ia</w:t>
      </w:r>
      <w:proofErr w:type="spellEnd"/>
      <w:r w:rsidR="00920FFE" w:rsidRPr="00A9634F">
        <w:rPr>
          <w:color w:val="000000"/>
        </w:rPr>
        <w:t xml:space="preserve">, </w:t>
      </w:r>
      <w:proofErr w:type="spellStart"/>
      <w:r w:rsidR="00920FFE" w:rsidRPr="00A9634F">
        <w:rPr>
          <w:color w:val="000000"/>
        </w:rPr>
        <w:t>Ib</w:t>
      </w:r>
      <w:proofErr w:type="spellEnd"/>
      <w:r w:rsidR="00920FFE" w:rsidRPr="00A9634F">
        <w:rPr>
          <w:color w:val="000000"/>
        </w:rPr>
        <w:t>, II, III, IV, and V</w:t>
      </w:r>
      <w:r w:rsidR="007C73BB" w:rsidRPr="00A9634F">
        <w:rPr>
          <w:color w:val="000000"/>
        </w:rPr>
        <w:t xml:space="preserve"> (</w:t>
      </w:r>
      <w:r w:rsidRPr="00A9634F">
        <w:rPr>
          <w:color w:val="000000"/>
        </w:rPr>
        <w:t xml:space="preserve">developed by </w:t>
      </w:r>
      <w:r w:rsidR="00F065A2" w:rsidRPr="00A9634F">
        <w:rPr>
          <w:color w:val="000000"/>
        </w:rPr>
        <w:t>Pfizer</w:t>
      </w:r>
      <w:r w:rsidR="007C73BB" w:rsidRPr="00A9634F">
        <w:rPr>
          <w:color w:val="000000"/>
        </w:rPr>
        <w:t>)</w:t>
      </w:r>
      <w:r w:rsidR="00EF5875" w:rsidRPr="00A9634F">
        <w:rPr>
          <w:noProof/>
          <w:color w:val="000000"/>
        </w:rPr>
        <w:t>(35)</w:t>
      </w:r>
      <w:r w:rsidR="00920FFE" w:rsidRPr="00A9634F">
        <w:rPr>
          <w:color w:val="000000"/>
        </w:rPr>
        <w:t xml:space="preserve"> would </w:t>
      </w:r>
      <w:r w:rsidR="00B75819" w:rsidRPr="00A9634F">
        <w:rPr>
          <w:color w:val="000000"/>
        </w:rPr>
        <w:t xml:space="preserve">theoretically </w:t>
      </w:r>
      <w:r w:rsidR="00920FFE" w:rsidRPr="00A9634F">
        <w:rPr>
          <w:color w:val="000000"/>
        </w:rPr>
        <w:t xml:space="preserve">cover 100% of cases (Figure 1). </w:t>
      </w:r>
      <w:r w:rsidRPr="00A9634F">
        <w:rPr>
          <w:color w:val="000000"/>
        </w:rPr>
        <w:t xml:space="preserve">Another, being developed by </w:t>
      </w:r>
      <w:proofErr w:type="spellStart"/>
      <w:r w:rsidRPr="00A9634F">
        <w:rPr>
          <w:color w:val="000000"/>
        </w:rPr>
        <w:t>Minervax</w:t>
      </w:r>
      <w:proofErr w:type="spellEnd"/>
      <w:r w:rsidRPr="00A9634F">
        <w:rPr>
          <w:color w:val="000000"/>
        </w:rPr>
        <w:t xml:space="preserve"> </w:t>
      </w:r>
      <w:r w:rsidR="00EF5875" w:rsidRPr="00A9634F">
        <w:rPr>
          <w:noProof/>
          <w:color w:val="000000"/>
        </w:rPr>
        <w:t>(36)</w:t>
      </w:r>
      <w:r w:rsidR="00EF5875" w:rsidRPr="00A9634F">
        <w:rPr>
          <w:color w:val="000000"/>
        </w:rPr>
        <w:t xml:space="preserve"> </w:t>
      </w:r>
      <w:r w:rsidRPr="00A9634F">
        <w:rPr>
          <w:color w:val="000000"/>
        </w:rPr>
        <w:t xml:space="preserve">contains fusion proteins from the alpha-like protein (Alp) family of GBS. </w:t>
      </w:r>
      <w:r w:rsidR="00920FFE" w:rsidRPr="00A9634F">
        <w:rPr>
          <w:color w:val="000000"/>
        </w:rPr>
        <w:t xml:space="preserve">All isolates from infants </w:t>
      </w:r>
      <w:r w:rsidRPr="00A9634F">
        <w:rPr>
          <w:color w:val="000000"/>
        </w:rPr>
        <w:t xml:space="preserve">in our study contained the genes </w:t>
      </w:r>
      <w:r w:rsidR="00920FFE" w:rsidRPr="00A9634F">
        <w:rPr>
          <w:color w:val="000000"/>
        </w:rPr>
        <w:t xml:space="preserve"> encod</w:t>
      </w:r>
      <w:r w:rsidRPr="00A9634F">
        <w:rPr>
          <w:color w:val="000000"/>
        </w:rPr>
        <w:t>ing</w:t>
      </w:r>
      <w:r w:rsidR="00920FFE" w:rsidRPr="00A9634F">
        <w:rPr>
          <w:color w:val="000000"/>
        </w:rPr>
        <w:t xml:space="preserve"> at least one </w:t>
      </w:r>
      <w:r w:rsidRPr="00A9634F">
        <w:rPr>
          <w:color w:val="000000"/>
        </w:rPr>
        <w:t xml:space="preserve">Alp </w:t>
      </w:r>
      <w:proofErr w:type="spellStart"/>
      <w:r w:rsidRPr="00A9634F">
        <w:rPr>
          <w:color w:val="000000"/>
        </w:rPr>
        <w:t>proteins:</w:t>
      </w:r>
      <w:r w:rsidR="00B97EC0" w:rsidRPr="00A9634F">
        <w:rPr>
          <w:i/>
          <w:iCs/>
          <w:color w:val="000000"/>
        </w:rPr>
        <w:t>r</w:t>
      </w:r>
      <w:r w:rsidR="00920FFE" w:rsidRPr="00A9634F">
        <w:rPr>
          <w:i/>
          <w:iCs/>
          <w:color w:val="000000"/>
        </w:rPr>
        <w:t>ib</w:t>
      </w:r>
      <w:proofErr w:type="spellEnd"/>
      <w:r w:rsidR="00920FFE" w:rsidRPr="00A9634F">
        <w:rPr>
          <w:i/>
          <w:iCs/>
          <w:color w:val="000000"/>
        </w:rPr>
        <w:t xml:space="preserve"> </w:t>
      </w:r>
      <w:r w:rsidR="00920FFE" w:rsidRPr="00A9634F">
        <w:rPr>
          <w:color w:val="000000"/>
        </w:rPr>
        <w:t>(n=46</w:t>
      </w:r>
      <w:ins w:id="90" w:author="Cavalli, Lea" w:date="2024-09-21T15:37:00Z" w16du:dateUtc="2024-09-21T19:37:00Z">
        <w:r w:rsidR="00CE7A4A">
          <w:rPr>
            <w:color w:val="000000"/>
          </w:rPr>
          <w:t>/</w:t>
        </w:r>
      </w:ins>
      <w:ins w:id="91" w:author="Cavalli, Lea" w:date="2024-10-21T10:54:00Z" w16du:dateUtc="2024-10-21T14:54:00Z">
        <w:r w:rsidR="00A83FAE">
          <w:rPr>
            <w:color w:val="000000"/>
          </w:rPr>
          <w:t>70</w:t>
        </w:r>
      </w:ins>
      <w:r w:rsidR="00920FFE" w:rsidRPr="00A9634F">
        <w:rPr>
          <w:color w:val="000000"/>
        </w:rPr>
        <w:t>, 66%),</w:t>
      </w:r>
      <w:r w:rsidR="00920FFE" w:rsidRPr="00A9634F">
        <w:rPr>
          <w:i/>
          <w:iCs/>
          <w:color w:val="000000"/>
        </w:rPr>
        <w:t xml:space="preserve"> </w:t>
      </w:r>
      <w:proofErr w:type="spellStart"/>
      <w:r w:rsidR="00B97EC0" w:rsidRPr="00A9634F">
        <w:rPr>
          <w:i/>
          <w:iCs/>
          <w:color w:val="000000"/>
        </w:rPr>
        <w:t>a</w:t>
      </w:r>
      <w:r w:rsidR="00920FFE" w:rsidRPr="00A9634F">
        <w:rPr>
          <w:i/>
          <w:iCs/>
          <w:color w:val="000000"/>
        </w:rPr>
        <w:t>lphaC</w:t>
      </w:r>
      <w:proofErr w:type="spellEnd"/>
      <w:r w:rsidR="00920FFE" w:rsidRPr="00A9634F">
        <w:rPr>
          <w:color w:val="000000"/>
        </w:rPr>
        <w:t xml:space="preserve"> (n=</w:t>
      </w:r>
      <w:ins w:id="92" w:author="Cavalli, Lea" w:date="2024-10-21T10:54:00Z" w16du:dateUtc="2024-10-21T14:54:00Z">
        <w:r w:rsidR="007D0A9C">
          <w:rPr>
            <w:color w:val="000000"/>
          </w:rPr>
          <w:t>8</w:t>
        </w:r>
      </w:ins>
      <w:del w:id="93" w:author="Cavalli, Lea" w:date="2024-10-21T10:54:00Z" w16du:dateUtc="2024-10-21T14:54:00Z">
        <w:r w:rsidR="00920FFE" w:rsidRPr="00A9634F" w:rsidDel="007D0A9C">
          <w:rPr>
            <w:color w:val="000000"/>
          </w:rPr>
          <w:delText>7</w:delText>
        </w:r>
      </w:del>
      <w:r w:rsidR="00920FFE" w:rsidRPr="00A9634F">
        <w:rPr>
          <w:color w:val="000000"/>
        </w:rPr>
        <w:t xml:space="preserve">, </w:t>
      </w:r>
      <w:ins w:id="94" w:author="Cavalli, Lea" w:date="2024-10-21T10:54:00Z" w16du:dateUtc="2024-10-21T14:54:00Z">
        <w:r w:rsidR="007D0A9C">
          <w:rPr>
            <w:color w:val="000000"/>
          </w:rPr>
          <w:t>9</w:t>
        </w:r>
      </w:ins>
      <w:del w:id="95" w:author="Cavalli, Lea" w:date="2024-09-21T15:38:00Z" w16du:dateUtc="2024-09-21T19:38:00Z">
        <w:r w:rsidR="00920FFE" w:rsidRPr="00A9634F" w:rsidDel="006B0F38">
          <w:rPr>
            <w:color w:val="000000"/>
          </w:rPr>
          <w:delText>10</w:delText>
        </w:r>
      </w:del>
      <w:r w:rsidR="00920FFE" w:rsidRPr="00A9634F">
        <w:rPr>
          <w:color w:val="000000"/>
        </w:rPr>
        <w:t xml:space="preserve">%), </w:t>
      </w:r>
      <w:r w:rsidR="00B97EC0" w:rsidRPr="00A9634F">
        <w:rPr>
          <w:i/>
          <w:iCs/>
          <w:color w:val="000000"/>
        </w:rPr>
        <w:t>a</w:t>
      </w:r>
      <w:r w:rsidR="00920FFE" w:rsidRPr="00A9634F">
        <w:rPr>
          <w:i/>
          <w:iCs/>
          <w:color w:val="000000"/>
        </w:rPr>
        <w:t>lp1</w:t>
      </w:r>
      <w:r w:rsidR="00920FFE" w:rsidRPr="00A9634F">
        <w:rPr>
          <w:color w:val="000000"/>
        </w:rPr>
        <w:t xml:space="preserve"> (n=</w:t>
      </w:r>
      <w:ins w:id="96" w:author="Cavalli, Lea" w:date="2024-10-21T10:54:00Z" w16du:dateUtc="2024-10-21T14:54:00Z">
        <w:r w:rsidR="007D0A9C">
          <w:rPr>
            <w:color w:val="000000"/>
          </w:rPr>
          <w:t>22</w:t>
        </w:r>
      </w:ins>
      <w:del w:id="97" w:author="Cavalli, Lea" w:date="2024-10-21T10:54:00Z" w16du:dateUtc="2024-10-21T14:54:00Z">
        <w:r w:rsidR="00920FFE" w:rsidRPr="00A9634F" w:rsidDel="007D0A9C">
          <w:rPr>
            <w:color w:val="000000"/>
          </w:rPr>
          <w:delText>15</w:delText>
        </w:r>
      </w:del>
      <w:r w:rsidR="00920FFE" w:rsidRPr="00A9634F">
        <w:rPr>
          <w:color w:val="000000"/>
        </w:rPr>
        <w:t>, 2</w:t>
      </w:r>
      <w:ins w:id="98" w:author="Cavalli, Lea" w:date="2024-10-21T10:54:00Z" w16du:dateUtc="2024-10-21T14:54:00Z">
        <w:r w:rsidR="007D0A9C">
          <w:rPr>
            <w:color w:val="000000"/>
          </w:rPr>
          <w:t>5</w:t>
        </w:r>
      </w:ins>
      <w:del w:id="99" w:author="Cavalli, Lea" w:date="2024-09-21T15:38:00Z" w16du:dateUtc="2024-09-21T19:38:00Z">
        <w:r w:rsidR="00920FFE" w:rsidRPr="00A9634F" w:rsidDel="0026418E">
          <w:rPr>
            <w:color w:val="000000"/>
          </w:rPr>
          <w:delText>1</w:delText>
        </w:r>
      </w:del>
      <w:r w:rsidR="00920FFE" w:rsidRPr="00A9634F">
        <w:rPr>
          <w:color w:val="000000"/>
        </w:rPr>
        <w:t xml:space="preserve">%) and </w:t>
      </w:r>
      <w:r w:rsidR="00B97EC0" w:rsidRPr="00A9634F">
        <w:rPr>
          <w:i/>
          <w:iCs/>
          <w:color w:val="000000"/>
        </w:rPr>
        <w:t>a</w:t>
      </w:r>
      <w:r w:rsidR="00920FFE" w:rsidRPr="00A9634F">
        <w:rPr>
          <w:i/>
          <w:iCs/>
          <w:color w:val="000000"/>
        </w:rPr>
        <w:t>lp23</w:t>
      </w:r>
      <w:r w:rsidR="00920FFE" w:rsidRPr="00A9634F">
        <w:rPr>
          <w:color w:val="000000"/>
        </w:rPr>
        <w:t xml:space="preserve"> (n=</w:t>
      </w:r>
      <w:ins w:id="100" w:author="Cavalli, Lea" w:date="2024-10-21T10:55:00Z" w16du:dateUtc="2024-10-21T14:55:00Z">
        <w:r w:rsidR="001E4A86">
          <w:rPr>
            <w:color w:val="000000"/>
          </w:rPr>
          <w:t>7</w:t>
        </w:r>
      </w:ins>
      <w:del w:id="101" w:author="Cavalli, Lea" w:date="2024-10-21T10:55:00Z" w16du:dateUtc="2024-10-21T14:55:00Z">
        <w:r w:rsidR="00920FFE" w:rsidRPr="00A9634F" w:rsidDel="001E4A86">
          <w:rPr>
            <w:color w:val="000000"/>
          </w:rPr>
          <w:delText>2</w:delText>
        </w:r>
      </w:del>
      <w:r w:rsidR="00920FFE" w:rsidRPr="00A9634F">
        <w:rPr>
          <w:color w:val="000000"/>
        </w:rPr>
        <w:t xml:space="preserve">, </w:t>
      </w:r>
      <w:ins w:id="102" w:author="Cavalli, Lea" w:date="2024-10-21T10:55:00Z" w16du:dateUtc="2024-10-21T14:55:00Z">
        <w:r w:rsidR="001E4A86">
          <w:rPr>
            <w:color w:val="000000"/>
          </w:rPr>
          <w:t>8</w:t>
        </w:r>
      </w:ins>
      <w:del w:id="103" w:author="Cavalli, Lea" w:date="2024-09-21T15:38:00Z" w16du:dateUtc="2024-09-21T19:38:00Z">
        <w:r w:rsidR="00920FFE" w:rsidRPr="00A9634F" w:rsidDel="0026418E">
          <w:rPr>
            <w:color w:val="000000"/>
          </w:rPr>
          <w:delText>3</w:delText>
        </w:r>
      </w:del>
      <w:r w:rsidR="00920FFE" w:rsidRPr="00A9634F">
        <w:rPr>
          <w:color w:val="000000"/>
        </w:rPr>
        <w:t>%)</w:t>
      </w:r>
      <w:r w:rsidR="00F065A2" w:rsidRPr="00A9634F">
        <w:rPr>
          <w:color w:val="000000"/>
        </w:rPr>
        <w:t xml:space="preserve"> </w:t>
      </w:r>
      <w:r w:rsidR="00B7505F" w:rsidRPr="00A9634F">
        <w:rPr>
          <w:color w:val="000000"/>
        </w:rPr>
        <w:t>(Figure 2B and 2C)</w:t>
      </w:r>
      <w:r w:rsidR="00920FFE" w:rsidRPr="00A9634F">
        <w:rPr>
          <w:color w:val="000000"/>
        </w:rPr>
        <w:t xml:space="preserve">. </w:t>
      </w:r>
      <w:r w:rsidR="00B97EC0" w:rsidRPr="00A9634F">
        <w:rPr>
          <w:color w:val="000000"/>
        </w:rPr>
        <w:t xml:space="preserve">The </w:t>
      </w:r>
      <w:r w:rsidR="00B97EC0" w:rsidRPr="00A9634F">
        <w:rPr>
          <w:i/>
          <w:iCs/>
          <w:color w:val="000000"/>
        </w:rPr>
        <w:t>r</w:t>
      </w:r>
      <w:r w:rsidR="00920FFE" w:rsidRPr="00A9634F">
        <w:rPr>
          <w:i/>
          <w:iCs/>
          <w:color w:val="000000"/>
        </w:rPr>
        <w:t>ib</w:t>
      </w:r>
      <w:r w:rsidR="00B97EC0" w:rsidRPr="00A9634F">
        <w:rPr>
          <w:color w:val="000000"/>
        </w:rPr>
        <w:t xml:space="preserve"> </w:t>
      </w:r>
      <w:r w:rsidRPr="00A9634F">
        <w:rPr>
          <w:color w:val="000000"/>
        </w:rPr>
        <w:t xml:space="preserve">gene </w:t>
      </w:r>
      <w:r w:rsidR="00B97EC0" w:rsidRPr="00A9634F">
        <w:rPr>
          <w:color w:val="000000"/>
        </w:rPr>
        <w:t>was exclusively present in</w:t>
      </w:r>
      <w:r w:rsidR="00920FFE" w:rsidRPr="00A9634F">
        <w:rPr>
          <w:color w:val="000000"/>
        </w:rPr>
        <w:t xml:space="preserve"> CC17 (n=</w:t>
      </w:r>
      <w:ins w:id="104" w:author="Cavalli, Lea" w:date="2024-10-21T10:56:00Z" w16du:dateUtc="2024-10-21T14:56:00Z">
        <w:r w:rsidR="00AA32A8">
          <w:rPr>
            <w:color w:val="000000"/>
          </w:rPr>
          <w:t>39/39</w:t>
        </w:r>
      </w:ins>
      <w:del w:id="105" w:author="Cavalli, Lea" w:date="2024-10-21T10:56:00Z" w16du:dateUtc="2024-10-21T14:56:00Z">
        <w:r w:rsidR="00920FFE" w:rsidRPr="00A9634F" w:rsidDel="00AA32A8">
          <w:rPr>
            <w:color w:val="000000"/>
          </w:rPr>
          <w:delText>40/40</w:delText>
        </w:r>
      </w:del>
      <w:r w:rsidR="00920FFE" w:rsidRPr="00A9634F">
        <w:rPr>
          <w:color w:val="000000"/>
        </w:rPr>
        <w:t>) and CC1</w:t>
      </w:r>
      <w:ins w:id="106" w:author="Cavalli, Lea" w:date="2024-10-21T10:56:00Z" w16du:dateUtc="2024-10-21T14:56:00Z">
        <w:r w:rsidR="0031244B">
          <w:rPr>
            <w:color w:val="000000"/>
          </w:rPr>
          <w:t>9</w:t>
        </w:r>
      </w:ins>
      <w:del w:id="107" w:author="Cavalli, Lea" w:date="2024-10-21T10:56:00Z" w16du:dateUtc="2024-10-21T14:56:00Z">
        <w:r w:rsidR="00920FFE" w:rsidRPr="00A9634F" w:rsidDel="0031244B">
          <w:rPr>
            <w:color w:val="000000"/>
          </w:rPr>
          <w:delText>0</w:delText>
        </w:r>
      </w:del>
      <w:r w:rsidR="00920FFE" w:rsidRPr="00A9634F">
        <w:rPr>
          <w:color w:val="000000"/>
        </w:rPr>
        <w:t xml:space="preserve"> (n=</w:t>
      </w:r>
      <w:del w:id="108" w:author="Cavalli, Lea" w:date="2024-10-21T10:57:00Z" w16du:dateUtc="2024-10-21T14:57:00Z">
        <w:r w:rsidR="00920FFE" w:rsidRPr="00A9634F" w:rsidDel="0031244B">
          <w:rPr>
            <w:color w:val="000000"/>
          </w:rPr>
          <w:delText>6/6</w:delText>
        </w:r>
      </w:del>
      <w:ins w:id="109" w:author="Cavalli, Lea" w:date="2024-10-21T10:57:00Z" w16du:dateUtc="2024-10-21T14:57:00Z">
        <w:r w:rsidR="0031244B">
          <w:rPr>
            <w:color w:val="000000"/>
          </w:rPr>
          <w:t>5/5</w:t>
        </w:r>
      </w:ins>
      <w:r w:rsidR="00920FFE" w:rsidRPr="00A9634F">
        <w:rPr>
          <w:color w:val="000000"/>
        </w:rPr>
        <w:t>)</w:t>
      </w:r>
      <w:r w:rsidR="00B97EC0" w:rsidRPr="00A9634F">
        <w:rPr>
          <w:color w:val="000000"/>
        </w:rPr>
        <w:t xml:space="preserve"> </w:t>
      </w:r>
      <w:r w:rsidR="00093C2B" w:rsidRPr="00A9634F">
        <w:rPr>
          <w:color w:val="000000"/>
        </w:rPr>
        <w:t>isolates</w:t>
      </w:r>
      <w:r w:rsidR="00920FFE" w:rsidRPr="00A9634F">
        <w:rPr>
          <w:color w:val="000000"/>
        </w:rPr>
        <w:t xml:space="preserve">, </w:t>
      </w:r>
      <w:r w:rsidR="00B97EC0" w:rsidRPr="00A9634F">
        <w:rPr>
          <w:i/>
          <w:iCs/>
          <w:color w:val="000000"/>
        </w:rPr>
        <w:t>a</w:t>
      </w:r>
      <w:r w:rsidR="00920FFE" w:rsidRPr="00A9634F">
        <w:rPr>
          <w:i/>
          <w:iCs/>
          <w:color w:val="000000"/>
        </w:rPr>
        <w:t>lpha</w:t>
      </w:r>
      <w:r w:rsidR="00B97EC0" w:rsidRPr="00A9634F">
        <w:rPr>
          <w:i/>
          <w:iCs/>
          <w:color w:val="000000"/>
        </w:rPr>
        <w:t xml:space="preserve"> </w:t>
      </w:r>
      <w:r w:rsidR="00920FFE" w:rsidRPr="00A9634F">
        <w:rPr>
          <w:i/>
          <w:iCs/>
          <w:color w:val="000000"/>
        </w:rPr>
        <w:t>C</w:t>
      </w:r>
      <w:r w:rsidR="00920FFE" w:rsidRPr="00A9634F">
        <w:rPr>
          <w:color w:val="000000"/>
        </w:rPr>
        <w:t xml:space="preserve"> of CC12 (n=7/7), and </w:t>
      </w:r>
      <w:r w:rsidR="00B97EC0" w:rsidRPr="00A9634F">
        <w:rPr>
          <w:i/>
          <w:iCs/>
          <w:color w:val="000000"/>
        </w:rPr>
        <w:t>a</w:t>
      </w:r>
      <w:r w:rsidR="00920FFE" w:rsidRPr="00A9634F">
        <w:rPr>
          <w:i/>
          <w:iCs/>
          <w:color w:val="000000"/>
        </w:rPr>
        <w:t>lp1</w:t>
      </w:r>
      <w:r w:rsidR="00920FFE" w:rsidRPr="00A9634F">
        <w:rPr>
          <w:color w:val="000000"/>
        </w:rPr>
        <w:t xml:space="preserve"> and</w:t>
      </w:r>
      <w:r w:rsidR="00920FFE" w:rsidRPr="00A9634F">
        <w:rPr>
          <w:i/>
          <w:iCs/>
          <w:color w:val="000000"/>
        </w:rPr>
        <w:t xml:space="preserve"> </w:t>
      </w:r>
      <w:r w:rsidR="00093C2B" w:rsidRPr="00A9634F">
        <w:rPr>
          <w:i/>
          <w:iCs/>
          <w:color w:val="000000"/>
        </w:rPr>
        <w:t>a</w:t>
      </w:r>
      <w:r w:rsidR="00920FFE" w:rsidRPr="00A9634F">
        <w:rPr>
          <w:i/>
          <w:iCs/>
          <w:color w:val="000000"/>
        </w:rPr>
        <w:t>lp23</w:t>
      </w:r>
      <w:r w:rsidR="00920FFE" w:rsidRPr="00A9634F">
        <w:rPr>
          <w:color w:val="000000"/>
        </w:rPr>
        <w:t xml:space="preserve"> of CC23 (n=13/14 and n=1/14, respectively) and CC1 (n=2/3 and n=1/3, respectively).</w:t>
      </w:r>
      <w:r w:rsidRPr="00A9634F">
        <w:rPr>
          <w:color w:val="000000"/>
        </w:rPr>
        <w:t xml:space="preserve"> This protein-based vaccine could potentially cover all the strains isolated in our study</w:t>
      </w:r>
      <w:r w:rsidR="00A72160" w:rsidRPr="00A9634F">
        <w:rPr>
          <w:color w:val="000000"/>
        </w:rPr>
        <w:t>, assuming that the vaccine technology used can stimulate a robust</w:t>
      </w:r>
      <w:r w:rsidR="00402242" w:rsidRPr="00A9634F">
        <w:rPr>
          <w:color w:val="000000"/>
        </w:rPr>
        <w:t>,</w:t>
      </w:r>
      <w:r w:rsidR="00627481" w:rsidRPr="00A9634F">
        <w:rPr>
          <w:color w:val="000000"/>
        </w:rPr>
        <w:t xml:space="preserve"> </w:t>
      </w:r>
      <w:r w:rsidR="00402242" w:rsidRPr="00A9634F">
        <w:rPr>
          <w:color w:val="000000"/>
        </w:rPr>
        <w:t xml:space="preserve">protective </w:t>
      </w:r>
      <w:r w:rsidR="00A72160" w:rsidRPr="00A9634F">
        <w:rPr>
          <w:color w:val="000000"/>
        </w:rPr>
        <w:t>antibody response.</w:t>
      </w:r>
      <w:r w:rsidR="00550673" w:rsidRPr="00A9634F">
        <w:rPr>
          <w:color w:val="000000"/>
        </w:rPr>
        <w:t xml:space="preserve"> </w:t>
      </w:r>
      <w:commentRangeStart w:id="110"/>
      <w:r w:rsidR="00550673" w:rsidRPr="00A9634F">
        <w:rPr>
          <w:color w:val="000000"/>
        </w:rPr>
        <w:t xml:space="preserve">The distribution genes of potential vaccine antigens identified from isolates are stratified by age of patients they were identified in are in supplementary table </w:t>
      </w:r>
      <w:ins w:id="111" w:author="Cavalli, Lea" w:date="2024-09-21T15:44:00Z" w16du:dateUtc="2024-09-21T19:44:00Z">
        <w:r w:rsidR="003E2336">
          <w:rPr>
            <w:color w:val="000000"/>
          </w:rPr>
          <w:t>5</w:t>
        </w:r>
      </w:ins>
      <w:del w:id="112" w:author="Cavalli, Lea" w:date="2024-09-21T15:44:00Z" w16du:dateUtc="2024-09-21T19:44:00Z">
        <w:r w:rsidR="00A9634F" w:rsidRPr="00A9634F" w:rsidDel="003E2336">
          <w:rPr>
            <w:color w:val="000000"/>
          </w:rPr>
          <w:delText>4</w:delText>
        </w:r>
      </w:del>
      <w:ins w:id="113" w:author="Cavalli, Lea" w:date="2024-09-21T15:43:00Z" w16du:dateUtc="2024-09-21T19:43:00Z">
        <w:r w:rsidR="00E54B82">
          <w:rPr>
            <w:color w:val="000000"/>
          </w:rPr>
          <w:t>.</w:t>
        </w:r>
      </w:ins>
      <w:commentRangeEnd w:id="110"/>
      <w:ins w:id="114" w:author="Cavalli, Lea" w:date="2024-09-21T15:45:00Z" w16du:dateUtc="2024-09-21T19:45:00Z">
        <w:r w:rsidR="004F23EA">
          <w:rPr>
            <w:rStyle w:val="CommentReference"/>
            <w:rFonts w:ascii="Arial" w:eastAsia="Arial" w:hAnsi="Arial" w:cs="Arial"/>
            <w:lang w:val="en"/>
          </w:rPr>
          <w:commentReference w:id="110"/>
        </w:r>
      </w:ins>
    </w:p>
    <w:p w14:paraId="22232437" w14:textId="77777777" w:rsidR="00920FFE" w:rsidRPr="00A9634F" w:rsidRDefault="00920FFE" w:rsidP="0080061A"/>
    <w:p w14:paraId="39311AF6" w14:textId="0758F022" w:rsidR="00920FFE" w:rsidRPr="00A9634F" w:rsidRDefault="00093C2B" w:rsidP="0080061A">
      <w:pPr>
        <w:rPr>
          <w:color w:val="000000"/>
        </w:rPr>
      </w:pPr>
      <w:commentRangeStart w:id="115"/>
      <w:r w:rsidRPr="00A9634F">
        <w:rPr>
          <w:color w:val="000000"/>
        </w:rPr>
        <w:t xml:space="preserve">All isolates cultured from </w:t>
      </w:r>
      <w:r w:rsidR="00920FFE" w:rsidRPr="00A9634F">
        <w:rPr>
          <w:color w:val="000000"/>
        </w:rPr>
        <w:t>infant</w:t>
      </w:r>
      <w:r w:rsidR="00A72160" w:rsidRPr="00A9634F">
        <w:rPr>
          <w:color w:val="000000"/>
        </w:rPr>
        <w:t>s</w:t>
      </w:r>
      <w:r w:rsidR="00920FFE" w:rsidRPr="00A9634F">
        <w:rPr>
          <w:color w:val="000000"/>
        </w:rPr>
        <w:t xml:space="preserve"> encoded at least one of three pilus islands </w:t>
      </w:r>
      <w:r w:rsidR="00920FFE" w:rsidRPr="00A9634F">
        <w:rPr>
          <w:i/>
          <w:iCs/>
          <w:color w:val="000000"/>
        </w:rPr>
        <w:t xml:space="preserve">PI-1 </w:t>
      </w:r>
      <w:r w:rsidR="00920FFE" w:rsidRPr="00A9634F">
        <w:rPr>
          <w:color w:val="000000"/>
        </w:rPr>
        <w:t xml:space="preserve">(n=52), </w:t>
      </w:r>
      <w:r w:rsidR="00920FFE" w:rsidRPr="00A9634F">
        <w:rPr>
          <w:i/>
          <w:iCs/>
          <w:color w:val="000000"/>
        </w:rPr>
        <w:t>PI-2a</w:t>
      </w:r>
      <w:r w:rsidR="00920FFE" w:rsidRPr="00A9634F">
        <w:rPr>
          <w:color w:val="000000"/>
        </w:rPr>
        <w:t xml:space="preserve"> (n=69) and </w:t>
      </w:r>
      <w:r w:rsidR="00920FFE" w:rsidRPr="00A9634F">
        <w:rPr>
          <w:i/>
          <w:iCs/>
          <w:color w:val="000000"/>
        </w:rPr>
        <w:t>PI-2b</w:t>
      </w:r>
      <w:r w:rsidR="00920FFE" w:rsidRPr="00A9634F">
        <w:rPr>
          <w:color w:val="000000"/>
        </w:rPr>
        <w:t xml:space="preserve">  (n=38), as well as the </w:t>
      </w:r>
      <w:r w:rsidR="000C58B0" w:rsidRPr="00A9634F">
        <w:rPr>
          <w:i/>
          <w:iCs/>
          <w:color w:val="000000"/>
        </w:rPr>
        <w:t>s</w:t>
      </w:r>
      <w:r w:rsidR="00920FFE" w:rsidRPr="00A9634F">
        <w:rPr>
          <w:i/>
          <w:iCs/>
          <w:color w:val="000000"/>
        </w:rPr>
        <w:t>ip</w:t>
      </w:r>
      <w:r w:rsidR="00920FFE" w:rsidRPr="00A9634F">
        <w:rPr>
          <w:color w:val="000000"/>
        </w:rPr>
        <w:t xml:space="preserve"> </w:t>
      </w:r>
      <w:r w:rsidR="000C58B0" w:rsidRPr="00A9634F">
        <w:rPr>
          <w:color w:val="000000"/>
        </w:rPr>
        <w:t>gene</w:t>
      </w:r>
      <w:r w:rsidR="00920FFE" w:rsidRPr="00A9634F">
        <w:rPr>
          <w:color w:val="000000"/>
        </w:rPr>
        <w:t>. Most isolates possessed the</w:t>
      </w:r>
      <w:r w:rsidR="000C58B0" w:rsidRPr="00A9634F">
        <w:rPr>
          <w:color w:val="000000"/>
        </w:rPr>
        <w:t xml:space="preserve"> genes encoding </w:t>
      </w:r>
      <w:r w:rsidR="00920FFE" w:rsidRPr="00A9634F">
        <w:rPr>
          <w:color w:val="000000"/>
        </w:rPr>
        <w:t xml:space="preserve">C5a peptidase (n=65), the </w:t>
      </w:r>
      <w:proofErr w:type="spellStart"/>
      <w:r w:rsidR="00920FFE" w:rsidRPr="00A9634F">
        <w:rPr>
          <w:color w:val="000000"/>
        </w:rPr>
        <w:t>Lmb</w:t>
      </w:r>
      <w:proofErr w:type="spellEnd"/>
      <w:r w:rsidR="00920FFE" w:rsidRPr="00A9634F">
        <w:rPr>
          <w:color w:val="000000"/>
        </w:rPr>
        <w:t xml:space="preserve"> protein (n=66)  and</w:t>
      </w:r>
      <w:r w:rsidRPr="00A9634F">
        <w:rPr>
          <w:color w:val="000000"/>
        </w:rPr>
        <w:t xml:space="preserve"> genes for</w:t>
      </w:r>
      <w:r w:rsidR="00920FFE" w:rsidRPr="00A9634F">
        <w:rPr>
          <w:color w:val="000000"/>
        </w:rPr>
        <w:t xml:space="preserve"> at least one of two serine rich proteins </w:t>
      </w:r>
      <w:r w:rsidR="000C58B0" w:rsidRPr="00A9634F">
        <w:rPr>
          <w:i/>
          <w:iCs/>
          <w:color w:val="000000"/>
        </w:rPr>
        <w:t>s</w:t>
      </w:r>
      <w:r w:rsidR="00920FFE" w:rsidRPr="00A9634F">
        <w:rPr>
          <w:i/>
          <w:iCs/>
          <w:color w:val="000000"/>
        </w:rPr>
        <w:t xml:space="preserve">rr1 </w:t>
      </w:r>
      <w:r w:rsidR="00920FFE" w:rsidRPr="00A9634F">
        <w:rPr>
          <w:color w:val="000000"/>
        </w:rPr>
        <w:t xml:space="preserve">and </w:t>
      </w:r>
      <w:r w:rsidR="000C58B0" w:rsidRPr="00A9634F">
        <w:rPr>
          <w:i/>
          <w:iCs/>
          <w:color w:val="000000"/>
        </w:rPr>
        <w:t>s</w:t>
      </w:r>
      <w:r w:rsidR="00920FFE" w:rsidRPr="00A9634F">
        <w:rPr>
          <w:i/>
          <w:iCs/>
          <w:color w:val="000000"/>
        </w:rPr>
        <w:t>rr2</w:t>
      </w:r>
      <w:r w:rsidR="00920FFE" w:rsidRPr="00A9634F">
        <w:rPr>
          <w:color w:val="000000"/>
        </w:rPr>
        <w:t xml:space="preserve"> (n=69). Finally, </w:t>
      </w:r>
      <w:proofErr w:type="spellStart"/>
      <w:r w:rsidR="004315CB" w:rsidRPr="00A9634F">
        <w:rPr>
          <w:i/>
          <w:iCs/>
          <w:color w:val="000000"/>
        </w:rPr>
        <w:t>f</w:t>
      </w:r>
      <w:r w:rsidR="00920FFE" w:rsidRPr="00A9634F">
        <w:rPr>
          <w:i/>
          <w:iCs/>
          <w:color w:val="000000"/>
        </w:rPr>
        <w:t>bsB</w:t>
      </w:r>
      <w:proofErr w:type="spellEnd"/>
      <w:r w:rsidR="000C58B0" w:rsidRPr="00A9634F">
        <w:rPr>
          <w:color w:val="000000"/>
        </w:rPr>
        <w:t xml:space="preserve"> </w:t>
      </w:r>
      <w:r w:rsidR="00920FFE" w:rsidRPr="00A9634F">
        <w:rPr>
          <w:color w:val="000000"/>
        </w:rPr>
        <w:t xml:space="preserve">was encoded by all CC17 and CC23 isolates (n=54, 77%) but was lacking from all CC1, CC12, and CC19 isolates. </w:t>
      </w:r>
      <w:commentRangeEnd w:id="115"/>
      <w:r w:rsidR="00D3384F">
        <w:rPr>
          <w:rStyle w:val="CommentReference"/>
          <w:rFonts w:ascii="Arial" w:eastAsia="Arial" w:hAnsi="Arial" w:cs="Arial"/>
          <w:lang w:val="en"/>
        </w:rPr>
        <w:commentReference w:id="115"/>
      </w:r>
    </w:p>
    <w:p w14:paraId="72850464" w14:textId="77777777" w:rsidR="00920FFE" w:rsidRPr="00A9634F" w:rsidRDefault="00920FFE" w:rsidP="0080061A">
      <w:pPr>
        <w:ind w:firstLine="720"/>
      </w:pPr>
    </w:p>
    <w:p w14:paraId="2BE42610" w14:textId="712611B2" w:rsidR="00920FFE" w:rsidRPr="00A9634F" w:rsidRDefault="00640FB6" w:rsidP="0080061A">
      <w:pPr>
        <w:rPr>
          <w:i/>
          <w:iCs/>
        </w:rPr>
      </w:pPr>
      <w:r w:rsidRPr="00A9634F">
        <w:rPr>
          <w:b/>
          <w:bCs/>
          <w:i/>
          <w:iCs/>
          <w:color w:val="000000"/>
        </w:rPr>
        <w:t>Correlation between</w:t>
      </w:r>
      <w:r w:rsidR="00920FFE" w:rsidRPr="00A9634F">
        <w:rPr>
          <w:b/>
          <w:bCs/>
          <w:i/>
          <w:iCs/>
          <w:color w:val="000000"/>
        </w:rPr>
        <w:t xml:space="preserve"> phenotypic antibiotic resistance and presence of known genotypic markers </w:t>
      </w:r>
    </w:p>
    <w:p w14:paraId="6A94ED5B" w14:textId="77777777" w:rsidR="00920FFE" w:rsidRPr="00A9634F" w:rsidRDefault="00920FFE" w:rsidP="0080061A"/>
    <w:p w14:paraId="6E62A914" w14:textId="447E70FC" w:rsidR="00920FFE" w:rsidRPr="00A9634F" w:rsidRDefault="00920FFE" w:rsidP="0080061A">
      <w:r w:rsidRPr="00A9634F">
        <w:rPr>
          <w:color w:val="000000"/>
        </w:rPr>
        <w:t>Phenotypic AMR testing revealed that all isolates were susceptible to penicillin</w:t>
      </w:r>
      <w:r w:rsidR="00E560B0" w:rsidRPr="00A9634F">
        <w:rPr>
          <w:color w:val="000000"/>
        </w:rPr>
        <w:t>, the current antimicrobial of choice for GBS infection,</w:t>
      </w:r>
      <w:r w:rsidRPr="00A9634F">
        <w:rPr>
          <w:color w:val="000000"/>
        </w:rPr>
        <w:t xml:space="preserve"> and vancomycin</w:t>
      </w:r>
      <w:ins w:id="116" w:author="Cavalli, Lea" w:date="2024-09-21T15:49:00Z" w16du:dateUtc="2024-09-21T19:49:00Z">
        <w:r w:rsidR="00F52CE2">
          <w:rPr>
            <w:color w:val="000000"/>
          </w:rPr>
          <w:t xml:space="preserve">, the </w:t>
        </w:r>
        <w:r w:rsidR="003B6085">
          <w:rPr>
            <w:color w:val="000000"/>
          </w:rPr>
          <w:t>recommended</w:t>
        </w:r>
        <w:r w:rsidR="00F52CE2">
          <w:rPr>
            <w:color w:val="000000"/>
          </w:rPr>
          <w:t xml:space="preserve"> antibiotic</w:t>
        </w:r>
        <w:r w:rsidR="003B6085">
          <w:rPr>
            <w:color w:val="000000"/>
          </w:rPr>
          <w:t xml:space="preserve"> in cases of penicillin allergy and </w:t>
        </w:r>
      </w:ins>
      <w:ins w:id="117" w:author="Cavalli, Lea" w:date="2024-09-21T15:50:00Z" w16du:dateUtc="2024-09-21T19:50:00Z">
        <w:r w:rsidR="00C3182A">
          <w:rPr>
            <w:color w:val="000000"/>
          </w:rPr>
          <w:t>clindamycin-resistance</w:t>
        </w:r>
      </w:ins>
      <w:r w:rsidR="00E560B0" w:rsidRPr="00A9634F">
        <w:rPr>
          <w:color w:val="000000"/>
        </w:rPr>
        <w:t xml:space="preserve">. </w:t>
      </w:r>
      <w:r w:rsidR="000B7621" w:rsidRPr="00A9634F">
        <w:rPr>
          <w:color w:val="000000"/>
        </w:rPr>
        <w:t>Thirty-</w:t>
      </w:r>
      <w:del w:id="118" w:author="Cavalli, Lea" w:date="2024-10-21T10:11:00Z" w16du:dateUtc="2024-10-21T14:11:00Z">
        <w:r w:rsidRPr="00A9634F" w:rsidDel="009D1007">
          <w:rPr>
            <w:color w:val="000000"/>
          </w:rPr>
          <w:delText xml:space="preserve">four </w:delText>
        </w:r>
      </w:del>
      <w:ins w:id="119" w:author="Cavalli, Lea" w:date="2024-10-21T10:11:00Z" w16du:dateUtc="2024-10-21T14:11:00Z">
        <w:r w:rsidR="009D1007">
          <w:rPr>
            <w:color w:val="000000"/>
          </w:rPr>
          <w:t>three</w:t>
        </w:r>
        <w:r w:rsidR="009D1007" w:rsidRPr="00A9634F">
          <w:rPr>
            <w:color w:val="000000"/>
          </w:rPr>
          <w:t xml:space="preserve"> </w:t>
        </w:r>
      </w:ins>
      <w:r w:rsidRPr="00A9634F">
        <w:rPr>
          <w:color w:val="000000"/>
        </w:rPr>
        <w:t>(3</w:t>
      </w:r>
      <w:ins w:id="120" w:author="Cavalli, Lea" w:date="2024-10-21T10:11:00Z" w16du:dateUtc="2024-10-21T14:11:00Z">
        <w:r w:rsidR="009D1007">
          <w:rPr>
            <w:color w:val="000000"/>
          </w:rPr>
          <w:t>8</w:t>
        </w:r>
      </w:ins>
      <w:del w:id="121" w:author="Cavalli, Lea" w:date="2024-10-21T10:11:00Z" w16du:dateUtc="2024-10-21T14:11:00Z">
        <w:r w:rsidRPr="00A9634F" w:rsidDel="009D1007">
          <w:rPr>
            <w:color w:val="000000"/>
          </w:rPr>
          <w:delText>9</w:delText>
        </w:r>
      </w:del>
      <w:r w:rsidRPr="00A9634F">
        <w:rPr>
          <w:color w:val="000000"/>
        </w:rPr>
        <w:t>%) isolates were erythromycin</w:t>
      </w:r>
      <w:r w:rsidR="002F1706" w:rsidRPr="00A9634F">
        <w:rPr>
          <w:color w:val="000000"/>
        </w:rPr>
        <w:t>-</w:t>
      </w:r>
      <w:r w:rsidRPr="00A9634F">
        <w:rPr>
          <w:color w:val="000000"/>
        </w:rPr>
        <w:t>resistant, twenty-three (26%) isolates were clindamycin</w:t>
      </w:r>
      <w:r w:rsidR="000B7621" w:rsidRPr="00A9634F">
        <w:rPr>
          <w:color w:val="000000"/>
        </w:rPr>
        <w:t>-</w:t>
      </w:r>
      <w:r w:rsidRPr="00A9634F">
        <w:rPr>
          <w:color w:val="000000"/>
        </w:rPr>
        <w:t>resistant and three had intermediate clindamycin resistance (</w:t>
      </w:r>
      <w:ins w:id="122" w:author="Cavalli, Lea" w:date="2024-10-21T10:12:00Z" w16du:dateUtc="2024-10-21T14:12:00Z">
        <w:r w:rsidR="009D1007">
          <w:rPr>
            <w:color w:val="000000"/>
          </w:rPr>
          <w:t>3</w:t>
        </w:r>
      </w:ins>
      <w:del w:id="123" w:author="Cavalli, Lea" w:date="2024-10-21T10:12:00Z" w16du:dateUtc="2024-10-21T14:12:00Z">
        <w:r w:rsidR="004B4319" w:rsidRPr="00A9634F" w:rsidDel="009D1007">
          <w:rPr>
            <w:color w:val="000000"/>
          </w:rPr>
          <w:delText>2</w:delText>
        </w:r>
      </w:del>
      <w:r w:rsidRPr="00A9634F">
        <w:rPr>
          <w:color w:val="000000"/>
        </w:rPr>
        <w:t>%). Genes encoding resistance to macrolides (</w:t>
      </w:r>
      <w:proofErr w:type="spellStart"/>
      <w:r w:rsidRPr="00A9634F">
        <w:rPr>
          <w:i/>
          <w:iCs/>
          <w:color w:val="000000"/>
        </w:rPr>
        <w:t>ermA</w:t>
      </w:r>
      <w:proofErr w:type="spellEnd"/>
      <w:r w:rsidRPr="00A9634F">
        <w:rPr>
          <w:color w:val="000000"/>
        </w:rPr>
        <w:t xml:space="preserve">, </w:t>
      </w:r>
      <w:proofErr w:type="spellStart"/>
      <w:r w:rsidRPr="00A9634F">
        <w:rPr>
          <w:i/>
          <w:iCs/>
          <w:color w:val="000000"/>
        </w:rPr>
        <w:t>ermB</w:t>
      </w:r>
      <w:proofErr w:type="spellEnd"/>
      <w:r w:rsidRPr="00A9634F">
        <w:rPr>
          <w:color w:val="000000"/>
        </w:rPr>
        <w:t>,</w:t>
      </w:r>
      <w:r w:rsidR="00176D4D" w:rsidRPr="00A9634F">
        <w:rPr>
          <w:color w:val="000000"/>
        </w:rPr>
        <w:t xml:space="preserve"> </w:t>
      </w:r>
      <w:proofErr w:type="spellStart"/>
      <w:r w:rsidRPr="00A9634F">
        <w:rPr>
          <w:i/>
          <w:iCs/>
          <w:color w:val="000000"/>
        </w:rPr>
        <w:t>ermT</w:t>
      </w:r>
      <w:proofErr w:type="spellEnd"/>
      <w:r w:rsidRPr="00A9634F">
        <w:rPr>
          <w:color w:val="000000"/>
        </w:rPr>
        <w:t xml:space="preserve">, and </w:t>
      </w:r>
      <w:proofErr w:type="spellStart"/>
      <w:r w:rsidRPr="00A9634F">
        <w:rPr>
          <w:i/>
          <w:iCs/>
          <w:color w:val="000000"/>
        </w:rPr>
        <w:t>mefA-msrD</w:t>
      </w:r>
      <w:proofErr w:type="spellEnd"/>
      <w:r w:rsidRPr="00A9634F">
        <w:rPr>
          <w:color w:val="000000"/>
        </w:rPr>
        <w:t xml:space="preserve">) were detected in </w:t>
      </w:r>
      <w:ins w:id="124" w:author="Cavalli, Lea" w:date="2024-10-21T10:12:00Z" w16du:dateUtc="2024-10-21T14:12:00Z">
        <w:r w:rsidR="00E51D18">
          <w:rPr>
            <w:color w:val="000000"/>
          </w:rPr>
          <w:t>all (33/33)</w:t>
        </w:r>
      </w:ins>
      <w:ins w:id="125" w:author="Cavalli, Lea" w:date="2024-10-21T10:13:00Z" w16du:dateUtc="2024-10-21T14:13:00Z">
        <w:r w:rsidR="00E51D18">
          <w:rPr>
            <w:color w:val="000000"/>
          </w:rPr>
          <w:t xml:space="preserve"> </w:t>
        </w:r>
      </w:ins>
      <w:del w:id="126" w:author="Cavalli, Lea" w:date="2024-10-21T10:12:00Z" w16du:dateUtc="2024-10-21T14:12:00Z">
        <w:r w:rsidRPr="00A9634F" w:rsidDel="00E51D18">
          <w:rPr>
            <w:color w:val="000000"/>
          </w:rPr>
          <w:delText>32/34</w:delText>
        </w:r>
      </w:del>
      <w:r w:rsidRPr="00A9634F">
        <w:rPr>
          <w:color w:val="000000"/>
        </w:rPr>
        <w:t xml:space="preserve"> phenotypically </w:t>
      </w:r>
      <w:r w:rsidR="000B7621" w:rsidRPr="00A9634F">
        <w:rPr>
          <w:color w:val="000000"/>
        </w:rPr>
        <w:t>erythromycin-resistant</w:t>
      </w:r>
      <w:r w:rsidRPr="00A9634F">
        <w:rPr>
          <w:color w:val="000000"/>
        </w:rPr>
        <w:t xml:space="preserve"> isolates and 4/5</w:t>
      </w:r>
      <w:ins w:id="127" w:author="Cavalli, Lea" w:date="2024-10-21T10:13:00Z" w16du:dateUtc="2024-10-21T14:13:00Z">
        <w:r w:rsidR="001C2E30">
          <w:rPr>
            <w:color w:val="000000"/>
          </w:rPr>
          <w:t>4</w:t>
        </w:r>
      </w:ins>
      <w:del w:id="128" w:author="Cavalli, Lea" w:date="2024-10-21T10:13:00Z" w16du:dateUtc="2024-10-21T14:13:00Z">
        <w:r w:rsidRPr="00A9634F" w:rsidDel="001C2E30">
          <w:rPr>
            <w:color w:val="000000"/>
          </w:rPr>
          <w:delText>3</w:delText>
        </w:r>
      </w:del>
      <w:ins w:id="129" w:author="Cavalli, Lea" w:date="2024-10-21T10:13:00Z" w16du:dateUtc="2024-10-21T14:13:00Z">
        <w:r w:rsidR="001C2E30">
          <w:rPr>
            <w:color w:val="000000"/>
          </w:rPr>
          <w:t xml:space="preserve"> (7%)</w:t>
        </w:r>
      </w:ins>
      <w:r w:rsidRPr="00A9634F">
        <w:rPr>
          <w:color w:val="000000"/>
        </w:rPr>
        <w:t xml:space="preserve"> of  phenotypically erythromycin</w:t>
      </w:r>
      <w:r w:rsidR="000B7621" w:rsidRPr="00A9634F">
        <w:rPr>
          <w:color w:val="000000"/>
        </w:rPr>
        <w:t>-</w:t>
      </w:r>
      <w:r w:rsidRPr="00A9634F">
        <w:rPr>
          <w:color w:val="000000"/>
        </w:rPr>
        <w:t xml:space="preserve">susceptible isolates. Genes encoding resistance to </w:t>
      </w:r>
      <w:proofErr w:type="spellStart"/>
      <w:r w:rsidRPr="00A9634F">
        <w:rPr>
          <w:color w:val="000000"/>
        </w:rPr>
        <w:t>lincosamides</w:t>
      </w:r>
      <w:proofErr w:type="spellEnd"/>
      <w:r w:rsidRPr="00A9634F">
        <w:rPr>
          <w:color w:val="000000"/>
        </w:rPr>
        <w:t xml:space="preserve"> (</w:t>
      </w:r>
      <w:proofErr w:type="spellStart"/>
      <w:r w:rsidRPr="00A9634F">
        <w:rPr>
          <w:i/>
          <w:iCs/>
          <w:color w:val="000000"/>
        </w:rPr>
        <w:t>ermA</w:t>
      </w:r>
      <w:proofErr w:type="spellEnd"/>
      <w:r w:rsidRPr="00A9634F">
        <w:rPr>
          <w:color w:val="000000"/>
        </w:rPr>
        <w:t xml:space="preserve">, </w:t>
      </w:r>
      <w:proofErr w:type="spellStart"/>
      <w:r w:rsidRPr="00A9634F">
        <w:rPr>
          <w:i/>
          <w:iCs/>
          <w:color w:val="000000"/>
        </w:rPr>
        <w:t>ermB</w:t>
      </w:r>
      <w:proofErr w:type="spellEnd"/>
      <w:r w:rsidRPr="00A9634F">
        <w:rPr>
          <w:color w:val="000000"/>
        </w:rPr>
        <w:t xml:space="preserve">, and </w:t>
      </w:r>
      <w:proofErr w:type="spellStart"/>
      <w:r w:rsidRPr="00A9634F">
        <w:rPr>
          <w:i/>
          <w:iCs/>
          <w:color w:val="000000"/>
        </w:rPr>
        <w:t>ermT</w:t>
      </w:r>
      <w:proofErr w:type="spellEnd"/>
      <w:r w:rsidRPr="00A9634F">
        <w:rPr>
          <w:color w:val="000000"/>
        </w:rPr>
        <w:t>) were detected in 2</w:t>
      </w:r>
      <w:ins w:id="130" w:author="Cavalli, Lea" w:date="2024-10-21T10:13:00Z" w16du:dateUtc="2024-10-21T14:13:00Z">
        <w:r w:rsidR="006717AE">
          <w:rPr>
            <w:color w:val="000000"/>
          </w:rPr>
          <w:t>3</w:t>
        </w:r>
      </w:ins>
      <w:del w:id="131" w:author="Cavalli, Lea" w:date="2024-10-21T10:13:00Z" w16du:dateUtc="2024-10-21T14:13:00Z">
        <w:r w:rsidRPr="00A9634F" w:rsidDel="006717AE">
          <w:rPr>
            <w:color w:val="000000"/>
          </w:rPr>
          <w:delText>2</w:delText>
        </w:r>
      </w:del>
      <w:r w:rsidRPr="00A9634F">
        <w:rPr>
          <w:color w:val="000000"/>
        </w:rPr>
        <w:t>/23</w:t>
      </w:r>
      <w:ins w:id="132" w:author="Cavalli, Lea" w:date="2024-10-21T10:14:00Z" w16du:dateUtc="2024-10-21T14:14:00Z">
        <w:r w:rsidR="006717AE">
          <w:rPr>
            <w:color w:val="000000"/>
          </w:rPr>
          <w:t xml:space="preserve"> (100%) </w:t>
        </w:r>
      </w:ins>
      <w:r w:rsidR="004B4319" w:rsidRPr="00A9634F">
        <w:rPr>
          <w:color w:val="000000"/>
        </w:rPr>
        <w:t xml:space="preserve">, 1/3 </w:t>
      </w:r>
      <w:ins w:id="133" w:author="Cavalli, Lea" w:date="2024-10-21T10:14:00Z" w16du:dateUtc="2024-10-21T14:14:00Z">
        <w:r w:rsidR="006717AE">
          <w:rPr>
            <w:color w:val="000000"/>
          </w:rPr>
          <w:t xml:space="preserve">(33%) </w:t>
        </w:r>
      </w:ins>
      <w:r w:rsidR="004B4319" w:rsidRPr="00A9634F">
        <w:rPr>
          <w:color w:val="000000"/>
        </w:rPr>
        <w:t>and 7/</w:t>
      </w:r>
      <w:del w:id="134" w:author="Cavalli, Lea" w:date="2024-09-21T15:53:00Z" w16du:dateUtc="2024-09-21T19:53:00Z">
        <w:r w:rsidR="004B4319" w:rsidRPr="00A9634F" w:rsidDel="00283D32">
          <w:rPr>
            <w:color w:val="000000"/>
          </w:rPr>
          <w:delText>16</w:delText>
        </w:r>
        <w:r w:rsidRPr="00A9634F" w:rsidDel="00283D32">
          <w:rPr>
            <w:color w:val="000000"/>
          </w:rPr>
          <w:delText xml:space="preserve"> </w:delText>
        </w:r>
      </w:del>
      <w:ins w:id="135" w:author="Cavalli, Lea" w:date="2024-09-21T15:53:00Z" w16du:dateUtc="2024-09-21T19:53:00Z">
        <w:r w:rsidR="00283D32">
          <w:rPr>
            <w:color w:val="000000"/>
          </w:rPr>
          <w:t>61</w:t>
        </w:r>
        <w:r w:rsidR="00283D32" w:rsidRPr="00A9634F">
          <w:rPr>
            <w:color w:val="000000"/>
          </w:rPr>
          <w:t xml:space="preserve"> </w:t>
        </w:r>
      </w:ins>
      <w:ins w:id="136" w:author="Cavalli, Lea" w:date="2024-10-21T10:14:00Z" w16du:dateUtc="2024-10-21T14:14:00Z">
        <w:r w:rsidR="006717AE">
          <w:rPr>
            <w:color w:val="000000"/>
          </w:rPr>
          <w:t xml:space="preserve">(11%) </w:t>
        </w:r>
      </w:ins>
      <w:r w:rsidRPr="00A9634F">
        <w:rPr>
          <w:color w:val="000000"/>
        </w:rPr>
        <w:t xml:space="preserve">phenotypically </w:t>
      </w:r>
      <w:r w:rsidR="000B7621" w:rsidRPr="00A9634F">
        <w:rPr>
          <w:color w:val="000000"/>
        </w:rPr>
        <w:t>clindamycin-resistant</w:t>
      </w:r>
      <w:r w:rsidR="004B4319" w:rsidRPr="00A9634F">
        <w:rPr>
          <w:color w:val="000000"/>
        </w:rPr>
        <w:t xml:space="preserve">, </w:t>
      </w:r>
      <w:r w:rsidR="000B7621" w:rsidRPr="00A9634F">
        <w:rPr>
          <w:color w:val="000000"/>
        </w:rPr>
        <w:t>-</w:t>
      </w:r>
      <w:r w:rsidRPr="00A9634F">
        <w:rPr>
          <w:color w:val="000000"/>
        </w:rPr>
        <w:t>intermediate</w:t>
      </w:r>
      <w:r w:rsidR="004B4319" w:rsidRPr="00A9634F">
        <w:rPr>
          <w:color w:val="000000"/>
        </w:rPr>
        <w:t xml:space="preserve"> and </w:t>
      </w:r>
      <w:r w:rsidR="000B7621" w:rsidRPr="00A9634F">
        <w:rPr>
          <w:color w:val="000000"/>
        </w:rPr>
        <w:t>-</w:t>
      </w:r>
      <w:r w:rsidRPr="00A9634F">
        <w:rPr>
          <w:color w:val="000000"/>
        </w:rPr>
        <w:t>susceptible isolates</w:t>
      </w:r>
      <w:r w:rsidR="000B7621" w:rsidRPr="00A9634F">
        <w:rPr>
          <w:color w:val="000000"/>
        </w:rPr>
        <w:t>,</w:t>
      </w:r>
      <w:r w:rsidRPr="00A9634F">
        <w:rPr>
          <w:color w:val="000000"/>
        </w:rPr>
        <w:t xml:space="preserve"> </w:t>
      </w:r>
      <w:r w:rsidR="004B4319" w:rsidRPr="00A9634F">
        <w:rPr>
          <w:color w:val="000000"/>
        </w:rPr>
        <w:t>respectively</w:t>
      </w:r>
      <w:r w:rsidR="00B7505F" w:rsidRPr="00A9634F">
        <w:rPr>
          <w:color w:val="000000"/>
        </w:rPr>
        <w:t xml:space="preserve"> (Figure 3)</w:t>
      </w:r>
      <w:r w:rsidRPr="00A9634F">
        <w:rPr>
          <w:color w:val="000000"/>
        </w:rPr>
        <w:t xml:space="preserve">. Despite the </w:t>
      </w:r>
      <w:del w:id="137" w:author="Cavalli, Lea" w:date="2024-10-21T10:14:00Z" w16du:dateUtc="2024-10-21T14:14:00Z">
        <w:r w:rsidR="000B7621" w:rsidRPr="00A9634F" w:rsidDel="003D6F32">
          <w:rPr>
            <w:color w:val="000000"/>
          </w:rPr>
          <w:delText xml:space="preserve">clear </w:delText>
        </w:r>
      </w:del>
      <w:r w:rsidRPr="00A9634F">
        <w:rPr>
          <w:color w:val="000000"/>
        </w:rPr>
        <w:t xml:space="preserve">overlap of phenotypic and genotypic resistance, the </w:t>
      </w:r>
      <w:ins w:id="138" w:author="Cavalli, Lea" w:date="2024-10-21T10:15:00Z" w16du:dateUtc="2024-10-21T14:15:00Z">
        <w:r w:rsidR="008C7F5C">
          <w:rPr>
            <w:color w:val="000000"/>
          </w:rPr>
          <w:t>presence of a few false negative suggest</w:t>
        </w:r>
      </w:ins>
      <w:ins w:id="139" w:author="Cavalli, Lea" w:date="2024-10-21T10:16:00Z" w16du:dateUtc="2024-10-21T14:16:00Z">
        <w:r w:rsidR="008C7F5C">
          <w:rPr>
            <w:color w:val="000000"/>
          </w:rPr>
          <w:t xml:space="preserve">s a lack of sensitivity of phenotypic resistance testing. This limitations may notably be related to the subjectivity of </w:t>
        </w:r>
      </w:ins>
      <w:ins w:id="140" w:author="Cavalli, Lea" w:date="2024-10-21T10:17:00Z">
        <w:r w:rsidR="000C2C09" w:rsidRPr="000C2C09">
          <w:rPr>
            <w:color w:val="000000"/>
          </w:rPr>
          <w:t>Minimum Inhibitory Concentration (MIC) Breakpoints</w:t>
        </w:r>
      </w:ins>
      <w:ins w:id="141" w:author="Cavalli, Lea" w:date="2024-10-21T10:17:00Z" w16du:dateUtc="2024-10-21T14:17:00Z">
        <w:r w:rsidR="000C2C09">
          <w:rPr>
            <w:color w:val="000000"/>
          </w:rPr>
          <w:t xml:space="preserve">. This observation highlight the </w:t>
        </w:r>
        <w:r w:rsidR="00141FD0">
          <w:rPr>
            <w:color w:val="000000"/>
          </w:rPr>
          <w:t>strengths of in-silico re</w:t>
        </w:r>
      </w:ins>
      <w:ins w:id="142" w:author="Cavalli, Lea" w:date="2024-10-21T10:18:00Z" w16du:dateUtc="2024-10-21T14:18:00Z">
        <w:r w:rsidR="00141FD0">
          <w:rPr>
            <w:color w:val="000000"/>
          </w:rPr>
          <w:t>sistance gene detection, and e</w:t>
        </w:r>
      </w:ins>
      <w:ins w:id="143" w:author="Cavalli, Lea" w:date="2024-10-21T10:18:00Z">
        <w:r w:rsidR="00141FD0" w:rsidRPr="00141FD0">
          <w:rPr>
            <w:color w:val="000000"/>
          </w:rPr>
          <w:t>mphasiz</w:t>
        </w:r>
      </w:ins>
      <w:ins w:id="144" w:author="Cavalli, Lea" w:date="2024-10-21T10:18:00Z" w16du:dateUtc="2024-10-21T14:18:00Z">
        <w:r w:rsidR="00141FD0">
          <w:rPr>
            <w:color w:val="000000"/>
          </w:rPr>
          <w:t>es</w:t>
        </w:r>
      </w:ins>
      <w:ins w:id="145" w:author="Cavalli, Lea" w:date="2024-10-21T10:18:00Z">
        <w:r w:rsidR="00141FD0" w:rsidRPr="00141FD0">
          <w:rPr>
            <w:color w:val="000000"/>
          </w:rPr>
          <w:t xml:space="preserve"> the ongoing necessity of performing phenotypic resistance typing and regularly updating online databases.</w:t>
        </w:r>
      </w:ins>
      <w:ins w:id="146" w:author="Cavalli, Lea" w:date="2024-10-21T10:17:00Z" w16du:dateUtc="2024-10-21T14:17:00Z">
        <w:r w:rsidR="000C2C09">
          <w:rPr>
            <w:color w:val="000000"/>
          </w:rPr>
          <w:t xml:space="preserve"> </w:t>
        </w:r>
      </w:ins>
      <w:ins w:id="147" w:author="Cavalli, Lea" w:date="2024-10-21T10:16:00Z" w16du:dateUtc="2024-10-21T14:16:00Z">
        <w:r w:rsidR="008C7F5C">
          <w:rPr>
            <w:color w:val="000000"/>
          </w:rPr>
          <w:t xml:space="preserve"> </w:t>
        </w:r>
      </w:ins>
      <w:del w:id="148" w:author="Cavalli, Lea" w:date="2024-10-21T10:15:00Z" w16du:dateUtc="2024-10-21T14:15:00Z">
        <w:r w:rsidRPr="00A9634F" w:rsidDel="008C7F5C">
          <w:rPr>
            <w:color w:val="000000"/>
          </w:rPr>
          <w:delText>few discrepancies may be</w:delText>
        </w:r>
        <w:r w:rsidR="00176D4D" w:rsidRPr="00A9634F" w:rsidDel="008C7F5C">
          <w:rPr>
            <w:color w:val="000000"/>
          </w:rPr>
          <w:delText xml:space="preserve"> </w:delText>
        </w:r>
        <w:r w:rsidR="000B7621" w:rsidRPr="00A9634F" w:rsidDel="008C7F5C">
          <w:rPr>
            <w:color w:val="000000"/>
          </w:rPr>
          <w:delText>due</w:delText>
        </w:r>
      </w:del>
      <w:ins w:id="149" w:author="Cavalli, Lea" w:date="2024-10-21T10:15:00Z" w16du:dateUtc="2024-10-21T14:15:00Z">
        <w:r w:rsidR="003D6F32">
          <w:rPr>
            <w:color w:val="000000"/>
          </w:rPr>
          <w:t xml:space="preserve">to </w:t>
        </w:r>
      </w:ins>
      <w:del w:id="150" w:author="Cavalli, Lea" w:date="2024-10-21T10:15:00Z" w16du:dateUtc="2024-10-21T14:15:00Z">
        <w:r w:rsidR="000B7621" w:rsidRPr="00A9634F" w:rsidDel="003D6F32">
          <w:rPr>
            <w:color w:val="000000"/>
          </w:rPr>
          <w:delText xml:space="preserve"> to</w:delText>
        </w:r>
        <w:r w:rsidR="004B4319" w:rsidRPr="00A9634F" w:rsidDel="003D6F32">
          <w:rPr>
            <w:color w:val="000000"/>
          </w:rPr>
          <w:delText xml:space="preserve"> </w:delText>
        </w:r>
        <w:r w:rsidRPr="00A9634F" w:rsidDel="003D6F32">
          <w:rPr>
            <w:color w:val="000000"/>
          </w:rPr>
          <w:delText>the presence of unknown resistance genes</w:delText>
        </w:r>
        <w:r w:rsidR="004B4319" w:rsidRPr="00A9634F" w:rsidDel="003D6F32">
          <w:rPr>
            <w:color w:val="000000"/>
          </w:rPr>
          <w:delText>/mecha</w:delText>
        </w:r>
      </w:del>
      <w:del w:id="151" w:author="Cavalli, Lea" w:date="2024-10-21T10:14:00Z" w16du:dateUtc="2024-10-21T14:14:00Z">
        <w:r w:rsidR="004B4319" w:rsidRPr="00A9634F" w:rsidDel="003D6F32">
          <w:rPr>
            <w:color w:val="000000"/>
          </w:rPr>
          <w:delText>nisms</w:delText>
        </w:r>
      </w:del>
      <w:r w:rsidR="004B4319" w:rsidRPr="00A9634F">
        <w:rPr>
          <w:color w:val="000000"/>
        </w:rPr>
        <w:t xml:space="preserve">. </w:t>
      </w:r>
    </w:p>
    <w:p w14:paraId="59FD491E" w14:textId="77777777" w:rsidR="00920FFE" w:rsidRPr="00A9634F" w:rsidRDefault="00920FFE" w:rsidP="0080061A"/>
    <w:p w14:paraId="64EAF09E" w14:textId="5533F4E3" w:rsidR="00920FFE" w:rsidRPr="001C02EB" w:rsidRDefault="00920FFE" w:rsidP="0080061A">
      <w:pPr>
        <w:rPr>
          <w:ins w:id="152" w:author="Cavalli, Lea" w:date="2024-09-21T15:57:00Z" w16du:dateUtc="2024-09-21T19:57:00Z"/>
          <w:color w:val="000000"/>
          <w:lang w:val="en-US"/>
          <w:rPrChange w:id="153" w:author="Cavalli, Lea" w:date="2024-10-21T10:39:00Z" w16du:dateUtc="2024-10-21T14:39:00Z">
            <w:rPr>
              <w:ins w:id="154" w:author="Cavalli, Lea" w:date="2024-09-21T15:57:00Z" w16du:dateUtc="2024-09-21T19:57:00Z"/>
              <w:color w:val="000000"/>
            </w:rPr>
          </w:rPrChange>
        </w:rPr>
      </w:pPr>
      <w:r w:rsidRPr="00A9634F">
        <w:rPr>
          <w:color w:val="000000"/>
        </w:rPr>
        <w:lastRenderedPageBreak/>
        <w:t xml:space="preserve">We further </w:t>
      </w:r>
      <w:r w:rsidR="00402242" w:rsidRPr="00A9634F">
        <w:rPr>
          <w:color w:val="000000"/>
        </w:rPr>
        <w:t xml:space="preserve">evaluated </w:t>
      </w:r>
      <w:r w:rsidRPr="00A9634F">
        <w:rPr>
          <w:color w:val="000000"/>
        </w:rPr>
        <w:t xml:space="preserve">resistance to other antibiotics </w:t>
      </w:r>
      <w:r w:rsidR="00402242" w:rsidRPr="00A9634F">
        <w:rPr>
          <w:color w:val="000000"/>
        </w:rPr>
        <w:t xml:space="preserve">based on </w:t>
      </w:r>
      <w:r w:rsidRPr="00A9634F">
        <w:rPr>
          <w:color w:val="000000"/>
        </w:rPr>
        <w:t>the detection of resistance genes or mutations only. Tetracycline resistance, the most commonly reported resistance phenotype for GBS, was predicted in 7</w:t>
      </w:r>
      <w:ins w:id="155" w:author="Cavalli, Lea" w:date="2024-10-21T10:19:00Z" w16du:dateUtc="2024-10-21T14:19:00Z">
        <w:r w:rsidR="001052A7">
          <w:rPr>
            <w:color w:val="000000"/>
          </w:rPr>
          <w:t>8</w:t>
        </w:r>
      </w:ins>
      <w:del w:id="156" w:author="Cavalli, Lea" w:date="2024-10-21T10:18:00Z" w16du:dateUtc="2024-10-21T14:18:00Z">
        <w:r w:rsidRPr="00A9634F" w:rsidDel="001052A7">
          <w:rPr>
            <w:color w:val="000000"/>
          </w:rPr>
          <w:delText>5</w:delText>
        </w:r>
      </w:del>
      <w:r w:rsidRPr="00A9634F">
        <w:rPr>
          <w:color w:val="000000"/>
        </w:rPr>
        <w:t xml:space="preserve"> isolates (</w:t>
      </w:r>
      <w:ins w:id="157" w:author="Cavalli, Lea" w:date="2024-10-21T10:19:00Z" w16du:dateUtc="2024-10-21T14:19:00Z">
        <w:r w:rsidR="001052A7">
          <w:rPr>
            <w:color w:val="000000"/>
          </w:rPr>
          <w:t>90</w:t>
        </w:r>
      </w:ins>
      <w:del w:id="158" w:author="Cavalli, Lea" w:date="2024-10-21T10:19:00Z" w16du:dateUtc="2024-10-21T14:19:00Z">
        <w:r w:rsidRPr="00A9634F" w:rsidDel="001052A7">
          <w:rPr>
            <w:color w:val="000000"/>
          </w:rPr>
          <w:delText>86</w:delText>
        </w:r>
      </w:del>
      <w:r w:rsidRPr="00A9634F">
        <w:rPr>
          <w:color w:val="000000"/>
        </w:rPr>
        <w:t xml:space="preserve">%) from the presence of </w:t>
      </w:r>
      <w:proofErr w:type="spellStart"/>
      <w:r w:rsidRPr="00A9634F">
        <w:rPr>
          <w:i/>
          <w:iCs/>
          <w:color w:val="000000"/>
        </w:rPr>
        <w:t>tet</w:t>
      </w:r>
      <w:proofErr w:type="spellEnd"/>
      <w:r w:rsidRPr="00A9634F">
        <w:rPr>
          <w:i/>
          <w:iCs/>
          <w:color w:val="000000"/>
        </w:rPr>
        <w:t>-M</w:t>
      </w:r>
      <w:r w:rsidRPr="00A9634F">
        <w:rPr>
          <w:color w:val="000000"/>
        </w:rPr>
        <w:t xml:space="preserve"> (n =</w:t>
      </w:r>
      <w:ins w:id="159" w:author="Cavalli, Lea" w:date="2024-10-21T10:19:00Z" w16du:dateUtc="2024-10-21T14:19:00Z">
        <w:r w:rsidR="001052A7">
          <w:rPr>
            <w:color w:val="000000"/>
          </w:rPr>
          <w:t>76</w:t>
        </w:r>
      </w:ins>
      <w:del w:id="160" w:author="Cavalli, Lea" w:date="2024-10-21T10:19:00Z" w16du:dateUtc="2024-10-21T14:19:00Z">
        <w:r w:rsidRPr="00A9634F" w:rsidDel="001052A7">
          <w:rPr>
            <w:color w:val="000000"/>
          </w:rPr>
          <w:delText>67</w:delText>
        </w:r>
      </w:del>
      <w:r w:rsidRPr="00A9634F">
        <w:rPr>
          <w:color w:val="000000"/>
        </w:rPr>
        <w:t xml:space="preserve">, </w:t>
      </w:r>
      <w:ins w:id="161" w:author="Cavalli, Lea" w:date="2024-10-21T10:19:00Z" w16du:dateUtc="2024-10-21T14:19:00Z">
        <w:r w:rsidR="001052A7">
          <w:rPr>
            <w:color w:val="000000"/>
          </w:rPr>
          <w:t>8</w:t>
        </w:r>
      </w:ins>
      <w:del w:id="162" w:author="Cavalli, Lea" w:date="2024-10-21T10:19:00Z" w16du:dateUtc="2024-10-21T14:19:00Z">
        <w:r w:rsidRPr="00A9634F" w:rsidDel="001052A7">
          <w:rPr>
            <w:color w:val="000000"/>
          </w:rPr>
          <w:delText>7</w:delText>
        </w:r>
      </w:del>
      <w:r w:rsidRPr="00A9634F">
        <w:rPr>
          <w:color w:val="000000"/>
        </w:rPr>
        <w:t xml:space="preserve">7%), </w:t>
      </w:r>
      <w:proofErr w:type="spellStart"/>
      <w:r w:rsidRPr="00A9634F">
        <w:rPr>
          <w:i/>
          <w:iCs/>
          <w:color w:val="000000"/>
        </w:rPr>
        <w:t>tet</w:t>
      </w:r>
      <w:proofErr w:type="spellEnd"/>
      <w:r w:rsidRPr="00A9634F">
        <w:rPr>
          <w:i/>
          <w:iCs/>
          <w:color w:val="000000"/>
        </w:rPr>
        <w:t>-O</w:t>
      </w:r>
      <w:r w:rsidRPr="00A9634F">
        <w:rPr>
          <w:color w:val="000000"/>
        </w:rPr>
        <w:t xml:space="preserve"> (n =2, 2%) or both (n=6, 7%). The highest rate of tetracycline resistance was detected in </w:t>
      </w:r>
      <w:ins w:id="163" w:author="Cavalli, Lea" w:date="2024-10-21T10:21:00Z" w16du:dateUtc="2024-10-21T14:21:00Z">
        <w:r w:rsidR="00B11DDE">
          <w:rPr>
            <w:color w:val="000000"/>
          </w:rPr>
          <w:t>CC</w:t>
        </w:r>
        <w:r w:rsidR="00334BC8">
          <w:rPr>
            <w:color w:val="000000"/>
          </w:rPr>
          <w:t>1 (n=4/4</w:t>
        </w:r>
      </w:ins>
      <w:ins w:id="164" w:author="Cavalli, Lea" w:date="2024-10-21T10:22:00Z" w16du:dateUtc="2024-10-21T14:22:00Z">
        <w:r w:rsidR="00334BC8">
          <w:rPr>
            <w:color w:val="000000"/>
          </w:rPr>
          <w:t>, 100%</w:t>
        </w:r>
      </w:ins>
      <w:ins w:id="165" w:author="Cavalli, Lea" w:date="2024-10-21T10:21:00Z" w16du:dateUtc="2024-10-21T14:21:00Z">
        <w:r w:rsidR="00334BC8">
          <w:rPr>
            <w:color w:val="000000"/>
          </w:rPr>
          <w:t>)</w:t>
        </w:r>
      </w:ins>
      <w:ins w:id="166" w:author="Cavalli, Lea" w:date="2024-10-21T10:22:00Z" w16du:dateUtc="2024-10-21T14:22:00Z">
        <w:r w:rsidR="00334BC8">
          <w:rPr>
            <w:color w:val="000000"/>
          </w:rPr>
          <w:t xml:space="preserve">, </w:t>
        </w:r>
      </w:ins>
      <w:r w:rsidRPr="00A9634F">
        <w:rPr>
          <w:color w:val="000000"/>
        </w:rPr>
        <w:t>CC17 (n=</w:t>
      </w:r>
      <w:ins w:id="167" w:author="Cavalli, Lea" w:date="2024-10-21T10:20:00Z" w16du:dateUtc="2024-10-21T14:20:00Z">
        <w:r w:rsidR="00EA4E68">
          <w:rPr>
            <w:color w:val="000000"/>
          </w:rPr>
          <w:t>39</w:t>
        </w:r>
      </w:ins>
      <w:del w:id="168" w:author="Cavalli, Lea" w:date="2024-10-21T10:20:00Z" w16du:dateUtc="2024-10-21T14:20:00Z">
        <w:r w:rsidRPr="00A9634F" w:rsidDel="00EA4E68">
          <w:rPr>
            <w:color w:val="000000"/>
          </w:rPr>
          <w:delText>40</w:delText>
        </w:r>
      </w:del>
      <w:r w:rsidRPr="00A9634F">
        <w:rPr>
          <w:color w:val="000000"/>
        </w:rPr>
        <w:t>/4</w:t>
      </w:r>
      <w:ins w:id="169" w:author="Cavalli, Lea" w:date="2024-10-21T10:20:00Z" w16du:dateUtc="2024-10-21T14:20:00Z">
        <w:r w:rsidR="00EA4E68">
          <w:rPr>
            <w:color w:val="000000"/>
          </w:rPr>
          <w:t>0</w:t>
        </w:r>
      </w:ins>
      <w:del w:id="170" w:author="Cavalli, Lea" w:date="2024-10-21T10:20:00Z" w16du:dateUtc="2024-10-21T14:20:00Z">
        <w:r w:rsidRPr="00A9634F" w:rsidDel="00EA4E68">
          <w:rPr>
            <w:color w:val="000000"/>
          </w:rPr>
          <w:delText>1</w:delText>
        </w:r>
      </w:del>
      <w:r w:rsidRPr="00A9634F">
        <w:rPr>
          <w:color w:val="000000"/>
        </w:rPr>
        <w:t>, 98%) and CC23 (n=17</w:t>
      </w:r>
      <w:ins w:id="171" w:author="Cavalli, Lea" w:date="2024-10-21T10:21:00Z" w16du:dateUtc="2024-10-21T14:21:00Z">
        <w:r w:rsidR="00EA4E68">
          <w:rPr>
            <w:color w:val="000000"/>
          </w:rPr>
          <w:t>8</w:t>
        </w:r>
      </w:ins>
      <w:del w:id="172" w:author="Cavalli, Lea" w:date="2024-10-21T10:21:00Z" w16du:dateUtc="2024-10-21T14:21:00Z">
        <w:r w:rsidRPr="00A9634F" w:rsidDel="00EA4E68">
          <w:rPr>
            <w:color w:val="000000"/>
          </w:rPr>
          <w:delText>/</w:delText>
        </w:r>
      </w:del>
      <w:r w:rsidRPr="00A9634F">
        <w:rPr>
          <w:color w:val="000000"/>
        </w:rPr>
        <w:t xml:space="preserve">20, </w:t>
      </w:r>
      <w:ins w:id="173" w:author="Cavalli, Lea" w:date="2024-10-21T10:21:00Z" w16du:dateUtc="2024-10-21T14:21:00Z">
        <w:r w:rsidR="00EA4E68">
          <w:rPr>
            <w:color w:val="000000"/>
          </w:rPr>
          <w:t>90</w:t>
        </w:r>
      </w:ins>
      <w:del w:id="174" w:author="Cavalli, Lea" w:date="2024-10-21T10:21:00Z" w16du:dateUtc="2024-10-21T14:21:00Z">
        <w:r w:rsidRPr="00A9634F" w:rsidDel="00EA4E68">
          <w:rPr>
            <w:color w:val="000000"/>
          </w:rPr>
          <w:delText>85</w:delText>
        </w:r>
      </w:del>
      <w:r w:rsidRPr="00A9634F">
        <w:rPr>
          <w:color w:val="000000"/>
        </w:rPr>
        <w:t xml:space="preserve">%) compared </w:t>
      </w:r>
      <w:r w:rsidR="004B4319" w:rsidRPr="00A9634F">
        <w:rPr>
          <w:color w:val="000000"/>
        </w:rPr>
        <w:t>with</w:t>
      </w:r>
      <w:r w:rsidRPr="00A9634F">
        <w:rPr>
          <w:color w:val="000000"/>
        </w:rPr>
        <w:t xml:space="preserve"> other CCs (CC</w:t>
      </w:r>
      <w:del w:id="175" w:author="Cavalli, Lea" w:date="2024-10-21T10:21:00Z" w16du:dateUtc="2024-10-21T14:21:00Z">
        <w:r w:rsidRPr="00A9634F" w:rsidDel="00B11DDE">
          <w:rPr>
            <w:color w:val="000000"/>
          </w:rPr>
          <w:delText>10/</w:delText>
        </w:r>
      </w:del>
      <w:r w:rsidRPr="00A9634F">
        <w:rPr>
          <w:color w:val="000000"/>
        </w:rPr>
        <w:t>12: n=5/</w:t>
      </w:r>
      <w:ins w:id="176" w:author="Cavalli, Lea" w:date="2024-10-21T10:21:00Z" w16du:dateUtc="2024-10-21T14:21:00Z">
        <w:r w:rsidR="00B11DDE">
          <w:rPr>
            <w:color w:val="000000"/>
          </w:rPr>
          <w:t>7</w:t>
        </w:r>
      </w:ins>
      <w:del w:id="177" w:author="Cavalli, Lea" w:date="2024-10-21T10:21:00Z" w16du:dateUtc="2024-10-21T14:21:00Z">
        <w:r w:rsidRPr="00A9634F" w:rsidDel="00B11DDE">
          <w:rPr>
            <w:color w:val="000000"/>
          </w:rPr>
          <w:delText>8</w:delText>
        </w:r>
      </w:del>
      <w:r w:rsidRPr="00A9634F">
        <w:rPr>
          <w:color w:val="000000"/>
        </w:rPr>
        <w:t xml:space="preserve">, </w:t>
      </w:r>
      <w:ins w:id="178" w:author="Cavalli, Lea" w:date="2024-10-21T10:21:00Z" w16du:dateUtc="2024-10-21T14:21:00Z">
        <w:r w:rsidR="00B11DDE">
          <w:rPr>
            <w:color w:val="000000"/>
          </w:rPr>
          <w:t>71</w:t>
        </w:r>
      </w:ins>
      <w:del w:id="179" w:author="Cavalli, Lea" w:date="2024-10-21T10:21:00Z" w16du:dateUtc="2024-10-21T14:21:00Z">
        <w:r w:rsidRPr="00A9634F" w:rsidDel="00B11DDE">
          <w:rPr>
            <w:color w:val="000000"/>
          </w:rPr>
          <w:delText>62</w:delText>
        </w:r>
      </w:del>
      <w:r w:rsidRPr="00A9634F">
        <w:rPr>
          <w:color w:val="000000"/>
        </w:rPr>
        <w:t>%,  CC</w:t>
      </w:r>
      <w:ins w:id="180" w:author="Cavalli, Lea" w:date="2024-10-21T10:22:00Z" w16du:dateUtc="2024-10-21T14:22:00Z">
        <w:r w:rsidR="00334BC8">
          <w:rPr>
            <w:color w:val="000000"/>
          </w:rPr>
          <w:t>459</w:t>
        </w:r>
      </w:ins>
      <w:del w:id="181" w:author="Cavalli, Lea" w:date="2024-10-21T10:22:00Z" w16du:dateUtc="2024-10-21T14:22:00Z">
        <w:r w:rsidRPr="00A9634F" w:rsidDel="00334BC8">
          <w:rPr>
            <w:color w:val="000000"/>
          </w:rPr>
          <w:delText>1</w:delText>
        </w:r>
      </w:del>
      <w:r w:rsidRPr="00A9634F">
        <w:rPr>
          <w:color w:val="000000"/>
        </w:rPr>
        <w:t>: n=</w:t>
      </w:r>
      <w:ins w:id="182" w:author="Cavalli, Lea" w:date="2024-10-21T10:22:00Z" w16du:dateUtc="2024-10-21T14:22:00Z">
        <w:r w:rsidR="00334BC8">
          <w:rPr>
            <w:color w:val="000000"/>
          </w:rPr>
          <w:t>2</w:t>
        </w:r>
      </w:ins>
      <w:del w:id="183" w:author="Cavalli, Lea" w:date="2024-10-21T10:22:00Z" w16du:dateUtc="2024-10-21T14:22:00Z">
        <w:r w:rsidRPr="00A9634F" w:rsidDel="00334BC8">
          <w:rPr>
            <w:color w:val="000000"/>
          </w:rPr>
          <w:delText>6</w:delText>
        </w:r>
      </w:del>
      <w:r w:rsidRPr="00A9634F">
        <w:rPr>
          <w:color w:val="000000"/>
        </w:rPr>
        <w:t>/</w:t>
      </w:r>
      <w:ins w:id="184" w:author="Cavalli, Lea" w:date="2024-10-21T10:22:00Z" w16du:dateUtc="2024-10-21T14:22:00Z">
        <w:r w:rsidR="00334BC8">
          <w:rPr>
            <w:color w:val="000000"/>
          </w:rPr>
          <w:t>4</w:t>
        </w:r>
      </w:ins>
      <w:del w:id="185" w:author="Cavalli, Lea" w:date="2024-10-21T10:22:00Z" w16du:dateUtc="2024-10-21T14:22:00Z">
        <w:r w:rsidRPr="00A9634F" w:rsidDel="00334BC8">
          <w:rPr>
            <w:color w:val="000000"/>
          </w:rPr>
          <w:delText>9</w:delText>
        </w:r>
      </w:del>
      <w:r w:rsidRPr="00A9634F">
        <w:rPr>
          <w:color w:val="000000"/>
        </w:rPr>
        <w:t xml:space="preserve">, </w:t>
      </w:r>
      <w:ins w:id="186" w:author="Cavalli, Lea" w:date="2024-10-21T10:22:00Z" w16du:dateUtc="2024-10-21T14:22:00Z">
        <w:r w:rsidR="00334BC8">
          <w:rPr>
            <w:color w:val="000000"/>
          </w:rPr>
          <w:t>50</w:t>
        </w:r>
      </w:ins>
      <w:del w:id="187" w:author="Cavalli, Lea" w:date="2024-10-21T10:22:00Z" w16du:dateUtc="2024-10-21T14:22:00Z">
        <w:r w:rsidRPr="00A9634F" w:rsidDel="00334BC8">
          <w:rPr>
            <w:color w:val="000000"/>
          </w:rPr>
          <w:delText>67</w:delText>
        </w:r>
      </w:del>
      <w:r w:rsidRPr="00A9634F">
        <w:rPr>
          <w:color w:val="000000"/>
        </w:rPr>
        <w:t>%,  CC19: n=7/</w:t>
      </w:r>
      <w:ins w:id="188" w:author="Cavalli, Lea" w:date="2024-10-21T10:22:00Z" w16du:dateUtc="2024-10-21T14:22:00Z">
        <w:r w:rsidR="00334BC8">
          <w:rPr>
            <w:color w:val="000000"/>
          </w:rPr>
          <w:t>8</w:t>
        </w:r>
      </w:ins>
      <w:del w:id="189" w:author="Cavalli, Lea" w:date="2024-10-21T10:22:00Z" w16du:dateUtc="2024-10-21T14:22:00Z">
        <w:r w:rsidRPr="00A9634F" w:rsidDel="00334BC8">
          <w:rPr>
            <w:color w:val="000000"/>
          </w:rPr>
          <w:delText>9</w:delText>
        </w:r>
      </w:del>
      <w:r w:rsidRPr="00A9634F">
        <w:rPr>
          <w:color w:val="000000"/>
        </w:rPr>
        <w:t xml:space="preserve">, </w:t>
      </w:r>
      <w:ins w:id="190" w:author="Cavalli, Lea" w:date="2024-10-21T10:22:00Z" w16du:dateUtc="2024-10-21T14:22:00Z">
        <w:r w:rsidR="00334BC8">
          <w:rPr>
            <w:color w:val="000000"/>
          </w:rPr>
          <w:t>8</w:t>
        </w:r>
      </w:ins>
      <w:del w:id="191" w:author="Cavalli, Lea" w:date="2024-10-21T10:22:00Z" w16du:dateUtc="2024-10-21T14:22:00Z">
        <w:r w:rsidRPr="00A9634F" w:rsidDel="00334BC8">
          <w:rPr>
            <w:color w:val="000000"/>
          </w:rPr>
          <w:delText>7</w:delText>
        </w:r>
      </w:del>
      <w:r w:rsidRPr="00A9634F">
        <w:rPr>
          <w:color w:val="000000"/>
        </w:rPr>
        <w:t xml:space="preserve">8%). Aminoglycoside resistance was predicted from the presence of the </w:t>
      </w:r>
      <w:proofErr w:type="spellStart"/>
      <w:r w:rsidRPr="00A9634F">
        <w:rPr>
          <w:i/>
          <w:iCs/>
          <w:color w:val="000000"/>
        </w:rPr>
        <w:t>aph</w:t>
      </w:r>
      <w:proofErr w:type="spellEnd"/>
      <w:r w:rsidRPr="00A9634F">
        <w:rPr>
          <w:i/>
          <w:iCs/>
          <w:color w:val="000000"/>
        </w:rPr>
        <w:t>(3′)-III and ant(6)</w:t>
      </w:r>
      <w:r w:rsidRPr="00A9634F">
        <w:rPr>
          <w:color w:val="000000"/>
        </w:rPr>
        <w:t xml:space="preserve"> resistance genes in 4 isolates (5%), all encoding both genes and belonging to CC17/ST-17. The distribution of resistance genes and corresponding resistance phenotypes by CC are described in Supplementary Table </w:t>
      </w:r>
      <w:r w:rsidR="00A9634F" w:rsidRPr="00A9634F">
        <w:rPr>
          <w:color w:val="000000"/>
        </w:rPr>
        <w:t>5</w:t>
      </w:r>
      <w:r w:rsidRPr="00A9634F">
        <w:rPr>
          <w:color w:val="000000"/>
        </w:rPr>
        <w:t xml:space="preserve">.  No </w:t>
      </w:r>
      <w:del w:id="192" w:author="Cavalli, Lea" w:date="2024-10-21T10:42:00Z" w16du:dateUtc="2024-10-21T14:42:00Z">
        <w:r w:rsidRPr="00A9634F" w:rsidDel="00295B8E">
          <w:rPr>
            <w:color w:val="000000"/>
          </w:rPr>
          <w:delText xml:space="preserve">other </w:delText>
        </w:r>
      </w:del>
      <w:ins w:id="193" w:author="Cavalli, Lea" w:date="2024-10-21T10:42:00Z" w16du:dateUtc="2024-10-21T14:42:00Z">
        <w:r w:rsidR="00262CCF">
          <w:rPr>
            <w:color w:val="000000"/>
          </w:rPr>
          <w:t xml:space="preserve">SNP variants conferring reduced penicillin susceptibility were detected the rRNA </w:t>
        </w:r>
      </w:ins>
      <w:ins w:id="194" w:author="Cavalli, Lea" w:date="2024-10-21T10:43:00Z" w16du:dateUtc="2024-10-21T14:43:00Z">
        <w:r w:rsidR="00262CCF">
          <w:rPr>
            <w:color w:val="000000"/>
          </w:rPr>
          <w:t xml:space="preserve">23-S1 and 23S-3 genes across our </w:t>
        </w:r>
        <w:proofErr w:type="spellStart"/>
        <w:r w:rsidR="00262CCF">
          <w:rPr>
            <w:color w:val="000000"/>
          </w:rPr>
          <w:t>isolates.</w:t>
        </w:r>
      </w:ins>
      <w:del w:id="195" w:author="Cavalli, Lea" w:date="2024-10-21T10:43:00Z" w16du:dateUtc="2024-10-21T14:43:00Z">
        <w:r w:rsidRPr="00A9634F" w:rsidDel="00262CCF">
          <w:rPr>
            <w:color w:val="000000"/>
          </w:rPr>
          <w:delText xml:space="preserve">resistance genes were detected, </w:delText>
        </w:r>
      </w:del>
      <w:ins w:id="196" w:author="Cavalli, Lea" w:date="2024-10-21T10:38:00Z" w16du:dateUtc="2024-10-21T14:38:00Z">
        <w:r w:rsidR="0068756B">
          <w:rPr>
            <w:color w:val="000000"/>
          </w:rPr>
          <w:t>.</w:t>
        </w:r>
      </w:ins>
      <w:del w:id="197" w:author="Cavalli, Lea" w:date="2024-10-21T10:38:00Z" w16du:dateUtc="2024-10-21T14:38:00Z">
        <w:r w:rsidRPr="00A9634F" w:rsidDel="0068756B">
          <w:rPr>
            <w:color w:val="000000"/>
          </w:rPr>
          <w:delText>and none of the</w:delText>
        </w:r>
      </w:del>
      <w:ins w:id="198" w:author="Cavalli, Lea" w:date="2024-10-21T10:43:00Z" w16du:dateUtc="2024-10-21T14:43:00Z">
        <w:r w:rsidR="00262CCF">
          <w:rPr>
            <w:color w:val="000000"/>
          </w:rPr>
          <w:t>However</w:t>
        </w:r>
        <w:proofErr w:type="spellEnd"/>
        <w:r w:rsidR="00262CCF">
          <w:rPr>
            <w:color w:val="000000"/>
          </w:rPr>
          <w:t>, w</w:t>
        </w:r>
      </w:ins>
      <w:ins w:id="199" w:author="Cavalli, Lea" w:date="2024-10-21T10:38:00Z" w16du:dateUtc="2024-10-21T14:38:00Z">
        <w:r w:rsidR="0068756B">
          <w:rPr>
            <w:color w:val="000000"/>
          </w:rPr>
          <w:t xml:space="preserve">e </w:t>
        </w:r>
        <w:proofErr w:type="spellStart"/>
        <w:r w:rsidR="0068756B">
          <w:rPr>
            <w:color w:val="000000"/>
          </w:rPr>
          <w:t>detected</w:t>
        </w:r>
      </w:ins>
      <w:del w:id="200" w:author="Cavalli, Lea" w:date="2024-10-21T10:38:00Z" w16du:dateUtc="2024-10-21T14:38:00Z">
        <w:r w:rsidRPr="00A9634F" w:rsidDel="0068756B">
          <w:rPr>
            <w:color w:val="000000"/>
          </w:rPr>
          <w:delText xml:space="preserve"> </w:delText>
        </w:r>
      </w:del>
      <w:r w:rsidR="004B4319" w:rsidRPr="00A9634F">
        <w:rPr>
          <w:i/>
          <w:iCs/>
          <w:color w:val="000000"/>
        </w:rPr>
        <w:t>g</w:t>
      </w:r>
      <w:r w:rsidRPr="00A9634F">
        <w:rPr>
          <w:i/>
          <w:iCs/>
          <w:color w:val="000000"/>
        </w:rPr>
        <w:t>yrA</w:t>
      </w:r>
      <w:proofErr w:type="spellEnd"/>
      <w:r w:rsidRPr="00A9634F">
        <w:rPr>
          <w:color w:val="000000"/>
        </w:rPr>
        <w:t xml:space="preserve"> or </w:t>
      </w:r>
      <w:proofErr w:type="spellStart"/>
      <w:r w:rsidR="004B4319" w:rsidRPr="00A9634F">
        <w:rPr>
          <w:i/>
          <w:iCs/>
          <w:color w:val="000000"/>
        </w:rPr>
        <w:t>p</w:t>
      </w:r>
      <w:r w:rsidRPr="00A9634F">
        <w:rPr>
          <w:i/>
          <w:iCs/>
          <w:color w:val="000000"/>
        </w:rPr>
        <w:t>arC</w:t>
      </w:r>
      <w:proofErr w:type="spellEnd"/>
      <w:r w:rsidRPr="00A9634F">
        <w:rPr>
          <w:color w:val="000000"/>
        </w:rPr>
        <w:t xml:space="preserve"> </w:t>
      </w:r>
      <w:del w:id="201" w:author="Cavalli, Lea" w:date="2024-10-21T10:43:00Z" w16du:dateUtc="2024-10-21T14:43:00Z">
        <w:r w:rsidRPr="00A9634F" w:rsidDel="00262CCF">
          <w:rPr>
            <w:color w:val="000000"/>
          </w:rPr>
          <w:delText xml:space="preserve">mutations </w:delText>
        </w:r>
      </w:del>
      <w:ins w:id="202" w:author="Cavalli, Lea" w:date="2024-10-21T10:43:00Z" w16du:dateUtc="2024-10-21T14:43:00Z">
        <w:r w:rsidR="00262CCF">
          <w:rPr>
            <w:color w:val="000000"/>
          </w:rPr>
          <w:t>SNP variants</w:t>
        </w:r>
        <w:r w:rsidR="00262CCF" w:rsidRPr="00A9634F">
          <w:rPr>
            <w:color w:val="000000"/>
          </w:rPr>
          <w:t xml:space="preserve"> </w:t>
        </w:r>
      </w:ins>
      <w:r w:rsidRPr="00A9634F">
        <w:rPr>
          <w:color w:val="000000"/>
        </w:rPr>
        <w:t xml:space="preserve">typically </w:t>
      </w:r>
      <w:r w:rsidR="004B4319" w:rsidRPr="00A9634F">
        <w:rPr>
          <w:color w:val="000000"/>
        </w:rPr>
        <w:t>conferring</w:t>
      </w:r>
      <w:r w:rsidRPr="00A9634F">
        <w:rPr>
          <w:color w:val="000000"/>
        </w:rPr>
        <w:t xml:space="preserve"> fluoroquinolone resistance </w:t>
      </w:r>
      <w:del w:id="203" w:author="Cavalli, Lea" w:date="2024-10-21T10:38:00Z" w16du:dateUtc="2024-10-21T14:38:00Z">
        <w:r w:rsidRPr="00A9634F" w:rsidDel="0068756B">
          <w:rPr>
            <w:color w:val="000000"/>
          </w:rPr>
          <w:delText xml:space="preserve">were present </w:delText>
        </w:r>
      </w:del>
      <w:r w:rsidRPr="00A9634F">
        <w:rPr>
          <w:color w:val="000000"/>
        </w:rPr>
        <w:t xml:space="preserve">in </w:t>
      </w:r>
      <w:proofErr w:type="spellStart"/>
      <w:r w:rsidR="004B4319" w:rsidRPr="00A9634F">
        <w:rPr>
          <w:color w:val="000000"/>
        </w:rPr>
        <w:t>th</w:t>
      </w:r>
      <w:ins w:id="204" w:author="Cavalli, Lea" w:date="2024-10-21T10:38:00Z" w16du:dateUtc="2024-10-21T14:38:00Z">
        <w:r w:rsidR="0068756B">
          <w:rPr>
            <w:color w:val="000000"/>
          </w:rPr>
          <w:t>ree</w:t>
        </w:r>
      </w:ins>
      <w:del w:id="205" w:author="Cavalli, Lea" w:date="2024-10-21T10:38:00Z" w16du:dateUtc="2024-10-21T14:38:00Z">
        <w:r w:rsidR="004B4319" w:rsidRPr="00A9634F" w:rsidDel="0068756B">
          <w:rPr>
            <w:color w:val="000000"/>
          </w:rPr>
          <w:delText>ese</w:delText>
        </w:r>
        <w:r w:rsidRPr="00A9634F" w:rsidDel="0068756B">
          <w:rPr>
            <w:color w:val="000000"/>
          </w:rPr>
          <w:delText xml:space="preserve"> </w:delText>
        </w:r>
      </w:del>
      <w:r w:rsidRPr="00A9634F">
        <w:rPr>
          <w:color w:val="000000"/>
        </w:rPr>
        <w:t>isolates</w:t>
      </w:r>
      <w:proofErr w:type="spellEnd"/>
      <w:ins w:id="206" w:author="Cavalli, Lea" w:date="2024-10-21T10:39:00Z" w16du:dateUtc="2024-10-21T14:39:00Z">
        <w:r w:rsidR="0068756B">
          <w:rPr>
            <w:color w:val="000000"/>
          </w:rPr>
          <w:t>: two</w:t>
        </w:r>
      </w:ins>
      <w:ins w:id="207" w:author="Cavalli, Lea" w:date="2024-10-21T10:45:00Z" w16du:dateUtc="2024-10-21T14:45:00Z">
        <w:r w:rsidR="009F0151">
          <w:rPr>
            <w:color w:val="000000"/>
          </w:rPr>
          <w:t xml:space="preserve"> C</w:t>
        </w:r>
      </w:ins>
      <w:ins w:id="208" w:author="Cavalli, Lea" w:date="2024-10-21T10:46:00Z" w16du:dateUtc="2024-10-21T14:46:00Z">
        <w:r w:rsidR="009F0151">
          <w:rPr>
            <w:color w:val="000000"/>
          </w:rPr>
          <w:t>C12</w:t>
        </w:r>
      </w:ins>
      <w:ins w:id="209" w:author="Cavalli, Lea" w:date="2024-10-21T10:39:00Z" w16du:dateUtc="2024-10-21T14:39:00Z">
        <w:r w:rsidR="0068756B">
          <w:rPr>
            <w:color w:val="000000"/>
          </w:rPr>
          <w:t xml:space="preserve"> isolates carried </w:t>
        </w:r>
        <w:r w:rsidR="001C02EB">
          <w:rPr>
            <w:color w:val="000000"/>
          </w:rPr>
          <w:t xml:space="preserve">mutation </w:t>
        </w:r>
      </w:ins>
      <w:ins w:id="210" w:author="Cavalli, Lea" w:date="2024-10-21T10:39:00Z">
        <w:r w:rsidR="001C02EB" w:rsidRPr="001C02EB">
          <w:rPr>
            <w:color w:val="000000"/>
            <w:lang w:val="en-US"/>
          </w:rPr>
          <w:t>S81L</w:t>
        </w:r>
      </w:ins>
      <w:ins w:id="211" w:author="Cavalli, Lea" w:date="2024-10-21T10:39:00Z" w16du:dateUtc="2024-10-21T14:39:00Z">
        <w:r w:rsidR="001C02EB">
          <w:rPr>
            <w:color w:val="000000"/>
            <w:lang w:val="en-US"/>
          </w:rPr>
          <w:t xml:space="preserve"> in GyrA and S79F in </w:t>
        </w:r>
        <w:proofErr w:type="spellStart"/>
        <w:r w:rsidR="001C02EB">
          <w:rPr>
            <w:color w:val="000000"/>
            <w:lang w:val="en-US"/>
          </w:rPr>
          <w:t>ParC</w:t>
        </w:r>
        <w:proofErr w:type="spellEnd"/>
        <w:r w:rsidR="001C02EB">
          <w:rPr>
            <w:color w:val="000000"/>
            <w:lang w:val="en-US"/>
          </w:rPr>
          <w:t xml:space="preserve"> and one</w:t>
        </w:r>
      </w:ins>
      <w:ins w:id="212" w:author="Cavalli, Lea" w:date="2024-10-21T10:46:00Z" w16du:dateUtc="2024-10-21T14:46:00Z">
        <w:r w:rsidR="009F0151">
          <w:rPr>
            <w:color w:val="000000"/>
            <w:lang w:val="en-US"/>
          </w:rPr>
          <w:t xml:space="preserve"> CC17</w:t>
        </w:r>
      </w:ins>
      <w:ins w:id="213" w:author="Cavalli, Lea" w:date="2024-10-21T10:39:00Z" w16du:dateUtc="2024-10-21T14:39:00Z">
        <w:r w:rsidR="001C02EB">
          <w:rPr>
            <w:color w:val="000000"/>
            <w:lang w:val="en-US"/>
          </w:rPr>
          <w:t xml:space="preserve"> isolate carried</w:t>
        </w:r>
        <w:r w:rsidR="0068756B">
          <w:rPr>
            <w:color w:val="000000"/>
          </w:rPr>
          <w:t xml:space="preserve"> </w:t>
        </w:r>
      </w:ins>
      <w:ins w:id="214" w:author="Cavalli, Lea" w:date="2024-10-21T10:40:00Z" w16du:dateUtc="2024-10-21T14:40:00Z">
        <w:r w:rsidR="008B46CB">
          <w:rPr>
            <w:color w:val="000000"/>
          </w:rPr>
          <w:t xml:space="preserve">mutation </w:t>
        </w:r>
        <w:r w:rsidR="008B46CB">
          <w:rPr>
            <w:color w:val="000000"/>
            <w:lang w:val="en-US"/>
          </w:rPr>
          <w:t xml:space="preserve">S79F in </w:t>
        </w:r>
        <w:proofErr w:type="spellStart"/>
        <w:r w:rsidR="008B46CB">
          <w:rPr>
            <w:color w:val="000000"/>
            <w:lang w:val="en-US"/>
          </w:rPr>
          <w:t>ParC</w:t>
        </w:r>
        <w:proofErr w:type="spellEnd"/>
        <w:r w:rsidR="008B46CB">
          <w:rPr>
            <w:color w:val="000000"/>
            <w:lang w:val="en-US"/>
          </w:rPr>
          <w:t xml:space="preserve"> only.</w:t>
        </w:r>
      </w:ins>
      <w:del w:id="215" w:author="Cavalli, Lea" w:date="2024-10-21T10:43:00Z" w16du:dateUtc="2024-10-21T14:43:00Z">
        <w:r w:rsidRPr="00A9634F" w:rsidDel="00262CCF">
          <w:rPr>
            <w:color w:val="000000"/>
          </w:rPr>
          <w:delText>.</w:delText>
        </w:r>
      </w:del>
    </w:p>
    <w:p w14:paraId="1F185B49" w14:textId="77777777" w:rsidR="002A12AA" w:rsidRDefault="002A12AA" w:rsidP="0080061A">
      <w:pPr>
        <w:rPr>
          <w:ins w:id="216" w:author="Cavalli, Lea" w:date="2024-09-21T15:57:00Z" w16du:dateUtc="2024-09-21T19:57:00Z"/>
          <w:color w:val="000000"/>
        </w:rPr>
      </w:pPr>
    </w:p>
    <w:p w14:paraId="045030E9" w14:textId="693BC85C" w:rsidR="002A12AA" w:rsidRPr="00A9634F" w:rsidRDefault="002A12AA" w:rsidP="0080061A">
      <w:ins w:id="217" w:author="Cavalli, Lea" w:date="2024-09-21T15:57:00Z" w16du:dateUtc="2024-09-21T19:57:00Z">
        <w:r>
          <w:rPr>
            <w:color w:val="000000"/>
          </w:rPr>
          <w:t xml:space="preserve">It may be interesting to additionally mention </w:t>
        </w:r>
        <w:r w:rsidR="000F6E27">
          <w:rPr>
            <w:color w:val="000000"/>
          </w:rPr>
          <w:t>whether the distribution of resistance p</w:t>
        </w:r>
      </w:ins>
      <w:ins w:id="218" w:author="Cavalli, Lea" w:date="2024-09-21T15:58:00Z" w16du:dateUtc="2024-09-21T19:58:00Z">
        <w:r w:rsidR="000F6E27">
          <w:rPr>
            <w:color w:val="000000"/>
          </w:rPr>
          <w:t xml:space="preserve">henotypes/genes changes over time. </w:t>
        </w:r>
      </w:ins>
      <w:ins w:id="219" w:author="Cavalli, Lea" w:date="2024-09-21T16:00:00Z" w16du:dateUtc="2024-09-21T20:00:00Z">
        <w:r w:rsidR="0045681D">
          <w:rPr>
            <w:color w:val="000000"/>
          </w:rPr>
          <w:t>Notably since the antibiotic</w:t>
        </w:r>
      </w:ins>
      <w:ins w:id="220" w:author="Cavalli, Lea" w:date="2024-09-21T15:58:00Z" w16du:dateUtc="2024-09-21T19:58:00Z">
        <w:r w:rsidR="000F6E27">
          <w:rPr>
            <w:color w:val="000000"/>
          </w:rPr>
          <w:t xml:space="preserve"> </w:t>
        </w:r>
      </w:ins>
      <w:ins w:id="221" w:author="Cavalli, Lea" w:date="2024-09-21T16:00:00Z" w16du:dateUtc="2024-09-21T20:00:00Z">
        <w:r w:rsidR="002F63E8">
          <w:rPr>
            <w:color w:val="000000"/>
          </w:rPr>
          <w:t>prophylaxis</w:t>
        </w:r>
      </w:ins>
      <w:ins w:id="222" w:author="Cavalli, Lea" w:date="2024-09-21T15:58:00Z" w16du:dateUtc="2024-09-21T19:58:00Z">
        <w:r w:rsidR="003319B2">
          <w:rPr>
            <w:color w:val="000000"/>
          </w:rPr>
          <w:t xml:space="preserve"> </w:t>
        </w:r>
        <w:r w:rsidR="000F6E27">
          <w:rPr>
            <w:color w:val="000000"/>
          </w:rPr>
          <w:t>guid</w:t>
        </w:r>
        <w:r w:rsidR="003319B2">
          <w:rPr>
            <w:color w:val="000000"/>
          </w:rPr>
          <w:t>elines</w:t>
        </w:r>
        <w:r w:rsidR="000F6E27">
          <w:rPr>
            <w:color w:val="000000"/>
          </w:rPr>
          <w:t xml:space="preserve"> were updated</w:t>
        </w:r>
      </w:ins>
      <w:ins w:id="223" w:author="Cavalli, Lea" w:date="2024-09-21T16:00:00Z" w16du:dateUtc="2024-09-21T20:00:00Z">
        <w:r w:rsidR="002F63E8">
          <w:rPr>
            <w:color w:val="000000"/>
          </w:rPr>
          <w:t xml:space="preserve"> in 2010</w:t>
        </w:r>
      </w:ins>
      <w:ins w:id="224" w:author="Cavalli, Lea" w:date="2024-09-21T16:01:00Z" w16du:dateUtc="2024-09-21T20:01:00Z">
        <w:r w:rsidR="002F63E8">
          <w:rPr>
            <w:color w:val="000000"/>
          </w:rPr>
          <w:t xml:space="preserve">, removing the recommendation to use Erythromycin in response to </w:t>
        </w:r>
      </w:ins>
      <w:ins w:id="225" w:author="Cavalli, Lea" w:date="2024-09-21T16:01:00Z">
        <w:r w:rsidR="002F63E8" w:rsidRPr="002F63E8">
          <w:rPr>
            <w:color w:val="000000"/>
            <w:rPrChange w:id="226" w:author="Cavalli, Lea" w:date="2024-09-21T16:01:00Z" w16du:dateUtc="2024-09-21T20:01:00Z">
              <w:rPr>
                <w:b/>
                <w:bCs/>
                <w:color w:val="000000"/>
              </w:rPr>
            </w:rPrChange>
          </w:rPr>
          <w:t xml:space="preserve">increasing resistance </w:t>
        </w:r>
      </w:ins>
      <w:ins w:id="227" w:author="Cavalli, Lea" w:date="2024-09-21T16:01:00Z" w16du:dateUtc="2024-09-21T20:01:00Z">
        <w:r w:rsidR="002F63E8" w:rsidRPr="002F63E8">
          <w:rPr>
            <w:color w:val="000000"/>
            <w:rPrChange w:id="228" w:author="Cavalli, Lea" w:date="2024-09-21T16:01:00Z" w16du:dateUtc="2024-09-21T20:01:00Z">
              <w:rPr>
                <w:b/>
                <w:bCs/>
                <w:color w:val="000000"/>
              </w:rPr>
            </w:rPrChange>
          </w:rPr>
          <w:t>rates</w:t>
        </w:r>
      </w:ins>
      <w:ins w:id="229" w:author="Cavalli, Lea" w:date="2024-09-21T16:01:00Z">
        <w:r w:rsidR="002F63E8" w:rsidRPr="002F63E8">
          <w:rPr>
            <w:color w:val="000000"/>
          </w:rPr>
          <w:t>.</w:t>
        </w:r>
      </w:ins>
      <w:ins w:id="230" w:author="Cavalli, Lea" w:date="2024-09-21T16:01:00Z" w16du:dateUtc="2024-09-21T20:01:00Z">
        <w:r w:rsidR="002F63E8">
          <w:rPr>
            <w:color w:val="000000"/>
          </w:rPr>
          <w:t xml:space="preserve"> It may additionally be interesting to </w:t>
        </w:r>
        <w:r w:rsidR="00CA3929">
          <w:rPr>
            <w:color w:val="000000"/>
          </w:rPr>
          <w:t>check whether the distribution of resistance genes differs across disease severity groups.</w:t>
        </w:r>
      </w:ins>
    </w:p>
    <w:p w14:paraId="1D929289" w14:textId="4D94DBCD" w:rsidR="00B7505F" w:rsidRPr="00A9634F" w:rsidRDefault="00B7505F" w:rsidP="00B7505F">
      <w:pPr>
        <w:pStyle w:val="NormalWeb"/>
        <w:shd w:val="clear" w:color="auto" w:fill="FFFFFF"/>
        <w:spacing w:before="0" w:beforeAutospacing="0" w:after="0" w:afterAutospacing="0"/>
      </w:pPr>
    </w:p>
    <w:p w14:paraId="61B3C8B8" w14:textId="29D24FC2" w:rsidR="00365070" w:rsidRPr="00A9634F" w:rsidRDefault="00365070" w:rsidP="0080061A">
      <w:pPr>
        <w:rPr>
          <w:color w:val="000000"/>
        </w:rPr>
      </w:pPr>
    </w:p>
    <w:p w14:paraId="02205B23" w14:textId="65547111" w:rsidR="008E050C" w:rsidRPr="00A9634F" w:rsidRDefault="00920FFE" w:rsidP="0080061A">
      <w:pPr>
        <w:rPr>
          <w:b/>
          <w:bCs/>
          <w:i/>
          <w:iCs/>
          <w:color w:val="000000"/>
        </w:rPr>
      </w:pPr>
      <w:r w:rsidRPr="00A9634F">
        <w:rPr>
          <w:b/>
          <w:bCs/>
          <w:i/>
          <w:iCs/>
          <w:color w:val="000000"/>
        </w:rPr>
        <w:t xml:space="preserve">Identifying </w:t>
      </w:r>
      <w:commentRangeStart w:id="231"/>
      <w:r w:rsidRPr="00A9634F">
        <w:rPr>
          <w:b/>
          <w:bCs/>
          <w:i/>
          <w:iCs/>
          <w:color w:val="000000"/>
        </w:rPr>
        <w:t xml:space="preserve">correlates </w:t>
      </w:r>
      <w:commentRangeEnd w:id="231"/>
      <w:r w:rsidR="00984080">
        <w:rPr>
          <w:rStyle w:val="CommentReference"/>
          <w:rFonts w:ascii="Arial" w:eastAsia="Arial" w:hAnsi="Arial" w:cs="Arial"/>
          <w:lang w:val="en"/>
        </w:rPr>
        <w:commentReference w:id="231"/>
      </w:r>
      <w:r w:rsidRPr="00A9634F">
        <w:rPr>
          <w:b/>
          <w:bCs/>
          <w:i/>
          <w:iCs/>
          <w:color w:val="000000"/>
        </w:rPr>
        <w:t>of severe clinical outcomes</w:t>
      </w:r>
    </w:p>
    <w:p w14:paraId="0C8638B7" w14:textId="77777777" w:rsidR="008E050C" w:rsidRPr="00A9634F" w:rsidRDefault="008E050C" w:rsidP="0080061A"/>
    <w:p w14:paraId="006C48F3" w14:textId="5F5A651F" w:rsidR="00EE1398" w:rsidRPr="00A9634F" w:rsidRDefault="00560289" w:rsidP="0080061A">
      <w:pPr>
        <w:rPr>
          <w:bCs/>
        </w:rPr>
      </w:pPr>
      <w:r w:rsidRPr="00A9634F">
        <w:rPr>
          <w:bCs/>
        </w:rPr>
        <w:t xml:space="preserve">Among infants, 32 (46.3 %) required ICU level due to risk of clinical decompensation, central nervous system changes </w:t>
      </w:r>
      <w:r w:rsidR="00402242" w:rsidRPr="00A9634F">
        <w:rPr>
          <w:bCs/>
        </w:rPr>
        <w:t>and/</w:t>
      </w:r>
      <w:r w:rsidRPr="00A9634F">
        <w:rPr>
          <w:bCs/>
        </w:rPr>
        <w:t xml:space="preserve">or escalating respiratory support. </w:t>
      </w:r>
      <w:commentRangeStart w:id="232"/>
      <w:r w:rsidR="002F1706" w:rsidRPr="00A9634F">
        <w:rPr>
          <w:bCs/>
        </w:rPr>
        <w:t>As shown in Table 1, i</w:t>
      </w:r>
      <w:r w:rsidRPr="00A9634F">
        <w:rPr>
          <w:bCs/>
        </w:rPr>
        <w:t xml:space="preserve">nfants who required ICU stay were more likely to </w:t>
      </w:r>
      <w:r w:rsidR="00247D34" w:rsidRPr="00A9634F">
        <w:rPr>
          <w:bCs/>
        </w:rPr>
        <w:t xml:space="preserve">have </w:t>
      </w:r>
      <w:r w:rsidR="009F5BD2" w:rsidRPr="00A9634F">
        <w:rPr>
          <w:bCs/>
        </w:rPr>
        <w:t>leu</w:t>
      </w:r>
      <w:r w:rsidR="000B7621" w:rsidRPr="00A9634F">
        <w:rPr>
          <w:bCs/>
        </w:rPr>
        <w:t>k</w:t>
      </w:r>
      <w:r w:rsidR="009F5BD2" w:rsidRPr="00A9634F">
        <w:rPr>
          <w:bCs/>
        </w:rPr>
        <w:t>openia (</w:t>
      </w:r>
      <w:r w:rsidR="00866D7F" w:rsidRPr="00A9634F">
        <w:rPr>
          <w:bCs/>
        </w:rPr>
        <w:t>X</w:t>
      </w:r>
      <w:r w:rsidR="00866D7F" w:rsidRPr="00A9634F">
        <w:rPr>
          <w:bCs/>
          <w:vertAlign w:val="superscript"/>
        </w:rPr>
        <w:t>2</w:t>
      </w:r>
      <w:r w:rsidR="005011CB" w:rsidRPr="00A9634F">
        <w:rPr>
          <w:bCs/>
        </w:rPr>
        <w:t>=</w:t>
      </w:r>
      <w:r w:rsidR="00247D34" w:rsidRPr="00A9634F">
        <w:rPr>
          <w:bCs/>
        </w:rPr>
        <w:t>11.41 p  &lt;0.001</w:t>
      </w:r>
      <w:r w:rsidR="009F5BD2" w:rsidRPr="00A9634F">
        <w:rPr>
          <w:bCs/>
        </w:rPr>
        <w:t>)</w:t>
      </w:r>
      <w:r w:rsidR="005011CB" w:rsidRPr="00A9634F">
        <w:rPr>
          <w:bCs/>
        </w:rPr>
        <w:t xml:space="preserve"> and neutropenia (X</w:t>
      </w:r>
      <w:r w:rsidR="005011CB" w:rsidRPr="00A9634F">
        <w:rPr>
          <w:bCs/>
          <w:vertAlign w:val="superscript"/>
        </w:rPr>
        <w:t>2</w:t>
      </w:r>
      <w:r w:rsidR="005011CB" w:rsidRPr="00A9634F">
        <w:rPr>
          <w:bCs/>
        </w:rPr>
        <w:t xml:space="preserve">=4.6, 0.03) </w:t>
      </w:r>
      <w:r w:rsidR="00247D34" w:rsidRPr="00A9634F">
        <w:rPr>
          <w:bCs/>
        </w:rPr>
        <w:t xml:space="preserve">while </w:t>
      </w:r>
      <w:proofErr w:type="spellStart"/>
      <w:r w:rsidR="00866D7F" w:rsidRPr="00A9634F">
        <w:rPr>
          <w:bCs/>
        </w:rPr>
        <w:t>leukocytosis</w:t>
      </w:r>
      <w:proofErr w:type="spellEnd"/>
      <w:r w:rsidR="00247D34" w:rsidRPr="00A9634F">
        <w:rPr>
          <w:bCs/>
        </w:rPr>
        <w:t xml:space="preserve"> was </w:t>
      </w:r>
      <w:r w:rsidR="00866D7F" w:rsidRPr="00A9634F">
        <w:rPr>
          <w:bCs/>
        </w:rPr>
        <w:t>associated with a lower risk of ICU admission</w:t>
      </w:r>
      <w:r w:rsidR="009F5BD2" w:rsidRPr="00A9634F">
        <w:rPr>
          <w:bCs/>
        </w:rPr>
        <w:t xml:space="preserve"> (</w:t>
      </w:r>
      <w:r w:rsidR="005011CB" w:rsidRPr="00A9634F">
        <w:rPr>
          <w:bCs/>
        </w:rPr>
        <w:t>X</w:t>
      </w:r>
      <w:r w:rsidR="005011CB" w:rsidRPr="00A9634F">
        <w:rPr>
          <w:bCs/>
          <w:vertAlign w:val="superscript"/>
        </w:rPr>
        <w:t>2</w:t>
      </w:r>
      <w:r w:rsidR="005011CB" w:rsidRPr="00A9634F">
        <w:rPr>
          <w:bCs/>
        </w:rPr>
        <w:t xml:space="preserve"> = 8.8721, p =0.002</w:t>
      </w:r>
      <w:r w:rsidR="0078002A" w:rsidRPr="00A9634F">
        <w:rPr>
          <w:bCs/>
        </w:rPr>
        <w:t>)</w:t>
      </w:r>
      <w:r w:rsidRPr="00A9634F">
        <w:rPr>
          <w:bCs/>
        </w:rPr>
        <w:t xml:space="preserve">. The length of stay was significantly longer in those needing </w:t>
      </w:r>
      <w:r w:rsidR="00176D4D" w:rsidRPr="00A9634F">
        <w:rPr>
          <w:bCs/>
        </w:rPr>
        <w:t>ICU</w:t>
      </w:r>
      <w:r w:rsidR="00B7505F" w:rsidRPr="00A9634F">
        <w:rPr>
          <w:bCs/>
        </w:rPr>
        <w:t xml:space="preserve"> </w:t>
      </w:r>
      <w:r w:rsidRPr="00A9634F">
        <w:rPr>
          <w:bCs/>
        </w:rPr>
        <w:t>level of care</w:t>
      </w:r>
      <w:r w:rsidR="00B25531" w:rsidRPr="00A9634F">
        <w:rPr>
          <w:bCs/>
        </w:rPr>
        <w:t xml:space="preserve"> (</w:t>
      </w:r>
      <w:r w:rsidR="00176D4D" w:rsidRPr="00A9634F">
        <w:rPr>
          <w:bCs/>
        </w:rPr>
        <w:t xml:space="preserve">median duration of </w:t>
      </w:r>
      <w:r w:rsidR="00B25531" w:rsidRPr="00A9634F">
        <w:rPr>
          <w:bCs/>
        </w:rPr>
        <w:t>14.7 vs 27.1 days p=0.003)</w:t>
      </w:r>
      <w:r w:rsidRPr="00A9634F">
        <w:rPr>
          <w:bCs/>
        </w:rPr>
        <w:t xml:space="preserve"> and </w:t>
      </w:r>
      <w:r w:rsidR="00B63A93" w:rsidRPr="00A9634F">
        <w:rPr>
          <w:bCs/>
        </w:rPr>
        <w:t xml:space="preserve">these children </w:t>
      </w:r>
      <w:r w:rsidRPr="00A9634F">
        <w:rPr>
          <w:bCs/>
        </w:rPr>
        <w:t xml:space="preserve">had developmental delay 6 months after initial diagnosis. Eighteen (29%) infants had evidence of </w:t>
      </w:r>
      <w:r w:rsidR="0080061A" w:rsidRPr="00A9634F">
        <w:rPr>
          <w:bCs/>
        </w:rPr>
        <w:t>meningitis which was</w:t>
      </w:r>
      <w:r w:rsidR="00B25531" w:rsidRPr="00A9634F">
        <w:rPr>
          <w:bCs/>
        </w:rPr>
        <w:t xml:space="preserve"> associated with a significantly higher likelihood of neutropenia compared with those </w:t>
      </w:r>
      <w:r w:rsidR="00402242" w:rsidRPr="00A9634F">
        <w:rPr>
          <w:bCs/>
        </w:rPr>
        <w:t>without</w:t>
      </w:r>
      <w:r w:rsidR="00B25531" w:rsidRPr="00A9634F">
        <w:rPr>
          <w:bCs/>
        </w:rPr>
        <w:t xml:space="preserve"> </w:t>
      </w:r>
      <w:r w:rsidR="0080061A" w:rsidRPr="00A9634F">
        <w:rPr>
          <w:bCs/>
        </w:rPr>
        <w:t>meningitis</w:t>
      </w:r>
      <w:commentRangeEnd w:id="232"/>
      <w:r w:rsidR="00362998">
        <w:rPr>
          <w:rStyle w:val="CommentReference"/>
          <w:rFonts w:ascii="Arial" w:eastAsia="Arial" w:hAnsi="Arial" w:cs="Arial"/>
          <w:lang w:val="en"/>
        </w:rPr>
        <w:commentReference w:id="232"/>
      </w:r>
      <w:r w:rsidR="00B25531" w:rsidRPr="00A9634F">
        <w:rPr>
          <w:bCs/>
        </w:rPr>
        <w:t>.</w:t>
      </w:r>
      <w:r w:rsidR="00BF2F57" w:rsidRPr="00A9634F">
        <w:rPr>
          <w:bCs/>
        </w:rPr>
        <w:t xml:space="preserve"> </w:t>
      </w:r>
      <w:commentRangeStart w:id="233"/>
      <w:r w:rsidR="00EC75C5" w:rsidRPr="00A9634F">
        <w:rPr>
          <w:bCs/>
        </w:rPr>
        <w:t xml:space="preserve">Risk of </w:t>
      </w:r>
      <w:r w:rsidR="00FB3CCC" w:rsidRPr="00A9634F">
        <w:rPr>
          <w:bCs/>
        </w:rPr>
        <w:t>P</w:t>
      </w:r>
      <w:r w:rsidR="00EC75C5" w:rsidRPr="00A9634F">
        <w:rPr>
          <w:bCs/>
        </w:rPr>
        <w:t xml:space="preserve">ICU admission was highly correlated with </w:t>
      </w:r>
      <w:r w:rsidR="00FB3CCC" w:rsidRPr="00A9634F">
        <w:rPr>
          <w:bCs/>
        </w:rPr>
        <w:t>infection with</w:t>
      </w:r>
      <w:r w:rsidR="00B63A93" w:rsidRPr="00A9634F">
        <w:rPr>
          <w:bCs/>
        </w:rPr>
        <w:t xml:space="preserve"> isolates carrying</w:t>
      </w:r>
      <w:r w:rsidR="00FB3CCC" w:rsidRPr="00A9634F">
        <w:rPr>
          <w:bCs/>
        </w:rPr>
        <w:t xml:space="preserve"> </w:t>
      </w:r>
      <w:r w:rsidR="00EC75C5" w:rsidRPr="00A9634F">
        <w:rPr>
          <w:bCs/>
        </w:rPr>
        <w:t>pilus island genes</w:t>
      </w:r>
      <w:r w:rsidR="00B63A93" w:rsidRPr="00A9634F">
        <w:rPr>
          <w:bCs/>
        </w:rPr>
        <w:t xml:space="preserve"> (</w:t>
      </w:r>
      <w:proofErr w:type="spellStart"/>
      <w:r w:rsidR="00B63A93" w:rsidRPr="00A9634F">
        <w:rPr>
          <w:bCs/>
          <w:i/>
          <w:iCs/>
        </w:rPr>
        <w:t>pilB</w:t>
      </w:r>
      <w:proofErr w:type="spellEnd"/>
      <w:r w:rsidR="00C06EC4" w:rsidRPr="00A9634F">
        <w:rPr>
          <w:bCs/>
          <w:i/>
          <w:iCs/>
        </w:rPr>
        <w:t>, pi2a,</w:t>
      </w:r>
      <w:r w:rsidR="0035551B" w:rsidRPr="00A9634F">
        <w:rPr>
          <w:bCs/>
          <w:i/>
          <w:iCs/>
        </w:rPr>
        <w:t xml:space="preserve"> pi2b</w:t>
      </w:r>
      <w:r w:rsidR="00C06EC4" w:rsidRPr="00A9634F">
        <w:rPr>
          <w:bCs/>
        </w:rPr>
        <w:t xml:space="preserve"> </w:t>
      </w:r>
      <w:proofErr w:type="spellStart"/>
      <w:r w:rsidR="00C06EC4" w:rsidRPr="00A9634F">
        <w:rPr>
          <w:bCs/>
          <w:i/>
          <w:iCs/>
        </w:rPr>
        <w:t>pilA</w:t>
      </w:r>
      <w:proofErr w:type="spellEnd"/>
      <w:r w:rsidR="00C06EC4" w:rsidRPr="00A9634F">
        <w:rPr>
          <w:bCs/>
        </w:rPr>
        <w:t xml:space="preserve">, </w:t>
      </w:r>
      <w:proofErr w:type="spellStart"/>
      <w:r w:rsidR="00C06EC4" w:rsidRPr="00A9634F">
        <w:rPr>
          <w:bCs/>
          <w:i/>
          <w:iCs/>
        </w:rPr>
        <w:t>pilC</w:t>
      </w:r>
      <w:proofErr w:type="spellEnd"/>
      <w:r w:rsidR="00B63A93" w:rsidRPr="00A9634F">
        <w:rPr>
          <w:bCs/>
        </w:rPr>
        <w:t>)</w:t>
      </w:r>
      <w:r w:rsidR="00EC75C5" w:rsidRPr="00A9634F">
        <w:rPr>
          <w:bCs/>
        </w:rPr>
        <w:t xml:space="preserve">. Other genes significantly </w:t>
      </w:r>
      <w:r w:rsidR="00F0731B" w:rsidRPr="00A9634F">
        <w:rPr>
          <w:bCs/>
        </w:rPr>
        <w:t>associated</w:t>
      </w:r>
      <w:r w:rsidR="00EC75C5" w:rsidRPr="00A9634F">
        <w:rPr>
          <w:bCs/>
        </w:rPr>
        <w:t xml:space="preserve"> with ICU </w:t>
      </w:r>
      <w:r w:rsidR="005011CB" w:rsidRPr="00A9634F">
        <w:rPr>
          <w:bCs/>
        </w:rPr>
        <w:t>admission in</w:t>
      </w:r>
      <w:r w:rsidR="005D307D" w:rsidRPr="00A9634F">
        <w:rPr>
          <w:bCs/>
        </w:rPr>
        <w:t xml:space="preserve"> a univariate and multivariate model</w:t>
      </w:r>
      <w:r w:rsidR="00EC75C5" w:rsidRPr="00A9634F">
        <w:rPr>
          <w:bCs/>
        </w:rPr>
        <w:t xml:space="preserve"> included</w:t>
      </w:r>
      <w:r w:rsidR="00F0731B" w:rsidRPr="00A9634F">
        <w:rPr>
          <w:bCs/>
        </w:rPr>
        <w:t xml:space="preserve"> </w:t>
      </w:r>
      <w:r w:rsidR="00F0731B" w:rsidRPr="00A9634F">
        <w:rPr>
          <w:bCs/>
          <w:i/>
          <w:iCs/>
        </w:rPr>
        <w:t>alp1</w:t>
      </w:r>
      <w:r w:rsidR="00F0731B" w:rsidRPr="00A9634F">
        <w:rPr>
          <w:bCs/>
        </w:rPr>
        <w:t xml:space="preserve">, </w:t>
      </w:r>
      <w:r w:rsidR="00B63A93" w:rsidRPr="00A9634F">
        <w:rPr>
          <w:bCs/>
          <w:i/>
          <w:iCs/>
        </w:rPr>
        <w:t>srr</w:t>
      </w:r>
      <w:r w:rsidR="00712AB2" w:rsidRPr="00A9634F">
        <w:rPr>
          <w:bCs/>
          <w:i/>
          <w:iCs/>
        </w:rPr>
        <w:t>1</w:t>
      </w:r>
      <w:r w:rsidR="00F0731B" w:rsidRPr="00A9634F">
        <w:rPr>
          <w:bCs/>
        </w:rPr>
        <w:t xml:space="preserve">, and </w:t>
      </w:r>
      <w:r w:rsidR="00F0731B" w:rsidRPr="00A9634F">
        <w:rPr>
          <w:bCs/>
          <w:i/>
          <w:iCs/>
        </w:rPr>
        <w:t>srtc4</w:t>
      </w:r>
      <w:r w:rsidR="00FB3CCC" w:rsidRPr="00A9634F">
        <w:rPr>
          <w:bCs/>
        </w:rPr>
        <w:t xml:space="preserve">. </w:t>
      </w:r>
      <w:commentRangeEnd w:id="233"/>
      <w:r w:rsidR="00362998">
        <w:rPr>
          <w:rStyle w:val="CommentReference"/>
          <w:rFonts w:ascii="Arial" w:eastAsia="Arial" w:hAnsi="Arial" w:cs="Arial"/>
          <w:lang w:val="en"/>
        </w:rPr>
        <w:commentReference w:id="233"/>
      </w:r>
    </w:p>
    <w:p w14:paraId="18AA1A26" w14:textId="77777777" w:rsidR="00712AB2" w:rsidRDefault="00712AB2" w:rsidP="0080061A">
      <w:pPr>
        <w:rPr>
          <w:bCs/>
        </w:rPr>
      </w:pPr>
    </w:p>
    <w:p w14:paraId="14759C03" w14:textId="77777777" w:rsidR="0080061A" w:rsidRPr="00A9634F" w:rsidRDefault="0080061A" w:rsidP="0080061A">
      <w:pPr>
        <w:rPr>
          <w:bCs/>
        </w:rPr>
      </w:pPr>
    </w:p>
    <w:p w14:paraId="4AA45ADD" w14:textId="77777777" w:rsidR="000259D0" w:rsidRPr="00A9634F" w:rsidRDefault="000259D0" w:rsidP="0080061A">
      <w:pPr>
        <w:rPr>
          <w:b/>
        </w:rPr>
      </w:pPr>
    </w:p>
    <w:p w14:paraId="6D506B7F" w14:textId="77777777" w:rsidR="00D27EB1" w:rsidRPr="00A9634F" w:rsidRDefault="00D27EB1" w:rsidP="0080061A">
      <w:pPr>
        <w:rPr>
          <w:b/>
        </w:rPr>
      </w:pPr>
    </w:p>
    <w:p w14:paraId="615643BA" w14:textId="4138E35E" w:rsidR="00FF4EFC" w:rsidRPr="00A9634F" w:rsidRDefault="00566F87" w:rsidP="0080061A">
      <w:pPr>
        <w:rPr>
          <w:b/>
        </w:rPr>
      </w:pPr>
      <w:r w:rsidRPr="00A9634F">
        <w:rPr>
          <w:b/>
        </w:rPr>
        <w:t>Discussion</w:t>
      </w:r>
    </w:p>
    <w:p w14:paraId="146F7D89" w14:textId="2B495516" w:rsidR="00C04BEC" w:rsidRPr="00A9634F" w:rsidRDefault="002F3178" w:rsidP="003E2261">
      <w:pPr>
        <w:rPr>
          <w:bCs/>
        </w:rPr>
      </w:pPr>
      <w:r w:rsidRPr="00A9634F">
        <w:rPr>
          <w:bCs/>
        </w:rPr>
        <w:t>Based on epidemiologic evidence of neurotropism and pathogenicity of serotype III, we hypothesized that unique virulence factors encoded by genes in the pathogen would be significantly associated with clinically relevant outcomes. Data from different geographies consistently report that serotypes III and I dominate GBS distribution and over 90% of infant infections are attributed to five serotypes (</w:t>
      </w:r>
      <w:proofErr w:type="spellStart"/>
      <w:r w:rsidRPr="00A9634F">
        <w:rPr>
          <w:bCs/>
        </w:rPr>
        <w:t>Ia</w:t>
      </w:r>
      <w:proofErr w:type="spellEnd"/>
      <w:r w:rsidRPr="00A9634F">
        <w:rPr>
          <w:bCs/>
        </w:rPr>
        <w:t xml:space="preserve">, </w:t>
      </w:r>
      <w:proofErr w:type="spellStart"/>
      <w:r w:rsidRPr="00A9634F">
        <w:rPr>
          <w:bCs/>
        </w:rPr>
        <w:t>Ib</w:t>
      </w:r>
      <w:proofErr w:type="spellEnd"/>
      <w:r w:rsidRPr="00A9634F">
        <w:rPr>
          <w:bCs/>
        </w:rPr>
        <w:t>, II, III, V).</w:t>
      </w:r>
      <w:r w:rsidR="00341F94" w:rsidRPr="00A9634F">
        <w:rPr>
          <w:bCs/>
          <w:noProof/>
        </w:rPr>
        <w:t>(1–3, 7, 8)</w:t>
      </w:r>
      <w:r w:rsidRPr="00A9634F">
        <w:rPr>
          <w:bCs/>
        </w:rPr>
        <w:t xml:space="preserve"> In our study serotype III was notably associated with a</w:t>
      </w:r>
      <w:r w:rsidR="00BE2C04" w:rsidRPr="00A9634F">
        <w:rPr>
          <w:bCs/>
        </w:rPr>
        <w:t xml:space="preserve"> previously described</w:t>
      </w:r>
      <w:r w:rsidRPr="00A9634F">
        <w:rPr>
          <w:bCs/>
        </w:rPr>
        <w:t xml:space="preserve"> hypervirulent CC17 clone (CC17A), and was </w:t>
      </w:r>
      <w:r w:rsidRPr="00A9634F">
        <w:rPr>
          <w:bCs/>
        </w:rPr>
        <w:lastRenderedPageBreak/>
        <w:t xml:space="preserve">the most prevalent serotype that was significantly associated with infant meningitis, in </w:t>
      </w:r>
      <w:r w:rsidR="005A5890" w:rsidRPr="00A9634F">
        <w:rPr>
          <w:bCs/>
        </w:rPr>
        <w:t>corroboration</w:t>
      </w:r>
      <w:r w:rsidRPr="00A9634F">
        <w:rPr>
          <w:bCs/>
        </w:rPr>
        <w:t xml:space="preserve"> with multiple reports.</w:t>
      </w:r>
      <w:r w:rsidR="00EF5875" w:rsidRPr="00A9634F">
        <w:rPr>
          <w:bCs/>
          <w:noProof/>
        </w:rPr>
        <w:t>(1, 7, 8, 18, 37, 38)</w:t>
      </w:r>
      <w:r w:rsidRPr="00A9634F">
        <w:rPr>
          <w:bCs/>
        </w:rPr>
        <w:t>.</w:t>
      </w:r>
      <w:r w:rsidR="00A4659B" w:rsidRPr="00A9634F">
        <w:rPr>
          <w:bCs/>
        </w:rPr>
        <w:t xml:space="preserve"> </w:t>
      </w:r>
      <w:r w:rsidR="00C04BEC" w:rsidRPr="00A9634F">
        <w:rPr>
          <w:bCs/>
        </w:rPr>
        <w:t xml:space="preserve">The phase transition from carriage to pathogenicity is not clearly understood although multiple pathogenic attributes have been characterized in animal models. </w:t>
      </w:r>
      <w:r w:rsidR="00B9597F" w:rsidRPr="00A9634F">
        <w:rPr>
          <w:bCs/>
        </w:rPr>
        <w:t xml:space="preserve">The fibrinogen-binding proteins </w:t>
      </w:r>
      <w:proofErr w:type="spellStart"/>
      <w:r w:rsidR="00B9597F" w:rsidRPr="00A9634F">
        <w:rPr>
          <w:bCs/>
        </w:rPr>
        <w:t>Fbs</w:t>
      </w:r>
      <w:proofErr w:type="spellEnd"/>
      <w:r w:rsidR="00B9597F" w:rsidRPr="00A9634F">
        <w:rPr>
          <w:bCs/>
        </w:rPr>
        <w:t xml:space="preserve"> (comprising </w:t>
      </w:r>
      <w:proofErr w:type="spellStart"/>
      <w:r w:rsidR="00B9597F" w:rsidRPr="00A9634F">
        <w:rPr>
          <w:bCs/>
        </w:rPr>
        <w:t>FbsA</w:t>
      </w:r>
      <w:proofErr w:type="spellEnd"/>
      <w:r w:rsidR="00B9597F" w:rsidRPr="00A9634F">
        <w:rPr>
          <w:bCs/>
        </w:rPr>
        <w:t xml:space="preserve">, </w:t>
      </w:r>
      <w:proofErr w:type="spellStart"/>
      <w:r w:rsidR="00B9597F" w:rsidRPr="00A9634F">
        <w:rPr>
          <w:bCs/>
        </w:rPr>
        <w:t>FbsB</w:t>
      </w:r>
      <w:proofErr w:type="spellEnd"/>
      <w:r w:rsidR="00B9597F" w:rsidRPr="00A9634F">
        <w:rPr>
          <w:bCs/>
        </w:rPr>
        <w:t xml:space="preserve">, </w:t>
      </w:r>
      <w:proofErr w:type="spellStart"/>
      <w:r w:rsidR="00B9597F" w:rsidRPr="00A9634F">
        <w:rPr>
          <w:bCs/>
        </w:rPr>
        <w:t>FbsC</w:t>
      </w:r>
      <w:proofErr w:type="spellEnd"/>
      <w:r w:rsidR="00B9597F" w:rsidRPr="00A9634F">
        <w:rPr>
          <w:bCs/>
        </w:rPr>
        <w:t xml:space="preserve">, or </w:t>
      </w:r>
      <w:proofErr w:type="spellStart"/>
      <w:r w:rsidR="00B9597F" w:rsidRPr="00A9634F">
        <w:rPr>
          <w:bCs/>
        </w:rPr>
        <w:t>BsaB</w:t>
      </w:r>
      <w:proofErr w:type="spellEnd"/>
      <w:r w:rsidR="00B9597F" w:rsidRPr="00A9634F">
        <w:rPr>
          <w:bCs/>
        </w:rPr>
        <w:t>), serine-rich repeat glycoproteins Srr1 and Srr2, the laminin-binding protein (</w:t>
      </w:r>
      <w:proofErr w:type="spellStart"/>
      <w:r w:rsidR="00D95AAC" w:rsidRPr="00A9634F">
        <w:rPr>
          <w:bCs/>
        </w:rPr>
        <w:t>L</w:t>
      </w:r>
      <w:r w:rsidR="00B9597F" w:rsidRPr="00A9634F">
        <w:rPr>
          <w:bCs/>
        </w:rPr>
        <w:t>mb</w:t>
      </w:r>
      <w:proofErr w:type="spellEnd"/>
      <w:r w:rsidR="00B9597F" w:rsidRPr="00A9634F">
        <w:rPr>
          <w:bCs/>
        </w:rPr>
        <w:t>), Streptococcal C5a peptidase from group B (</w:t>
      </w:r>
      <w:proofErr w:type="spellStart"/>
      <w:r w:rsidR="00B9597F" w:rsidRPr="00A9634F">
        <w:rPr>
          <w:bCs/>
        </w:rPr>
        <w:t>ScpB</w:t>
      </w:r>
      <w:proofErr w:type="spellEnd"/>
      <w:r w:rsidR="00B9597F" w:rsidRPr="00A9634F">
        <w:rPr>
          <w:bCs/>
        </w:rPr>
        <w:t>), streptococcal fibronectin-binding protein A (</w:t>
      </w:r>
      <w:proofErr w:type="spellStart"/>
      <w:r w:rsidR="00B9597F" w:rsidRPr="00A9634F">
        <w:rPr>
          <w:bCs/>
        </w:rPr>
        <w:t>SfbA</w:t>
      </w:r>
      <w:proofErr w:type="spellEnd"/>
      <w:r w:rsidR="00B9597F" w:rsidRPr="00A9634F">
        <w:rPr>
          <w:bCs/>
        </w:rPr>
        <w:t xml:space="preserve">), and the GBS immunogenic bacterial adhesin </w:t>
      </w:r>
      <w:proofErr w:type="spellStart"/>
      <w:r w:rsidR="00B9597F" w:rsidRPr="00A9634F">
        <w:rPr>
          <w:bCs/>
        </w:rPr>
        <w:t>BibA</w:t>
      </w:r>
      <w:proofErr w:type="spellEnd"/>
      <w:r w:rsidR="00B9597F" w:rsidRPr="00A9634F">
        <w:rPr>
          <w:bCs/>
        </w:rPr>
        <w:t xml:space="preserve"> are some of the well-established entities.</w:t>
      </w:r>
      <w:r w:rsidR="00550EBA" w:rsidRPr="00A9634F">
        <w:rPr>
          <w:bCs/>
        </w:rPr>
        <w:t xml:space="preserve"> </w:t>
      </w:r>
      <w:r w:rsidR="00EF5875" w:rsidRPr="00A9634F">
        <w:rPr>
          <w:bCs/>
          <w:noProof/>
        </w:rPr>
        <w:t>(1, 7, 8, 18, 37, 38)</w:t>
      </w:r>
      <w:r w:rsidR="002B4694" w:rsidRPr="00A9634F">
        <w:rPr>
          <w:bCs/>
        </w:rPr>
        <w:t xml:space="preserve">. </w:t>
      </w:r>
    </w:p>
    <w:p w14:paraId="570D7609" w14:textId="0B85C00E" w:rsidR="00ED6197" w:rsidRPr="00A9634F" w:rsidRDefault="00550EBA" w:rsidP="00ED6197">
      <w:pPr>
        <w:rPr>
          <w:bCs/>
        </w:rPr>
      </w:pPr>
      <w:r w:rsidRPr="00A9634F">
        <w:rPr>
          <w:bCs/>
        </w:rPr>
        <w:t>Pathogen genomic analysis from our study revealed that the</w:t>
      </w:r>
      <w:r w:rsidR="00C15817" w:rsidRPr="00A9634F">
        <w:rPr>
          <w:bCs/>
        </w:rPr>
        <w:t xml:space="preserve"> overall prevalence of </w:t>
      </w:r>
      <w:r w:rsidR="00185915" w:rsidRPr="00A9634F">
        <w:rPr>
          <w:bCs/>
        </w:rPr>
        <w:t xml:space="preserve">genes encoding </w:t>
      </w:r>
      <w:r w:rsidR="00C15817" w:rsidRPr="00A9634F">
        <w:rPr>
          <w:bCs/>
        </w:rPr>
        <w:t xml:space="preserve">virulence factors </w:t>
      </w:r>
      <w:r w:rsidR="00185915" w:rsidRPr="00A9634F">
        <w:rPr>
          <w:bCs/>
        </w:rPr>
        <w:t xml:space="preserve">varied from </w:t>
      </w:r>
      <w:r w:rsidR="00D95AAC" w:rsidRPr="00A9634F">
        <w:rPr>
          <w:bCs/>
        </w:rPr>
        <w:t>100</w:t>
      </w:r>
      <w:r w:rsidR="00AD0651" w:rsidRPr="00A9634F">
        <w:rPr>
          <w:bCs/>
        </w:rPr>
        <w:t>% (</w:t>
      </w:r>
      <w:r w:rsidR="00D95AAC" w:rsidRPr="00A9634F">
        <w:rPr>
          <w:bCs/>
        </w:rPr>
        <w:t xml:space="preserve">CAMP factor, </w:t>
      </w:r>
      <w:r w:rsidR="00D95AAC" w:rsidRPr="00A9634F">
        <w:rPr>
          <w:bCs/>
          <w:i/>
          <w:iCs/>
        </w:rPr>
        <w:t>b-</w:t>
      </w:r>
      <w:proofErr w:type="spellStart"/>
      <w:r w:rsidR="00D95AAC" w:rsidRPr="00A9634F">
        <w:rPr>
          <w:bCs/>
          <w:i/>
          <w:iCs/>
        </w:rPr>
        <w:t>hemolysin</w:t>
      </w:r>
      <w:proofErr w:type="spellEnd"/>
      <w:r w:rsidR="00D95AAC" w:rsidRPr="00A9634F">
        <w:rPr>
          <w:bCs/>
          <w:i/>
          <w:iCs/>
        </w:rPr>
        <w:t>-cytolysin</w:t>
      </w:r>
      <w:r w:rsidR="00D95AAC" w:rsidRPr="00A9634F">
        <w:rPr>
          <w:bCs/>
        </w:rPr>
        <w:t xml:space="preserve">, </w:t>
      </w:r>
      <w:proofErr w:type="spellStart"/>
      <w:r w:rsidR="00D95AAC" w:rsidRPr="00A9634F">
        <w:rPr>
          <w:bCs/>
          <w:i/>
          <w:iCs/>
        </w:rPr>
        <w:t>acpC</w:t>
      </w:r>
      <w:proofErr w:type="spellEnd"/>
      <w:r w:rsidR="00D95AAC" w:rsidRPr="00A9634F">
        <w:rPr>
          <w:bCs/>
        </w:rPr>
        <w:t xml:space="preserve"> and </w:t>
      </w:r>
      <w:proofErr w:type="spellStart"/>
      <w:r w:rsidR="00D95AAC" w:rsidRPr="00A9634F">
        <w:rPr>
          <w:bCs/>
          <w:i/>
          <w:iCs/>
        </w:rPr>
        <w:t>cfb</w:t>
      </w:r>
      <w:proofErr w:type="spellEnd"/>
      <w:r w:rsidR="00AD0651" w:rsidRPr="00A9634F">
        <w:rPr>
          <w:bCs/>
        </w:rPr>
        <w:t>) to 2% (</w:t>
      </w:r>
      <w:r w:rsidR="00AD0651" w:rsidRPr="00A9634F">
        <w:rPr>
          <w:bCs/>
          <w:i/>
          <w:iCs/>
        </w:rPr>
        <w:t>pi1B</w:t>
      </w:r>
      <w:r w:rsidR="00AD0651" w:rsidRPr="00A9634F">
        <w:rPr>
          <w:bCs/>
        </w:rPr>
        <w:t xml:space="preserve">). However, the main virulence factors that were </w:t>
      </w:r>
      <w:r w:rsidR="0005626D" w:rsidRPr="00A9634F">
        <w:rPr>
          <w:bCs/>
        </w:rPr>
        <w:t xml:space="preserve">statistically </w:t>
      </w:r>
      <w:r w:rsidR="00AD0651" w:rsidRPr="00A9634F">
        <w:rPr>
          <w:bCs/>
        </w:rPr>
        <w:t xml:space="preserve">different between those with </w:t>
      </w:r>
      <w:r w:rsidR="00980662" w:rsidRPr="00A9634F">
        <w:rPr>
          <w:bCs/>
        </w:rPr>
        <w:t>clinically</w:t>
      </w:r>
      <w:r w:rsidR="00AD0651" w:rsidRPr="00A9634F">
        <w:rPr>
          <w:bCs/>
        </w:rPr>
        <w:t xml:space="preserve"> significant </w:t>
      </w:r>
      <w:r w:rsidR="00980662" w:rsidRPr="00A9634F">
        <w:rPr>
          <w:bCs/>
        </w:rPr>
        <w:t xml:space="preserve">outcomes (meningitis and ICU level of care &gt; 48 hours) </w:t>
      </w:r>
      <w:r w:rsidR="006250A2" w:rsidRPr="00A9634F">
        <w:rPr>
          <w:bCs/>
        </w:rPr>
        <w:t>were pilus island genes (</w:t>
      </w:r>
      <w:proofErr w:type="spellStart"/>
      <w:r w:rsidR="006250A2" w:rsidRPr="00A9634F">
        <w:rPr>
          <w:bCs/>
          <w:i/>
          <w:iCs/>
        </w:rPr>
        <w:t>pilB</w:t>
      </w:r>
      <w:proofErr w:type="spellEnd"/>
      <w:r w:rsidR="006250A2" w:rsidRPr="00A9634F">
        <w:rPr>
          <w:bCs/>
          <w:i/>
          <w:iCs/>
        </w:rPr>
        <w:t>, pi2a,</w:t>
      </w:r>
      <w:r w:rsidR="006250A2" w:rsidRPr="00A9634F">
        <w:rPr>
          <w:bCs/>
        </w:rPr>
        <w:t xml:space="preserve"> </w:t>
      </w:r>
      <w:proofErr w:type="spellStart"/>
      <w:r w:rsidR="006250A2" w:rsidRPr="00A9634F">
        <w:rPr>
          <w:bCs/>
          <w:i/>
          <w:iCs/>
        </w:rPr>
        <w:t>pilA</w:t>
      </w:r>
      <w:proofErr w:type="spellEnd"/>
      <w:r w:rsidR="006250A2" w:rsidRPr="00A9634F">
        <w:rPr>
          <w:bCs/>
        </w:rPr>
        <w:t xml:space="preserve">, </w:t>
      </w:r>
      <w:proofErr w:type="spellStart"/>
      <w:r w:rsidR="006250A2" w:rsidRPr="00A9634F">
        <w:rPr>
          <w:bCs/>
          <w:i/>
          <w:iCs/>
        </w:rPr>
        <w:t>pilC</w:t>
      </w:r>
      <w:proofErr w:type="spellEnd"/>
      <w:r w:rsidR="006250A2" w:rsidRPr="00A9634F">
        <w:rPr>
          <w:bCs/>
        </w:rPr>
        <w:t>),</w:t>
      </w:r>
      <w:r w:rsidR="00ED6197" w:rsidRPr="00A9634F">
        <w:rPr>
          <w:bCs/>
        </w:rPr>
        <w:t xml:space="preserve"> </w:t>
      </w:r>
      <w:r w:rsidR="006250A2" w:rsidRPr="00A9634F">
        <w:rPr>
          <w:bCs/>
          <w:i/>
          <w:iCs/>
        </w:rPr>
        <w:t>alp1</w:t>
      </w:r>
      <w:r w:rsidR="006250A2" w:rsidRPr="00A9634F">
        <w:rPr>
          <w:bCs/>
        </w:rPr>
        <w:t xml:space="preserve">, </w:t>
      </w:r>
      <w:r w:rsidR="006250A2" w:rsidRPr="00A9634F">
        <w:rPr>
          <w:bCs/>
          <w:i/>
          <w:iCs/>
        </w:rPr>
        <w:t>srr1</w:t>
      </w:r>
      <w:r w:rsidR="006250A2" w:rsidRPr="00A9634F">
        <w:rPr>
          <w:bCs/>
        </w:rPr>
        <w:t xml:space="preserve">, and </w:t>
      </w:r>
      <w:r w:rsidR="006250A2" w:rsidRPr="00A9634F">
        <w:rPr>
          <w:bCs/>
          <w:i/>
          <w:iCs/>
        </w:rPr>
        <w:t>srtc4</w:t>
      </w:r>
      <w:r w:rsidR="006250A2" w:rsidRPr="00A9634F">
        <w:rPr>
          <w:bCs/>
        </w:rPr>
        <w:t xml:space="preserve">. </w:t>
      </w:r>
      <w:r w:rsidR="0005626D" w:rsidRPr="00A9634F">
        <w:rPr>
          <w:bCs/>
        </w:rPr>
        <w:t xml:space="preserve"> </w:t>
      </w:r>
      <w:r w:rsidR="00ED6197" w:rsidRPr="00A9634F">
        <w:rPr>
          <w:bCs/>
        </w:rPr>
        <w:t xml:space="preserve">Pili in GBS </w:t>
      </w:r>
      <w:r w:rsidR="00402242" w:rsidRPr="00A9634F">
        <w:rPr>
          <w:bCs/>
        </w:rPr>
        <w:t>ar</w:t>
      </w:r>
      <w:r w:rsidR="00ED6197" w:rsidRPr="00A9634F">
        <w:rPr>
          <w:bCs/>
        </w:rPr>
        <w:t xml:space="preserve">e primarily involved in epithelial cell colonization, biofilm formation, translocation, and invasion, with specific pilus types implicated </w:t>
      </w:r>
      <w:r w:rsidR="009A670F" w:rsidRPr="00A9634F">
        <w:rPr>
          <w:bCs/>
        </w:rPr>
        <w:t xml:space="preserve">in </w:t>
      </w:r>
      <w:r w:rsidR="00ED6197" w:rsidRPr="00A9634F">
        <w:rPr>
          <w:bCs/>
        </w:rPr>
        <w:t>certain mechanisms. Pi-1 pili are involved in evasion of innate immunity mechanism.</w:t>
      </w:r>
      <w:r w:rsidR="00EF5875" w:rsidRPr="00A9634F">
        <w:rPr>
          <w:bCs/>
          <w:noProof/>
        </w:rPr>
        <w:t>(39–42)</w:t>
      </w:r>
      <w:r w:rsidR="00ED6197" w:rsidRPr="00A9634F">
        <w:rPr>
          <w:bCs/>
        </w:rPr>
        <w:t xml:space="preserve"> </w:t>
      </w:r>
    </w:p>
    <w:p w14:paraId="49DC7D56" w14:textId="568744A5" w:rsidR="008919A7" w:rsidRPr="00A9634F" w:rsidRDefault="0017105E" w:rsidP="00ED6197">
      <w:pPr>
        <w:rPr>
          <w:bCs/>
        </w:rPr>
      </w:pPr>
      <w:r w:rsidRPr="00A9634F">
        <w:rPr>
          <w:color w:val="000000" w:themeColor="text1"/>
        </w:rPr>
        <w:t>The presence of PI-2B plays a critical role in infection and penetration of the blood-brain barrier by enhancing intracellular pathogen survival in macrophages through conferring the ability to colonize epithelial cells, form biofilms, translocate and by significantly promoting an organism's invasiveness</w:t>
      </w:r>
      <w:r w:rsidR="008B1E88" w:rsidRPr="00A9634F">
        <w:rPr>
          <w:color w:val="000000" w:themeColor="text1"/>
        </w:rPr>
        <w:t>.</w:t>
      </w:r>
      <w:r w:rsidR="00EF5875" w:rsidRPr="00A9634F">
        <w:rPr>
          <w:bCs/>
          <w:noProof/>
        </w:rPr>
        <w:t>(37)</w:t>
      </w:r>
      <w:r w:rsidR="00ED6197" w:rsidRPr="00A9634F">
        <w:rPr>
          <w:rStyle w:val="Hyperlink"/>
          <w:bCs/>
          <w:color w:val="205493"/>
          <w:u w:val="none"/>
          <w:shd w:val="clear" w:color="auto" w:fill="FFFFFF"/>
        </w:rPr>
        <w:t xml:space="preserve"> </w:t>
      </w:r>
      <w:r w:rsidR="00ED6197" w:rsidRPr="00A9634F">
        <w:t xml:space="preserve">The evolution of pilus islands and adhesion appendages </w:t>
      </w:r>
      <w:r w:rsidRPr="00A9634F">
        <w:t>to confer</w:t>
      </w:r>
      <w:r w:rsidR="00ED6197" w:rsidRPr="00A9634F">
        <w:t xml:space="preserve"> a survival advantage could be one explanation for the predominance serotype III and the niche selection of CC17A. The isolates in our study </w:t>
      </w:r>
      <w:r w:rsidR="000426FD" w:rsidRPr="00A9634F">
        <w:t xml:space="preserve">also </w:t>
      </w:r>
      <w:r w:rsidR="00ED6197" w:rsidRPr="00A9634F">
        <w:t>had a high proportion of genes expressing adhesin proteins which are key drivers of both colonisation and invasion.</w:t>
      </w:r>
      <w:r w:rsidR="000259D0" w:rsidRPr="00A9634F">
        <w:t xml:space="preserve"> </w:t>
      </w:r>
      <w:proofErr w:type="spellStart"/>
      <w:r w:rsidR="00ED6197" w:rsidRPr="00A9634F">
        <w:rPr>
          <w:bCs/>
        </w:rPr>
        <w:t>Lmb</w:t>
      </w:r>
      <w:proofErr w:type="spellEnd"/>
      <w:r w:rsidR="00ED6197" w:rsidRPr="00A9634F">
        <w:rPr>
          <w:bCs/>
        </w:rPr>
        <w:t xml:space="preserve"> adhesin</w:t>
      </w:r>
      <w:r w:rsidR="0005626D" w:rsidRPr="00A9634F">
        <w:rPr>
          <w:bCs/>
        </w:rPr>
        <w:t xml:space="preserve"> </w:t>
      </w:r>
      <w:r w:rsidR="00ED6197" w:rsidRPr="00A9634F">
        <w:rPr>
          <w:bCs/>
        </w:rPr>
        <w:t xml:space="preserve">and </w:t>
      </w:r>
      <w:proofErr w:type="spellStart"/>
      <w:r w:rsidR="00ED6197" w:rsidRPr="00A9634F">
        <w:rPr>
          <w:bCs/>
        </w:rPr>
        <w:t>HvgA</w:t>
      </w:r>
      <w:proofErr w:type="spellEnd"/>
      <w:r w:rsidR="00ED6197" w:rsidRPr="00A9634F">
        <w:rPr>
          <w:bCs/>
        </w:rPr>
        <w:t>, a cell wall</w:t>
      </w:r>
      <w:r w:rsidR="00402242" w:rsidRPr="00A9634F">
        <w:rPr>
          <w:bCs/>
        </w:rPr>
        <w:t>-</w:t>
      </w:r>
      <w:r w:rsidR="00ED6197" w:rsidRPr="00A9634F">
        <w:rPr>
          <w:bCs/>
        </w:rPr>
        <w:t xml:space="preserve">anchored protein, are specific for the hypervirulent clone </w:t>
      </w:r>
      <w:r w:rsidR="000259D0" w:rsidRPr="00A9634F">
        <w:rPr>
          <w:bCs/>
        </w:rPr>
        <w:t>CC</w:t>
      </w:r>
      <w:r w:rsidR="00ED6197" w:rsidRPr="00A9634F">
        <w:rPr>
          <w:bCs/>
        </w:rPr>
        <w:t>-17</w:t>
      </w:r>
      <w:r w:rsidR="000259D0" w:rsidRPr="00A9634F">
        <w:rPr>
          <w:bCs/>
        </w:rPr>
        <w:t>A</w:t>
      </w:r>
      <w:r w:rsidR="00ED6197" w:rsidRPr="00A9634F">
        <w:rPr>
          <w:bCs/>
        </w:rPr>
        <w:t xml:space="preserve"> and shown to mediate meningeal tropism in murine models</w:t>
      </w:r>
      <w:r w:rsidR="00EF5875" w:rsidRPr="00A9634F">
        <w:rPr>
          <w:bCs/>
          <w:noProof/>
        </w:rPr>
        <w:t>(38, 43)</w:t>
      </w:r>
      <w:r w:rsidR="0005626D" w:rsidRPr="00A9634F">
        <w:rPr>
          <w:bCs/>
        </w:rPr>
        <w:t xml:space="preserve">. </w:t>
      </w:r>
    </w:p>
    <w:p w14:paraId="0DFFEF35" w14:textId="569BA6F7" w:rsidR="00171B20" w:rsidRPr="00A9634F" w:rsidRDefault="009A0D7E" w:rsidP="00171B20">
      <w:pPr>
        <w:rPr>
          <w:bCs/>
        </w:rPr>
      </w:pPr>
      <w:r w:rsidRPr="00A9634F">
        <w:rPr>
          <w:bCs/>
        </w:rPr>
        <w:t>Additionally</w:t>
      </w:r>
      <w:r w:rsidR="00ED6197" w:rsidRPr="00A9634F">
        <w:rPr>
          <w:bCs/>
        </w:rPr>
        <w:t xml:space="preserve">, </w:t>
      </w:r>
      <w:r w:rsidRPr="00A9634F">
        <w:rPr>
          <w:bCs/>
        </w:rPr>
        <w:t>a</w:t>
      </w:r>
      <w:r w:rsidR="00ED6197" w:rsidRPr="00A9634F">
        <w:rPr>
          <w:bCs/>
        </w:rPr>
        <w:t>ll isolates in this study were encapsulated</w:t>
      </w:r>
      <w:r w:rsidR="00EA28E7" w:rsidRPr="00A9634F">
        <w:rPr>
          <w:bCs/>
        </w:rPr>
        <w:t>.</w:t>
      </w:r>
      <w:r w:rsidR="00ED6197" w:rsidRPr="00A9634F">
        <w:rPr>
          <w:bCs/>
        </w:rPr>
        <w:t xml:space="preserve"> </w:t>
      </w:r>
      <w:r w:rsidR="00EA28E7" w:rsidRPr="00A9634F">
        <w:rPr>
          <w:bCs/>
        </w:rPr>
        <w:t>T</w:t>
      </w:r>
      <w:r w:rsidR="00ED6197" w:rsidRPr="00A9634F">
        <w:rPr>
          <w:bCs/>
        </w:rPr>
        <w:t xml:space="preserve">he serotype III capsule is known to confer virulence through resistance to complement and platelet-mediated antimicrobial killing and </w:t>
      </w:r>
      <w:r w:rsidR="00ED6197" w:rsidRPr="00A9634F">
        <w:rPr>
          <w:color w:val="212121"/>
          <w:shd w:val="clear" w:color="auto" w:fill="FFFFFF"/>
        </w:rPr>
        <w:t xml:space="preserve">capsule expression is linked to invasion capabilities of GBS. </w:t>
      </w:r>
      <w:proofErr w:type="spellStart"/>
      <w:r w:rsidR="00ED6197" w:rsidRPr="00A9634F">
        <w:rPr>
          <w:color w:val="212121"/>
          <w:shd w:val="clear" w:color="auto" w:fill="FFFFFF"/>
        </w:rPr>
        <w:t>Teatero</w:t>
      </w:r>
      <w:proofErr w:type="spellEnd"/>
      <w:r w:rsidR="00ED6197" w:rsidRPr="00A9634F">
        <w:rPr>
          <w:color w:val="212121"/>
          <w:shd w:val="clear" w:color="auto" w:fill="FFFFFF"/>
        </w:rPr>
        <w:t xml:space="preserve"> </w:t>
      </w:r>
      <w:r w:rsidR="00ED6197" w:rsidRPr="00A9634F">
        <w:rPr>
          <w:i/>
          <w:iCs/>
          <w:color w:val="212121"/>
          <w:shd w:val="clear" w:color="auto" w:fill="FFFFFF"/>
        </w:rPr>
        <w:t>et al</w:t>
      </w:r>
      <w:r w:rsidR="00ED6197" w:rsidRPr="00A9634F">
        <w:rPr>
          <w:color w:val="212121"/>
          <w:shd w:val="clear" w:color="auto" w:fill="FFFFFF"/>
        </w:rPr>
        <w:t xml:space="preserve"> observed that isolates cultured from colonisation specimens were less likely to be encapsulated compared with  invasive isolates, pointing to the role of the capsule in invasiveness. </w:t>
      </w:r>
      <w:r w:rsidR="00EF5875" w:rsidRPr="00A9634F">
        <w:rPr>
          <w:noProof/>
          <w:color w:val="212121"/>
          <w:shd w:val="clear" w:color="auto" w:fill="FFFFFF"/>
        </w:rPr>
        <w:t>(44)</w:t>
      </w:r>
      <w:r w:rsidR="00ED6197" w:rsidRPr="00A9634F">
        <w:rPr>
          <w:color w:val="212121"/>
          <w:shd w:val="clear" w:color="auto" w:fill="FFFFFF"/>
        </w:rPr>
        <w:t xml:space="preserve"> </w:t>
      </w:r>
      <w:r w:rsidR="00B53912" w:rsidRPr="00A9634F">
        <w:rPr>
          <w:color w:val="212121"/>
          <w:shd w:val="clear" w:color="auto" w:fill="FFFFFF"/>
        </w:rPr>
        <w:t>The interest in the pathogenicity and immunogenicity of the capsule revolves around its potential as a</w:t>
      </w:r>
      <w:r w:rsidR="00935CFA" w:rsidRPr="00A9634F">
        <w:rPr>
          <w:color w:val="212121"/>
          <w:shd w:val="clear" w:color="auto" w:fill="FFFFFF"/>
        </w:rPr>
        <w:t xml:space="preserve">n antigen in vaccine candidates. </w:t>
      </w:r>
      <w:r w:rsidR="00734342" w:rsidRPr="00A9634F">
        <w:rPr>
          <w:bCs/>
        </w:rPr>
        <w:t xml:space="preserve">Ten </w:t>
      </w:r>
      <w:r w:rsidR="00097EED" w:rsidRPr="00A9634F">
        <w:rPr>
          <w:bCs/>
        </w:rPr>
        <w:t>capsular polysacc</w:t>
      </w:r>
      <w:r w:rsidR="00A511D3" w:rsidRPr="00A9634F">
        <w:rPr>
          <w:bCs/>
        </w:rPr>
        <w:t>h</w:t>
      </w:r>
      <w:r w:rsidR="00097EED" w:rsidRPr="00A9634F">
        <w:rPr>
          <w:bCs/>
        </w:rPr>
        <w:t>aride</w:t>
      </w:r>
      <w:r w:rsidR="00734342" w:rsidRPr="00A9634F">
        <w:rPr>
          <w:bCs/>
        </w:rPr>
        <w:t xml:space="preserve"> serotypes of group B streptococcus have been </w:t>
      </w:r>
      <w:r w:rsidR="00A511D3" w:rsidRPr="00A9634F">
        <w:rPr>
          <w:bCs/>
        </w:rPr>
        <w:t xml:space="preserve">identified </w:t>
      </w:r>
      <w:r w:rsidR="00734342" w:rsidRPr="00A9634F">
        <w:rPr>
          <w:bCs/>
        </w:rPr>
        <w:t>(</w:t>
      </w:r>
      <w:proofErr w:type="spellStart"/>
      <w:r w:rsidR="00734342" w:rsidRPr="00A9634F">
        <w:rPr>
          <w:bCs/>
        </w:rPr>
        <w:t>Ia</w:t>
      </w:r>
      <w:proofErr w:type="spellEnd"/>
      <w:r w:rsidR="00734342" w:rsidRPr="00A9634F">
        <w:rPr>
          <w:bCs/>
        </w:rPr>
        <w:t xml:space="preserve">, </w:t>
      </w:r>
      <w:proofErr w:type="spellStart"/>
      <w:r w:rsidR="00734342" w:rsidRPr="00A9634F">
        <w:rPr>
          <w:bCs/>
        </w:rPr>
        <w:t>Ib</w:t>
      </w:r>
      <w:proofErr w:type="spellEnd"/>
      <w:r w:rsidR="00734342" w:rsidRPr="00A9634F">
        <w:rPr>
          <w:bCs/>
        </w:rPr>
        <w:t>, and II</w:t>
      </w:r>
      <w:r w:rsidR="00097EED" w:rsidRPr="00A9634F">
        <w:rPr>
          <w:bCs/>
        </w:rPr>
        <w:t>-</w:t>
      </w:r>
      <w:r w:rsidR="00734342" w:rsidRPr="00A9634F">
        <w:rPr>
          <w:bCs/>
        </w:rPr>
        <w:t>IX)</w:t>
      </w:r>
      <w:r w:rsidR="00CA570E" w:rsidRPr="00A9634F">
        <w:rPr>
          <w:bCs/>
        </w:rPr>
        <w:t xml:space="preserve">. Numerous </w:t>
      </w:r>
      <w:proofErr w:type="spellStart"/>
      <w:r w:rsidR="00CA570E" w:rsidRPr="00A9634F">
        <w:rPr>
          <w:bCs/>
        </w:rPr>
        <w:t>sero</w:t>
      </w:r>
      <w:proofErr w:type="spellEnd"/>
      <w:r w:rsidR="004D27D3" w:rsidRPr="00A9634F">
        <w:rPr>
          <w:bCs/>
        </w:rPr>
        <w:t>-</w:t>
      </w:r>
      <w:r w:rsidR="00CA570E" w:rsidRPr="00A9634F">
        <w:rPr>
          <w:bCs/>
        </w:rPr>
        <w:t>epidemiological investigations have revealed a correlation between the presence of an adequate level of trans-placentally transferred</w:t>
      </w:r>
      <w:r w:rsidR="004D27D3" w:rsidRPr="00A9634F">
        <w:rPr>
          <w:bCs/>
        </w:rPr>
        <w:t xml:space="preserve"> </w:t>
      </w:r>
      <w:r w:rsidR="00CA570E" w:rsidRPr="00A9634F">
        <w:rPr>
          <w:bCs/>
        </w:rPr>
        <w:t xml:space="preserve">serotype-specific anti-CPS IgG antibodies and a decreased likelihood of contracting invasive group B streptococcal disease from the same serotype. </w:t>
      </w:r>
      <w:r w:rsidR="00402242" w:rsidRPr="00A9634F">
        <w:rPr>
          <w:bCs/>
        </w:rPr>
        <w:t xml:space="preserve">A classical Phase 3 efficacy trial of a maternal GBS vaccine would be extremely difficult to conduct, given the very large sample size that would be required and the relatively low incidence of disease in areas in which such studies would be conducted. An alternative approach, currently being evaluated, involves the development of serological correlates of protection, which may ultimately allow for the licensure of a vaccine on the basis of immunogenicity alone.  </w:t>
      </w:r>
      <w:r w:rsidR="00734342" w:rsidRPr="00A9634F">
        <w:rPr>
          <w:bCs/>
        </w:rPr>
        <w:t xml:space="preserve">However, </w:t>
      </w:r>
      <w:r w:rsidR="00CA570E" w:rsidRPr="00A9634F">
        <w:rPr>
          <w:bCs/>
        </w:rPr>
        <w:t>heterogeneity</w:t>
      </w:r>
      <w:r w:rsidR="00734342" w:rsidRPr="00A9634F">
        <w:rPr>
          <w:bCs/>
        </w:rPr>
        <w:t xml:space="preserve"> in study designs and serologic assays of binding antibodies </w:t>
      </w:r>
      <w:r w:rsidR="00CA570E" w:rsidRPr="00A9634F">
        <w:rPr>
          <w:bCs/>
        </w:rPr>
        <w:t xml:space="preserve">have hindered the establishment of a universally accepted threshold for protective antibody concentrations. </w:t>
      </w:r>
      <w:r w:rsidR="00402242" w:rsidRPr="00A9634F">
        <w:rPr>
          <w:bCs/>
        </w:rPr>
        <w:t>The identification of a serological correlate will</w:t>
      </w:r>
      <w:r w:rsidR="00171B20" w:rsidRPr="00A9634F">
        <w:rPr>
          <w:bCs/>
        </w:rPr>
        <w:t xml:space="preserve"> require rigorously profiled clinical cohorts of patients to identify immune correlates, and high resolution</w:t>
      </w:r>
      <w:r w:rsidR="00573894" w:rsidRPr="00A9634F">
        <w:rPr>
          <w:bCs/>
        </w:rPr>
        <w:t xml:space="preserve"> insight</w:t>
      </w:r>
      <w:r w:rsidR="00171B20" w:rsidRPr="00A9634F">
        <w:rPr>
          <w:bCs/>
        </w:rPr>
        <w:t xml:space="preserve"> of the infecting serotype of GBS to appropriately parametrize serological responses to antigens of interest. </w:t>
      </w:r>
      <w:r w:rsidR="008B1E88" w:rsidRPr="00A9634F">
        <w:rPr>
          <w:bCs/>
        </w:rPr>
        <w:t>C</w:t>
      </w:r>
      <w:r w:rsidR="00573894" w:rsidRPr="00A9634F">
        <w:rPr>
          <w:bCs/>
        </w:rPr>
        <w:t xml:space="preserve">linically relevant </w:t>
      </w:r>
      <w:r w:rsidR="00171B20" w:rsidRPr="00A9634F">
        <w:rPr>
          <w:bCs/>
        </w:rPr>
        <w:t xml:space="preserve">outcomes of interest </w:t>
      </w:r>
      <w:r w:rsidR="00573894" w:rsidRPr="00A9634F">
        <w:rPr>
          <w:bCs/>
        </w:rPr>
        <w:t xml:space="preserve">should also be </w:t>
      </w:r>
      <w:r w:rsidR="00573894" w:rsidRPr="00A9634F">
        <w:rPr>
          <w:bCs/>
        </w:rPr>
        <w:lastRenderedPageBreak/>
        <w:t xml:space="preserve">determined to set appropriate protective immunologic thresholds for the clinical outcome in question. </w:t>
      </w:r>
      <w:r w:rsidR="00171B20" w:rsidRPr="00A9634F">
        <w:rPr>
          <w:bCs/>
        </w:rPr>
        <w:t>For instance, if a vaccine or immunotherapy can</w:t>
      </w:r>
      <w:r w:rsidR="00573894" w:rsidRPr="00A9634F">
        <w:rPr>
          <w:bCs/>
        </w:rPr>
        <w:t xml:space="preserve"> </w:t>
      </w:r>
      <w:r w:rsidR="00831AB2" w:rsidRPr="00A9634F">
        <w:rPr>
          <w:bCs/>
        </w:rPr>
        <w:t>provide an immunologic response that is correlated with</w:t>
      </w:r>
      <w:r w:rsidR="00171B20" w:rsidRPr="00A9634F">
        <w:rPr>
          <w:bCs/>
        </w:rPr>
        <w:t xml:space="preserve"> prevent</w:t>
      </w:r>
      <w:r w:rsidR="00831AB2" w:rsidRPr="00A9634F">
        <w:rPr>
          <w:bCs/>
        </w:rPr>
        <w:t>ion</w:t>
      </w:r>
      <w:r w:rsidR="00171B20" w:rsidRPr="00A9634F">
        <w:rPr>
          <w:bCs/>
        </w:rPr>
        <w:t xml:space="preserve"> </w:t>
      </w:r>
      <w:r w:rsidR="00426EE4" w:rsidRPr="00A9634F">
        <w:rPr>
          <w:bCs/>
        </w:rPr>
        <w:t>of an</w:t>
      </w:r>
      <w:r w:rsidR="00171B20" w:rsidRPr="00A9634F">
        <w:rPr>
          <w:bCs/>
        </w:rPr>
        <w:t xml:space="preserve"> ICU admission</w:t>
      </w:r>
      <w:r w:rsidR="00831AB2" w:rsidRPr="00A9634F">
        <w:rPr>
          <w:bCs/>
        </w:rPr>
        <w:t xml:space="preserve"> even</w:t>
      </w:r>
      <w:r w:rsidR="00171B20" w:rsidRPr="00A9634F">
        <w:rPr>
          <w:bCs/>
        </w:rPr>
        <w:t xml:space="preserve"> if not </w:t>
      </w:r>
      <w:r w:rsidR="00831AB2" w:rsidRPr="00A9634F">
        <w:rPr>
          <w:bCs/>
        </w:rPr>
        <w:t xml:space="preserve">with </w:t>
      </w:r>
      <w:r w:rsidR="00171B20" w:rsidRPr="00A9634F">
        <w:rPr>
          <w:bCs/>
        </w:rPr>
        <w:t xml:space="preserve">sterilizing immunity, it will still be a useful intervention in decreasing the morbidity of illness. From an alternate perspective, given that GBS isolates are still largely susceptible to antibiotics, early identification of infection and prompt initiation of therapy </w:t>
      </w:r>
      <w:r w:rsidR="00831AB2" w:rsidRPr="00A9634F">
        <w:rPr>
          <w:bCs/>
        </w:rPr>
        <w:t>and a</w:t>
      </w:r>
      <w:r w:rsidR="00171B20" w:rsidRPr="00A9634F">
        <w:rPr>
          <w:bCs/>
        </w:rPr>
        <w:t xml:space="preserve"> better understanding of clinical trajectories </w:t>
      </w:r>
      <w:r w:rsidR="00426EE4" w:rsidRPr="00A9634F">
        <w:rPr>
          <w:bCs/>
        </w:rPr>
        <w:t>are</w:t>
      </w:r>
      <w:r w:rsidR="00171B20" w:rsidRPr="00A9634F">
        <w:rPr>
          <w:bCs/>
        </w:rPr>
        <w:t xml:space="preserve"> therefore crucial in identifying ways to reduce the burden of GBS sepsis in infants. </w:t>
      </w:r>
    </w:p>
    <w:p w14:paraId="7F4027A6" w14:textId="77777777" w:rsidR="00831AB2" w:rsidRPr="00A9634F" w:rsidRDefault="00831AB2" w:rsidP="00171B20">
      <w:pPr>
        <w:rPr>
          <w:bCs/>
        </w:rPr>
      </w:pPr>
    </w:p>
    <w:p w14:paraId="4D00FC55" w14:textId="184E21CE" w:rsidR="0027051E" w:rsidRPr="00A9634F" w:rsidRDefault="0027051E" w:rsidP="0027051E">
      <w:pPr>
        <w:rPr>
          <w:bCs/>
        </w:rPr>
      </w:pPr>
      <w:r w:rsidRPr="00A9634F">
        <w:rPr>
          <w:bCs/>
        </w:rPr>
        <w:t>In this study, infants requiring ICU care exhibited distinct laboratory characteristics, including leukopenia and lower absolute neutrophil counts on admission. The association between ICU admission and prolonged hospital stays, as well as neurodevelopmental deficits/delays</w:t>
      </w:r>
      <w:r w:rsidR="00831AB2" w:rsidRPr="00A9634F">
        <w:rPr>
          <w:bCs/>
        </w:rPr>
        <w:t xml:space="preserve"> from multiple sources in literature as well as in our study</w:t>
      </w:r>
      <w:r w:rsidRPr="00A9634F">
        <w:rPr>
          <w:bCs/>
        </w:rPr>
        <w:t xml:space="preserve">, underscores the significant morbidity associated with invasive GBS disease in this population. </w:t>
      </w:r>
      <w:r w:rsidR="0005438C" w:rsidRPr="00A9634F">
        <w:rPr>
          <w:bCs/>
        </w:rPr>
        <w:t>T</w:t>
      </w:r>
      <w:r w:rsidR="00831AB2" w:rsidRPr="00A9634F">
        <w:rPr>
          <w:bCs/>
        </w:rPr>
        <w:t xml:space="preserve">he identification of distinct laboratory characteristics </w:t>
      </w:r>
      <w:r w:rsidR="0005438C" w:rsidRPr="00A9634F">
        <w:rPr>
          <w:bCs/>
        </w:rPr>
        <w:t>of</w:t>
      </w:r>
      <w:r w:rsidR="00831AB2" w:rsidRPr="00A9634F">
        <w:rPr>
          <w:bCs/>
        </w:rPr>
        <w:t xml:space="preserve"> infants </w:t>
      </w:r>
      <w:r w:rsidR="0005438C" w:rsidRPr="00A9634F">
        <w:rPr>
          <w:bCs/>
        </w:rPr>
        <w:t>in this study</w:t>
      </w:r>
      <w:r w:rsidR="00831AB2" w:rsidRPr="00A9634F">
        <w:rPr>
          <w:bCs/>
        </w:rPr>
        <w:t xml:space="preserve"> highlights the complex interplay between host factors and pathogen virulence in determining disease severity and outcomes. </w:t>
      </w:r>
    </w:p>
    <w:p w14:paraId="5197255C" w14:textId="15455F65" w:rsidR="002B4694" w:rsidRPr="00A9634F" w:rsidRDefault="0005438C" w:rsidP="002B4694">
      <w:pPr>
        <w:rPr>
          <w:bCs/>
        </w:rPr>
      </w:pPr>
      <w:r w:rsidRPr="00A9634F">
        <w:rPr>
          <w:bCs/>
        </w:rPr>
        <w:t>The underlying immune status, possible delay in initiating antimicrobial therapy and other co-morbidities also play a role in clinical manifestations. There may also be particularly virulent strains that are responsible of worse clinical outcomes</w:t>
      </w:r>
      <w:r w:rsidR="00491EEE" w:rsidRPr="00A9634F">
        <w:rPr>
          <w:bCs/>
        </w:rPr>
        <w:t>. As seen in Figure 2A, the isolates from this study</w:t>
      </w:r>
      <w:r w:rsidR="00C146FC" w:rsidRPr="00A9634F">
        <w:rPr>
          <w:bCs/>
        </w:rPr>
        <w:t xml:space="preserve"> which integrated well</w:t>
      </w:r>
      <w:r w:rsidR="00491EEE" w:rsidRPr="00A9634F">
        <w:rPr>
          <w:bCs/>
        </w:rPr>
        <w:t xml:space="preserve"> in the global phylogenetic tree,</w:t>
      </w:r>
      <w:r w:rsidR="00C146FC" w:rsidRPr="00A9634F">
        <w:rPr>
          <w:bCs/>
        </w:rPr>
        <w:t xml:space="preserve"> indicating strong homogeneity among the global cohort. While clinical data such as neutropenia were associated with higher risk of ICU admission and meningitis, the mechanistic host-pathogen interactions leading to neutropenia remain to be determined. </w:t>
      </w:r>
      <w:r w:rsidR="002B4694" w:rsidRPr="00A9634F">
        <w:rPr>
          <w:bCs/>
        </w:rPr>
        <w:t>Clinical markers</w:t>
      </w:r>
      <w:r w:rsidR="00426EE4" w:rsidRPr="00A9634F">
        <w:rPr>
          <w:bCs/>
        </w:rPr>
        <w:t xml:space="preserve"> such as</w:t>
      </w:r>
      <w:r w:rsidR="002B4694" w:rsidRPr="00A9634F">
        <w:rPr>
          <w:bCs/>
        </w:rPr>
        <w:t xml:space="preserve"> neutropenia could be used for early triage and treatment decisions. Exploring maternal antibody transfer and transplacental antibody effects could uncover immunological targets for prevention and treatment. Studying disease clinical characteristics alongside pathogen genomic determinants opens avenues for testing hypotheses related to disease pathogenesis, immunotherapeutic targets, and measurable intervention outcomes.</w:t>
      </w:r>
    </w:p>
    <w:p w14:paraId="6FF2B8A7" w14:textId="6BE6F723" w:rsidR="00E22143" w:rsidRPr="00A9634F" w:rsidRDefault="0048677C" w:rsidP="003C1460">
      <w:pPr>
        <w:rPr>
          <w:bCs/>
        </w:rPr>
      </w:pPr>
      <w:r w:rsidRPr="00A9634F">
        <w:rPr>
          <w:bCs/>
        </w:rPr>
        <w:t xml:space="preserve">There are several limitations to this study. </w:t>
      </w:r>
      <w:r w:rsidR="00E627A4" w:rsidRPr="00A9634F">
        <w:rPr>
          <w:bCs/>
        </w:rPr>
        <w:t>T</w:t>
      </w:r>
      <w:r w:rsidRPr="00A9634F">
        <w:rPr>
          <w:bCs/>
        </w:rPr>
        <w:t>his study was retrospective in nature and therefore clinical findings were gathered from chart review</w:t>
      </w:r>
      <w:r w:rsidR="00E627A4" w:rsidRPr="00A9634F">
        <w:rPr>
          <w:bCs/>
        </w:rPr>
        <w:t xml:space="preserve"> which is subject to significant heterogeneity in assessment and decision</w:t>
      </w:r>
      <w:r w:rsidR="00491EEE" w:rsidRPr="00A9634F">
        <w:rPr>
          <w:bCs/>
        </w:rPr>
        <w:t>-</w:t>
      </w:r>
      <w:r w:rsidR="00E627A4" w:rsidRPr="00A9634F">
        <w:rPr>
          <w:bCs/>
        </w:rPr>
        <w:t xml:space="preserve">making including disposition to the ICU vs the </w:t>
      </w:r>
      <w:proofErr w:type="spellStart"/>
      <w:r w:rsidR="00E627A4" w:rsidRPr="00A9634F">
        <w:rPr>
          <w:bCs/>
        </w:rPr>
        <w:t>pediatric</w:t>
      </w:r>
      <w:proofErr w:type="spellEnd"/>
      <w:r w:rsidR="00E627A4" w:rsidRPr="00A9634F">
        <w:rPr>
          <w:bCs/>
        </w:rPr>
        <w:t xml:space="preserve"> </w:t>
      </w:r>
      <w:r w:rsidR="00426EE4" w:rsidRPr="00A9634F">
        <w:rPr>
          <w:bCs/>
        </w:rPr>
        <w:t>ward</w:t>
      </w:r>
      <w:r w:rsidR="00E627A4" w:rsidRPr="00A9634F">
        <w:rPr>
          <w:bCs/>
        </w:rPr>
        <w:t xml:space="preserve">. The hospital is a  </w:t>
      </w:r>
      <w:r w:rsidR="00426EE4" w:rsidRPr="00A9634F">
        <w:rPr>
          <w:bCs/>
        </w:rPr>
        <w:t xml:space="preserve">tertiary medical </w:t>
      </w:r>
      <w:proofErr w:type="spellStart"/>
      <w:r w:rsidR="00426EE4" w:rsidRPr="00A9634F">
        <w:rPr>
          <w:bCs/>
        </w:rPr>
        <w:t>center</w:t>
      </w:r>
      <w:proofErr w:type="spellEnd"/>
      <w:r w:rsidR="00426EE4" w:rsidRPr="00A9634F">
        <w:rPr>
          <w:bCs/>
        </w:rPr>
        <w:t xml:space="preserve"> dedicated to the care of children</w:t>
      </w:r>
      <w:r w:rsidR="00E627A4" w:rsidRPr="00A9634F">
        <w:rPr>
          <w:bCs/>
        </w:rPr>
        <w:t xml:space="preserve"> with no attached obstetric services and therefore findings and standard of care here </w:t>
      </w:r>
      <w:r w:rsidR="00426EE4" w:rsidRPr="00A9634F">
        <w:rPr>
          <w:bCs/>
        </w:rPr>
        <w:t xml:space="preserve">may not be a reliable reflection of other healthcare </w:t>
      </w:r>
      <w:proofErr w:type="spellStart"/>
      <w:r w:rsidR="00426EE4" w:rsidRPr="00A9634F">
        <w:rPr>
          <w:bCs/>
        </w:rPr>
        <w:t>centers</w:t>
      </w:r>
      <w:proofErr w:type="spellEnd"/>
      <w:r w:rsidR="00426EE4" w:rsidRPr="00A9634F">
        <w:rPr>
          <w:bCs/>
        </w:rPr>
        <w:t xml:space="preserve">. </w:t>
      </w:r>
      <w:r w:rsidR="00E627A4" w:rsidRPr="00A9634F">
        <w:rPr>
          <w:bCs/>
        </w:rPr>
        <w:t xml:space="preserve"> </w:t>
      </w:r>
    </w:p>
    <w:p w14:paraId="740E67FF" w14:textId="4DCD44FF" w:rsidR="00426C4F" w:rsidRPr="00A9634F" w:rsidRDefault="00426C4F" w:rsidP="00426C4F">
      <w:pPr>
        <w:rPr>
          <w:bCs/>
        </w:rPr>
      </w:pPr>
      <w:r w:rsidRPr="00A9634F">
        <w:rPr>
          <w:bCs/>
        </w:rPr>
        <w:t xml:space="preserve">In conclusion, this study </w:t>
      </w:r>
      <w:r w:rsidR="00426EE4" w:rsidRPr="00A9634F">
        <w:rPr>
          <w:bCs/>
        </w:rPr>
        <w:t xml:space="preserve">confirms </w:t>
      </w:r>
      <w:r w:rsidRPr="00A9634F">
        <w:rPr>
          <w:bCs/>
        </w:rPr>
        <w:t>the prevalence of serotype III in infants</w:t>
      </w:r>
      <w:r w:rsidR="00FB22B1" w:rsidRPr="00A9634F">
        <w:rPr>
          <w:bCs/>
        </w:rPr>
        <w:t xml:space="preserve"> (LOD)</w:t>
      </w:r>
      <w:r w:rsidRPr="00A9634F">
        <w:rPr>
          <w:bCs/>
        </w:rPr>
        <w:t xml:space="preserve"> and its association with severe disease manifestations. It also delves into the genomic diversity of GBS, highlighting key virulence factors and their contributions to the pathogenesis of meningitis. The findings underscore the importance of a GBS vaccine for infant protection and the potential of various vaccine candidates to address this public health concern</w:t>
      </w:r>
      <w:r w:rsidR="00FB22B1" w:rsidRPr="00A9634F">
        <w:rPr>
          <w:bCs/>
        </w:rPr>
        <w:t xml:space="preserve"> and by extension decrease the risk of ICU admission</w:t>
      </w:r>
      <w:r w:rsidRPr="00A9634F">
        <w:rPr>
          <w:bCs/>
        </w:rPr>
        <w:t>.</w:t>
      </w:r>
    </w:p>
    <w:p w14:paraId="67B898C5" w14:textId="77777777" w:rsidR="00426C4F" w:rsidRPr="00A9634F" w:rsidRDefault="00426C4F" w:rsidP="00426C4F">
      <w:pPr>
        <w:rPr>
          <w:bCs/>
        </w:rPr>
      </w:pPr>
    </w:p>
    <w:p w14:paraId="19984091" w14:textId="7F93FF5F" w:rsidR="0009747A" w:rsidRPr="00A9634F" w:rsidRDefault="0009747A" w:rsidP="00426C4F">
      <w:pPr>
        <w:rPr>
          <w:b/>
        </w:rPr>
      </w:pPr>
      <w:commentRangeStart w:id="234"/>
      <w:r w:rsidRPr="00A9634F">
        <w:rPr>
          <w:b/>
        </w:rPr>
        <w:t>Supplementary and higher resolution figures</w:t>
      </w:r>
    </w:p>
    <w:p w14:paraId="0789D1CB" w14:textId="27955213" w:rsidR="0009747A" w:rsidRPr="00C216D8" w:rsidRDefault="00613D65" w:rsidP="00426C4F">
      <w:pPr>
        <w:rPr>
          <w:bCs/>
          <w:lang w:val="en-US"/>
        </w:rPr>
      </w:pPr>
      <w:ins w:id="235" w:author="Cavalli, Lea" w:date="2024-10-21T11:30:00Z" w16du:dateUtc="2024-10-21T15:30:00Z">
        <w:r>
          <w:rPr>
            <w:bCs/>
          </w:rPr>
          <w:fldChar w:fldCharType="begin"/>
        </w:r>
        <w:r>
          <w:rPr>
            <w:bCs/>
          </w:rPr>
          <w:instrText>HYPERLINK "</w:instrText>
        </w:r>
      </w:ins>
      <w:r w:rsidRPr="00A9634F">
        <w:rPr>
          <w:bCs/>
        </w:rPr>
        <w:instrText>https://docs.google.com/document/d/1Y-mckZWiVTo5yWwCyq8CjiAGztBu9QLWcTMwgzQxMXQ/edit</w:instrText>
      </w:r>
      <w:ins w:id="236" w:author="Cavalli, Lea" w:date="2024-10-21T11:30:00Z" w16du:dateUtc="2024-10-21T15:30:00Z">
        <w:r>
          <w:rPr>
            <w:bCs/>
          </w:rPr>
          <w:instrText>"</w:instrText>
        </w:r>
        <w:r>
          <w:rPr>
            <w:bCs/>
          </w:rPr>
          <w:fldChar w:fldCharType="separate"/>
        </w:r>
      </w:ins>
      <w:r w:rsidRPr="00814629">
        <w:rPr>
          <w:rStyle w:val="Hyperlink"/>
          <w:bCs/>
        </w:rPr>
        <w:t>https://docs.google.com/document/d/1Y-mckZWiVTo5yWwCyq8CjiAGztBu9QLWcT</w:t>
      </w:r>
      <w:r w:rsidRPr="00814629">
        <w:rPr>
          <w:rStyle w:val="Hyperlink"/>
          <w:bCs/>
        </w:rPr>
        <w:t>M</w:t>
      </w:r>
      <w:r w:rsidRPr="00814629">
        <w:rPr>
          <w:rStyle w:val="Hyperlink"/>
          <w:bCs/>
        </w:rPr>
        <w:t>wgzQxMXQ/edit</w:t>
      </w:r>
      <w:ins w:id="237" w:author="Cavalli, Lea" w:date="2024-10-21T11:30:00Z" w16du:dateUtc="2024-10-21T15:30:00Z">
        <w:r>
          <w:rPr>
            <w:bCs/>
          </w:rPr>
          <w:fldChar w:fldCharType="end"/>
        </w:r>
        <w:r>
          <w:rPr>
            <w:bCs/>
          </w:rPr>
          <w:t xml:space="preserve"> </w:t>
        </w:r>
      </w:ins>
      <w:commentRangeEnd w:id="234"/>
      <w:ins w:id="238" w:author="Cavalli, Lea" w:date="2024-10-21T11:31:00Z" w16du:dateUtc="2024-10-21T15:31:00Z">
        <w:r w:rsidR="009930BC">
          <w:rPr>
            <w:rStyle w:val="CommentReference"/>
            <w:rFonts w:ascii="Arial" w:eastAsia="Arial" w:hAnsi="Arial" w:cs="Arial"/>
            <w:lang w:val="en"/>
          </w:rPr>
          <w:commentReference w:id="234"/>
        </w:r>
      </w:ins>
    </w:p>
    <w:p w14:paraId="52C35A7B" w14:textId="77777777" w:rsidR="00C640ED" w:rsidRPr="00A9634F" w:rsidRDefault="00C640ED" w:rsidP="00F10338">
      <w:pPr>
        <w:rPr>
          <w:bCs/>
        </w:rPr>
      </w:pPr>
    </w:p>
    <w:p w14:paraId="73C2A6B4" w14:textId="2B5C93A2" w:rsidR="00C640ED" w:rsidRPr="00A9634F" w:rsidRDefault="0009747A" w:rsidP="00F10338">
      <w:pPr>
        <w:rPr>
          <w:b/>
        </w:rPr>
      </w:pPr>
      <w:r w:rsidRPr="00A9634F">
        <w:rPr>
          <w:b/>
        </w:rPr>
        <w:t>References</w:t>
      </w:r>
    </w:p>
    <w:p w14:paraId="598009DC" w14:textId="77777777" w:rsidR="00C640ED" w:rsidRPr="00A9634F" w:rsidRDefault="00C640ED" w:rsidP="00F10338">
      <w:pPr>
        <w:rPr>
          <w:bCs/>
        </w:rPr>
      </w:pPr>
    </w:p>
    <w:p w14:paraId="0A98114E" w14:textId="03CDBE15" w:rsidR="00EF5875" w:rsidRPr="00A9634F" w:rsidRDefault="00EF5875" w:rsidP="00EF5875">
      <w:pPr>
        <w:widowControl w:val="0"/>
        <w:autoSpaceDE w:val="0"/>
        <w:autoSpaceDN w:val="0"/>
        <w:adjustRightInd w:val="0"/>
        <w:ind w:left="640" w:hanging="640"/>
        <w:rPr>
          <w:noProof/>
          <w:lang w:val="en-GB"/>
        </w:rPr>
      </w:pPr>
      <w:r w:rsidRPr="00A9634F">
        <w:rPr>
          <w:noProof/>
          <w:lang w:val="en-GB"/>
        </w:rPr>
        <w:lastRenderedPageBreak/>
        <w:t>1.</w:t>
      </w:r>
      <w:r w:rsidRPr="00A9634F">
        <w:rPr>
          <w:noProof/>
          <w:lang w:val="en-GB"/>
        </w:rPr>
        <w:tab/>
        <w:t xml:space="preserve">Shabayek S, Spellerberg B. Group B Streptococcal Colonization, Molecular Characteristics, and Epidemiology. </w:t>
      </w:r>
      <w:r w:rsidRPr="00A9634F">
        <w:rPr>
          <w:i/>
          <w:iCs/>
          <w:noProof/>
          <w:lang w:val="en-GB"/>
        </w:rPr>
        <w:t>Front Microbiol</w:t>
      </w:r>
      <w:r w:rsidRPr="00A9634F">
        <w:rPr>
          <w:noProof/>
          <w:lang w:val="en-GB"/>
        </w:rPr>
        <w:t xml:space="preserve"> 2018;9:.</w:t>
      </w:r>
    </w:p>
    <w:p w14:paraId="06DC971C"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2.</w:t>
      </w:r>
      <w:r w:rsidRPr="00A9634F">
        <w:rPr>
          <w:noProof/>
          <w:lang w:val="en-GB"/>
        </w:rPr>
        <w:tab/>
        <w:t>Group B Streptococcus infection causes an estimated 150,000 preventable stillbirths and infant deaths every year. at &lt;https://www.who.int/news/item/05-11-2017-group-b-streptococcus-infection-causes-an-estimated-150-000-preventable-stillbirths-and-infant-deaths-every-year&gt;.</w:t>
      </w:r>
    </w:p>
    <w:p w14:paraId="579DC25F"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3.</w:t>
      </w:r>
      <w:r w:rsidRPr="00A9634F">
        <w:rPr>
          <w:noProof/>
          <w:lang w:val="en-GB"/>
        </w:rPr>
        <w:tab/>
        <w:t>Group B Strep: Fast Facts and Statistics | CDC. at &lt;https://www.cdc.gov/groupbstrep/about/fast-facts.html&gt;.</w:t>
      </w:r>
    </w:p>
    <w:p w14:paraId="5A368F00"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4.</w:t>
      </w:r>
      <w:r w:rsidRPr="00A9634F">
        <w:rPr>
          <w:noProof/>
          <w:lang w:val="en-GB"/>
        </w:rPr>
        <w:tab/>
        <w:t xml:space="preserve">McGee L, Chochua S, Li Z, Mathis S, Rivers J, Metcalf B, </w:t>
      </w:r>
      <w:r w:rsidRPr="00A9634F">
        <w:rPr>
          <w:i/>
          <w:iCs/>
          <w:noProof/>
          <w:lang w:val="en-GB"/>
        </w:rPr>
        <w:t>et al.</w:t>
      </w:r>
      <w:r w:rsidRPr="00A9634F">
        <w:rPr>
          <w:noProof/>
          <w:lang w:val="en-GB"/>
        </w:rPr>
        <w:t xml:space="preserve"> Multistate, Population-Based Distributions of Candidate Vaccine Targets, Clonal Complexes, and Resistance Features of Invasive Group B Streptococci within the United States, 2015-2017. </w:t>
      </w:r>
      <w:r w:rsidRPr="00A9634F">
        <w:rPr>
          <w:i/>
          <w:iCs/>
          <w:noProof/>
          <w:lang w:val="en-GB"/>
        </w:rPr>
        <w:t>Clin Infect Dis</w:t>
      </w:r>
      <w:r w:rsidRPr="00A9634F">
        <w:rPr>
          <w:noProof/>
          <w:lang w:val="en-GB"/>
        </w:rPr>
        <w:t xml:space="preserve"> 2021;72:1004–1013.</w:t>
      </w:r>
    </w:p>
    <w:p w14:paraId="7A18E0B1"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5.</w:t>
      </w:r>
      <w:r w:rsidRPr="00A9634F">
        <w:rPr>
          <w:noProof/>
          <w:lang w:val="en-GB"/>
        </w:rPr>
        <w:tab/>
        <w:t xml:space="preserve">Phares CR, Lynfield R, Farley MM, Mohle-Boetani J, Harrison LH, Petit S, </w:t>
      </w:r>
      <w:r w:rsidRPr="00A9634F">
        <w:rPr>
          <w:i/>
          <w:iCs/>
          <w:noProof/>
          <w:lang w:val="en-GB"/>
        </w:rPr>
        <w:t>et al.</w:t>
      </w:r>
      <w:r w:rsidRPr="00A9634F">
        <w:rPr>
          <w:noProof/>
          <w:lang w:val="en-GB"/>
        </w:rPr>
        <w:t xml:space="preserve"> Epidemiology of invasive group B streptococcal disease in the United States, 1999-2005. </w:t>
      </w:r>
      <w:r w:rsidRPr="00A9634F">
        <w:rPr>
          <w:i/>
          <w:iCs/>
          <w:noProof/>
          <w:lang w:val="en-GB"/>
        </w:rPr>
        <w:t>JAMA</w:t>
      </w:r>
      <w:r w:rsidRPr="00A9634F">
        <w:rPr>
          <w:noProof/>
          <w:lang w:val="en-GB"/>
        </w:rPr>
        <w:t xml:space="preserve"> 2008;299:2056–2065.</w:t>
      </w:r>
    </w:p>
    <w:p w14:paraId="2770E382"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6.</w:t>
      </w:r>
      <w:r w:rsidRPr="00A9634F">
        <w:rPr>
          <w:noProof/>
          <w:lang w:val="en-GB"/>
        </w:rPr>
        <w:tab/>
        <w:t xml:space="preserve">Madhi SA, Izu A, Kwatra G, Jones S, Dangor Z, Wadula J, </w:t>
      </w:r>
      <w:r w:rsidRPr="00A9634F">
        <w:rPr>
          <w:i/>
          <w:iCs/>
          <w:noProof/>
          <w:lang w:val="en-GB"/>
        </w:rPr>
        <w:t>et al.</w:t>
      </w:r>
      <w:r w:rsidRPr="00A9634F">
        <w:rPr>
          <w:noProof/>
          <w:lang w:val="en-GB"/>
        </w:rPr>
        <w:t xml:space="preserve"> Association of Group B Streptococcus (GBS) Serum Serotype-Specific Anticapsular Immunoglobulin G Concentration and Risk Reduction for Invasive GBS Disease in South African Infants: An Observational Birth-Cohort, Matched Case-Control Study. </w:t>
      </w:r>
      <w:r w:rsidRPr="00A9634F">
        <w:rPr>
          <w:i/>
          <w:iCs/>
          <w:noProof/>
          <w:lang w:val="en-GB"/>
        </w:rPr>
        <w:t>Clin Infect Dis</w:t>
      </w:r>
      <w:r w:rsidRPr="00A9634F">
        <w:rPr>
          <w:noProof/>
          <w:lang w:val="en-GB"/>
        </w:rPr>
        <w:t xml:space="preserve"> 2021;73:E1170–E1180.</w:t>
      </w:r>
    </w:p>
    <w:p w14:paraId="30D4B9C9"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7.</w:t>
      </w:r>
      <w:r w:rsidRPr="00A9634F">
        <w:rPr>
          <w:noProof/>
          <w:lang w:val="en-GB"/>
        </w:rPr>
        <w:tab/>
        <w:t xml:space="preserve">van Kassel MN, de Boer G, Teeri SAF, Jamrozy D, Bentley SD, Brouwer MC, </w:t>
      </w:r>
      <w:r w:rsidRPr="00A9634F">
        <w:rPr>
          <w:i/>
          <w:iCs/>
          <w:noProof/>
          <w:lang w:val="en-GB"/>
        </w:rPr>
        <w:t>et al.</w:t>
      </w:r>
      <w:r w:rsidRPr="00A9634F">
        <w:rPr>
          <w:noProof/>
          <w:lang w:val="en-GB"/>
        </w:rPr>
        <w:t xml:space="preserve"> Molecular epidemiology and mortality of group B streptococcal meningitis and infant sepsis in the Netherlands: a 30-year nationwide surveillance study. </w:t>
      </w:r>
      <w:r w:rsidRPr="00A9634F">
        <w:rPr>
          <w:i/>
          <w:iCs/>
          <w:noProof/>
          <w:lang w:val="en-GB"/>
        </w:rPr>
        <w:t>The Lancet Microbe</w:t>
      </w:r>
      <w:r w:rsidRPr="00A9634F">
        <w:rPr>
          <w:noProof/>
          <w:lang w:val="en-GB"/>
        </w:rPr>
        <w:t xml:space="preserve"> 2021;2:e32–e40.</w:t>
      </w:r>
    </w:p>
    <w:p w14:paraId="6BE81967"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8.</w:t>
      </w:r>
      <w:r w:rsidRPr="00A9634F">
        <w:rPr>
          <w:noProof/>
          <w:lang w:val="en-GB"/>
        </w:rPr>
        <w:tab/>
        <w:t xml:space="preserve">Jamrozy D, Bijlsma MW, de Goffau MC, van de Beek D, Kuijpers TW, Parkhill J, </w:t>
      </w:r>
      <w:r w:rsidRPr="00A9634F">
        <w:rPr>
          <w:i/>
          <w:iCs/>
          <w:noProof/>
          <w:lang w:val="en-GB"/>
        </w:rPr>
        <w:t>et al.</w:t>
      </w:r>
      <w:r w:rsidRPr="00A9634F">
        <w:rPr>
          <w:noProof/>
          <w:lang w:val="en-GB"/>
        </w:rPr>
        <w:t xml:space="preserve"> Increasing incidence of group B streptococcus neonatal infections in the Netherlands is associated with clonal expansion of CC17 and CC23. </w:t>
      </w:r>
      <w:r w:rsidRPr="00A9634F">
        <w:rPr>
          <w:i/>
          <w:iCs/>
          <w:noProof/>
          <w:lang w:val="en-GB"/>
        </w:rPr>
        <w:t>Sci Reports 2020 101</w:t>
      </w:r>
      <w:r w:rsidRPr="00A9634F">
        <w:rPr>
          <w:noProof/>
          <w:lang w:val="en-GB"/>
        </w:rPr>
        <w:t xml:space="preserve"> 2020;10:1–13.</w:t>
      </w:r>
    </w:p>
    <w:p w14:paraId="422365E6"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9.</w:t>
      </w:r>
      <w:r w:rsidRPr="00A9634F">
        <w:rPr>
          <w:noProof/>
          <w:lang w:val="en-GB"/>
        </w:rPr>
        <w:tab/>
        <w:t xml:space="preserve">Horváth-Puhó E, van Kassel MN, Gonçalves BP, de Gier B, Procter SR, Paul P, </w:t>
      </w:r>
      <w:r w:rsidRPr="00A9634F">
        <w:rPr>
          <w:i/>
          <w:iCs/>
          <w:noProof/>
          <w:lang w:val="en-GB"/>
        </w:rPr>
        <w:t>et al.</w:t>
      </w:r>
      <w:r w:rsidRPr="00A9634F">
        <w:rPr>
          <w:noProof/>
          <w:lang w:val="en-GB"/>
        </w:rPr>
        <w:t xml:space="preserve"> Mortality, neurodevelopmental impairments, and economic outcomes after invasive group B streptococcal disease in early infancy in Denmark and the Netherlands: a national matched cohort study. </w:t>
      </w:r>
      <w:r w:rsidRPr="00A9634F">
        <w:rPr>
          <w:i/>
          <w:iCs/>
          <w:noProof/>
          <w:lang w:val="en-GB"/>
        </w:rPr>
        <w:t>Lancet Child Adolesc Heal</w:t>
      </w:r>
      <w:r w:rsidRPr="00A9634F">
        <w:rPr>
          <w:noProof/>
          <w:lang w:val="en-GB"/>
        </w:rPr>
        <w:t xml:space="preserve"> 2021;5:398–407.</w:t>
      </w:r>
    </w:p>
    <w:p w14:paraId="63090E88"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10.</w:t>
      </w:r>
      <w:r w:rsidRPr="00A9634F">
        <w:rPr>
          <w:noProof/>
          <w:lang w:val="en-GB"/>
        </w:rPr>
        <w:tab/>
        <w:t xml:space="preserve">Bramugy J, Mucasse H, Massora S, Vitorino P, Aerts C, Mandomando I, </w:t>
      </w:r>
      <w:r w:rsidRPr="00A9634F">
        <w:rPr>
          <w:i/>
          <w:iCs/>
          <w:noProof/>
          <w:lang w:val="en-GB"/>
        </w:rPr>
        <w:t>et al.</w:t>
      </w:r>
      <w:r w:rsidRPr="00A9634F">
        <w:rPr>
          <w:noProof/>
          <w:lang w:val="en-GB"/>
        </w:rPr>
        <w:t xml:space="preserve"> Short- and Long-term Outcomes of Group B Streptococcus Invasive Disease in Mozambican Children: Results of a Matched Cohort and Retrospective Observational Study and Implications for Future Vaccine Introduction. </w:t>
      </w:r>
      <w:r w:rsidRPr="00A9634F">
        <w:rPr>
          <w:i/>
          <w:iCs/>
          <w:noProof/>
          <w:lang w:val="en-GB"/>
        </w:rPr>
        <w:t>Clin Infect Dis</w:t>
      </w:r>
      <w:r w:rsidRPr="00A9634F">
        <w:rPr>
          <w:noProof/>
          <w:lang w:val="en-GB"/>
        </w:rPr>
        <w:t xml:space="preserve"> 2021;74:S14–S23.</w:t>
      </w:r>
    </w:p>
    <w:p w14:paraId="6D7F5969"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11.</w:t>
      </w:r>
      <w:r w:rsidRPr="00A9634F">
        <w:rPr>
          <w:noProof/>
          <w:lang w:val="en-GB"/>
        </w:rPr>
        <w:tab/>
        <w:t xml:space="preserve">Chandna J, Liu WH, Dangor Z, Leahy S, Sridhar S, John HB, </w:t>
      </w:r>
      <w:r w:rsidRPr="00A9634F">
        <w:rPr>
          <w:i/>
          <w:iCs/>
          <w:noProof/>
          <w:lang w:val="en-GB"/>
        </w:rPr>
        <w:t>et al.</w:t>
      </w:r>
      <w:r w:rsidRPr="00A9634F">
        <w:rPr>
          <w:noProof/>
          <w:lang w:val="en-GB"/>
        </w:rPr>
        <w:t xml:space="preserve"> Emotional and Behavioral Outcomes in Childhood for Survivors of Invasive Group B Streptococcus Disease in Infancy: Findings From 5 Low- and Middle-Income Countries. </w:t>
      </w:r>
      <w:r w:rsidRPr="00A9634F">
        <w:rPr>
          <w:i/>
          <w:iCs/>
          <w:noProof/>
          <w:lang w:val="en-GB"/>
        </w:rPr>
        <w:t>Clin Infect Dis</w:t>
      </w:r>
      <w:r w:rsidRPr="00A9634F">
        <w:rPr>
          <w:noProof/>
          <w:lang w:val="en-GB"/>
        </w:rPr>
        <w:t xml:space="preserve"> 2022;74:S35–S43.</w:t>
      </w:r>
    </w:p>
    <w:p w14:paraId="49960176"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12.</w:t>
      </w:r>
      <w:r w:rsidRPr="00A9634F">
        <w:rPr>
          <w:noProof/>
          <w:lang w:val="en-GB"/>
        </w:rPr>
        <w:tab/>
        <w:t xml:space="preserve">Paul P, Chandna J, Procter SR, Dangor Z, Leahy S, Santhanam S, </w:t>
      </w:r>
      <w:r w:rsidRPr="00A9634F">
        <w:rPr>
          <w:i/>
          <w:iCs/>
          <w:noProof/>
          <w:lang w:val="en-GB"/>
        </w:rPr>
        <w:t>et al.</w:t>
      </w:r>
      <w:r w:rsidRPr="00A9634F">
        <w:rPr>
          <w:noProof/>
          <w:lang w:val="en-GB"/>
        </w:rPr>
        <w:t xml:space="preserve"> Neurodevelopmental and growth outcomes after invasive Group B Streptococcus in early infancy: A multi-country matched cohort study in South Africa, Mozambique, India, Kenya, and Argentina. </w:t>
      </w:r>
      <w:r w:rsidRPr="00A9634F">
        <w:rPr>
          <w:i/>
          <w:iCs/>
          <w:noProof/>
          <w:lang w:val="en-GB"/>
        </w:rPr>
        <w:t>EClinicalMedicine</w:t>
      </w:r>
      <w:r w:rsidRPr="00A9634F">
        <w:rPr>
          <w:noProof/>
          <w:lang w:val="en-GB"/>
        </w:rPr>
        <w:t xml:space="preserve"> 2022;47:101358.</w:t>
      </w:r>
    </w:p>
    <w:p w14:paraId="1AC2F080"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13.</w:t>
      </w:r>
      <w:r w:rsidRPr="00A9634F">
        <w:rPr>
          <w:noProof/>
          <w:lang w:val="en-GB"/>
        </w:rPr>
        <w:tab/>
        <w:t xml:space="preserve">Harden LM, Leahy S, Lala SG, Paul P, Chandna J, Lowick S, </w:t>
      </w:r>
      <w:r w:rsidRPr="00A9634F">
        <w:rPr>
          <w:i/>
          <w:iCs/>
          <w:noProof/>
          <w:lang w:val="en-GB"/>
        </w:rPr>
        <w:t>et al.</w:t>
      </w:r>
      <w:r w:rsidRPr="00A9634F">
        <w:rPr>
          <w:noProof/>
          <w:lang w:val="en-GB"/>
        </w:rPr>
        <w:t xml:space="preserve"> South African Children: A Matched Cohort Study of Neurodevelopmental Impairment in Survivors of Invasive Group B Streptococcus Disease Aged 5 to 8 Years. </w:t>
      </w:r>
      <w:r w:rsidRPr="00A9634F">
        <w:rPr>
          <w:i/>
          <w:iCs/>
          <w:noProof/>
          <w:lang w:val="en-GB"/>
        </w:rPr>
        <w:t>Clin Infect Dis</w:t>
      </w:r>
      <w:r w:rsidRPr="00A9634F">
        <w:rPr>
          <w:noProof/>
          <w:lang w:val="en-GB"/>
        </w:rPr>
        <w:t xml:space="preserve"> 2022;74:S5–</w:t>
      </w:r>
      <w:r w:rsidRPr="00A9634F">
        <w:rPr>
          <w:noProof/>
          <w:lang w:val="en-GB"/>
        </w:rPr>
        <w:lastRenderedPageBreak/>
        <w:t>S13.</w:t>
      </w:r>
    </w:p>
    <w:p w14:paraId="43910FCE"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14.</w:t>
      </w:r>
      <w:r w:rsidRPr="00A9634F">
        <w:rPr>
          <w:noProof/>
          <w:lang w:val="en-GB"/>
        </w:rPr>
        <w:tab/>
        <w:t xml:space="preserve">John HB, Arumugam A, Priya M, Murugesan N, Rajendraprasad N, Rebekah G, </w:t>
      </w:r>
      <w:r w:rsidRPr="00A9634F">
        <w:rPr>
          <w:i/>
          <w:iCs/>
          <w:noProof/>
          <w:lang w:val="en-GB"/>
        </w:rPr>
        <w:t>et al.</w:t>
      </w:r>
      <w:r w:rsidRPr="00A9634F">
        <w:rPr>
          <w:noProof/>
          <w:lang w:val="en-GB"/>
        </w:rPr>
        <w:t xml:space="preserve"> South Indian Children’s Neurodevelopmental Outcomes After Group B Streptococcus Invasive Disease: A Matched-Cohort Study. </w:t>
      </w:r>
      <w:r w:rsidRPr="00A9634F">
        <w:rPr>
          <w:i/>
          <w:iCs/>
          <w:noProof/>
          <w:lang w:val="en-GB"/>
        </w:rPr>
        <w:t>Clin Infect Dis</w:t>
      </w:r>
      <w:r w:rsidRPr="00A9634F">
        <w:rPr>
          <w:noProof/>
          <w:lang w:val="en-GB"/>
        </w:rPr>
        <w:t xml:space="preserve"> 2022;74:S24–S34.</w:t>
      </w:r>
    </w:p>
    <w:p w14:paraId="2F18193E"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15.</w:t>
      </w:r>
      <w:r w:rsidRPr="00A9634F">
        <w:rPr>
          <w:noProof/>
          <w:lang w:val="en-GB"/>
        </w:rPr>
        <w:tab/>
        <w:t xml:space="preserve">Gonçalves BP, Procter SR, Paul P, Chandna J, Lewin A, Seedat F, </w:t>
      </w:r>
      <w:r w:rsidRPr="00A9634F">
        <w:rPr>
          <w:i/>
          <w:iCs/>
          <w:noProof/>
          <w:lang w:val="en-GB"/>
        </w:rPr>
        <w:t>et al.</w:t>
      </w:r>
      <w:r w:rsidRPr="00A9634F">
        <w:rPr>
          <w:noProof/>
          <w:lang w:val="en-GB"/>
        </w:rPr>
        <w:t xml:space="preserve"> Group B streptococcus infection during pregnancy and infancy: estimates of regional and global burden. </w:t>
      </w:r>
      <w:r w:rsidRPr="00A9634F">
        <w:rPr>
          <w:i/>
          <w:iCs/>
          <w:noProof/>
          <w:lang w:val="en-GB"/>
        </w:rPr>
        <w:t>Lancet Glob Heal</w:t>
      </w:r>
      <w:r w:rsidRPr="00A9634F">
        <w:rPr>
          <w:noProof/>
          <w:lang w:val="en-GB"/>
        </w:rPr>
        <w:t xml:space="preserve"> 2022;10:e807–e819.</w:t>
      </w:r>
    </w:p>
    <w:p w14:paraId="4A8D3D55"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16.</w:t>
      </w:r>
      <w:r w:rsidRPr="00A9634F">
        <w:rPr>
          <w:noProof/>
          <w:lang w:val="en-GB"/>
        </w:rPr>
        <w:tab/>
        <w:t xml:space="preserve">Bramugy J, Mucasse H, Massora S, Vitorino P, Aerts C, Mandomando I, </w:t>
      </w:r>
      <w:r w:rsidRPr="00A9634F">
        <w:rPr>
          <w:i/>
          <w:iCs/>
          <w:noProof/>
          <w:lang w:val="en-GB"/>
        </w:rPr>
        <w:t>et al.</w:t>
      </w:r>
      <w:r w:rsidRPr="00A9634F">
        <w:rPr>
          <w:noProof/>
          <w:lang w:val="en-GB"/>
        </w:rPr>
        <w:t xml:space="preserve"> Short- and Long-term Outcomes of Group B Streptococcus Invasive Disease in Mozambican Children: Results of a Matched Cohort and Retrospective Observational Study and Implications for Future Vaccine Introduction. </w:t>
      </w:r>
      <w:r w:rsidRPr="00A9634F">
        <w:rPr>
          <w:i/>
          <w:iCs/>
          <w:noProof/>
          <w:lang w:val="en-GB"/>
        </w:rPr>
        <w:t>Clin Infect Dis An Off Publ Infect Dis Soc Am</w:t>
      </w:r>
      <w:r w:rsidRPr="00A9634F">
        <w:rPr>
          <w:noProof/>
          <w:lang w:val="en-GB"/>
        </w:rPr>
        <w:t xml:space="preserve"> 2022;74:S14.</w:t>
      </w:r>
    </w:p>
    <w:p w14:paraId="2776CF9B"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17.</w:t>
      </w:r>
      <w:r w:rsidRPr="00A9634F">
        <w:rPr>
          <w:noProof/>
          <w:lang w:val="en-GB"/>
        </w:rPr>
        <w:tab/>
        <w:t xml:space="preserve">Furuta A, Brokaw A, Manuel G, Dacanay M, Marcell L, Seepersaud R, </w:t>
      </w:r>
      <w:r w:rsidRPr="00A9634F">
        <w:rPr>
          <w:i/>
          <w:iCs/>
          <w:noProof/>
          <w:lang w:val="en-GB"/>
        </w:rPr>
        <w:t>et al.</w:t>
      </w:r>
      <w:r w:rsidRPr="00A9634F">
        <w:rPr>
          <w:noProof/>
          <w:lang w:val="en-GB"/>
        </w:rPr>
        <w:t xml:space="preserve"> Bacterial and Host Determinants of Group B Streptococcal Infection of the Neonate and Infant. </w:t>
      </w:r>
      <w:r w:rsidRPr="00A9634F">
        <w:rPr>
          <w:i/>
          <w:iCs/>
          <w:noProof/>
          <w:lang w:val="en-GB"/>
        </w:rPr>
        <w:t>Front Microbiol</w:t>
      </w:r>
      <w:r w:rsidRPr="00A9634F">
        <w:rPr>
          <w:noProof/>
          <w:lang w:val="en-GB"/>
        </w:rPr>
        <w:t xml:space="preserve"> 2022;13:.</w:t>
      </w:r>
    </w:p>
    <w:p w14:paraId="14072C1A"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18.</w:t>
      </w:r>
      <w:r w:rsidRPr="00A9634F">
        <w:rPr>
          <w:noProof/>
          <w:lang w:val="en-GB"/>
        </w:rPr>
        <w:tab/>
        <w:t xml:space="preserve">Nanduri SA, Petit S, Smelser C, Apostol M, Alden NB, Harrison LH, </w:t>
      </w:r>
      <w:r w:rsidRPr="00A9634F">
        <w:rPr>
          <w:i/>
          <w:iCs/>
          <w:noProof/>
          <w:lang w:val="en-GB"/>
        </w:rPr>
        <w:t>et al.</w:t>
      </w:r>
      <w:r w:rsidRPr="00A9634F">
        <w:rPr>
          <w:noProof/>
          <w:lang w:val="en-GB"/>
        </w:rPr>
        <w:t xml:space="preserve"> Epidemiology of Invasive Early-Onset and Late-Onset Group B Streptococcal Disease in the United States, 2006 to 2015: Multistate Laboratory and Population-Based Surveillance. </w:t>
      </w:r>
      <w:r w:rsidRPr="00A9634F">
        <w:rPr>
          <w:i/>
          <w:iCs/>
          <w:noProof/>
          <w:lang w:val="en-GB"/>
        </w:rPr>
        <w:t>JAMA Pediatr</w:t>
      </w:r>
      <w:r w:rsidRPr="00A9634F">
        <w:rPr>
          <w:noProof/>
          <w:lang w:val="en-GB"/>
        </w:rPr>
        <w:t xml:space="preserve"> 2019;173:224.</w:t>
      </w:r>
    </w:p>
    <w:p w14:paraId="72339D29"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19.</w:t>
      </w:r>
      <w:r w:rsidRPr="00A9634F">
        <w:rPr>
          <w:noProof/>
          <w:lang w:val="en-GB"/>
        </w:rPr>
        <w:tab/>
        <w:t xml:space="preserve">World Medical Association Declaration of Helsinki: ethical principles for medical research involving human subjects. </w:t>
      </w:r>
      <w:r w:rsidRPr="00A9634F">
        <w:rPr>
          <w:i/>
          <w:iCs/>
          <w:noProof/>
          <w:lang w:val="en-GB"/>
        </w:rPr>
        <w:t>JAMA</w:t>
      </w:r>
      <w:r w:rsidRPr="00A9634F">
        <w:rPr>
          <w:noProof/>
          <w:lang w:val="en-GB"/>
        </w:rPr>
        <w:t xml:space="preserve"> 2013;310:2191–2194.</w:t>
      </w:r>
    </w:p>
    <w:p w14:paraId="4121252E"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20.</w:t>
      </w:r>
      <w:r w:rsidRPr="00A9634F">
        <w:rPr>
          <w:noProof/>
          <w:lang w:val="en-GB"/>
        </w:rPr>
        <w:tab/>
        <w:t xml:space="preserve">Wood DE, Salzberg SL. Kraken: Ultrafast metagenomic sequence classification using exact alignments. </w:t>
      </w:r>
      <w:r w:rsidRPr="00A9634F">
        <w:rPr>
          <w:i/>
          <w:iCs/>
          <w:noProof/>
          <w:lang w:val="en-GB"/>
        </w:rPr>
        <w:t>Genome Biol</w:t>
      </w:r>
      <w:r w:rsidRPr="00A9634F">
        <w:rPr>
          <w:noProof/>
          <w:lang w:val="en-GB"/>
        </w:rPr>
        <w:t xml:space="preserve"> 2014;15:1–12.</w:t>
      </w:r>
    </w:p>
    <w:p w14:paraId="2F9C3625"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21.</w:t>
      </w:r>
      <w:r w:rsidRPr="00A9634F">
        <w:rPr>
          <w:noProof/>
          <w:lang w:val="en-GB"/>
        </w:rPr>
        <w:tab/>
        <w:t xml:space="preserve">Langmead B, Salzberg SL. Fast gapped-read alignment with Bowtie 2. </w:t>
      </w:r>
      <w:r w:rsidRPr="00A9634F">
        <w:rPr>
          <w:i/>
          <w:iCs/>
          <w:noProof/>
          <w:lang w:val="en-GB"/>
        </w:rPr>
        <w:t>Nat Methods 2012 94</w:t>
      </w:r>
      <w:r w:rsidRPr="00A9634F">
        <w:rPr>
          <w:noProof/>
          <w:lang w:val="en-GB"/>
        </w:rPr>
        <w:t xml:space="preserve"> 2012;9:357–359.</w:t>
      </w:r>
    </w:p>
    <w:p w14:paraId="16D5FA84"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22.</w:t>
      </w:r>
      <w:r w:rsidRPr="00A9634F">
        <w:rPr>
          <w:noProof/>
          <w:lang w:val="en-GB"/>
        </w:rPr>
        <w:tab/>
        <w:t xml:space="preserve">Li H, Handsaker B, Wysoker A, Fennell T, Ruan J, Homer N, </w:t>
      </w:r>
      <w:r w:rsidRPr="00A9634F">
        <w:rPr>
          <w:i/>
          <w:iCs/>
          <w:noProof/>
          <w:lang w:val="en-GB"/>
        </w:rPr>
        <w:t>et al.</w:t>
      </w:r>
      <w:r w:rsidRPr="00A9634F">
        <w:rPr>
          <w:noProof/>
          <w:lang w:val="en-GB"/>
        </w:rPr>
        <w:t xml:space="preserve"> The Sequence Alignment/Map format and SAMtools. </w:t>
      </w:r>
      <w:r w:rsidRPr="00A9634F">
        <w:rPr>
          <w:i/>
          <w:iCs/>
          <w:noProof/>
          <w:lang w:val="en-GB"/>
        </w:rPr>
        <w:t>Bioinformatics</w:t>
      </w:r>
      <w:r w:rsidRPr="00A9634F">
        <w:rPr>
          <w:noProof/>
          <w:lang w:val="en-GB"/>
        </w:rPr>
        <w:t xml:space="preserve"> 2009;25:2078–2079.</w:t>
      </w:r>
    </w:p>
    <w:p w14:paraId="29F861F6"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23.</w:t>
      </w:r>
      <w:r w:rsidRPr="00A9634F">
        <w:rPr>
          <w:noProof/>
          <w:lang w:val="en-GB"/>
        </w:rPr>
        <w:tab/>
        <w:t xml:space="preserve">Wick RR, Judd LM, Gorrie CL, Holt KE. Unicycler: Resolving bacterial genome assemblies from short and long sequencing reads. </w:t>
      </w:r>
      <w:r w:rsidRPr="00A9634F">
        <w:rPr>
          <w:i/>
          <w:iCs/>
          <w:noProof/>
          <w:lang w:val="en-GB"/>
        </w:rPr>
        <w:t>PLoS Comput Biol</w:t>
      </w:r>
      <w:r w:rsidRPr="00A9634F">
        <w:rPr>
          <w:noProof/>
          <w:lang w:val="en-GB"/>
        </w:rPr>
        <w:t xml:space="preserve"> 2017;13:.</w:t>
      </w:r>
    </w:p>
    <w:p w14:paraId="38D2E333"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24.</w:t>
      </w:r>
      <w:r w:rsidRPr="00A9634F">
        <w:rPr>
          <w:noProof/>
          <w:lang w:val="en-GB"/>
        </w:rPr>
        <w:tab/>
        <w:t xml:space="preserve">Jolley KA, Maiden MCJ. BIGSdb: Scalable analysis of bacterial genome variation at the population level. </w:t>
      </w:r>
      <w:r w:rsidRPr="00A9634F">
        <w:rPr>
          <w:i/>
          <w:iCs/>
          <w:noProof/>
          <w:lang w:val="en-GB"/>
        </w:rPr>
        <w:t>BMC Bioinformatics</w:t>
      </w:r>
      <w:r w:rsidRPr="00A9634F">
        <w:rPr>
          <w:noProof/>
          <w:lang w:val="en-GB"/>
        </w:rPr>
        <w:t xml:space="preserve"> 2010;11:.</w:t>
      </w:r>
    </w:p>
    <w:p w14:paraId="0D62E449"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25.</w:t>
      </w:r>
      <w:r w:rsidRPr="00A9634F">
        <w:rPr>
          <w:noProof/>
          <w:lang w:val="en-GB"/>
        </w:rPr>
        <w:tab/>
        <w:t xml:space="preserve">Tiruvayipati S, Tang WY, Barkham TMS, Chen SL. GBS-SBG - GBS Serotyping by Genome Sequencing. </w:t>
      </w:r>
      <w:r w:rsidRPr="00A9634F">
        <w:rPr>
          <w:i/>
          <w:iCs/>
          <w:noProof/>
          <w:lang w:val="en-GB"/>
        </w:rPr>
        <w:t>Microb Genomics</w:t>
      </w:r>
      <w:r w:rsidRPr="00A9634F">
        <w:rPr>
          <w:noProof/>
          <w:lang w:val="en-GB"/>
        </w:rPr>
        <w:t xml:space="preserve"> 2021;7:688.</w:t>
      </w:r>
    </w:p>
    <w:p w14:paraId="25DC864F"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26.</w:t>
      </w:r>
      <w:r w:rsidRPr="00A9634F">
        <w:rPr>
          <w:noProof/>
          <w:lang w:val="en-GB"/>
        </w:rPr>
        <w:tab/>
        <w:t xml:space="preserve">Francisco AP, Bugalho M, Ramirez M, Carriço JA. Global optimal eBURST analysis of multilocus typing data using a graphic matroid approach. </w:t>
      </w:r>
      <w:r w:rsidRPr="00A9634F">
        <w:rPr>
          <w:i/>
          <w:iCs/>
          <w:noProof/>
          <w:lang w:val="en-GB"/>
        </w:rPr>
        <w:t>BMC Bioinformatics</w:t>
      </w:r>
      <w:r w:rsidRPr="00A9634F">
        <w:rPr>
          <w:noProof/>
          <w:lang w:val="en-GB"/>
        </w:rPr>
        <w:t xml:space="preserve"> 2009;10:1–15.</w:t>
      </w:r>
    </w:p>
    <w:p w14:paraId="18194A9C"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27.</w:t>
      </w:r>
      <w:r w:rsidRPr="00A9634F">
        <w:rPr>
          <w:noProof/>
          <w:lang w:val="en-GB"/>
        </w:rPr>
        <w:tab/>
        <w:t>GitHub - tseemann/abricate: :mag_right: Mass screening of contigs for antimicrobial and virulence genes. at &lt;https://github.com/tseemann/abricate&gt;.</w:t>
      </w:r>
    </w:p>
    <w:p w14:paraId="1D500835"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28.</w:t>
      </w:r>
      <w:r w:rsidRPr="00A9634F">
        <w:rPr>
          <w:noProof/>
          <w:lang w:val="en-GB"/>
        </w:rPr>
        <w:tab/>
        <w:t xml:space="preserve">Zankari E, Hasman H, Cosentino S, Vestergaard M, Rasmussen S, Lund O, </w:t>
      </w:r>
      <w:r w:rsidRPr="00A9634F">
        <w:rPr>
          <w:i/>
          <w:iCs/>
          <w:noProof/>
          <w:lang w:val="en-GB"/>
        </w:rPr>
        <w:t>et al.</w:t>
      </w:r>
      <w:r w:rsidRPr="00A9634F">
        <w:rPr>
          <w:noProof/>
          <w:lang w:val="en-GB"/>
        </w:rPr>
        <w:t xml:space="preserve"> Identification of acquired antimicrobial resistance genes. </w:t>
      </w:r>
      <w:r w:rsidRPr="00A9634F">
        <w:rPr>
          <w:i/>
          <w:iCs/>
          <w:noProof/>
          <w:lang w:val="en-GB"/>
        </w:rPr>
        <w:t>J Antimicrob Chemother</w:t>
      </w:r>
      <w:r w:rsidRPr="00A9634F">
        <w:rPr>
          <w:noProof/>
          <w:lang w:val="en-GB"/>
        </w:rPr>
        <w:t xml:space="preserve"> 2012;67:2640.</w:t>
      </w:r>
    </w:p>
    <w:p w14:paraId="2257A250"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29.</w:t>
      </w:r>
      <w:r w:rsidRPr="00A9634F">
        <w:rPr>
          <w:noProof/>
          <w:lang w:val="en-GB"/>
        </w:rPr>
        <w:tab/>
        <w:t xml:space="preserve">Chen L, Zheng D, Liu B, Yang J, Jin Q. VFDB 2016: hierarchical and refined dataset for big data analysis--10 years on. </w:t>
      </w:r>
      <w:r w:rsidRPr="00A9634F">
        <w:rPr>
          <w:i/>
          <w:iCs/>
          <w:noProof/>
          <w:lang w:val="en-GB"/>
        </w:rPr>
        <w:t>Nucleic Acids Res</w:t>
      </w:r>
      <w:r w:rsidRPr="00A9634F">
        <w:rPr>
          <w:noProof/>
          <w:lang w:val="en-GB"/>
        </w:rPr>
        <w:t xml:space="preserve"> 2016;44:D694–D697.</w:t>
      </w:r>
    </w:p>
    <w:p w14:paraId="16FA8E5D"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30.</w:t>
      </w:r>
      <w:r w:rsidRPr="00A9634F">
        <w:rPr>
          <w:noProof/>
          <w:lang w:val="en-GB"/>
        </w:rPr>
        <w:tab/>
        <w:t>GBS_Scripts_Reference/GBS_Surface_Typer.pl at master · BenJamesMetcalf/GBS_Scripts_Reference · GitHub. at &lt;https://github.com/BenJamesMetcalf/GBS_Scripts_Reference/blob/master/GBS_Surface</w:t>
      </w:r>
      <w:r w:rsidRPr="00A9634F">
        <w:rPr>
          <w:noProof/>
          <w:lang w:val="en-GB"/>
        </w:rPr>
        <w:lastRenderedPageBreak/>
        <w:t>_Typer.pl&gt;.</w:t>
      </w:r>
    </w:p>
    <w:p w14:paraId="25343B36"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31.</w:t>
      </w:r>
      <w:r w:rsidRPr="00A9634F">
        <w:rPr>
          <w:noProof/>
          <w:lang w:val="en-GB"/>
        </w:rPr>
        <w:tab/>
        <w:t xml:space="preserve">Stamatakis A. RAxML version 8: a tool for phylogenetic analysis and post-analysis of large phylogenies. </w:t>
      </w:r>
      <w:r w:rsidRPr="00A9634F">
        <w:rPr>
          <w:i/>
          <w:iCs/>
          <w:noProof/>
          <w:lang w:val="en-GB"/>
        </w:rPr>
        <w:t>Bioinformatics</w:t>
      </w:r>
      <w:r w:rsidRPr="00A9634F">
        <w:rPr>
          <w:noProof/>
          <w:lang w:val="en-GB"/>
        </w:rPr>
        <w:t xml:space="preserve"> 2014;30:1312–1313.</w:t>
      </w:r>
    </w:p>
    <w:p w14:paraId="5FD04DA6"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32.</w:t>
      </w:r>
      <w:r w:rsidRPr="00A9634F">
        <w:rPr>
          <w:noProof/>
          <w:lang w:val="en-GB"/>
        </w:rPr>
        <w:tab/>
        <w:t xml:space="preserve">Yu G, Smith DK, Zhu H, Guan Y, Lam TTY. ggtree: an r package for visualization and annotation of phylogenetic trees with their covariates and other associated data. </w:t>
      </w:r>
      <w:r w:rsidRPr="00A9634F">
        <w:rPr>
          <w:i/>
          <w:iCs/>
          <w:noProof/>
          <w:lang w:val="en-GB"/>
        </w:rPr>
        <w:t>Methods Ecol Evol</w:t>
      </w:r>
      <w:r w:rsidRPr="00A9634F">
        <w:rPr>
          <w:noProof/>
          <w:lang w:val="en-GB"/>
        </w:rPr>
        <w:t xml:space="preserve"> 2017;8:28–36.</w:t>
      </w:r>
    </w:p>
    <w:p w14:paraId="553FBAA3"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33.</w:t>
      </w:r>
      <w:r w:rsidRPr="00A9634F">
        <w:rPr>
          <w:noProof/>
          <w:lang w:val="en-GB"/>
        </w:rPr>
        <w:tab/>
        <w:t xml:space="preserve">Ji W, Zhou H, Li J, Britto CD, Liu Z, Zhang W, </w:t>
      </w:r>
      <w:r w:rsidRPr="00A9634F">
        <w:rPr>
          <w:i/>
          <w:iCs/>
          <w:noProof/>
          <w:lang w:val="en-GB"/>
        </w:rPr>
        <w:t>et al.</w:t>
      </w:r>
      <w:r w:rsidRPr="00A9634F">
        <w:rPr>
          <w:noProof/>
          <w:lang w:val="en-GB"/>
        </w:rPr>
        <w:t xml:space="preserve"> Distributions of candidate vaccine Targets, virulence Factors, and resistance  features of invasive group B Streptococcus using Whole-Genome Sequencing: A Multicenter, population-based surveillance study. </w:t>
      </w:r>
      <w:r w:rsidRPr="00A9634F">
        <w:rPr>
          <w:i/>
          <w:iCs/>
          <w:noProof/>
          <w:lang w:val="en-GB"/>
        </w:rPr>
        <w:t>Vaccine</w:t>
      </w:r>
      <w:r w:rsidRPr="00A9634F">
        <w:rPr>
          <w:noProof/>
          <w:lang w:val="en-GB"/>
        </w:rPr>
        <w:t xml:space="preserve"> 2024;42:3564–3571.</w:t>
      </w:r>
    </w:p>
    <w:p w14:paraId="08E7D72F"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34.</w:t>
      </w:r>
      <w:r w:rsidRPr="00A9634F">
        <w:rPr>
          <w:noProof/>
          <w:lang w:val="en-GB"/>
        </w:rPr>
        <w:tab/>
        <w:t xml:space="preserve">Manning SD, Springman AC, Lehotzky E, Lewis MA, Whittam TS, Davies HD. Multilocus sequence types associated with neonatal Group B streptococcal sepsis and meningitis in Canada. </w:t>
      </w:r>
      <w:r w:rsidRPr="00A9634F">
        <w:rPr>
          <w:i/>
          <w:iCs/>
          <w:noProof/>
          <w:lang w:val="en-GB"/>
        </w:rPr>
        <w:t>J Clin Microbiol</w:t>
      </w:r>
      <w:r w:rsidRPr="00A9634F">
        <w:rPr>
          <w:noProof/>
          <w:lang w:val="en-GB"/>
        </w:rPr>
        <w:t xml:space="preserve"> 2009;47:1143–1148.</w:t>
      </w:r>
    </w:p>
    <w:p w14:paraId="4136E2FE"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35.</w:t>
      </w:r>
      <w:r w:rsidRPr="00A9634F">
        <w:rPr>
          <w:noProof/>
          <w:lang w:val="en-GB"/>
        </w:rPr>
        <w:tab/>
        <w:t xml:space="preserve">Absalon J, Segall N, Block SL, Center KJ, Scully IL, Giardina PC, </w:t>
      </w:r>
      <w:r w:rsidRPr="00A9634F">
        <w:rPr>
          <w:i/>
          <w:iCs/>
          <w:noProof/>
          <w:lang w:val="en-GB"/>
        </w:rPr>
        <w:t>et al.</w:t>
      </w:r>
      <w:r w:rsidRPr="00A9634F">
        <w:rPr>
          <w:noProof/>
          <w:lang w:val="en-GB"/>
        </w:rPr>
        <w:t xml:space="preserve"> Safety and immunogenicity of a novel hexavalent group B streptococcus conjugate  vaccine in healthy, non-pregnant adults: a phase 1/2, randomised, placebo-controlled, observer-blinded, dose-escalation trial. </w:t>
      </w:r>
      <w:r w:rsidRPr="00A9634F">
        <w:rPr>
          <w:i/>
          <w:iCs/>
          <w:noProof/>
          <w:lang w:val="en-GB"/>
        </w:rPr>
        <w:t>Lancet Infect Dis</w:t>
      </w:r>
      <w:r w:rsidRPr="00A9634F">
        <w:rPr>
          <w:noProof/>
          <w:lang w:val="en-GB"/>
        </w:rPr>
        <w:t xml:space="preserve"> 2021;21:263–274.</w:t>
      </w:r>
    </w:p>
    <w:p w14:paraId="71AEF799"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36.</w:t>
      </w:r>
      <w:r w:rsidRPr="00A9634F">
        <w:rPr>
          <w:noProof/>
          <w:lang w:val="en-GB"/>
        </w:rPr>
        <w:tab/>
        <w:t xml:space="preserve">Banks C, Lindbom BJ, Kitson G, Darsley M, Fischer PB. Preclinical development of a novel Group B Streptococcus (GBS) vaccine candidate  for maternal immunization based upon the alpha-like protein family of GBS surface proteins (Alp). </w:t>
      </w:r>
      <w:r w:rsidRPr="00A9634F">
        <w:rPr>
          <w:i/>
          <w:iCs/>
          <w:noProof/>
          <w:lang w:val="en-GB"/>
        </w:rPr>
        <w:t>Birth defects Res</w:t>
      </w:r>
      <w:r w:rsidRPr="00A9634F">
        <w:rPr>
          <w:noProof/>
          <w:lang w:val="en-GB"/>
        </w:rPr>
        <w:t xml:space="preserve"> 2023;115:933–944.</w:t>
      </w:r>
    </w:p>
    <w:p w14:paraId="605D93CE"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37.</w:t>
      </w:r>
      <w:r w:rsidRPr="00A9634F">
        <w:rPr>
          <w:noProof/>
          <w:lang w:val="en-GB"/>
        </w:rPr>
        <w:tab/>
        <w:t xml:space="preserve">Springman AC, Lacher DW, Waymire EA, Wengert SL, Singh P, Zadoks RN, </w:t>
      </w:r>
      <w:r w:rsidRPr="00A9634F">
        <w:rPr>
          <w:i/>
          <w:iCs/>
          <w:noProof/>
          <w:lang w:val="en-GB"/>
        </w:rPr>
        <w:t>et al.</w:t>
      </w:r>
      <w:r w:rsidRPr="00A9634F">
        <w:rPr>
          <w:noProof/>
          <w:lang w:val="en-GB"/>
        </w:rPr>
        <w:t xml:space="preserve"> Pilus distribution among lineages of group b streptococcus: an evolutionary and clinical perspective. </w:t>
      </w:r>
      <w:r w:rsidRPr="00A9634F">
        <w:rPr>
          <w:i/>
          <w:iCs/>
          <w:noProof/>
          <w:lang w:val="en-GB"/>
        </w:rPr>
        <w:t>BMC Microbiol</w:t>
      </w:r>
      <w:r w:rsidRPr="00A9634F">
        <w:rPr>
          <w:noProof/>
          <w:lang w:val="en-GB"/>
        </w:rPr>
        <w:t xml:space="preserve"> 2014;14:.</w:t>
      </w:r>
    </w:p>
    <w:p w14:paraId="00FC1CFB"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38.</w:t>
      </w:r>
      <w:r w:rsidRPr="00A9634F">
        <w:rPr>
          <w:noProof/>
          <w:lang w:val="en-GB"/>
        </w:rPr>
        <w:tab/>
        <w:t xml:space="preserve">Spellerberg B, Rozdzinski E, Martin S, Weber-Heynemann J, Schnitzler N, Lütticken R, </w:t>
      </w:r>
      <w:r w:rsidRPr="00A9634F">
        <w:rPr>
          <w:i/>
          <w:iCs/>
          <w:noProof/>
          <w:lang w:val="en-GB"/>
        </w:rPr>
        <w:t>et al.</w:t>
      </w:r>
      <w:r w:rsidRPr="00A9634F">
        <w:rPr>
          <w:noProof/>
          <w:lang w:val="en-GB"/>
        </w:rPr>
        <w:t xml:space="preserve"> Lmb, a protein with similarities to the LraI adhesin family, mediates attachment of Streptococcus agalactiae to human laminin. </w:t>
      </w:r>
      <w:r w:rsidRPr="00A9634F">
        <w:rPr>
          <w:i/>
          <w:iCs/>
          <w:noProof/>
          <w:lang w:val="en-GB"/>
        </w:rPr>
        <w:t>Infect Immun</w:t>
      </w:r>
      <w:r w:rsidRPr="00A9634F">
        <w:rPr>
          <w:noProof/>
          <w:lang w:val="en-GB"/>
        </w:rPr>
        <w:t xml:space="preserve"> 1999;67:871–878.</w:t>
      </w:r>
    </w:p>
    <w:p w14:paraId="62F0862C"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39.</w:t>
      </w:r>
      <w:r w:rsidRPr="00A9634F">
        <w:rPr>
          <w:noProof/>
          <w:lang w:val="en-GB"/>
        </w:rPr>
        <w:tab/>
        <w:t xml:space="preserve">Dramsi S, Caliot E, Bonne I, Guadagnini S, Prévost MC, Kojadinovic M, </w:t>
      </w:r>
      <w:r w:rsidRPr="00A9634F">
        <w:rPr>
          <w:i/>
          <w:iCs/>
          <w:noProof/>
          <w:lang w:val="en-GB"/>
        </w:rPr>
        <w:t>et al.</w:t>
      </w:r>
      <w:r w:rsidRPr="00A9634F">
        <w:rPr>
          <w:noProof/>
          <w:lang w:val="en-GB"/>
        </w:rPr>
        <w:t xml:space="preserve"> Assembly and role of pili in group B streptococci. </w:t>
      </w:r>
      <w:r w:rsidRPr="00A9634F">
        <w:rPr>
          <w:i/>
          <w:iCs/>
          <w:noProof/>
          <w:lang w:val="en-GB"/>
        </w:rPr>
        <w:t>Mol Microbiol</w:t>
      </w:r>
      <w:r w:rsidRPr="00A9634F">
        <w:rPr>
          <w:noProof/>
          <w:lang w:val="en-GB"/>
        </w:rPr>
        <w:t xml:space="preserve"> 2006;60:1401–1413.</w:t>
      </w:r>
    </w:p>
    <w:p w14:paraId="405840A5"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40.</w:t>
      </w:r>
      <w:r w:rsidRPr="00A9634F">
        <w:rPr>
          <w:noProof/>
          <w:lang w:val="en-GB"/>
        </w:rPr>
        <w:tab/>
        <w:t xml:space="preserve">Cozzi R, Malito E, Lazzarin M, Nuccitelli A, Castagnetti A, Bottomley MJ, </w:t>
      </w:r>
      <w:r w:rsidRPr="00A9634F">
        <w:rPr>
          <w:i/>
          <w:iCs/>
          <w:noProof/>
          <w:lang w:val="en-GB"/>
        </w:rPr>
        <w:t>et al.</w:t>
      </w:r>
      <w:r w:rsidRPr="00A9634F">
        <w:rPr>
          <w:noProof/>
          <w:lang w:val="en-GB"/>
        </w:rPr>
        <w:t xml:space="preserve"> Structure and assembly of group B streptococcus pilus 2b backbone protein. </w:t>
      </w:r>
      <w:r w:rsidRPr="00A9634F">
        <w:rPr>
          <w:i/>
          <w:iCs/>
          <w:noProof/>
          <w:lang w:val="en-GB"/>
        </w:rPr>
        <w:t>PLoS One</w:t>
      </w:r>
      <w:r w:rsidRPr="00A9634F">
        <w:rPr>
          <w:noProof/>
          <w:lang w:val="en-GB"/>
        </w:rPr>
        <w:t xml:space="preserve"> 2015;10:.</w:t>
      </w:r>
    </w:p>
    <w:p w14:paraId="14B4C625"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41.</w:t>
      </w:r>
      <w:r w:rsidRPr="00A9634F">
        <w:rPr>
          <w:noProof/>
          <w:lang w:val="en-GB"/>
        </w:rPr>
        <w:tab/>
        <w:t xml:space="preserve">Maisey HC, Hensler M, Nizet V, Doran KS. Group B Streptococcal Pilus Proteins Contribute to Adherence to and Invasion of Brain Microvascular Endothelial Cells. </w:t>
      </w:r>
      <w:r w:rsidRPr="00A9634F">
        <w:rPr>
          <w:i/>
          <w:iCs/>
          <w:noProof/>
          <w:lang w:val="en-GB"/>
        </w:rPr>
        <w:t>J Bacteriol</w:t>
      </w:r>
      <w:r w:rsidRPr="00A9634F">
        <w:rPr>
          <w:noProof/>
          <w:lang w:val="en-GB"/>
        </w:rPr>
        <w:t xml:space="preserve"> 2007;189:1464.</w:t>
      </w:r>
    </w:p>
    <w:p w14:paraId="762248DD"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42.</w:t>
      </w:r>
      <w:r w:rsidRPr="00A9634F">
        <w:rPr>
          <w:noProof/>
          <w:lang w:val="en-GB"/>
        </w:rPr>
        <w:tab/>
        <w:t xml:space="preserve">Rubens CE, Wessels MR, Heggen LM, Kasper DL. Transposon mutagenesis of type III group B Streptococcus: correlation of capsule expression with virulence. </w:t>
      </w:r>
      <w:r w:rsidRPr="00A9634F">
        <w:rPr>
          <w:i/>
          <w:iCs/>
          <w:noProof/>
          <w:lang w:val="en-GB"/>
        </w:rPr>
        <w:t>Proc Natl Acad Sci U S A</w:t>
      </w:r>
      <w:r w:rsidRPr="00A9634F">
        <w:rPr>
          <w:noProof/>
          <w:lang w:val="en-GB"/>
        </w:rPr>
        <w:t xml:space="preserve"> 1987;84:7208–7212.</w:t>
      </w:r>
    </w:p>
    <w:p w14:paraId="1C5234CF" w14:textId="77777777" w:rsidR="00EF5875" w:rsidRPr="00A9634F" w:rsidRDefault="00EF5875" w:rsidP="00EF5875">
      <w:pPr>
        <w:widowControl w:val="0"/>
        <w:autoSpaceDE w:val="0"/>
        <w:autoSpaceDN w:val="0"/>
        <w:adjustRightInd w:val="0"/>
        <w:ind w:left="640" w:hanging="640"/>
        <w:rPr>
          <w:noProof/>
          <w:lang w:val="en-GB"/>
        </w:rPr>
      </w:pPr>
      <w:r w:rsidRPr="00A9634F">
        <w:rPr>
          <w:noProof/>
          <w:lang w:val="en-GB"/>
        </w:rPr>
        <w:t>43.</w:t>
      </w:r>
      <w:r w:rsidRPr="00A9634F">
        <w:rPr>
          <w:noProof/>
          <w:lang w:val="en-GB"/>
        </w:rPr>
        <w:tab/>
        <w:t xml:space="preserve">Tazi A, Disson O, Bellais S, Bouaboud A, Dmytruk N, Dramsi S, </w:t>
      </w:r>
      <w:r w:rsidRPr="00A9634F">
        <w:rPr>
          <w:i/>
          <w:iCs/>
          <w:noProof/>
          <w:lang w:val="en-GB"/>
        </w:rPr>
        <w:t>et al.</w:t>
      </w:r>
      <w:r w:rsidRPr="00A9634F">
        <w:rPr>
          <w:noProof/>
          <w:lang w:val="en-GB"/>
        </w:rPr>
        <w:t xml:space="preserve"> The surface protein HvgA mediates group B streptococcus hypervirulence and meningeal tropism in neonates. </w:t>
      </w:r>
      <w:r w:rsidRPr="00A9634F">
        <w:rPr>
          <w:i/>
          <w:iCs/>
          <w:noProof/>
          <w:lang w:val="en-GB"/>
        </w:rPr>
        <w:t>J Exp Med</w:t>
      </w:r>
      <w:r w:rsidRPr="00A9634F">
        <w:rPr>
          <w:noProof/>
          <w:lang w:val="en-GB"/>
        </w:rPr>
        <w:t xml:space="preserve"> 2010;207:2313–2322.</w:t>
      </w:r>
    </w:p>
    <w:p w14:paraId="18C099AE" w14:textId="77777777" w:rsidR="00EF5875" w:rsidRPr="00A9634F" w:rsidRDefault="00EF5875" w:rsidP="00EF5875">
      <w:pPr>
        <w:widowControl w:val="0"/>
        <w:autoSpaceDE w:val="0"/>
        <w:autoSpaceDN w:val="0"/>
        <w:adjustRightInd w:val="0"/>
        <w:ind w:left="640" w:hanging="640"/>
        <w:rPr>
          <w:noProof/>
        </w:rPr>
      </w:pPr>
      <w:r w:rsidRPr="00A9634F">
        <w:rPr>
          <w:noProof/>
          <w:lang w:val="en-GB"/>
        </w:rPr>
        <w:t>44.</w:t>
      </w:r>
      <w:r w:rsidRPr="00A9634F">
        <w:rPr>
          <w:noProof/>
          <w:lang w:val="en-GB"/>
        </w:rPr>
        <w:tab/>
        <w:t xml:space="preserve">Teatero S, McGeer A, Low DE, Li A, Demczuk W, Martin I, </w:t>
      </w:r>
      <w:r w:rsidRPr="00A9634F">
        <w:rPr>
          <w:i/>
          <w:iCs/>
          <w:noProof/>
          <w:lang w:val="en-GB"/>
        </w:rPr>
        <w:t>et al.</w:t>
      </w:r>
      <w:r w:rsidRPr="00A9634F">
        <w:rPr>
          <w:noProof/>
          <w:lang w:val="en-GB"/>
        </w:rPr>
        <w:t xml:space="preserve"> Characterization of invasive group B streptococcus strains from the greater Toronto area, Canada. </w:t>
      </w:r>
      <w:r w:rsidRPr="00A9634F">
        <w:rPr>
          <w:i/>
          <w:iCs/>
          <w:noProof/>
          <w:lang w:val="en-GB"/>
        </w:rPr>
        <w:t>J Clin Microbiol</w:t>
      </w:r>
      <w:r w:rsidRPr="00A9634F">
        <w:rPr>
          <w:noProof/>
          <w:lang w:val="en-GB"/>
        </w:rPr>
        <w:t xml:space="preserve"> 2014;52:1441–1447.</w:t>
      </w:r>
    </w:p>
    <w:p w14:paraId="4F6B0EFB" w14:textId="2FD46FB2" w:rsidR="00814AF3" w:rsidRPr="0080061A" w:rsidRDefault="002B1DD8" w:rsidP="00EF5875">
      <w:pPr>
        <w:widowControl w:val="0"/>
        <w:autoSpaceDE w:val="0"/>
        <w:autoSpaceDN w:val="0"/>
        <w:adjustRightInd w:val="0"/>
        <w:ind w:left="640" w:hanging="640"/>
        <w:rPr>
          <w:b/>
          <w:bCs/>
        </w:rPr>
      </w:pPr>
      <w:r w:rsidRPr="002B1DD8">
        <w:t xml:space="preserve"> </w:t>
      </w:r>
    </w:p>
    <w:sectPr w:rsidR="00814AF3" w:rsidRPr="0080061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Cavalli, Lea" w:date="2024-06-27T18:14:00Z" w:initials="CL">
    <w:p w14:paraId="7547DB9A" w14:textId="77777777" w:rsidR="00BF61DD" w:rsidRDefault="00BF61DD" w:rsidP="00BF61DD">
      <w:pPr>
        <w:pStyle w:val="CommentText"/>
      </w:pPr>
      <w:r>
        <w:rPr>
          <w:rStyle w:val="CommentReference"/>
        </w:rPr>
        <w:annotationRef/>
      </w:r>
      <w:r>
        <w:rPr>
          <w:lang w:val="en-US"/>
        </w:rPr>
        <w:t>Could you please indicate how you define pleocytosis for this population?</w:t>
      </w:r>
    </w:p>
  </w:comment>
  <w:comment w:id="63" w:author="Cavalli, Lea" w:date="2024-09-21T15:10:00Z" w:initials="LC">
    <w:p w14:paraId="335D9FD4" w14:textId="77777777" w:rsidR="00215346" w:rsidRDefault="00215346" w:rsidP="00215346">
      <w:pPr>
        <w:pStyle w:val="CommentText"/>
      </w:pPr>
      <w:r>
        <w:rPr>
          <w:rStyle w:val="CommentReference"/>
        </w:rPr>
        <w:annotationRef/>
      </w:r>
      <w:r>
        <w:rPr>
          <w:lang w:val="fr-FR"/>
        </w:rPr>
        <w:t>This observation may fit better under «</w:t>
      </w:r>
      <w:r>
        <w:rPr>
          <w:b/>
          <w:bCs/>
          <w:i/>
          <w:iCs/>
          <w:color w:val="000000"/>
          <w:lang w:val="en-IN"/>
        </w:rPr>
        <w:t xml:space="preserve">Identifying correlates of severe clinical outcomes”. </w:t>
      </w:r>
    </w:p>
  </w:comment>
  <w:comment w:id="64" w:author="Cavalli, Lea" w:date="2024-10-20T12:08:00Z" w:initials="LC">
    <w:p w14:paraId="7489854B" w14:textId="77777777" w:rsidR="00C4681B" w:rsidRDefault="00C4681B" w:rsidP="00C4681B">
      <w:pPr>
        <w:pStyle w:val="CommentText"/>
      </w:pPr>
      <w:r>
        <w:rPr>
          <w:rStyle w:val="CommentReference"/>
        </w:rPr>
        <w:annotationRef/>
      </w:r>
      <w:r>
        <w:rPr>
          <w:lang w:val="fr-FR"/>
        </w:rPr>
        <w:t>Need the data to confirm.</w:t>
      </w:r>
    </w:p>
  </w:comment>
  <w:comment w:id="67" w:author="Cavalli, Lea" w:date="2024-09-21T15:24:00Z" w:initials="LC">
    <w:p w14:paraId="3E3A661E" w14:textId="77777777" w:rsidR="00BA3052" w:rsidRDefault="00EC1E41" w:rsidP="00BA3052">
      <w:pPr>
        <w:pStyle w:val="CommentText"/>
      </w:pPr>
      <w:r>
        <w:rPr>
          <w:rStyle w:val="CommentReference"/>
        </w:rPr>
        <w:annotationRef/>
      </w:r>
      <w:r w:rsidR="00BA3052">
        <w:rPr>
          <w:lang w:val="fr-FR"/>
        </w:rPr>
        <w:t>Need the data to confirm.</w:t>
      </w:r>
    </w:p>
  </w:comment>
  <w:comment w:id="89" w:author="Cavalli, Lea" w:date="2024-09-21T15:36:00Z" w:initials="LC">
    <w:p w14:paraId="67DCBFB6" w14:textId="77777777" w:rsidR="00581AF6" w:rsidRDefault="00581AF6" w:rsidP="00581AF6">
      <w:pPr>
        <w:pStyle w:val="CommentText"/>
      </w:pPr>
      <w:r>
        <w:rPr>
          <w:rStyle w:val="CommentReference"/>
        </w:rPr>
        <w:annotationRef/>
      </w:r>
      <w:r>
        <w:rPr>
          <w:lang w:val="fr-FR"/>
        </w:rPr>
        <w:t>This observation may fit better under «</w:t>
      </w:r>
      <w:r>
        <w:rPr>
          <w:b/>
          <w:bCs/>
          <w:i/>
          <w:iCs/>
          <w:color w:val="000000"/>
          <w:lang w:val="en-IN"/>
        </w:rPr>
        <w:t>Identifying correlates of severe clinical outcomes”</w:t>
      </w:r>
    </w:p>
  </w:comment>
  <w:comment w:id="110" w:author="Cavalli, Lea" w:date="2024-09-21T15:45:00Z" w:initials="LC">
    <w:p w14:paraId="327C5E3E" w14:textId="77777777" w:rsidR="004F23EA" w:rsidRDefault="004F23EA" w:rsidP="004F23EA">
      <w:pPr>
        <w:pStyle w:val="CommentText"/>
      </w:pPr>
      <w:r>
        <w:rPr>
          <w:rStyle w:val="CommentReference"/>
        </w:rPr>
        <w:annotationRef/>
      </w:r>
      <w:r>
        <w:rPr>
          <w:lang w:val="fr-FR"/>
        </w:rPr>
        <w:t>Any comments ? How does the coverage of these various antigenic proteins differ across age groups ? Are we interested in potential vaccine coverage outside infants?</w:t>
      </w:r>
    </w:p>
  </w:comment>
  <w:comment w:id="115" w:author="Cavalli, Lea" w:date="2024-09-21T15:43:00Z" w:initials="LC">
    <w:p w14:paraId="285EA7CB" w14:textId="68983D61" w:rsidR="00D3384F" w:rsidRDefault="00D3384F" w:rsidP="00D3384F">
      <w:pPr>
        <w:pStyle w:val="CommentText"/>
      </w:pPr>
      <w:r>
        <w:rPr>
          <w:rStyle w:val="CommentReference"/>
        </w:rPr>
        <w:annotationRef/>
      </w:r>
      <w:r>
        <w:rPr>
          <w:lang w:val="fr-FR"/>
        </w:rPr>
        <w:t xml:space="preserve">May be good to add an interpretation about these coverage for immunogenic proteins tell us in the context of vaccination. E.g. the complete coverage of the Pillus protein family and the SIP gene in our Infant GBS population suggests that these proteins may also constitute adequate vaccine target candidates.  </w:t>
      </w:r>
    </w:p>
  </w:comment>
  <w:comment w:id="231" w:author="Cavalli, Lea" w:date="2024-09-21T16:18:00Z" w:initials="LC">
    <w:p w14:paraId="2C2B3D40" w14:textId="77777777" w:rsidR="00984080" w:rsidRDefault="00984080" w:rsidP="00984080">
      <w:pPr>
        <w:pStyle w:val="CommentText"/>
      </w:pPr>
      <w:r>
        <w:rPr>
          <w:rStyle w:val="CommentReference"/>
        </w:rPr>
        <w:annotationRef/>
      </w:r>
      <w:r>
        <w:rPr>
          <w:lang w:val="fr-FR"/>
        </w:rPr>
        <w:t>The term «correlates» is appropriate if talking about clinical characteristics. The term «Molecular risk factors» may be more appropriate when talking about virulence factors</w:t>
      </w:r>
    </w:p>
  </w:comment>
  <w:comment w:id="232" w:author="Cavalli, Lea" w:date="2024-09-21T16:17:00Z" w:initials="LC">
    <w:p w14:paraId="472CE3A7" w14:textId="25483EC8" w:rsidR="00362998" w:rsidRDefault="00362998" w:rsidP="00362998">
      <w:pPr>
        <w:pStyle w:val="CommentText"/>
      </w:pPr>
      <w:r>
        <w:rPr>
          <w:rStyle w:val="CommentReference"/>
        </w:rPr>
        <w:annotationRef/>
      </w:r>
      <w:r>
        <w:rPr>
          <w:lang w:val="fr-FR"/>
        </w:rPr>
        <w:t>This fits better under «</w:t>
      </w:r>
      <w:r>
        <w:rPr>
          <w:b/>
          <w:bCs/>
          <w:i/>
          <w:iCs/>
          <w:lang w:val="en-IN"/>
        </w:rPr>
        <w:t>Clinical Characteristics”</w:t>
      </w:r>
    </w:p>
  </w:comment>
  <w:comment w:id="233" w:author="Cavalli, Lea" w:date="2024-09-21T16:16:00Z" w:initials="LC">
    <w:p w14:paraId="1E1BD674" w14:textId="4EFF3580" w:rsidR="00362998" w:rsidRDefault="00362998" w:rsidP="00362998">
      <w:pPr>
        <w:pStyle w:val="CommentText"/>
      </w:pPr>
      <w:r>
        <w:rPr>
          <w:rStyle w:val="CommentReference"/>
        </w:rPr>
        <w:annotationRef/>
      </w:r>
      <w:r>
        <w:rPr>
          <w:lang w:val="fr-FR"/>
        </w:rPr>
        <w:t>Interpretation ? For instance: Does this make sense compared to these genes function, and what has been reported in the literature ? What does this entail in terms of clinical management ? E.g. these associated virulence factors may be good therapeutic targets.</w:t>
      </w:r>
    </w:p>
  </w:comment>
  <w:comment w:id="234" w:author="Cavalli, Lea" w:date="2024-10-21T11:31:00Z" w:initials="LC">
    <w:p w14:paraId="771126C1" w14:textId="77777777" w:rsidR="009930BC" w:rsidRDefault="009930BC" w:rsidP="009930BC">
      <w:pPr>
        <w:pStyle w:val="CommentText"/>
      </w:pPr>
      <w:r>
        <w:rPr>
          <w:rStyle w:val="CommentReference"/>
        </w:rPr>
        <w:annotationRef/>
      </w:r>
      <w:r>
        <w:rPr>
          <w:lang w:val="en-US"/>
        </w:rPr>
        <w:t xml:space="preserve">Is this the correct link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47DB9A" w15:done="0"/>
  <w15:commentEx w15:paraId="335D9FD4" w15:done="0"/>
  <w15:commentEx w15:paraId="7489854B" w15:done="0"/>
  <w15:commentEx w15:paraId="3E3A661E" w15:done="0"/>
  <w15:commentEx w15:paraId="67DCBFB6" w15:done="0"/>
  <w15:commentEx w15:paraId="327C5E3E" w15:done="0"/>
  <w15:commentEx w15:paraId="285EA7CB" w15:done="0"/>
  <w15:commentEx w15:paraId="2C2B3D40" w15:done="0"/>
  <w15:commentEx w15:paraId="472CE3A7" w15:done="0"/>
  <w15:commentEx w15:paraId="1E1BD674" w15:done="0"/>
  <w15:commentEx w15:paraId="771126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FA86309" w16cex:dateUtc="2024-06-27T22:14:00Z"/>
  <w16cex:commentExtensible w16cex:durableId="7A0EBE9A" w16cex:dateUtc="2024-09-21T19:10:00Z"/>
  <w16cex:commentExtensible w16cex:durableId="3EDD7C5E" w16cex:dateUtc="2024-10-20T16:08:00Z"/>
  <w16cex:commentExtensible w16cex:durableId="5947A000" w16cex:dateUtc="2024-09-21T19:24:00Z"/>
  <w16cex:commentExtensible w16cex:durableId="057057D4" w16cex:dateUtc="2024-09-21T19:36:00Z"/>
  <w16cex:commentExtensible w16cex:durableId="30C17F2E" w16cex:dateUtc="2024-09-21T19:45:00Z"/>
  <w16cex:commentExtensible w16cex:durableId="5A67FC89" w16cex:dateUtc="2024-09-21T19:43:00Z"/>
  <w16cex:commentExtensible w16cex:durableId="449A16DC" w16cex:dateUtc="2024-09-21T20:18:00Z"/>
  <w16cex:commentExtensible w16cex:durableId="5AFBBB4A" w16cex:dateUtc="2024-09-21T20:17:00Z"/>
  <w16cex:commentExtensible w16cex:durableId="5A7B5F6E" w16cex:dateUtc="2024-09-21T20:16:00Z"/>
  <w16cex:commentExtensible w16cex:durableId="1443B77B" w16cex:dateUtc="2024-10-21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47DB9A" w16cid:durableId="1FA86309"/>
  <w16cid:commentId w16cid:paraId="335D9FD4" w16cid:durableId="7A0EBE9A"/>
  <w16cid:commentId w16cid:paraId="7489854B" w16cid:durableId="3EDD7C5E"/>
  <w16cid:commentId w16cid:paraId="3E3A661E" w16cid:durableId="5947A000"/>
  <w16cid:commentId w16cid:paraId="67DCBFB6" w16cid:durableId="057057D4"/>
  <w16cid:commentId w16cid:paraId="327C5E3E" w16cid:durableId="30C17F2E"/>
  <w16cid:commentId w16cid:paraId="285EA7CB" w16cid:durableId="5A67FC89"/>
  <w16cid:commentId w16cid:paraId="2C2B3D40" w16cid:durableId="449A16DC"/>
  <w16cid:commentId w16cid:paraId="472CE3A7" w16cid:durableId="5AFBBB4A"/>
  <w16cid:commentId w16cid:paraId="1E1BD674" w16cid:durableId="5A7B5F6E"/>
  <w16cid:commentId w16cid:paraId="771126C1" w16cid:durableId="1443B7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8671E3"/>
    <w:multiLevelType w:val="multilevel"/>
    <w:tmpl w:val="C868CE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C83787"/>
    <w:multiLevelType w:val="hybridMultilevel"/>
    <w:tmpl w:val="9278B3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0871DA"/>
    <w:multiLevelType w:val="hybridMultilevel"/>
    <w:tmpl w:val="75FA9B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20521045">
    <w:abstractNumId w:val="0"/>
  </w:num>
  <w:num w:numId="2" w16cid:durableId="1711224376">
    <w:abstractNumId w:val="1"/>
  </w:num>
  <w:num w:numId="3" w16cid:durableId="18948053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valli, Lea">
    <w15:presenceInfo w15:providerId="AD" w15:userId="S::leacavalli@g.harvard.edu::a1b8901c-e596-4cbd-9f88-64b50cc880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F3"/>
    <w:rsid w:val="00005166"/>
    <w:rsid w:val="0000667D"/>
    <w:rsid w:val="0000699C"/>
    <w:rsid w:val="000151E3"/>
    <w:rsid w:val="00016010"/>
    <w:rsid w:val="000259D0"/>
    <w:rsid w:val="0003059B"/>
    <w:rsid w:val="00033A63"/>
    <w:rsid w:val="00036203"/>
    <w:rsid w:val="00041442"/>
    <w:rsid w:val="000426FD"/>
    <w:rsid w:val="000448E1"/>
    <w:rsid w:val="0005438C"/>
    <w:rsid w:val="0005626D"/>
    <w:rsid w:val="0005700C"/>
    <w:rsid w:val="0006172A"/>
    <w:rsid w:val="000625E0"/>
    <w:rsid w:val="00067374"/>
    <w:rsid w:val="00067A97"/>
    <w:rsid w:val="000756F0"/>
    <w:rsid w:val="00080A52"/>
    <w:rsid w:val="000823A5"/>
    <w:rsid w:val="000826CF"/>
    <w:rsid w:val="00083399"/>
    <w:rsid w:val="00085AFD"/>
    <w:rsid w:val="00087724"/>
    <w:rsid w:val="0009055D"/>
    <w:rsid w:val="00093C2B"/>
    <w:rsid w:val="0009747A"/>
    <w:rsid w:val="000978B6"/>
    <w:rsid w:val="00097EED"/>
    <w:rsid w:val="000A04AC"/>
    <w:rsid w:val="000B5D15"/>
    <w:rsid w:val="000B7621"/>
    <w:rsid w:val="000C2C09"/>
    <w:rsid w:val="000C47F9"/>
    <w:rsid w:val="000C58B0"/>
    <w:rsid w:val="000C5C4E"/>
    <w:rsid w:val="000D69C5"/>
    <w:rsid w:val="000E46A5"/>
    <w:rsid w:val="000F0056"/>
    <w:rsid w:val="000F3D0C"/>
    <w:rsid w:val="000F5CCD"/>
    <w:rsid w:val="000F6E27"/>
    <w:rsid w:val="001037F6"/>
    <w:rsid w:val="00104613"/>
    <w:rsid w:val="001052A7"/>
    <w:rsid w:val="00105648"/>
    <w:rsid w:val="001244EF"/>
    <w:rsid w:val="00141FD0"/>
    <w:rsid w:val="0015126D"/>
    <w:rsid w:val="00167CA6"/>
    <w:rsid w:val="00170639"/>
    <w:rsid w:val="0017105E"/>
    <w:rsid w:val="00171B20"/>
    <w:rsid w:val="00176D4D"/>
    <w:rsid w:val="00180985"/>
    <w:rsid w:val="00185915"/>
    <w:rsid w:val="00186CD5"/>
    <w:rsid w:val="00193694"/>
    <w:rsid w:val="00194FCA"/>
    <w:rsid w:val="001967F5"/>
    <w:rsid w:val="001A6D3C"/>
    <w:rsid w:val="001B2605"/>
    <w:rsid w:val="001B5874"/>
    <w:rsid w:val="001C02EB"/>
    <w:rsid w:val="001C2E30"/>
    <w:rsid w:val="001C3F6C"/>
    <w:rsid w:val="001C611C"/>
    <w:rsid w:val="001D3E93"/>
    <w:rsid w:val="001E0DBB"/>
    <w:rsid w:val="001E4A86"/>
    <w:rsid w:val="001E6B79"/>
    <w:rsid w:val="001F7143"/>
    <w:rsid w:val="0020127D"/>
    <w:rsid w:val="0020598C"/>
    <w:rsid w:val="00212DDF"/>
    <w:rsid w:val="00213099"/>
    <w:rsid w:val="00215346"/>
    <w:rsid w:val="00224464"/>
    <w:rsid w:val="00232057"/>
    <w:rsid w:val="00243AFA"/>
    <w:rsid w:val="00243F3B"/>
    <w:rsid w:val="0024790C"/>
    <w:rsid w:val="00247D34"/>
    <w:rsid w:val="002506F2"/>
    <w:rsid w:val="00255F87"/>
    <w:rsid w:val="00262CCF"/>
    <w:rsid w:val="00264057"/>
    <w:rsid w:val="0026418E"/>
    <w:rsid w:val="0027051E"/>
    <w:rsid w:val="00271D6A"/>
    <w:rsid w:val="00276AB3"/>
    <w:rsid w:val="00280E97"/>
    <w:rsid w:val="0028155C"/>
    <w:rsid w:val="00283D32"/>
    <w:rsid w:val="00287C8C"/>
    <w:rsid w:val="00294EF1"/>
    <w:rsid w:val="00295B8E"/>
    <w:rsid w:val="00297176"/>
    <w:rsid w:val="002A0B7B"/>
    <w:rsid w:val="002A12AA"/>
    <w:rsid w:val="002A2AAA"/>
    <w:rsid w:val="002A4AD5"/>
    <w:rsid w:val="002A75E8"/>
    <w:rsid w:val="002B1DD8"/>
    <w:rsid w:val="002B4694"/>
    <w:rsid w:val="002D3301"/>
    <w:rsid w:val="002F1706"/>
    <w:rsid w:val="002F3178"/>
    <w:rsid w:val="002F63E8"/>
    <w:rsid w:val="002F7490"/>
    <w:rsid w:val="0030299D"/>
    <w:rsid w:val="00304BEF"/>
    <w:rsid w:val="0031146A"/>
    <w:rsid w:val="0031244B"/>
    <w:rsid w:val="00313DD2"/>
    <w:rsid w:val="003248ED"/>
    <w:rsid w:val="003319B2"/>
    <w:rsid w:val="00334BC8"/>
    <w:rsid w:val="00336096"/>
    <w:rsid w:val="0033618E"/>
    <w:rsid w:val="00340ADB"/>
    <w:rsid w:val="00341F94"/>
    <w:rsid w:val="00346EE8"/>
    <w:rsid w:val="00350058"/>
    <w:rsid w:val="003516D4"/>
    <w:rsid w:val="003516F2"/>
    <w:rsid w:val="00354C02"/>
    <w:rsid w:val="0035551B"/>
    <w:rsid w:val="0036009C"/>
    <w:rsid w:val="00362998"/>
    <w:rsid w:val="00365070"/>
    <w:rsid w:val="0038336B"/>
    <w:rsid w:val="00396004"/>
    <w:rsid w:val="003A2691"/>
    <w:rsid w:val="003A71A2"/>
    <w:rsid w:val="003A7231"/>
    <w:rsid w:val="003B10A7"/>
    <w:rsid w:val="003B4396"/>
    <w:rsid w:val="003B6085"/>
    <w:rsid w:val="003C1460"/>
    <w:rsid w:val="003C6574"/>
    <w:rsid w:val="003D6F32"/>
    <w:rsid w:val="003E0D60"/>
    <w:rsid w:val="003E10D0"/>
    <w:rsid w:val="003E2261"/>
    <w:rsid w:val="003E2336"/>
    <w:rsid w:val="003E69D3"/>
    <w:rsid w:val="003E7ABB"/>
    <w:rsid w:val="003F3851"/>
    <w:rsid w:val="003F3BB9"/>
    <w:rsid w:val="00402242"/>
    <w:rsid w:val="00410B6E"/>
    <w:rsid w:val="00416A39"/>
    <w:rsid w:val="0041735B"/>
    <w:rsid w:val="0042111C"/>
    <w:rsid w:val="004224C6"/>
    <w:rsid w:val="004226D0"/>
    <w:rsid w:val="004254BA"/>
    <w:rsid w:val="00425546"/>
    <w:rsid w:val="00426C4F"/>
    <w:rsid w:val="00426EE4"/>
    <w:rsid w:val="004315CB"/>
    <w:rsid w:val="0044170D"/>
    <w:rsid w:val="00442E36"/>
    <w:rsid w:val="00447D26"/>
    <w:rsid w:val="0045198B"/>
    <w:rsid w:val="00452DA2"/>
    <w:rsid w:val="00453C7F"/>
    <w:rsid w:val="004543EB"/>
    <w:rsid w:val="00454596"/>
    <w:rsid w:val="0045681D"/>
    <w:rsid w:val="0048677C"/>
    <w:rsid w:val="00491EEE"/>
    <w:rsid w:val="004B0896"/>
    <w:rsid w:val="004B4319"/>
    <w:rsid w:val="004B6E1D"/>
    <w:rsid w:val="004C0F98"/>
    <w:rsid w:val="004C560E"/>
    <w:rsid w:val="004C6ABA"/>
    <w:rsid w:val="004D0533"/>
    <w:rsid w:val="004D27D3"/>
    <w:rsid w:val="004D605E"/>
    <w:rsid w:val="004E672C"/>
    <w:rsid w:val="004F1B23"/>
    <w:rsid w:val="004F23EA"/>
    <w:rsid w:val="004F4E90"/>
    <w:rsid w:val="005011CB"/>
    <w:rsid w:val="0050377F"/>
    <w:rsid w:val="00504D0B"/>
    <w:rsid w:val="00510F37"/>
    <w:rsid w:val="00514DB1"/>
    <w:rsid w:val="00526330"/>
    <w:rsid w:val="00541CC7"/>
    <w:rsid w:val="00543C84"/>
    <w:rsid w:val="00550673"/>
    <w:rsid w:val="00550EBA"/>
    <w:rsid w:val="005563C7"/>
    <w:rsid w:val="00560289"/>
    <w:rsid w:val="00561943"/>
    <w:rsid w:val="00566F87"/>
    <w:rsid w:val="00573894"/>
    <w:rsid w:val="005813C0"/>
    <w:rsid w:val="00581AF6"/>
    <w:rsid w:val="005839B0"/>
    <w:rsid w:val="00585B2E"/>
    <w:rsid w:val="00594683"/>
    <w:rsid w:val="005A2FD8"/>
    <w:rsid w:val="005A5890"/>
    <w:rsid w:val="005B63CE"/>
    <w:rsid w:val="005D307D"/>
    <w:rsid w:val="005D6F28"/>
    <w:rsid w:val="005E661A"/>
    <w:rsid w:val="005F0C3F"/>
    <w:rsid w:val="005F191D"/>
    <w:rsid w:val="005F3F06"/>
    <w:rsid w:val="00613D65"/>
    <w:rsid w:val="006142A4"/>
    <w:rsid w:val="006167F1"/>
    <w:rsid w:val="006208F6"/>
    <w:rsid w:val="0062197E"/>
    <w:rsid w:val="006250A2"/>
    <w:rsid w:val="00627481"/>
    <w:rsid w:val="00631034"/>
    <w:rsid w:val="00631848"/>
    <w:rsid w:val="00640FB6"/>
    <w:rsid w:val="0064117B"/>
    <w:rsid w:val="00655E3A"/>
    <w:rsid w:val="006600CE"/>
    <w:rsid w:val="00660EC7"/>
    <w:rsid w:val="006717AE"/>
    <w:rsid w:val="00682981"/>
    <w:rsid w:val="00682A47"/>
    <w:rsid w:val="0068756B"/>
    <w:rsid w:val="0069106E"/>
    <w:rsid w:val="00691B63"/>
    <w:rsid w:val="00692312"/>
    <w:rsid w:val="00696068"/>
    <w:rsid w:val="006A0296"/>
    <w:rsid w:val="006A1136"/>
    <w:rsid w:val="006B0328"/>
    <w:rsid w:val="006B0F38"/>
    <w:rsid w:val="006B1C31"/>
    <w:rsid w:val="006B5A28"/>
    <w:rsid w:val="006B5AC4"/>
    <w:rsid w:val="006B6C3E"/>
    <w:rsid w:val="006D0F1F"/>
    <w:rsid w:val="006D2C9B"/>
    <w:rsid w:val="006D3712"/>
    <w:rsid w:val="006D4B46"/>
    <w:rsid w:val="006F7C5B"/>
    <w:rsid w:val="0070184E"/>
    <w:rsid w:val="00705597"/>
    <w:rsid w:val="00712308"/>
    <w:rsid w:val="00712AB2"/>
    <w:rsid w:val="00716AF5"/>
    <w:rsid w:val="00716B45"/>
    <w:rsid w:val="00721D99"/>
    <w:rsid w:val="00722819"/>
    <w:rsid w:val="00734342"/>
    <w:rsid w:val="00734D2D"/>
    <w:rsid w:val="0073731F"/>
    <w:rsid w:val="00740565"/>
    <w:rsid w:val="00742532"/>
    <w:rsid w:val="00745597"/>
    <w:rsid w:val="00751DD9"/>
    <w:rsid w:val="00760901"/>
    <w:rsid w:val="00762CE4"/>
    <w:rsid w:val="00771146"/>
    <w:rsid w:val="0078002A"/>
    <w:rsid w:val="007801DF"/>
    <w:rsid w:val="00780493"/>
    <w:rsid w:val="0078450D"/>
    <w:rsid w:val="0079010D"/>
    <w:rsid w:val="00793301"/>
    <w:rsid w:val="0079384A"/>
    <w:rsid w:val="007A30E6"/>
    <w:rsid w:val="007B2259"/>
    <w:rsid w:val="007B378C"/>
    <w:rsid w:val="007B6B1C"/>
    <w:rsid w:val="007C320D"/>
    <w:rsid w:val="007C5B50"/>
    <w:rsid w:val="007C73BB"/>
    <w:rsid w:val="007D0A9C"/>
    <w:rsid w:val="007D6B25"/>
    <w:rsid w:val="007E04D4"/>
    <w:rsid w:val="007E51E4"/>
    <w:rsid w:val="007E7A60"/>
    <w:rsid w:val="007F09E5"/>
    <w:rsid w:val="007F2898"/>
    <w:rsid w:val="0080061A"/>
    <w:rsid w:val="00800F62"/>
    <w:rsid w:val="0080374D"/>
    <w:rsid w:val="008041A6"/>
    <w:rsid w:val="00804838"/>
    <w:rsid w:val="00806E1D"/>
    <w:rsid w:val="00812333"/>
    <w:rsid w:val="00814AF3"/>
    <w:rsid w:val="008214CB"/>
    <w:rsid w:val="00831AB2"/>
    <w:rsid w:val="00833EB9"/>
    <w:rsid w:val="00836663"/>
    <w:rsid w:val="008425A3"/>
    <w:rsid w:val="0084723D"/>
    <w:rsid w:val="008601D9"/>
    <w:rsid w:val="0086145C"/>
    <w:rsid w:val="00864A56"/>
    <w:rsid w:val="00866814"/>
    <w:rsid w:val="00866D7F"/>
    <w:rsid w:val="00867937"/>
    <w:rsid w:val="00875FF2"/>
    <w:rsid w:val="0088407F"/>
    <w:rsid w:val="00884E2C"/>
    <w:rsid w:val="008919A7"/>
    <w:rsid w:val="008919B7"/>
    <w:rsid w:val="008A0DE6"/>
    <w:rsid w:val="008A38F1"/>
    <w:rsid w:val="008B1E88"/>
    <w:rsid w:val="008B322E"/>
    <w:rsid w:val="008B46CB"/>
    <w:rsid w:val="008C7F5C"/>
    <w:rsid w:val="008C7F62"/>
    <w:rsid w:val="008D288C"/>
    <w:rsid w:val="008D765A"/>
    <w:rsid w:val="008D7CF4"/>
    <w:rsid w:val="008E050C"/>
    <w:rsid w:val="008F1A3E"/>
    <w:rsid w:val="00905ED0"/>
    <w:rsid w:val="00907C19"/>
    <w:rsid w:val="00914168"/>
    <w:rsid w:val="009167EF"/>
    <w:rsid w:val="00920FFE"/>
    <w:rsid w:val="00926A19"/>
    <w:rsid w:val="0093044B"/>
    <w:rsid w:val="00935CFA"/>
    <w:rsid w:val="00942973"/>
    <w:rsid w:val="00942D77"/>
    <w:rsid w:val="00954820"/>
    <w:rsid w:val="0096380F"/>
    <w:rsid w:val="009655D9"/>
    <w:rsid w:val="00975BDD"/>
    <w:rsid w:val="0097634A"/>
    <w:rsid w:val="00980662"/>
    <w:rsid w:val="009819B3"/>
    <w:rsid w:val="00984080"/>
    <w:rsid w:val="009849A5"/>
    <w:rsid w:val="00991055"/>
    <w:rsid w:val="00991F69"/>
    <w:rsid w:val="009930BC"/>
    <w:rsid w:val="009952D4"/>
    <w:rsid w:val="009A04AD"/>
    <w:rsid w:val="009A0D7E"/>
    <w:rsid w:val="009A3BB5"/>
    <w:rsid w:val="009A44F9"/>
    <w:rsid w:val="009A670F"/>
    <w:rsid w:val="009B143A"/>
    <w:rsid w:val="009C7485"/>
    <w:rsid w:val="009D0BB2"/>
    <w:rsid w:val="009D1007"/>
    <w:rsid w:val="009D2158"/>
    <w:rsid w:val="009D32BA"/>
    <w:rsid w:val="009E4590"/>
    <w:rsid w:val="009F0151"/>
    <w:rsid w:val="009F09AA"/>
    <w:rsid w:val="009F4C43"/>
    <w:rsid w:val="009F5BD2"/>
    <w:rsid w:val="00A1263D"/>
    <w:rsid w:val="00A3025C"/>
    <w:rsid w:val="00A32592"/>
    <w:rsid w:val="00A3413C"/>
    <w:rsid w:val="00A42BED"/>
    <w:rsid w:val="00A4659B"/>
    <w:rsid w:val="00A46A5D"/>
    <w:rsid w:val="00A511D3"/>
    <w:rsid w:val="00A565B8"/>
    <w:rsid w:val="00A60A00"/>
    <w:rsid w:val="00A60E68"/>
    <w:rsid w:val="00A71DA0"/>
    <w:rsid w:val="00A72160"/>
    <w:rsid w:val="00A749CF"/>
    <w:rsid w:val="00A83FAE"/>
    <w:rsid w:val="00A85B94"/>
    <w:rsid w:val="00A914E5"/>
    <w:rsid w:val="00A9634F"/>
    <w:rsid w:val="00A97A7A"/>
    <w:rsid w:val="00AA32A8"/>
    <w:rsid w:val="00AB7435"/>
    <w:rsid w:val="00AC4F2D"/>
    <w:rsid w:val="00AC7780"/>
    <w:rsid w:val="00AD0651"/>
    <w:rsid w:val="00AF7E6C"/>
    <w:rsid w:val="00B05523"/>
    <w:rsid w:val="00B10736"/>
    <w:rsid w:val="00B11DDE"/>
    <w:rsid w:val="00B15AC3"/>
    <w:rsid w:val="00B163ED"/>
    <w:rsid w:val="00B25531"/>
    <w:rsid w:val="00B34B99"/>
    <w:rsid w:val="00B361FB"/>
    <w:rsid w:val="00B44978"/>
    <w:rsid w:val="00B4693D"/>
    <w:rsid w:val="00B528E0"/>
    <w:rsid w:val="00B53912"/>
    <w:rsid w:val="00B63A93"/>
    <w:rsid w:val="00B63E5F"/>
    <w:rsid w:val="00B6441A"/>
    <w:rsid w:val="00B71FEB"/>
    <w:rsid w:val="00B7505F"/>
    <w:rsid w:val="00B75819"/>
    <w:rsid w:val="00B84316"/>
    <w:rsid w:val="00B87A51"/>
    <w:rsid w:val="00B9597F"/>
    <w:rsid w:val="00B97707"/>
    <w:rsid w:val="00B97EC0"/>
    <w:rsid w:val="00BA3052"/>
    <w:rsid w:val="00BA329B"/>
    <w:rsid w:val="00BA62DA"/>
    <w:rsid w:val="00BB2F8A"/>
    <w:rsid w:val="00BC3BA1"/>
    <w:rsid w:val="00BD3D7E"/>
    <w:rsid w:val="00BE2C04"/>
    <w:rsid w:val="00BE5CF4"/>
    <w:rsid w:val="00BF2F57"/>
    <w:rsid w:val="00BF61DD"/>
    <w:rsid w:val="00C04BEC"/>
    <w:rsid w:val="00C06EC4"/>
    <w:rsid w:val="00C146FC"/>
    <w:rsid w:val="00C15817"/>
    <w:rsid w:val="00C20E67"/>
    <w:rsid w:val="00C216D8"/>
    <w:rsid w:val="00C224E2"/>
    <w:rsid w:val="00C22546"/>
    <w:rsid w:val="00C315A4"/>
    <w:rsid w:val="00C3182A"/>
    <w:rsid w:val="00C321F8"/>
    <w:rsid w:val="00C410DF"/>
    <w:rsid w:val="00C44B1B"/>
    <w:rsid w:val="00C45A6D"/>
    <w:rsid w:val="00C4681B"/>
    <w:rsid w:val="00C5492A"/>
    <w:rsid w:val="00C640ED"/>
    <w:rsid w:val="00C67497"/>
    <w:rsid w:val="00C70BF3"/>
    <w:rsid w:val="00C73702"/>
    <w:rsid w:val="00C737B2"/>
    <w:rsid w:val="00C8276F"/>
    <w:rsid w:val="00C84BA3"/>
    <w:rsid w:val="00C86AC5"/>
    <w:rsid w:val="00C9744D"/>
    <w:rsid w:val="00CA388A"/>
    <w:rsid w:val="00CA3929"/>
    <w:rsid w:val="00CA570E"/>
    <w:rsid w:val="00CB50CF"/>
    <w:rsid w:val="00CB76F2"/>
    <w:rsid w:val="00CC6368"/>
    <w:rsid w:val="00CE0CE8"/>
    <w:rsid w:val="00CE4019"/>
    <w:rsid w:val="00CE6F4D"/>
    <w:rsid w:val="00CE7A4A"/>
    <w:rsid w:val="00CF08BE"/>
    <w:rsid w:val="00CF184C"/>
    <w:rsid w:val="00CF1B56"/>
    <w:rsid w:val="00CF4E3D"/>
    <w:rsid w:val="00CF554F"/>
    <w:rsid w:val="00D03008"/>
    <w:rsid w:val="00D1390D"/>
    <w:rsid w:val="00D2356E"/>
    <w:rsid w:val="00D27EB1"/>
    <w:rsid w:val="00D30E25"/>
    <w:rsid w:val="00D3161F"/>
    <w:rsid w:val="00D3384F"/>
    <w:rsid w:val="00D37CF5"/>
    <w:rsid w:val="00D40ACD"/>
    <w:rsid w:val="00D42E48"/>
    <w:rsid w:val="00D641F1"/>
    <w:rsid w:val="00D77546"/>
    <w:rsid w:val="00D947B8"/>
    <w:rsid w:val="00D954F7"/>
    <w:rsid w:val="00D95AAC"/>
    <w:rsid w:val="00D97CD0"/>
    <w:rsid w:val="00DA2D4D"/>
    <w:rsid w:val="00DA5AA8"/>
    <w:rsid w:val="00DB4E2B"/>
    <w:rsid w:val="00DC1CBF"/>
    <w:rsid w:val="00DD0556"/>
    <w:rsid w:val="00DE2E9C"/>
    <w:rsid w:val="00E204B1"/>
    <w:rsid w:val="00E22143"/>
    <w:rsid w:val="00E270BE"/>
    <w:rsid w:val="00E415BF"/>
    <w:rsid w:val="00E51D18"/>
    <w:rsid w:val="00E5425D"/>
    <w:rsid w:val="00E54B82"/>
    <w:rsid w:val="00E560B0"/>
    <w:rsid w:val="00E60A78"/>
    <w:rsid w:val="00E627A4"/>
    <w:rsid w:val="00E94AFD"/>
    <w:rsid w:val="00EA022E"/>
    <w:rsid w:val="00EA28E7"/>
    <w:rsid w:val="00EA4276"/>
    <w:rsid w:val="00EA4E68"/>
    <w:rsid w:val="00EB453D"/>
    <w:rsid w:val="00EB7457"/>
    <w:rsid w:val="00EC1E41"/>
    <w:rsid w:val="00EC343E"/>
    <w:rsid w:val="00EC75C5"/>
    <w:rsid w:val="00EC7685"/>
    <w:rsid w:val="00ED18D7"/>
    <w:rsid w:val="00ED3AAF"/>
    <w:rsid w:val="00ED5FFF"/>
    <w:rsid w:val="00ED6197"/>
    <w:rsid w:val="00EE1398"/>
    <w:rsid w:val="00EE1E3B"/>
    <w:rsid w:val="00EE1F12"/>
    <w:rsid w:val="00EF5875"/>
    <w:rsid w:val="00F065A2"/>
    <w:rsid w:val="00F0731B"/>
    <w:rsid w:val="00F10338"/>
    <w:rsid w:val="00F12F05"/>
    <w:rsid w:val="00F14F32"/>
    <w:rsid w:val="00F1556B"/>
    <w:rsid w:val="00F21191"/>
    <w:rsid w:val="00F231D4"/>
    <w:rsid w:val="00F24E8B"/>
    <w:rsid w:val="00F2629F"/>
    <w:rsid w:val="00F26A7C"/>
    <w:rsid w:val="00F2725D"/>
    <w:rsid w:val="00F33011"/>
    <w:rsid w:val="00F373AB"/>
    <w:rsid w:val="00F52CE2"/>
    <w:rsid w:val="00F603B0"/>
    <w:rsid w:val="00F658F3"/>
    <w:rsid w:val="00F67008"/>
    <w:rsid w:val="00F969B4"/>
    <w:rsid w:val="00F96E0F"/>
    <w:rsid w:val="00FA548D"/>
    <w:rsid w:val="00FB22B1"/>
    <w:rsid w:val="00FB3CCC"/>
    <w:rsid w:val="00FD074F"/>
    <w:rsid w:val="00FE1ED9"/>
    <w:rsid w:val="00FE3D07"/>
    <w:rsid w:val="00FF302F"/>
    <w:rsid w:val="00FF4EFC"/>
    <w:rsid w:val="00FF6BDB"/>
    <w:rsid w:val="00FF7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776B"/>
  <w15:docId w15:val="{706BFE17-59BA-C740-AAD8-DD521CA39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978"/>
    <w:pPr>
      <w:spacing w:line="240" w:lineRule="auto"/>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5">
    <w:name w:val="5"/>
    <w:basedOn w:val="TableNormal"/>
    <w:tblPr>
      <w:tblStyleRowBandSize w:val="1"/>
      <w:tblStyleColBandSize w:val="1"/>
      <w:tblCellMar>
        <w:top w:w="100" w:type="dxa"/>
        <w:left w:w="100" w:type="dxa"/>
        <w:bottom w:w="100" w:type="dxa"/>
        <w:right w:w="100" w:type="dxa"/>
      </w:tblCellMar>
    </w:tblPr>
    <w:tcPr>
      <w:shd w:val="clear" w:color="auto" w:fill="1C1C1C"/>
    </w:tcPr>
  </w:style>
  <w:style w:type="table" w:customStyle="1" w:styleId="4">
    <w:name w:val="4"/>
    <w:basedOn w:val="TableNormal"/>
    <w:tblPr>
      <w:tblStyleRowBandSize w:val="1"/>
      <w:tblStyleColBandSize w:val="1"/>
      <w:tblCellMar>
        <w:top w:w="100" w:type="dxa"/>
        <w:left w:w="100" w:type="dxa"/>
        <w:bottom w:w="100" w:type="dxa"/>
        <w:right w:w="100" w:type="dxa"/>
      </w:tblCellMar>
    </w:tblPr>
    <w:tcPr>
      <w:shd w:val="clear" w:color="auto" w:fill="1C1C1C"/>
    </w:tcPr>
  </w:style>
  <w:style w:type="table" w:customStyle="1" w:styleId="3">
    <w:name w:val="3"/>
    <w:basedOn w:val="TableNormal"/>
    <w:tblPr>
      <w:tblStyleRowBandSize w:val="1"/>
      <w:tblStyleColBandSize w:val="1"/>
      <w:tblCellMar>
        <w:top w:w="100" w:type="dxa"/>
        <w:left w:w="100" w:type="dxa"/>
        <w:bottom w:w="100" w:type="dxa"/>
        <w:right w:w="100" w:type="dxa"/>
      </w:tblCellMar>
    </w:tblPr>
    <w:tcPr>
      <w:shd w:val="clear" w:color="auto" w:fill="1C1C1C"/>
    </w:tc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B4396"/>
    <w:rPr>
      <w:b/>
      <w:bCs/>
    </w:rPr>
  </w:style>
  <w:style w:type="character" w:customStyle="1" w:styleId="CommentSubjectChar">
    <w:name w:val="Comment Subject Char"/>
    <w:basedOn w:val="CommentTextChar"/>
    <w:link w:val="CommentSubject"/>
    <w:uiPriority w:val="99"/>
    <w:semiHidden/>
    <w:rsid w:val="003B4396"/>
    <w:rPr>
      <w:b/>
      <w:bCs/>
      <w:sz w:val="20"/>
      <w:szCs w:val="20"/>
    </w:rPr>
  </w:style>
  <w:style w:type="paragraph" w:styleId="ListParagraph">
    <w:name w:val="List Paragraph"/>
    <w:basedOn w:val="Normal"/>
    <w:uiPriority w:val="34"/>
    <w:qFormat/>
    <w:rsid w:val="00BE5CF4"/>
    <w:pPr>
      <w:spacing w:line="276" w:lineRule="auto"/>
      <w:ind w:left="720"/>
      <w:contextualSpacing/>
    </w:pPr>
    <w:rPr>
      <w:rFonts w:ascii="Arial" w:eastAsia="Arial" w:hAnsi="Arial" w:cs="Arial"/>
      <w:sz w:val="22"/>
      <w:szCs w:val="22"/>
      <w:lang w:val="en"/>
    </w:rPr>
  </w:style>
  <w:style w:type="paragraph" w:styleId="NormalWeb">
    <w:name w:val="Normal (Web)"/>
    <w:basedOn w:val="Normal"/>
    <w:uiPriority w:val="99"/>
    <w:unhideWhenUsed/>
    <w:rsid w:val="00365070"/>
    <w:pPr>
      <w:spacing w:before="100" w:beforeAutospacing="1" w:after="100" w:afterAutospacing="1"/>
    </w:pPr>
  </w:style>
  <w:style w:type="character" w:styleId="Hyperlink">
    <w:name w:val="Hyperlink"/>
    <w:basedOn w:val="DefaultParagraphFont"/>
    <w:uiPriority w:val="99"/>
    <w:unhideWhenUsed/>
    <w:rsid w:val="00FB3CCC"/>
    <w:rPr>
      <w:color w:val="0000FF"/>
      <w:u w:val="single"/>
    </w:rPr>
  </w:style>
  <w:style w:type="paragraph" w:customStyle="1" w:styleId="p">
    <w:name w:val="p"/>
    <w:basedOn w:val="Normal"/>
    <w:rsid w:val="00561943"/>
    <w:pPr>
      <w:spacing w:before="100" w:beforeAutospacing="1" w:after="100" w:afterAutospacing="1"/>
    </w:pPr>
  </w:style>
  <w:style w:type="character" w:styleId="Emphasis">
    <w:name w:val="Emphasis"/>
    <w:basedOn w:val="DefaultParagraphFont"/>
    <w:uiPriority w:val="20"/>
    <w:qFormat/>
    <w:rsid w:val="00561943"/>
    <w:rPr>
      <w:i/>
      <w:iCs/>
    </w:rPr>
  </w:style>
  <w:style w:type="character" w:styleId="UnresolvedMention">
    <w:name w:val="Unresolved Mention"/>
    <w:basedOn w:val="DefaultParagraphFont"/>
    <w:uiPriority w:val="99"/>
    <w:semiHidden/>
    <w:unhideWhenUsed/>
    <w:rsid w:val="00C410DF"/>
    <w:rPr>
      <w:color w:val="605E5C"/>
      <w:shd w:val="clear" w:color="auto" w:fill="E1DFDD"/>
    </w:rPr>
  </w:style>
  <w:style w:type="character" w:styleId="FollowedHyperlink">
    <w:name w:val="FollowedHyperlink"/>
    <w:basedOn w:val="DefaultParagraphFont"/>
    <w:uiPriority w:val="99"/>
    <w:semiHidden/>
    <w:unhideWhenUsed/>
    <w:rsid w:val="00CF184C"/>
    <w:rPr>
      <w:color w:val="800080" w:themeColor="followedHyperlink"/>
      <w:u w:val="single"/>
    </w:rPr>
  </w:style>
  <w:style w:type="table" w:styleId="TableGrid">
    <w:name w:val="Table Grid"/>
    <w:basedOn w:val="TableNormal"/>
    <w:uiPriority w:val="39"/>
    <w:rsid w:val="00EE1398"/>
    <w:pPr>
      <w:spacing w:line="240" w:lineRule="auto"/>
    </w:pPr>
    <w:rPr>
      <w:rFonts w:asciiTheme="minorHAnsi" w:eastAsiaTheme="minorHAnsi" w:hAnsiTheme="minorHAnsi" w:cstheme="minorBidi"/>
      <w:kern w:val="2"/>
      <w:sz w:val="24"/>
      <w:szCs w:val="24"/>
      <w:lang w:val="en-I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D2C9B"/>
    <w:pPr>
      <w:spacing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1C02E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C02EB"/>
    <w:rPr>
      <w:rFonts w:ascii="Consolas" w:eastAsia="Times New Roman" w:hAnsi="Consolas" w:cs="Times New Roman"/>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34239">
      <w:bodyDiv w:val="1"/>
      <w:marLeft w:val="0"/>
      <w:marRight w:val="0"/>
      <w:marTop w:val="0"/>
      <w:marBottom w:val="0"/>
      <w:divBdr>
        <w:top w:val="none" w:sz="0" w:space="0" w:color="auto"/>
        <w:left w:val="none" w:sz="0" w:space="0" w:color="auto"/>
        <w:bottom w:val="none" w:sz="0" w:space="0" w:color="auto"/>
        <w:right w:val="none" w:sz="0" w:space="0" w:color="auto"/>
      </w:divBdr>
    </w:div>
    <w:div w:id="140314951">
      <w:bodyDiv w:val="1"/>
      <w:marLeft w:val="0"/>
      <w:marRight w:val="0"/>
      <w:marTop w:val="0"/>
      <w:marBottom w:val="0"/>
      <w:divBdr>
        <w:top w:val="none" w:sz="0" w:space="0" w:color="auto"/>
        <w:left w:val="none" w:sz="0" w:space="0" w:color="auto"/>
        <w:bottom w:val="none" w:sz="0" w:space="0" w:color="auto"/>
        <w:right w:val="none" w:sz="0" w:space="0" w:color="auto"/>
      </w:divBdr>
      <w:divsChild>
        <w:div w:id="1254826906">
          <w:marLeft w:val="0"/>
          <w:marRight w:val="0"/>
          <w:marTop w:val="0"/>
          <w:marBottom w:val="0"/>
          <w:divBdr>
            <w:top w:val="single" w:sz="2" w:space="0" w:color="E3E3E3"/>
            <w:left w:val="single" w:sz="2" w:space="0" w:color="E3E3E3"/>
            <w:bottom w:val="single" w:sz="2" w:space="0" w:color="E3E3E3"/>
            <w:right w:val="single" w:sz="2" w:space="0" w:color="E3E3E3"/>
          </w:divBdr>
          <w:divsChild>
            <w:div w:id="121761991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6583683">
                  <w:marLeft w:val="0"/>
                  <w:marRight w:val="0"/>
                  <w:marTop w:val="0"/>
                  <w:marBottom w:val="0"/>
                  <w:divBdr>
                    <w:top w:val="single" w:sz="2" w:space="0" w:color="E3E3E3"/>
                    <w:left w:val="single" w:sz="2" w:space="0" w:color="E3E3E3"/>
                    <w:bottom w:val="single" w:sz="2" w:space="0" w:color="E3E3E3"/>
                    <w:right w:val="single" w:sz="2" w:space="0" w:color="E3E3E3"/>
                  </w:divBdr>
                  <w:divsChild>
                    <w:div w:id="2143569657">
                      <w:marLeft w:val="0"/>
                      <w:marRight w:val="0"/>
                      <w:marTop w:val="0"/>
                      <w:marBottom w:val="0"/>
                      <w:divBdr>
                        <w:top w:val="single" w:sz="2" w:space="0" w:color="E3E3E3"/>
                        <w:left w:val="single" w:sz="2" w:space="0" w:color="E3E3E3"/>
                        <w:bottom w:val="single" w:sz="2" w:space="0" w:color="E3E3E3"/>
                        <w:right w:val="single" w:sz="2" w:space="0" w:color="E3E3E3"/>
                      </w:divBdr>
                      <w:divsChild>
                        <w:div w:id="1393891169">
                          <w:marLeft w:val="0"/>
                          <w:marRight w:val="0"/>
                          <w:marTop w:val="0"/>
                          <w:marBottom w:val="0"/>
                          <w:divBdr>
                            <w:top w:val="single" w:sz="2" w:space="0" w:color="E3E3E3"/>
                            <w:left w:val="single" w:sz="2" w:space="0" w:color="E3E3E3"/>
                            <w:bottom w:val="single" w:sz="2" w:space="0" w:color="E3E3E3"/>
                            <w:right w:val="single" w:sz="2" w:space="0" w:color="E3E3E3"/>
                          </w:divBdr>
                          <w:divsChild>
                            <w:div w:id="1889489874">
                              <w:marLeft w:val="0"/>
                              <w:marRight w:val="0"/>
                              <w:marTop w:val="0"/>
                              <w:marBottom w:val="0"/>
                              <w:divBdr>
                                <w:top w:val="single" w:sz="2" w:space="0" w:color="E3E3E3"/>
                                <w:left w:val="single" w:sz="2" w:space="0" w:color="E3E3E3"/>
                                <w:bottom w:val="single" w:sz="2" w:space="0" w:color="E3E3E3"/>
                                <w:right w:val="single" w:sz="2" w:space="0" w:color="E3E3E3"/>
                              </w:divBdr>
                              <w:divsChild>
                                <w:div w:id="2104717763">
                                  <w:marLeft w:val="0"/>
                                  <w:marRight w:val="0"/>
                                  <w:marTop w:val="0"/>
                                  <w:marBottom w:val="0"/>
                                  <w:divBdr>
                                    <w:top w:val="single" w:sz="2" w:space="0" w:color="E3E3E3"/>
                                    <w:left w:val="single" w:sz="2" w:space="0" w:color="E3E3E3"/>
                                    <w:bottom w:val="single" w:sz="2" w:space="0" w:color="E3E3E3"/>
                                    <w:right w:val="single" w:sz="2" w:space="0" w:color="E3E3E3"/>
                                  </w:divBdr>
                                  <w:divsChild>
                                    <w:div w:id="262416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7311444">
          <w:marLeft w:val="0"/>
          <w:marRight w:val="0"/>
          <w:marTop w:val="0"/>
          <w:marBottom w:val="0"/>
          <w:divBdr>
            <w:top w:val="single" w:sz="2" w:space="0" w:color="E3E3E3"/>
            <w:left w:val="single" w:sz="2" w:space="0" w:color="E3E3E3"/>
            <w:bottom w:val="single" w:sz="2" w:space="0" w:color="E3E3E3"/>
            <w:right w:val="single" w:sz="2" w:space="0" w:color="E3E3E3"/>
          </w:divBdr>
          <w:divsChild>
            <w:div w:id="1379665026">
              <w:marLeft w:val="0"/>
              <w:marRight w:val="0"/>
              <w:marTop w:val="100"/>
              <w:marBottom w:val="100"/>
              <w:divBdr>
                <w:top w:val="single" w:sz="2" w:space="0" w:color="E3E3E3"/>
                <w:left w:val="single" w:sz="2" w:space="0" w:color="E3E3E3"/>
                <w:bottom w:val="single" w:sz="2" w:space="0" w:color="E3E3E3"/>
                <w:right w:val="single" w:sz="2" w:space="0" w:color="E3E3E3"/>
              </w:divBdr>
              <w:divsChild>
                <w:div w:id="1173177801">
                  <w:marLeft w:val="0"/>
                  <w:marRight w:val="0"/>
                  <w:marTop w:val="0"/>
                  <w:marBottom w:val="0"/>
                  <w:divBdr>
                    <w:top w:val="single" w:sz="2" w:space="0" w:color="E3E3E3"/>
                    <w:left w:val="single" w:sz="2" w:space="0" w:color="E3E3E3"/>
                    <w:bottom w:val="single" w:sz="2" w:space="0" w:color="E3E3E3"/>
                    <w:right w:val="single" w:sz="2" w:space="0" w:color="E3E3E3"/>
                  </w:divBdr>
                  <w:divsChild>
                    <w:div w:id="283730065">
                      <w:marLeft w:val="0"/>
                      <w:marRight w:val="0"/>
                      <w:marTop w:val="0"/>
                      <w:marBottom w:val="0"/>
                      <w:divBdr>
                        <w:top w:val="single" w:sz="2" w:space="0" w:color="E3E3E3"/>
                        <w:left w:val="single" w:sz="2" w:space="0" w:color="E3E3E3"/>
                        <w:bottom w:val="single" w:sz="2" w:space="0" w:color="E3E3E3"/>
                        <w:right w:val="single" w:sz="2" w:space="0" w:color="E3E3E3"/>
                      </w:divBdr>
                      <w:divsChild>
                        <w:div w:id="1003506967">
                          <w:marLeft w:val="0"/>
                          <w:marRight w:val="0"/>
                          <w:marTop w:val="0"/>
                          <w:marBottom w:val="0"/>
                          <w:divBdr>
                            <w:top w:val="single" w:sz="2" w:space="0" w:color="E3E3E3"/>
                            <w:left w:val="single" w:sz="2" w:space="0" w:color="E3E3E3"/>
                            <w:bottom w:val="single" w:sz="2" w:space="0" w:color="E3E3E3"/>
                            <w:right w:val="single" w:sz="2" w:space="0" w:color="E3E3E3"/>
                          </w:divBdr>
                          <w:divsChild>
                            <w:div w:id="493566211">
                              <w:marLeft w:val="0"/>
                              <w:marRight w:val="0"/>
                              <w:marTop w:val="0"/>
                              <w:marBottom w:val="0"/>
                              <w:divBdr>
                                <w:top w:val="single" w:sz="2" w:space="0" w:color="E3E3E3"/>
                                <w:left w:val="single" w:sz="2" w:space="0" w:color="E3E3E3"/>
                                <w:bottom w:val="single" w:sz="2" w:space="0" w:color="E3E3E3"/>
                                <w:right w:val="single" w:sz="2" w:space="0" w:color="E3E3E3"/>
                              </w:divBdr>
                              <w:divsChild>
                                <w:div w:id="1866481252">
                                  <w:marLeft w:val="0"/>
                                  <w:marRight w:val="0"/>
                                  <w:marTop w:val="0"/>
                                  <w:marBottom w:val="0"/>
                                  <w:divBdr>
                                    <w:top w:val="single" w:sz="2" w:space="0" w:color="E3E3E3"/>
                                    <w:left w:val="single" w:sz="2" w:space="0" w:color="E3E3E3"/>
                                    <w:bottom w:val="single" w:sz="2" w:space="0" w:color="E3E3E3"/>
                                    <w:right w:val="single" w:sz="2" w:space="0" w:color="E3E3E3"/>
                                  </w:divBdr>
                                  <w:divsChild>
                                    <w:div w:id="1464032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7085121">
      <w:bodyDiv w:val="1"/>
      <w:marLeft w:val="0"/>
      <w:marRight w:val="0"/>
      <w:marTop w:val="0"/>
      <w:marBottom w:val="0"/>
      <w:divBdr>
        <w:top w:val="none" w:sz="0" w:space="0" w:color="auto"/>
        <w:left w:val="none" w:sz="0" w:space="0" w:color="auto"/>
        <w:bottom w:val="none" w:sz="0" w:space="0" w:color="auto"/>
        <w:right w:val="none" w:sz="0" w:space="0" w:color="auto"/>
      </w:divBdr>
      <w:divsChild>
        <w:div w:id="1223755235">
          <w:marLeft w:val="0"/>
          <w:marRight w:val="0"/>
          <w:marTop w:val="400"/>
          <w:marBottom w:val="400"/>
          <w:divBdr>
            <w:top w:val="none" w:sz="0" w:space="0" w:color="auto"/>
            <w:left w:val="none" w:sz="0" w:space="0" w:color="auto"/>
            <w:bottom w:val="none" w:sz="0" w:space="0" w:color="auto"/>
            <w:right w:val="none" w:sz="0" w:space="0" w:color="auto"/>
          </w:divBdr>
        </w:div>
        <w:div w:id="1319504723">
          <w:marLeft w:val="0"/>
          <w:marRight w:val="0"/>
          <w:marTop w:val="400"/>
          <w:marBottom w:val="400"/>
          <w:divBdr>
            <w:top w:val="none" w:sz="0" w:space="0" w:color="auto"/>
            <w:left w:val="none" w:sz="0" w:space="0" w:color="auto"/>
            <w:bottom w:val="none" w:sz="0" w:space="0" w:color="auto"/>
            <w:right w:val="none" w:sz="0" w:space="0" w:color="auto"/>
          </w:divBdr>
        </w:div>
      </w:divsChild>
    </w:div>
    <w:div w:id="250743947">
      <w:bodyDiv w:val="1"/>
      <w:marLeft w:val="0"/>
      <w:marRight w:val="0"/>
      <w:marTop w:val="0"/>
      <w:marBottom w:val="0"/>
      <w:divBdr>
        <w:top w:val="none" w:sz="0" w:space="0" w:color="auto"/>
        <w:left w:val="none" w:sz="0" w:space="0" w:color="auto"/>
        <w:bottom w:val="none" w:sz="0" w:space="0" w:color="auto"/>
        <w:right w:val="none" w:sz="0" w:space="0" w:color="auto"/>
      </w:divBdr>
    </w:div>
    <w:div w:id="279385627">
      <w:bodyDiv w:val="1"/>
      <w:marLeft w:val="0"/>
      <w:marRight w:val="0"/>
      <w:marTop w:val="0"/>
      <w:marBottom w:val="0"/>
      <w:divBdr>
        <w:top w:val="none" w:sz="0" w:space="0" w:color="auto"/>
        <w:left w:val="none" w:sz="0" w:space="0" w:color="auto"/>
        <w:bottom w:val="none" w:sz="0" w:space="0" w:color="auto"/>
        <w:right w:val="none" w:sz="0" w:space="0" w:color="auto"/>
      </w:divBdr>
    </w:div>
    <w:div w:id="370375990">
      <w:bodyDiv w:val="1"/>
      <w:marLeft w:val="0"/>
      <w:marRight w:val="0"/>
      <w:marTop w:val="0"/>
      <w:marBottom w:val="0"/>
      <w:divBdr>
        <w:top w:val="none" w:sz="0" w:space="0" w:color="auto"/>
        <w:left w:val="none" w:sz="0" w:space="0" w:color="auto"/>
        <w:bottom w:val="none" w:sz="0" w:space="0" w:color="auto"/>
        <w:right w:val="none" w:sz="0" w:space="0" w:color="auto"/>
      </w:divBdr>
      <w:divsChild>
        <w:div w:id="1766724230">
          <w:marLeft w:val="0"/>
          <w:marRight w:val="0"/>
          <w:marTop w:val="0"/>
          <w:marBottom w:val="0"/>
          <w:divBdr>
            <w:top w:val="single" w:sz="2" w:space="0" w:color="E3E3E3"/>
            <w:left w:val="single" w:sz="2" w:space="0" w:color="E3E3E3"/>
            <w:bottom w:val="single" w:sz="2" w:space="0" w:color="E3E3E3"/>
            <w:right w:val="single" w:sz="2" w:space="0" w:color="E3E3E3"/>
          </w:divBdr>
          <w:divsChild>
            <w:div w:id="86313506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1026061">
                  <w:marLeft w:val="0"/>
                  <w:marRight w:val="0"/>
                  <w:marTop w:val="0"/>
                  <w:marBottom w:val="0"/>
                  <w:divBdr>
                    <w:top w:val="single" w:sz="2" w:space="0" w:color="E3E3E3"/>
                    <w:left w:val="single" w:sz="2" w:space="0" w:color="E3E3E3"/>
                    <w:bottom w:val="single" w:sz="2" w:space="0" w:color="E3E3E3"/>
                    <w:right w:val="single" w:sz="2" w:space="0" w:color="E3E3E3"/>
                  </w:divBdr>
                  <w:divsChild>
                    <w:div w:id="1812559385">
                      <w:marLeft w:val="0"/>
                      <w:marRight w:val="0"/>
                      <w:marTop w:val="0"/>
                      <w:marBottom w:val="0"/>
                      <w:divBdr>
                        <w:top w:val="single" w:sz="2" w:space="0" w:color="E3E3E3"/>
                        <w:left w:val="single" w:sz="2" w:space="0" w:color="E3E3E3"/>
                        <w:bottom w:val="single" w:sz="2" w:space="0" w:color="E3E3E3"/>
                        <w:right w:val="single" w:sz="2" w:space="0" w:color="E3E3E3"/>
                      </w:divBdr>
                      <w:divsChild>
                        <w:div w:id="2021811934">
                          <w:marLeft w:val="0"/>
                          <w:marRight w:val="0"/>
                          <w:marTop w:val="0"/>
                          <w:marBottom w:val="0"/>
                          <w:divBdr>
                            <w:top w:val="single" w:sz="2" w:space="0" w:color="E3E3E3"/>
                            <w:left w:val="single" w:sz="2" w:space="0" w:color="E3E3E3"/>
                            <w:bottom w:val="single" w:sz="2" w:space="0" w:color="E3E3E3"/>
                            <w:right w:val="single" w:sz="2" w:space="0" w:color="E3E3E3"/>
                          </w:divBdr>
                          <w:divsChild>
                            <w:div w:id="2144276264">
                              <w:marLeft w:val="0"/>
                              <w:marRight w:val="0"/>
                              <w:marTop w:val="0"/>
                              <w:marBottom w:val="0"/>
                              <w:divBdr>
                                <w:top w:val="single" w:sz="2" w:space="0" w:color="E3E3E3"/>
                                <w:left w:val="single" w:sz="2" w:space="0" w:color="E3E3E3"/>
                                <w:bottom w:val="single" w:sz="2" w:space="0" w:color="E3E3E3"/>
                                <w:right w:val="single" w:sz="2" w:space="0" w:color="E3E3E3"/>
                              </w:divBdr>
                              <w:divsChild>
                                <w:div w:id="1486319210">
                                  <w:marLeft w:val="0"/>
                                  <w:marRight w:val="0"/>
                                  <w:marTop w:val="0"/>
                                  <w:marBottom w:val="0"/>
                                  <w:divBdr>
                                    <w:top w:val="single" w:sz="2" w:space="0" w:color="E3E3E3"/>
                                    <w:left w:val="single" w:sz="2" w:space="0" w:color="E3E3E3"/>
                                    <w:bottom w:val="single" w:sz="2" w:space="0" w:color="E3E3E3"/>
                                    <w:right w:val="single" w:sz="2" w:space="0" w:color="E3E3E3"/>
                                  </w:divBdr>
                                  <w:divsChild>
                                    <w:div w:id="607393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9356594">
          <w:marLeft w:val="0"/>
          <w:marRight w:val="0"/>
          <w:marTop w:val="0"/>
          <w:marBottom w:val="0"/>
          <w:divBdr>
            <w:top w:val="single" w:sz="2" w:space="0" w:color="E3E3E3"/>
            <w:left w:val="single" w:sz="2" w:space="0" w:color="E3E3E3"/>
            <w:bottom w:val="single" w:sz="2" w:space="0" w:color="E3E3E3"/>
            <w:right w:val="single" w:sz="2" w:space="0" w:color="E3E3E3"/>
          </w:divBdr>
          <w:divsChild>
            <w:div w:id="1705014853">
              <w:marLeft w:val="0"/>
              <w:marRight w:val="0"/>
              <w:marTop w:val="100"/>
              <w:marBottom w:val="100"/>
              <w:divBdr>
                <w:top w:val="single" w:sz="2" w:space="0" w:color="E3E3E3"/>
                <w:left w:val="single" w:sz="2" w:space="0" w:color="E3E3E3"/>
                <w:bottom w:val="single" w:sz="2" w:space="0" w:color="E3E3E3"/>
                <w:right w:val="single" w:sz="2" w:space="0" w:color="E3E3E3"/>
              </w:divBdr>
              <w:divsChild>
                <w:div w:id="1121918961">
                  <w:marLeft w:val="0"/>
                  <w:marRight w:val="0"/>
                  <w:marTop w:val="0"/>
                  <w:marBottom w:val="0"/>
                  <w:divBdr>
                    <w:top w:val="single" w:sz="2" w:space="0" w:color="E3E3E3"/>
                    <w:left w:val="single" w:sz="2" w:space="0" w:color="E3E3E3"/>
                    <w:bottom w:val="single" w:sz="2" w:space="0" w:color="E3E3E3"/>
                    <w:right w:val="single" w:sz="2" w:space="0" w:color="E3E3E3"/>
                  </w:divBdr>
                  <w:divsChild>
                    <w:div w:id="933830630">
                      <w:marLeft w:val="0"/>
                      <w:marRight w:val="0"/>
                      <w:marTop w:val="0"/>
                      <w:marBottom w:val="0"/>
                      <w:divBdr>
                        <w:top w:val="single" w:sz="2" w:space="0" w:color="E3E3E3"/>
                        <w:left w:val="single" w:sz="2" w:space="0" w:color="E3E3E3"/>
                        <w:bottom w:val="single" w:sz="2" w:space="0" w:color="E3E3E3"/>
                        <w:right w:val="single" w:sz="2" w:space="0" w:color="E3E3E3"/>
                      </w:divBdr>
                      <w:divsChild>
                        <w:div w:id="468862672">
                          <w:marLeft w:val="0"/>
                          <w:marRight w:val="0"/>
                          <w:marTop w:val="0"/>
                          <w:marBottom w:val="0"/>
                          <w:divBdr>
                            <w:top w:val="single" w:sz="2" w:space="0" w:color="E3E3E3"/>
                            <w:left w:val="single" w:sz="2" w:space="0" w:color="E3E3E3"/>
                            <w:bottom w:val="single" w:sz="2" w:space="0" w:color="E3E3E3"/>
                            <w:right w:val="single" w:sz="2" w:space="0" w:color="E3E3E3"/>
                          </w:divBdr>
                          <w:divsChild>
                            <w:div w:id="1533683775">
                              <w:marLeft w:val="0"/>
                              <w:marRight w:val="0"/>
                              <w:marTop w:val="0"/>
                              <w:marBottom w:val="0"/>
                              <w:divBdr>
                                <w:top w:val="single" w:sz="2" w:space="0" w:color="E3E3E3"/>
                                <w:left w:val="single" w:sz="2" w:space="0" w:color="E3E3E3"/>
                                <w:bottom w:val="single" w:sz="2" w:space="0" w:color="E3E3E3"/>
                                <w:right w:val="single" w:sz="2" w:space="0" w:color="E3E3E3"/>
                              </w:divBdr>
                              <w:divsChild>
                                <w:div w:id="1457333009">
                                  <w:marLeft w:val="0"/>
                                  <w:marRight w:val="0"/>
                                  <w:marTop w:val="0"/>
                                  <w:marBottom w:val="0"/>
                                  <w:divBdr>
                                    <w:top w:val="single" w:sz="2" w:space="0" w:color="E3E3E3"/>
                                    <w:left w:val="single" w:sz="2" w:space="0" w:color="E3E3E3"/>
                                    <w:bottom w:val="single" w:sz="2" w:space="0" w:color="E3E3E3"/>
                                    <w:right w:val="single" w:sz="2" w:space="0" w:color="E3E3E3"/>
                                  </w:divBdr>
                                  <w:divsChild>
                                    <w:div w:id="450900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76391813">
      <w:bodyDiv w:val="1"/>
      <w:marLeft w:val="0"/>
      <w:marRight w:val="0"/>
      <w:marTop w:val="0"/>
      <w:marBottom w:val="0"/>
      <w:divBdr>
        <w:top w:val="none" w:sz="0" w:space="0" w:color="auto"/>
        <w:left w:val="none" w:sz="0" w:space="0" w:color="auto"/>
        <w:bottom w:val="none" w:sz="0" w:space="0" w:color="auto"/>
        <w:right w:val="none" w:sz="0" w:space="0" w:color="auto"/>
      </w:divBdr>
    </w:div>
    <w:div w:id="537741145">
      <w:bodyDiv w:val="1"/>
      <w:marLeft w:val="0"/>
      <w:marRight w:val="0"/>
      <w:marTop w:val="0"/>
      <w:marBottom w:val="0"/>
      <w:divBdr>
        <w:top w:val="none" w:sz="0" w:space="0" w:color="auto"/>
        <w:left w:val="none" w:sz="0" w:space="0" w:color="auto"/>
        <w:bottom w:val="none" w:sz="0" w:space="0" w:color="auto"/>
        <w:right w:val="none" w:sz="0" w:space="0" w:color="auto"/>
      </w:divBdr>
    </w:div>
    <w:div w:id="538788066">
      <w:bodyDiv w:val="1"/>
      <w:marLeft w:val="0"/>
      <w:marRight w:val="0"/>
      <w:marTop w:val="0"/>
      <w:marBottom w:val="0"/>
      <w:divBdr>
        <w:top w:val="none" w:sz="0" w:space="0" w:color="auto"/>
        <w:left w:val="none" w:sz="0" w:space="0" w:color="auto"/>
        <w:bottom w:val="none" w:sz="0" w:space="0" w:color="auto"/>
        <w:right w:val="none" w:sz="0" w:space="0" w:color="auto"/>
      </w:divBdr>
    </w:div>
    <w:div w:id="559680796">
      <w:bodyDiv w:val="1"/>
      <w:marLeft w:val="0"/>
      <w:marRight w:val="0"/>
      <w:marTop w:val="0"/>
      <w:marBottom w:val="0"/>
      <w:divBdr>
        <w:top w:val="none" w:sz="0" w:space="0" w:color="auto"/>
        <w:left w:val="none" w:sz="0" w:space="0" w:color="auto"/>
        <w:bottom w:val="none" w:sz="0" w:space="0" w:color="auto"/>
        <w:right w:val="none" w:sz="0" w:space="0" w:color="auto"/>
      </w:divBdr>
    </w:div>
    <w:div w:id="691732677">
      <w:bodyDiv w:val="1"/>
      <w:marLeft w:val="0"/>
      <w:marRight w:val="0"/>
      <w:marTop w:val="0"/>
      <w:marBottom w:val="0"/>
      <w:divBdr>
        <w:top w:val="none" w:sz="0" w:space="0" w:color="auto"/>
        <w:left w:val="none" w:sz="0" w:space="0" w:color="auto"/>
        <w:bottom w:val="none" w:sz="0" w:space="0" w:color="auto"/>
        <w:right w:val="none" w:sz="0" w:space="0" w:color="auto"/>
      </w:divBdr>
      <w:divsChild>
        <w:div w:id="466774835">
          <w:marLeft w:val="0"/>
          <w:marRight w:val="0"/>
          <w:marTop w:val="0"/>
          <w:marBottom w:val="0"/>
          <w:divBdr>
            <w:top w:val="none" w:sz="0" w:space="0" w:color="auto"/>
            <w:left w:val="none" w:sz="0" w:space="0" w:color="auto"/>
            <w:bottom w:val="none" w:sz="0" w:space="0" w:color="auto"/>
            <w:right w:val="none" w:sz="0" w:space="0" w:color="auto"/>
          </w:divBdr>
        </w:div>
      </w:divsChild>
    </w:div>
    <w:div w:id="799223635">
      <w:bodyDiv w:val="1"/>
      <w:marLeft w:val="0"/>
      <w:marRight w:val="0"/>
      <w:marTop w:val="0"/>
      <w:marBottom w:val="0"/>
      <w:divBdr>
        <w:top w:val="none" w:sz="0" w:space="0" w:color="auto"/>
        <w:left w:val="none" w:sz="0" w:space="0" w:color="auto"/>
        <w:bottom w:val="none" w:sz="0" w:space="0" w:color="auto"/>
        <w:right w:val="none" w:sz="0" w:space="0" w:color="auto"/>
      </w:divBdr>
      <w:divsChild>
        <w:div w:id="817962885">
          <w:marLeft w:val="0"/>
          <w:marRight w:val="0"/>
          <w:marTop w:val="0"/>
          <w:marBottom w:val="0"/>
          <w:divBdr>
            <w:top w:val="none" w:sz="0" w:space="0" w:color="auto"/>
            <w:left w:val="none" w:sz="0" w:space="0" w:color="auto"/>
            <w:bottom w:val="none" w:sz="0" w:space="0" w:color="auto"/>
            <w:right w:val="none" w:sz="0" w:space="0" w:color="auto"/>
          </w:divBdr>
        </w:div>
        <w:div w:id="1935436352">
          <w:marLeft w:val="0"/>
          <w:marRight w:val="0"/>
          <w:marTop w:val="0"/>
          <w:marBottom w:val="0"/>
          <w:divBdr>
            <w:top w:val="none" w:sz="0" w:space="0" w:color="auto"/>
            <w:left w:val="none" w:sz="0" w:space="0" w:color="auto"/>
            <w:bottom w:val="none" w:sz="0" w:space="0" w:color="auto"/>
            <w:right w:val="none" w:sz="0" w:space="0" w:color="auto"/>
          </w:divBdr>
        </w:div>
      </w:divsChild>
    </w:div>
    <w:div w:id="864635526">
      <w:bodyDiv w:val="1"/>
      <w:marLeft w:val="0"/>
      <w:marRight w:val="0"/>
      <w:marTop w:val="0"/>
      <w:marBottom w:val="0"/>
      <w:divBdr>
        <w:top w:val="none" w:sz="0" w:space="0" w:color="auto"/>
        <w:left w:val="none" w:sz="0" w:space="0" w:color="auto"/>
        <w:bottom w:val="none" w:sz="0" w:space="0" w:color="auto"/>
        <w:right w:val="none" w:sz="0" w:space="0" w:color="auto"/>
      </w:divBdr>
    </w:div>
    <w:div w:id="899631971">
      <w:bodyDiv w:val="1"/>
      <w:marLeft w:val="0"/>
      <w:marRight w:val="0"/>
      <w:marTop w:val="0"/>
      <w:marBottom w:val="0"/>
      <w:divBdr>
        <w:top w:val="none" w:sz="0" w:space="0" w:color="auto"/>
        <w:left w:val="none" w:sz="0" w:space="0" w:color="auto"/>
        <w:bottom w:val="none" w:sz="0" w:space="0" w:color="auto"/>
        <w:right w:val="none" w:sz="0" w:space="0" w:color="auto"/>
      </w:divBdr>
    </w:div>
    <w:div w:id="916937126">
      <w:bodyDiv w:val="1"/>
      <w:marLeft w:val="0"/>
      <w:marRight w:val="0"/>
      <w:marTop w:val="0"/>
      <w:marBottom w:val="0"/>
      <w:divBdr>
        <w:top w:val="none" w:sz="0" w:space="0" w:color="auto"/>
        <w:left w:val="none" w:sz="0" w:space="0" w:color="auto"/>
        <w:bottom w:val="none" w:sz="0" w:space="0" w:color="auto"/>
        <w:right w:val="none" w:sz="0" w:space="0" w:color="auto"/>
      </w:divBdr>
      <w:divsChild>
        <w:div w:id="1941907657">
          <w:marLeft w:val="0"/>
          <w:marRight w:val="0"/>
          <w:marTop w:val="0"/>
          <w:marBottom w:val="0"/>
          <w:divBdr>
            <w:top w:val="single" w:sz="2" w:space="0" w:color="auto"/>
            <w:left w:val="single" w:sz="2" w:space="0" w:color="auto"/>
            <w:bottom w:val="single" w:sz="6" w:space="0" w:color="auto"/>
            <w:right w:val="single" w:sz="2" w:space="0" w:color="auto"/>
          </w:divBdr>
          <w:divsChild>
            <w:div w:id="314340603">
              <w:marLeft w:val="0"/>
              <w:marRight w:val="0"/>
              <w:marTop w:val="100"/>
              <w:marBottom w:val="100"/>
              <w:divBdr>
                <w:top w:val="single" w:sz="2" w:space="0" w:color="D9D9E3"/>
                <w:left w:val="single" w:sz="2" w:space="0" w:color="D9D9E3"/>
                <w:bottom w:val="single" w:sz="2" w:space="0" w:color="D9D9E3"/>
                <w:right w:val="single" w:sz="2" w:space="0" w:color="D9D9E3"/>
              </w:divBdr>
              <w:divsChild>
                <w:div w:id="266236763">
                  <w:marLeft w:val="0"/>
                  <w:marRight w:val="0"/>
                  <w:marTop w:val="0"/>
                  <w:marBottom w:val="0"/>
                  <w:divBdr>
                    <w:top w:val="single" w:sz="2" w:space="0" w:color="D9D9E3"/>
                    <w:left w:val="single" w:sz="2" w:space="0" w:color="D9D9E3"/>
                    <w:bottom w:val="single" w:sz="2" w:space="0" w:color="D9D9E3"/>
                    <w:right w:val="single" w:sz="2" w:space="0" w:color="D9D9E3"/>
                  </w:divBdr>
                  <w:divsChild>
                    <w:div w:id="1740864401">
                      <w:marLeft w:val="0"/>
                      <w:marRight w:val="0"/>
                      <w:marTop w:val="0"/>
                      <w:marBottom w:val="0"/>
                      <w:divBdr>
                        <w:top w:val="single" w:sz="2" w:space="0" w:color="D9D9E3"/>
                        <w:left w:val="single" w:sz="2" w:space="0" w:color="D9D9E3"/>
                        <w:bottom w:val="single" w:sz="2" w:space="0" w:color="D9D9E3"/>
                        <w:right w:val="single" w:sz="2" w:space="0" w:color="D9D9E3"/>
                      </w:divBdr>
                      <w:divsChild>
                        <w:div w:id="1537893169">
                          <w:marLeft w:val="0"/>
                          <w:marRight w:val="0"/>
                          <w:marTop w:val="0"/>
                          <w:marBottom w:val="0"/>
                          <w:divBdr>
                            <w:top w:val="single" w:sz="2" w:space="0" w:color="D9D9E3"/>
                            <w:left w:val="single" w:sz="2" w:space="0" w:color="D9D9E3"/>
                            <w:bottom w:val="single" w:sz="2" w:space="0" w:color="D9D9E3"/>
                            <w:right w:val="single" w:sz="2" w:space="0" w:color="D9D9E3"/>
                          </w:divBdr>
                          <w:divsChild>
                            <w:div w:id="1208956514">
                              <w:marLeft w:val="0"/>
                              <w:marRight w:val="0"/>
                              <w:marTop w:val="0"/>
                              <w:marBottom w:val="0"/>
                              <w:divBdr>
                                <w:top w:val="single" w:sz="2" w:space="0" w:color="D9D9E3"/>
                                <w:left w:val="single" w:sz="2" w:space="0" w:color="D9D9E3"/>
                                <w:bottom w:val="single" w:sz="2" w:space="0" w:color="D9D9E3"/>
                                <w:right w:val="single" w:sz="2" w:space="0" w:color="D9D9E3"/>
                              </w:divBdr>
                              <w:divsChild>
                                <w:div w:id="2082409848">
                                  <w:marLeft w:val="0"/>
                                  <w:marRight w:val="0"/>
                                  <w:marTop w:val="0"/>
                                  <w:marBottom w:val="0"/>
                                  <w:divBdr>
                                    <w:top w:val="single" w:sz="2" w:space="0" w:color="D9D9E3"/>
                                    <w:left w:val="single" w:sz="2" w:space="0" w:color="D9D9E3"/>
                                    <w:bottom w:val="single" w:sz="2" w:space="0" w:color="D9D9E3"/>
                                    <w:right w:val="single" w:sz="2" w:space="0" w:color="D9D9E3"/>
                                  </w:divBdr>
                                  <w:divsChild>
                                    <w:div w:id="650259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20916363">
      <w:bodyDiv w:val="1"/>
      <w:marLeft w:val="0"/>
      <w:marRight w:val="0"/>
      <w:marTop w:val="0"/>
      <w:marBottom w:val="0"/>
      <w:divBdr>
        <w:top w:val="none" w:sz="0" w:space="0" w:color="auto"/>
        <w:left w:val="none" w:sz="0" w:space="0" w:color="auto"/>
        <w:bottom w:val="none" w:sz="0" w:space="0" w:color="auto"/>
        <w:right w:val="none" w:sz="0" w:space="0" w:color="auto"/>
      </w:divBdr>
    </w:div>
    <w:div w:id="1041176546">
      <w:bodyDiv w:val="1"/>
      <w:marLeft w:val="0"/>
      <w:marRight w:val="0"/>
      <w:marTop w:val="0"/>
      <w:marBottom w:val="0"/>
      <w:divBdr>
        <w:top w:val="none" w:sz="0" w:space="0" w:color="auto"/>
        <w:left w:val="none" w:sz="0" w:space="0" w:color="auto"/>
        <w:bottom w:val="none" w:sz="0" w:space="0" w:color="auto"/>
        <w:right w:val="none" w:sz="0" w:space="0" w:color="auto"/>
      </w:divBdr>
      <w:divsChild>
        <w:div w:id="1125005121">
          <w:marLeft w:val="0"/>
          <w:marRight w:val="0"/>
          <w:marTop w:val="0"/>
          <w:marBottom w:val="0"/>
          <w:divBdr>
            <w:top w:val="none" w:sz="0" w:space="0" w:color="auto"/>
            <w:left w:val="none" w:sz="0" w:space="0" w:color="auto"/>
            <w:bottom w:val="none" w:sz="0" w:space="0" w:color="auto"/>
            <w:right w:val="none" w:sz="0" w:space="0" w:color="auto"/>
          </w:divBdr>
          <w:divsChild>
            <w:div w:id="511073718">
              <w:marLeft w:val="0"/>
              <w:marRight w:val="0"/>
              <w:marTop w:val="0"/>
              <w:marBottom w:val="0"/>
              <w:divBdr>
                <w:top w:val="none" w:sz="0" w:space="0" w:color="auto"/>
                <w:left w:val="none" w:sz="0" w:space="0" w:color="auto"/>
                <w:bottom w:val="none" w:sz="0" w:space="0" w:color="auto"/>
                <w:right w:val="none" w:sz="0" w:space="0" w:color="auto"/>
              </w:divBdr>
              <w:divsChild>
                <w:div w:id="244415888">
                  <w:marLeft w:val="0"/>
                  <w:marRight w:val="0"/>
                  <w:marTop w:val="0"/>
                  <w:marBottom w:val="0"/>
                  <w:divBdr>
                    <w:top w:val="none" w:sz="0" w:space="0" w:color="auto"/>
                    <w:left w:val="none" w:sz="0" w:space="0" w:color="auto"/>
                    <w:bottom w:val="none" w:sz="0" w:space="0" w:color="auto"/>
                    <w:right w:val="none" w:sz="0" w:space="0" w:color="auto"/>
                  </w:divBdr>
                  <w:divsChild>
                    <w:div w:id="7465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216612">
      <w:bodyDiv w:val="1"/>
      <w:marLeft w:val="0"/>
      <w:marRight w:val="0"/>
      <w:marTop w:val="0"/>
      <w:marBottom w:val="0"/>
      <w:divBdr>
        <w:top w:val="none" w:sz="0" w:space="0" w:color="auto"/>
        <w:left w:val="none" w:sz="0" w:space="0" w:color="auto"/>
        <w:bottom w:val="none" w:sz="0" w:space="0" w:color="auto"/>
        <w:right w:val="none" w:sz="0" w:space="0" w:color="auto"/>
      </w:divBdr>
    </w:div>
    <w:div w:id="1162813958">
      <w:bodyDiv w:val="1"/>
      <w:marLeft w:val="0"/>
      <w:marRight w:val="0"/>
      <w:marTop w:val="0"/>
      <w:marBottom w:val="0"/>
      <w:divBdr>
        <w:top w:val="none" w:sz="0" w:space="0" w:color="auto"/>
        <w:left w:val="none" w:sz="0" w:space="0" w:color="auto"/>
        <w:bottom w:val="none" w:sz="0" w:space="0" w:color="auto"/>
        <w:right w:val="none" w:sz="0" w:space="0" w:color="auto"/>
      </w:divBdr>
    </w:div>
    <w:div w:id="1370717791">
      <w:bodyDiv w:val="1"/>
      <w:marLeft w:val="0"/>
      <w:marRight w:val="0"/>
      <w:marTop w:val="0"/>
      <w:marBottom w:val="0"/>
      <w:divBdr>
        <w:top w:val="none" w:sz="0" w:space="0" w:color="auto"/>
        <w:left w:val="none" w:sz="0" w:space="0" w:color="auto"/>
        <w:bottom w:val="none" w:sz="0" w:space="0" w:color="auto"/>
        <w:right w:val="none" w:sz="0" w:space="0" w:color="auto"/>
      </w:divBdr>
      <w:divsChild>
        <w:div w:id="1299720057">
          <w:marLeft w:val="0"/>
          <w:marRight w:val="0"/>
          <w:marTop w:val="0"/>
          <w:marBottom w:val="0"/>
          <w:divBdr>
            <w:top w:val="none" w:sz="0" w:space="0" w:color="auto"/>
            <w:left w:val="none" w:sz="0" w:space="0" w:color="auto"/>
            <w:bottom w:val="none" w:sz="0" w:space="0" w:color="auto"/>
            <w:right w:val="none" w:sz="0" w:space="0" w:color="auto"/>
          </w:divBdr>
          <w:divsChild>
            <w:div w:id="2076853662">
              <w:marLeft w:val="0"/>
              <w:marRight w:val="0"/>
              <w:marTop w:val="0"/>
              <w:marBottom w:val="0"/>
              <w:divBdr>
                <w:top w:val="none" w:sz="0" w:space="0" w:color="auto"/>
                <w:left w:val="none" w:sz="0" w:space="0" w:color="auto"/>
                <w:bottom w:val="none" w:sz="0" w:space="0" w:color="auto"/>
                <w:right w:val="none" w:sz="0" w:space="0" w:color="auto"/>
              </w:divBdr>
              <w:divsChild>
                <w:div w:id="1231119140">
                  <w:marLeft w:val="0"/>
                  <w:marRight w:val="0"/>
                  <w:marTop w:val="0"/>
                  <w:marBottom w:val="0"/>
                  <w:divBdr>
                    <w:top w:val="none" w:sz="0" w:space="0" w:color="auto"/>
                    <w:left w:val="none" w:sz="0" w:space="0" w:color="auto"/>
                    <w:bottom w:val="none" w:sz="0" w:space="0" w:color="auto"/>
                    <w:right w:val="none" w:sz="0" w:space="0" w:color="auto"/>
                  </w:divBdr>
                  <w:divsChild>
                    <w:div w:id="163598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77683">
      <w:bodyDiv w:val="1"/>
      <w:marLeft w:val="0"/>
      <w:marRight w:val="0"/>
      <w:marTop w:val="0"/>
      <w:marBottom w:val="0"/>
      <w:divBdr>
        <w:top w:val="none" w:sz="0" w:space="0" w:color="auto"/>
        <w:left w:val="none" w:sz="0" w:space="0" w:color="auto"/>
        <w:bottom w:val="none" w:sz="0" w:space="0" w:color="auto"/>
        <w:right w:val="none" w:sz="0" w:space="0" w:color="auto"/>
      </w:divBdr>
    </w:div>
    <w:div w:id="1647006484">
      <w:bodyDiv w:val="1"/>
      <w:marLeft w:val="0"/>
      <w:marRight w:val="0"/>
      <w:marTop w:val="0"/>
      <w:marBottom w:val="0"/>
      <w:divBdr>
        <w:top w:val="none" w:sz="0" w:space="0" w:color="auto"/>
        <w:left w:val="none" w:sz="0" w:space="0" w:color="auto"/>
        <w:bottom w:val="none" w:sz="0" w:space="0" w:color="auto"/>
        <w:right w:val="none" w:sz="0" w:space="0" w:color="auto"/>
      </w:divBdr>
    </w:div>
    <w:div w:id="1667126414">
      <w:bodyDiv w:val="1"/>
      <w:marLeft w:val="0"/>
      <w:marRight w:val="0"/>
      <w:marTop w:val="0"/>
      <w:marBottom w:val="0"/>
      <w:divBdr>
        <w:top w:val="none" w:sz="0" w:space="0" w:color="auto"/>
        <w:left w:val="none" w:sz="0" w:space="0" w:color="auto"/>
        <w:bottom w:val="none" w:sz="0" w:space="0" w:color="auto"/>
        <w:right w:val="none" w:sz="0" w:space="0" w:color="auto"/>
      </w:divBdr>
    </w:div>
    <w:div w:id="1845894684">
      <w:bodyDiv w:val="1"/>
      <w:marLeft w:val="0"/>
      <w:marRight w:val="0"/>
      <w:marTop w:val="0"/>
      <w:marBottom w:val="0"/>
      <w:divBdr>
        <w:top w:val="none" w:sz="0" w:space="0" w:color="auto"/>
        <w:left w:val="none" w:sz="0" w:space="0" w:color="auto"/>
        <w:bottom w:val="none" w:sz="0" w:space="0" w:color="auto"/>
        <w:right w:val="none" w:sz="0" w:space="0" w:color="auto"/>
      </w:divBdr>
      <w:divsChild>
        <w:div w:id="995063222">
          <w:marLeft w:val="0"/>
          <w:marRight w:val="0"/>
          <w:marTop w:val="0"/>
          <w:marBottom w:val="0"/>
          <w:divBdr>
            <w:top w:val="none" w:sz="0" w:space="0" w:color="auto"/>
            <w:left w:val="none" w:sz="0" w:space="0" w:color="auto"/>
            <w:bottom w:val="none" w:sz="0" w:space="0" w:color="auto"/>
            <w:right w:val="none" w:sz="0" w:space="0" w:color="auto"/>
          </w:divBdr>
          <w:divsChild>
            <w:div w:id="1481463545">
              <w:marLeft w:val="0"/>
              <w:marRight w:val="0"/>
              <w:marTop w:val="0"/>
              <w:marBottom w:val="0"/>
              <w:divBdr>
                <w:top w:val="none" w:sz="0" w:space="0" w:color="auto"/>
                <w:left w:val="none" w:sz="0" w:space="0" w:color="auto"/>
                <w:bottom w:val="none" w:sz="0" w:space="0" w:color="auto"/>
                <w:right w:val="none" w:sz="0" w:space="0" w:color="auto"/>
              </w:divBdr>
              <w:divsChild>
                <w:div w:id="1577083533">
                  <w:marLeft w:val="0"/>
                  <w:marRight w:val="0"/>
                  <w:marTop w:val="0"/>
                  <w:marBottom w:val="0"/>
                  <w:divBdr>
                    <w:top w:val="none" w:sz="0" w:space="0" w:color="auto"/>
                    <w:left w:val="none" w:sz="0" w:space="0" w:color="auto"/>
                    <w:bottom w:val="none" w:sz="0" w:space="0" w:color="auto"/>
                    <w:right w:val="none" w:sz="0" w:space="0" w:color="auto"/>
                  </w:divBdr>
                  <w:divsChild>
                    <w:div w:id="3776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76292">
      <w:bodyDiv w:val="1"/>
      <w:marLeft w:val="0"/>
      <w:marRight w:val="0"/>
      <w:marTop w:val="0"/>
      <w:marBottom w:val="0"/>
      <w:divBdr>
        <w:top w:val="none" w:sz="0" w:space="0" w:color="auto"/>
        <w:left w:val="none" w:sz="0" w:space="0" w:color="auto"/>
        <w:bottom w:val="none" w:sz="0" w:space="0" w:color="auto"/>
        <w:right w:val="none" w:sz="0" w:space="0" w:color="auto"/>
      </w:divBdr>
      <w:divsChild>
        <w:div w:id="1253203203">
          <w:marLeft w:val="0"/>
          <w:marRight w:val="0"/>
          <w:marTop w:val="0"/>
          <w:marBottom w:val="0"/>
          <w:divBdr>
            <w:top w:val="none" w:sz="0" w:space="0" w:color="auto"/>
            <w:left w:val="none" w:sz="0" w:space="0" w:color="auto"/>
            <w:bottom w:val="none" w:sz="0" w:space="0" w:color="auto"/>
            <w:right w:val="none" w:sz="0" w:space="0" w:color="auto"/>
          </w:divBdr>
          <w:divsChild>
            <w:div w:id="2136486457">
              <w:marLeft w:val="0"/>
              <w:marRight w:val="0"/>
              <w:marTop w:val="0"/>
              <w:marBottom w:val="0"/>
              <w:divBdr>
                <w:top w:val="none" w:sz="0" w:space="0" w:color="auto"/>
                <w:left w:val="none" w:sz="0" w:space="0" w:color="auto"/>
                <w:bottom w:val="none" w:sz="0" w:space="0" w:color="auto"/>
                <w:right w:val="none" w:sz="0" w:space="0" w:color="auto"/>
              </w:divBdr>
              <w:divsChild>
                <w:div w:id="972175020">
                  <w:marLeft w:val="0"/>
                  <w:marRight w:val="0"/>
                  <w:marTop w:val="0"/>
                  <w:marBottom w:val="0"/>
                  <w:divBdr>
                    <w:top w:val="none" w:sz="0" w:space="0" w:color="auto"/>
                    <w:left w:val="none" w:sz="0" w:space="0" w:color="auto"/>
                    <w:bottom w:val="none" w:sz="0" w:space="0" w:color="auto"/>
                    <w:right w:val="none" w:sz="0" w:space="0" w:color="auto"/>
                  </w:divBdr>
                  <w:divsChild>
                    <w:div w:id="74338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486494">
      <w:bodyDiv w:val="1"/>
      <w:marLeft w:val="0"/>
      <w:marRight w:val="0"/>
      <w:marTop w:val="0"/>
      <w:marBottom w:val="0"/>
      <w:divBdr>
        <w:top w:val="none" w:sz="0" w:space="0" w:color="auto"/>
        <w:left w:val="none" w:sz="0" w:space="0" w:color="auto"/>
        <w:bottom w:val="none" w:sz="0" w:space="0" w:color="auto"/>
        <w:right w:val="none" w:sz="0" w:space="0" w:color="auto"/>
      </w:divBdr>
      <w:divsChild>
        <w:div w:id="566305924">
          <w:marLeft w:val="0"/>
          <w:marRight w:val="0"/>
          <w:marTop w:val="0"/>
          <w:marBottom w:val="0"/>
          <w:divBdr>
            <w:top w:val="none" w:sz="0" w:space="0" w:color="auto"/>
            <w:left w:val="none" w:sz="0" w:space="0" w:color="auto"/>
            <w:bottom w:val="none" w:sz="0" w:space="0" w:color="auto"/>
            <w:right w:val="none" w:sz="0" w:space="0" w:color="auto"/>
          </w:divBdr>
        </w:div>
        <w:div w:id="959723144">
          <w:marLeft w:val="0"/>
          <w:marRight w:val="0"/>
          <w:marTop w:val="0"/>
          <w:marBottom w:val="0"/>
          <w:divBdr>
            <w:top w:val="none" w:sz="0" w:space="0" w:color="auto"/>
            <w:left w:val="none" w:sz="0" w:space="0" w:color="auto"/>
            <w:bottom w:val="none" w:sz="0" w:space="0" w:color="auto"/>
            <w:right w:val="none" w:sz="0" w:space="0" w:color="auto"/>
          </w:divBdr>
          <w:divsChild>
            <w:div w:id="9524990">
              <w:marLeft w:val="0"/>
              <w:marRight w:val="0"/>
              <w:marTop w:val="0"/>
              <w:marBottom w:val="0"/>
              <w:divBdr>
                <w:top w:val="none" w:sz="0" w:space="0" w:color="auto"/>
                <w:left w:val="none" w:sz="0" w:space="0" w:color="auto"/>
                <w:bottom w:val="none" w:sz="0" w:space="0" w:color="auto"/>
                <w:right w:val="none" w:sz="0" w:space="0" w:color="auto"/>
              </w:divBdr>
            </w:div>
            <w:div w:id="42407425">
              <w:marLeft w:val="0"/>
              <w:marRight w:val="0"/>
              <w:marTop w:val="0"/>
              <w:marBottom w:val="0"/>
              <w:divBdr>
                <w:top w:val="none" w:sz="0" w:space="0" w:color="auto"/>
                <w:left w:val="none" w:sz="0" w:space="0" w:color="auto"/>
                <w:bottom w:val="none" w:sz="0" w:space="0" w:color="auto"/>
                <w:right w:val="none" w:sz="0" w:space="0" w:color="auto"/>
              </w:divBdr>
            </w:div>
            <w:div w:id="651181534">
              <w:marLeft w:val="0"/>
              <w:marRight w:val="0"/>
              <w:marTop w:val="0"/>
              <w:marBottom w:val="0"/>
              <w:divBdr>
                <w:top w:val="none" w:sz="0" w:space="0" w:color="auto"/>
                <w:left w:val="none" w:sz="0" w:space="0" w:color="auto"/>
                <w:bottom w:val="none" w:sz="0" w:space="0" w:color="auto"/>
                <w:right w:val="none" w:sz="0" w:space="0" w:color="auto"/>
              </w:divBdr>
            </w:div>
            <w:div w:id="770785363">
              <w:marLeft w:val="0"/>
              <w:marRight w:val="0"/>
              <w:marTop w:val="0"/>
              <w:marBottom w:val="0"/>
              <w:divBdr>
                <w:top w:val="none" w:sz="0" w:space="0" w:color="auto"/>
                <w:left w:val="none" w:sz="0" w:space="0" w:color="auto"/>
                <w:bottom w:val="none" w:sz="0" w:space="0" w:color="auto"/>
                <w:right w:val="none" w:sz="0" w:space="0" w:color="auto"/>
              </w:divBdr>
            </w:div>
            <w:div w:id="1067729499">
              <w:marLeft w:val="0"/>
              <w:marRight w:val="0"/>
              <w:marTop w:val="0"/>
              <w:marBottom w:val="0"/>
              <w:divBdr>
                <w:top w:val="none" w:sz="0" w:space="0" w:color="auto"/>
                <w:left w:val="none" w:sz="0" w:space="0" w:color="auto"/>
                <w:bottom w:val="none" w:sz="0" w:space="0" w:color="auto"/>
                <w:right w:val="none" w:sz="0" w:space="0" w:color="auto"/>
              </w:divBdr>
            </w:div>
            <w:div w:id="1166896728">
              <w:marLeft w:val="0"/>
              <w:marRight w:val="0"/>
              <w:marTop w:val="0"/>
              <w:marBottom w:val="0"/>
              <w:divBdr>
                <w:top w:val="none" w:sz="0" w:space="0" w:color="auto"/>
                <w:left w:val="none" w:sz="0" w:space="0" w:color="auto"/>
                <w:bottom w:val="none" w:sz="0" w:space="0" w:color="auto"/>
                <w:right w:val="none" w:sz="0" w:space="0" w:color="auto"/>
              </w:divBdr>
            </w:div>
            <w:div w:id="1341929836">
              <w:marLeft w:val="0"/>
              <w:marRight w:val="0"/>
              <w:marTop w:val="0"/>
              <w:marBottom w:val="0"/>
              <w:divBdr>
                <w:top w:val="none" w:sz="0" w:space="0" w:color="auto"/>
                <w:left w:val="none" w:sz="0" w:space="0" w:color="auto"/>
                <w:bottom w:val="none" w:sz="0" w:space="0" w:color="auto"/>
                <w:right w:val="none" w:sz="0" w:space="0" w:color="auto"/>
              </w:divBdr>
            </w:div>
            <w:div w:id="1802067542">
              <w:marLeft w:val="0"/>
              <w:marRight w:val="0"/>
              <w:marTop w:val="0"/>
              <w:marBottom w:val="0"/>
              <w:divBdr>
                <w:top w:val="none" w:sz="0" w:space="0" w:color="auto"/>
                <w:left w:val="none" w:sz="0" w:space="0" w:color="auto"/>
                <w:bottom w:val="none" w:sz="0" w:space="0" w:color="auto"/>
                <w:right w:val="none" w:sz="0" w:space="0" w:color="auto"/>
              </w:divBdr>
            </w:div>
          </w:divsChild>
        </w:div>
        <w:div w:id="1464694931">
          <w:marLeft w:val="0"/>
          <w:marRight w:val="0"/>
          <w:marTop w:val="0"/>
          <w:marBottom w:val="0"/>
          <w:divBdr>
            <w:top w:val="none" w:sz="0" w:space="0" w:color="auto"/>
            <w:left w:val="none" w:sz="0" w:space="0" w:color="auto"/>
            <w:bottom w:val="none" w:sz="0" w:space="0" w:color="auto"/>
            <w:right w:val="none" w:sz="0" w:space="0" w:color="auto"/>
          </w:divBdr>
          <w:divsChild>
            <w:div w:id="377822290">
              <w:marLeft w:val="0"/>
              <w:marRight w:val="0"/>
              <w:marTop w:val="0"/>
              <w:marBottom w:val="0"/>
              <w:divBdr>
                <w:top w:val="none" w:sz="0" w:space="0" w:color="auto"/>
                <w:left w:val="none" w:sz="0" w:space="0" w:color="auto"/>
                <w:bottom w:val="none" w:sz="0" w:space="0" w:color="auto"/>
                <w:right w:val="none" w:sz="0" w:space="0" w:color="auto"/>
              </w:divBdr>
            </w:div>
            <w:div w:id="1970163933">
              <w:marLeft w:val="0"/>
              <w:marRight w:val="0"/>
              <w:marTop w:val="0"/>
              <w:marBottom w:val="0"/>
              <w:divBdr>
                <w:top w:val="none" w:sz="0" w:space="0" w:color="auto"/>
                <w:left w:val="none" w:sz="0" w:space="0" w:color="auto"/>
                <w:bottom w:val="none" w:sz="0" w:space="0" w:color="auto"/>
                <w:right w:val="none" w:sz="0" w:space="0" w:color="auto"/>
              </w:divBdr>
            </w:div>
          </w:divsChild>
        </w:div>
        <w:div w:id="1576162189">
          <w:marLeft w:val="0"/>
          <w:marRight w:val="0"/>
          <w:marTop w:val="0"/>
          <w:marBottom w:val="0"/>
          <w:divBdr>
            <w:top w:val="none" w:sz="0" w:space="0" w:color="auto"/>
            <w:left w:val="none" w:sz="0" w:space="0" w:color="auto"/>
            <w:bottom w:val="none" w:sz="0" w:space="0" w:color="auto"/>
            <w:right w:val="none" w:sz="0" w:space="0" w:color="auto"/>
          </w:divBdr>
        </w:div>
        <w:div w:id="1583030642">
          <w:marLeft w:val="0"/>
          <w:marRight w:val="0"/>
          <w:marTop w:val="0"/>
          <w:marBottom w:val="0"/>
          <w:divBdr>
            <w:top w:val="none" w:sz="0" w:space="0" w:color="auto"/>
            <w:left w:val="none" w:sz="0" w:space="0" w:color="auto"/>
            <w:bottom w:val="none" w:sz="0" w:space="0" w:color="auto"/>
            <w:right w:val="none" w:sz="0" w:space="0" w:color="auto"/>
          </w:divBdr>
          <w:divsChild>
            <w:div w:id="198474131">
              <w:marLeft w:val="0"/>
              <w:marRight w:val="0"/>
              <w:marTop w:val="0"/>
              <w:marBottom w:val="0"/>
              <w:divBdr>
                <w:top w:val="none" w:sz="0" w:space="0" w:color="auto"/>
                <w:left w:val="none" w:sz="0" w:space="0" w:color="auto"/>
                <w:bottom w:val="none" w:sz="0" w:space="0" w:color="auto"/>
                <w:right w:val="none" w:sz="0" w:space="0" w:color="auto"/>
              </w:divBdr>
            </w:div>
            <w:div w:id="646973923">
              <w:marLeft w:val="0"/>
              <w:marRight w:val="0"/>
              <w:marTop w:val="0"/>
              <w:marBottom w:val="0"/>
              <w:divBdr>
                <w:top w:val="none" w:sz="0" w:space="0" w:color="auto"/>
                <w:left w:val="none" w:sz="0" w:space="0" w:color="auto"/>
                <w:bottom w:val="none" w:sz="0" w:space="0" w:color="auto"/>
                <w:right w:val="none" w:sz="0" w:space="0" w:color="auto"/>
              </w:divBdr>
            </w:div>
            <w:div w:id="729812534">
              <w:marLeft w:val="0"/>
              <w:marRight w:val="0"/>
              <w:marTop w:val="0"/>
              <w:marBottom w:val="0"/>
              <w:divBdr>
                <w:top w:val="none" w:sz="0" w:space="0" w:color="auto"/>
                <w:left w:val="none" w:sz="0" w:space="0" w:color="auto"/>
                <w:bottom w:val="none" w:sz="0" w:space="0" w:color="auto"/>
                <w:right w:val="none" w:sz="0" w:space="0" w:color="auto"/>
              </w:divBdr>
            </w:div>
          </w:divsChild>
        </w:div>
        <w:div w:id="1767723516">
          <w:marLeft w:val="0"/>
          <w:marRight w:val="0"/>
          <w:marTop w:val="0"/>
          <w:marBottom w:val="0"/>
          <w:divBdr>
            <w:top w:val="none" w:sz="0" w:space="0" w:color="auto"/>
            <w:left w:val="none" w:sz="0" w:space="0" w:color="auto"/>
            <w:bottom w:val="none" w:sz="0" w:space="0" w:color="auto"/>
            <w:right w:val="none" w:sz="0" w:space="0" w:color="auto"/>
          </w:divBdr>
          <w:divsChild>
            <w:div w:id="1473213841">
              <w:marLeft w:val="0"/>
              <w:marRight w:val="0"/>
              <w:marTop w:val="0"/>
              <w:marBottom w:val="0"/>
              <w:divBdr>
                <w:top w:val="none" w:sz="0" w:space="0" w:color="auto"/>
                <w:left w:val="none" w:sz="0" w:space="0" w:color="auto"/>
                <w:bottom w:val="none" w:sz="0" w:space="0" w:color="auto"/>
                <w:right w:val="none" w:sz="0" w:space="0" w:color="auto"/>
              </w:divBdr>
            </w:div>
          </w:divsChild>
        </w:div>
        <w:div w:id="1843662346">
          <w:marLeft w:val="0"/>
          <w:marRight w:val="0"/>
          <w:marTop w:val="0"/>
          <w:marBottom w:val="0"/>
          <w:divBdr>
            <w:top w:val="none" w:sz="0" w:space="0" w:color="auto"/>
            <w:left w:val="none" w:sz="0" w:space="0" w:color="auto"/>
            <w:bottom w:val="none" w:sz="0" w:space="0" w:color="auto"/>
            <w:right w:val="none" w:sz="0" w:space="0" w:color="auto"/>
          </w:divBdr>
        </w:div>
        <w:div w:id="2022659395">
          <w:marLeft w:val="0"/>
          <w:marRight w:val="0"/>
          <w:marTop w:val="0"/>
          <w:marBottom w:val="0"/>
          <w:divBdr>
            <w:top w:val="none" w:sz="0" w:space="0" w:color="auto"/>
            <w:left w:val="none" w:sz="0" w:space="0" w:color="auto"/>
            <w:bottom w:val="none" w:sz="0" w:space="0" w:color="auto"/>
            <w:right w:val="none" w:sz="0" w:space="0" w:color="auto"/>
          </w:divBdr>
          <w:divsChild>
            <w:div w:id="838349197">
              <w:marLeft w:val="0"/>
              <w:marRight w:val="0"/>
              <w:marTop w:val="0"/>
              <w:marBottom w:val="0"/>
              <w:divBdr>
                <w:top w:val="none" w:sz="0" w:space="0" w:color="auto"/>
                <w:left w:val="none" w:sz="0" w:space="0" w:color="auto"/>
                <w:bottom w:val="none" w:sz="0" w:space="0" w:color="auto"/>
                <w:right w:val="none" w:sz="0" w:space="0" w:color="auto"/>
              </w:divBdr>
            </w:div>
            <w:div w:id="1192917919">
              <w:marLeft w:val="0"/>
              <w:marRight w:val="0"/>
              <w:marTop w:val="0"/>
              <w:marBottom w:val="0"/>
              <w:divBdr>
                <w:top w:val="none" w:sz="0" w:space="0" w:color="auto"/>
                <w:left w:val="none" w:sz="0" w:space="0" w:color="auto"/>
                <w:bottom w:val="none" w:sz="0" w:space="0" w:color="auto"/>
                <w:right w:val="none" w:sz="0" w:space="0" w:color="auto"/>
              </w:divBdr>
            </w:div>
          </w:divsChild>
        </w:div>
        <w:div w:id="2145611409">
          <w:marLeft w:val="0"/>
          <w:marRight w:val="0"/>
          <w:marTop w:val="0"/>
          <w:marBottom w:val="0"/>
          <w:divBdr>
            <w:top w:val="none" w:sz="0" w:space="0" w:color="auto"/>
            <w:left w:val="none" w:sz="0" w:space="0" w:color="auto"/>
            <w:bottom w:val="none" w:sz="0" w:space="0" w:color="auto"/>
            <w:right w:val="none" w:sz="0" w:space="0" w:color="auto"/>
          </w:divBdr>
          <w:divsChild>
            <w:div w:id="52012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22260">
      <w:bodyDiv w:val="1"/>
      <w:marLeft w:val="0"/>
      <w:marRight w:val="0"/>
      <w:marTop w:val="0"/>
      <w:marBottom w:val="0"/>
      <w:divBdr>
        <w:top w:val="none" w:sz="0" w:space="0" w:color="auto"/>
        <w:left w:val="none" w:sz="0" w:space="0" w:color="auto"/>
        <w:bottom w:val="none" w:sz="0" w:space="0" w:color="auto"/>
        <w:right w:val="none" w:sz="0" w:space="0" w:color="auto"/>
      </w:divBdr>
      <w:divsChild>
        <w:div w:id="497311123">
          <w:marLeft w:val="0"/>
          <w:marRight w:val="0"/>
          <w:marTop w:val="0"/>
          <w:marBottom w:val="0"/>
          <w:divBdr>
            <w:top w:val="single" w:sz="2" w:space="0" w:color="E3E3E3"/>
            <w:left w:val="single" w:sz="2" w:space="0" w:color="E3E3E3"/>
            <w:bottom w:val="single" w:sz="2" w:space="0" w:color="E3E3E3"/>
            <w:right w:val="single" w:sz="2" w:space="0" w:color="E3E3E3"/>
          </w:divBdr>
          <w:divsChild>
            <w:div w:id="830872819">
              <w:marLeft w:val="0"/>
              <w:marRight w:val="0"/>
              <w:marTop w:val="100"/>
              <w:marBottom w:val="100"/>
              <w:divBdr>
                <w:top w:val="single" w:sz="2" w:space="0" w:color="E3E3E3"/>
                <w:left w:val="single" w:sz="2" w:space="0" w:color="E3E3E3"/>
                <w:bottom w:val="single" w:sz="2" w:space="0" w:color="E3E3E3"/>
                <w:right w:val="single" w:sz="2" w:space="0" w:color="E3E3E3"/>
              </w:divBdr>
              <w:divsChild>
                <w:div w:id="1586920978">
                  <w:marLeft w:val="0"/>
                  <w:marRight w:val="0"/>
                  <w:marTop w:val="0"/>
                  <w:marBottom w:val="0"/>
                  <w:divBdr>
                    <w:top w:val="single" w:sz="2" w:space="0" w:color="E3E3E3"/>
                    <w:left w:val="single" w:sz="2" w:space="0" w:color="E3E3E3"/>
                    <w:bottom w:val="single" w:sz="2" w:space="0" w:color="E3E3E3"/>
                    <w:right w:val="single" w:sz="2" w:space="0" w:color="E3E3E3"/>
                  </w:divBdr>
                  <w:divsChild>
                    <w:div w:id="1751274911">
                      <w:marLeft w:val="0"/>
                      <w:marRight w:val="0"/>
                      <w:marTop w:val="0"/>
                      <w:marBottom w:val="0"/>
                      <w:divBdr>
                        <w:top w:val="single" w:sz="2" w:space="0" w:color="E3E3E3"/>
                        <w:left w:val="single" w:sz="2" w:space="0" w:color="E3E3E3"/>
                        <w:bottom w:val="single" w:sz="2" w:space="0" w:color="E3E3E3"/>
                        <w:right w:val="single" w:sz="2" w:space="0" w:color="E3E3E3"/>
                      </w:divBdr>
                      <w:divsChild>
                        <w:div w:id="352537221">
                          <w:marLeft w:val="0"/>
                          <w:marRight w:val="0"/>
                          <w:marTop w:val="0"/>
                          <w:marBottom w:val="0"/>
                          <w:divBdr>
                            <w:top w:val="single" w:sz="2" w:space="0" w:color="E3E3E3"/>
                            <w:left w:val="single" w:sz="2" w:space="0" w:color="E3E3E3"/>
                            <w:bottom w:val="single" w:sz="2" w:space="0" w:color="E3E3E3"/>
                            <w:right w:val="single" w:sz="2" w:space="0" w:color="E3E3E3"/>
                          </w:divBdr>
                          <w:divsChild>
                            <w:div w:id="758529249">
                              <w:marLeft w:val="0"/>
                              <w:marRight w:val="0"/>
                              <w:marTop w:val="0"/>
                              <w:marBottom w:val="0"/>
                              <w:divBdr>
                                <w:top w:val="single" w:sz="2" w:space="0" w:color="E3E3E3"/>
                                <w:left w:val="single" w:sz="2" w:space="0" w:color="E3E3E3"/>
                                <w:bottom w:val="single" w:sz="2" w:space="0" w:color="E3E3E3"/>
                                <w:right w:val="single" w:sz="2" w:space="0" w:color="E3E3E3"/>
                              </w:divBdr>
                              <w:divsChild>
                                <w:div w:id="624503098">
                                  <w:marLeft w:val="0"/>
                                  <w:marRight w:val="0"/>
                                  <w:marTop w:val="0"/>
                                  <w:marBottom w:val="0"/>
                                  <w:divBdr>
                                    <w:top w:val="single" w:sz="2" w:space="0" w:color="E3E3E3"/>
                                    <w:left w:val="single" w:sz="2" w:space="0" w:color="E3E3E3"/>
                                    <w:bottom w:val="single" w:sz="2" w:space="0" w:color="E3E3E3"/>
                                    <w:right w:val="single" w:sz="2" w:space="0" w:color="E3E3E3"/>
                                  </w:divBdr>
                                  <w:divsChild>
                                    <w:div w:id="2064018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6482736">
          <w:marLeft w:val="0"/>
          <w:marRight w:val="0"/>
          <w:marTop w:val="0"/>
          <w:marBottom w:val="0"/>
          <w:divBdr>
            <w:top w:val="single" w:sz="2" w:space="0" w:color="E3E3E3"/>
            <w:left w:val="single" w:sz="2" w:space="0" w:color="E3E3E3"/>
            <w:bottom w:val="single" w:sz="2" w:space="0" w:color="E3E3E3"/>
            <w:right w:val="single" w:sz="2" w:space="0" w:color="E3E3E3"/>
          </w:divBdr>
          <w:divsChild>
            <w:div w:id="157841861">
              <w:marLeft w:val="0"/>
              <w:marRight w:val="0"/>
              <w:marTop w:val="100"/>
              <w:marBottom w:val="100"/>
              <w:divBdr>
                <w:top w:val="single" w:sz="2" w:space="0" w:color="E3E3E3"/>
                <w:left w:val="single" w:sz="2" w:space="0" w:color="E3E3E3"/>
                <w:bottom w:val="single" w:sz="2" w:space="0" w:color="E3E3E3"/>
                <w:right w:val="single" w:sz="2" w:space="0" w:color="E3E3E3"/>
              </w:divBdr>
              <w:divsChild>
                <w:div w:id="1964605339">
                  <w:marLeft w:val="0"/>
                  <w:marRight w:val="0"/>
                  <w:marTop w:val="0"/>
                  <w:marBottom w:val="0"/>
                  <w:divBdr>
                    <w:top w:val="single" w:sz="2" w:space="0" w:color="E3E3E3"/>
                    <w:left w:val="single" w:sz="2" w:space="0" w:color="E3E3E3"/>
                    <w:bottom w:val="single" w:sz="2" w:space="0" w:color="E3E3E3"/>
                    <w:right w:val="single" w:sz="2" w:space="0" w:color="E3E3E3"/>
                  </w:divBdr>
                  <w:divsChild>
                    <w:div w:id="453523032">
                      <w:marLeft w:val="0"/>
                      <w:marRight w:val="0"/>
                      <w:marTop w:val="0"/>
                      <w:marBottom w:val="0"/>
                      <w:divBdr>
                        <w:top w:val="single" w:sz="2" w:space="0" w:color="E3E3E3"/>
                        <w:left w:val="single" w:sz="2" w:space="0" w:color="E3E3E3"/>
                        <w:bottom w:val="single" w:sz="2" w:space="0" w:color="E3E3E3"/>
                        <w:right w:val="single" w:sz="2" w:space="0" w:color="E3E3E3"/>
                      </w:divBdr>
                      <w:divsChild>
                        <w:div w:id="1302076575">
                          <w:marLeft w:val="0"/>
                          <w:marRight w:val="0"/>
                          <w:marTop w:val="0"/>
                          <w:marBottom w:val="0"/>
                          <w:divBdr>
                            <w:top w:val="single" w:sz="2" w:space="0" w:color="E3E3E3"/>
                            <w:left w:val="single" w:sz="2" w:space="0" w:color="E3E3E3"/>
                            <w:bottom w:val="single" w:sz="2" w:space="0" w:color="E3E3E3"/>
                            <w:right w:val="single" w:sz="2" w:space="0" w:color="E3E3E3"/>
                          </w:divBdr>
                          <w:divsChild>
                            <w:div w:id="771434094">
                              <w:marLeft w:val="0"/>
                              <w:marRight w:val="0"/>
                              <w:marTop w:val="0"/>
                              <w:marBottom w:val="0"/>
                              <w:divBdr>
                                <w:top w:val="single" w:sz="2" w:space="0" w:color="E3E3E3"/>
                                <w:left w:val="single" w:sz="2" w:space="0" w:color="E3E3E3"/>
                                <w:bottom w:val="single" w:sz="2" w:space="0" w:color="E3E3E3"/>
                                <w:right w:val="single" w:sz="2" w:space="0" w:color="E3E3E3"/>
                              </w:divBdr>
                              <w:divsChild>
                                <w:div w:id="1987854382">
                                  <w:marLeft w:val="0"/>
                                  <w:marRight w:val="0"/>
                                  <w:marTop w:val="0"/>
                                  <w:marBottom w:val="0"/>
                                  <w:divBdr>
                                    <w:top w:val="single" w:sz="2" w:space="0" w:color="E3E3E3"/>
                                    <w:left w:val="single" w:sz="2" w:space="0" w:color="E3E3E3"/>
                                    <w:bottom w:val="single" w:sz="2" w:space="0" w:color="E3E3E3"/>
                                    <w:right w:val="single" w:sz="2" w:space="0" w:color="E3E3E3"/>
                                  </w:divBdr>
                                  <w:divsChild>
                                    <w:div w:id="1832987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7001392">
      <w:bodyDiv w:val="1"/>
      <w:marLeft w:val="0"/>
      <w:marRight w:val="0"/>
      <w:marTop w:val="0"/>
      <w:marBottom w:val="0"/>
      <w:divBdr>
        <w:top w:val="none" w:sz="0" w:space="0" w:color="auto"/>
        <w:left w:val="none" w:sz="0" w:space="0" w:color="auto"/>
        <w:bottom w:val="none" w:sz="0" w:space="0" w:color="auto"/>
        <w:right w:val="none" w:sz="0" w:space="0" w:color="auto"/>
      </w:divBdr>
      <w:divsChild>
        <w:div w:id="14817100">
          <w:marLeft w:val="0"/>
          <w:marRight w:val="0"/>
          <w:marTop w:val="0"/>
          <w:marBottom w:val="0"/>
          <w:divBdr>
            <w:top w:val="none" w:sz="0" w:space="0" w:color="auto"/>
            <w:left w:val="none" w:sz="0" w:space="0" w:color="auto"/>
            <w:bottom w:val="none" w:sz="0" w:space="0" w:color="auto"/>
            <w:right w:val="none" w:sz="0" w:space="0" w:color="auto"/>
          </w:divBdr>
        </w:div>
        <w:div w:id="554050169">
          <w:marLeft w:val="0"/>
          <w:marRight w:val="0"/>
          <w:marTop w:val="0"/>
          <w:marBottom w:val="0"/>
          <w:divBdr>
            <w:top w:val="none" w:sz="0" w:space="0" w:color="auto"/>
            <w:left w:val="none" w:sz="0" w:space="0" w:color="auto"/>
            <w:bottom w:val="none" w:sz="0" w:space="0" w:color="auto"/>
            <w:right w:val="none" w:sz="0" w:space="0" w:color="auto"/>
          </w:divBdr>
        </w:div>
        <w:div w:id="1600600406">
          <w:marLeft w:val="0"/>
          <w:marRight w:val="0"/>
          <w:marTop w:val="0"/>
          <w:marBottom w:val="0"/>
          <w:divBdr>
            <w:top w:val="none" w:sz="0" w:space="0" w:color="auto"/>
            <w:left w:val="none" w:sz="0" w:space="0" w:color="auto"/>
            <w:bottom w:val="none" w:sz="0" w:space="0" w:color="auto"/>
            <w:right w:val="none" w:sz="0" w:space="0" w:color="auto"/>
          </w:divBdr>
        </w:div>
      </w:divsChild>
    </w:div>
    <w:div w:id="2134204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about:blank" TargetMode="External"/><Relationship Id="rId5" Type="http://schemas.openxmlformats.org/officeDocument/2006/relationships/webSettings" Target="webSettings.xml"/><Relationship Id="rId10" Type="http://schemas.openxmlformats.org/officeDocument/2006/relationships/hyperlink" Target="about:blank"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28E75-751A-BC40-B334-C7AB711D8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6046</Words>
  <Characters>34466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Malley, Richard</dc:creator>
  <cp:keywords/>
  <dc:description/>
  <cp:lastModifiedBy>Cavalli, Lea</cp:lastModifiedBy>
  <cp:revision>161</cp:revision>
  <dcterms:created xsi:type="dcterms:W3CDTF">2024-06-26T00:55:00Z</dcterms:created>
  <dcterms:modified xsi:type="dcterms:W3CDTF">2024-10-21T15:31:00Z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http://www.zotero.org/styles/american-journal-of-respiratory-and-critical-care-medicine</vt:lpwstr>
  </property>
  <property fmtid="{D5CDD505-2E9C-101B-9397-08002B2CF9AE}" pid="3" name="Mendeley Recent Style Name 0_1">
    <vt:lpwstr>American Journal of Respiratory and Critical Care Medicine</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http://www.zotero.org/styles/bmj-case-reports</vt:lpwstr>
  </property>
  <property fmtid="{D5CDD505-2E9C-101B-9397-08002B2CF9AE}" pid="7" name="Mendeley Recent Style Name 2_1">
    <vt:lpwstr>BMJ Case Reports</vt:lpwstr>
  </property>
  <property fmtid="{D5CDD505-2E9C-101B-9397-08002B2CF9AE}" pid="8" name="Mendeley Recent Style Id 3_1">
    <vt:lpwstr>http://www.zotero.org/styles/british-journal-of-anaesthesia</vt:lpwstr>
  </property>
  <property fmtid="{D5CDD505-2E9C-101B-9397-08002B2CF9AE}" pid="9" name="Mendeley Recent Style Name 3_1">
    <vt:lpwstr>British Journal of Anaesthesia</vt:lpwstr>
  </property>
  <property fmtid="{D5CDD505-2E9C-101B-9397-08002B2CF9AE}" pid="10" name="Mendeley Recent Style Id 4_1">
    <vt:lpwstr>http://www.zotero.org/styles/current-opinion-in-immunology</vt:lpwstr>
  </property>
  <property fmtid="{D5CDD505-2E9C-101B-9397-08002B2CF9AE}" pid="11" name="Mendeley Recent Style Name 4_1">
    <vt:lpwstr>Current Opinion in Immunology</vt:lpwstr>
  </property>
  <property fmtid="{D5CDD505-2E9C-101B-9397-08002B2CF9AE}" pid="12" name="Mendeley Recent Style Id 5_1">
    <vt:lpwstr>http://www.zotero.org/styles/journal-of-critical-care</vt:lpwstr>
  </property>
  <property fmtid="{D5CDD505-2E9C-101B-9397-08002B2CF9AE}" pid="13" name="Mendeley Recent Style Name 5_1">
    <vt:lpwstr>Journal of Critical Care</vt:lpwstr>
  </property>
  <property fmtid="{D5CDD505-2E9C-101B-9397-08002B2CF9AE}" pid="14" name="Mendeley Recent Style Id 6_1">
    <vt:lpwstr>http://www.zotero.org/styles/journal-of-infectious-diseases</vt:lpwstr>
  </property>
  <property fmtid="{D5CDD505-2E9C-101B-9397-08002B2CF9AE}" pid="15" name="Mendeley Recent Style Name 6_1">
    <vt:lpwstr>Journal of Infectious Diseases</vt:lpwstr>
  </property>
  <property fmtid="{D5CDD505-2E9C-101B-9397-08002B2CF9AE}" pid="16" name="Mendeley Recent Style Id 7_1">
    <vt:lpwstr>http://www.zotero.org/styles/nature-publishing-group-vancouver</vt:lpwstr>
  </property>
  <property fmtid="{D5CDD505-2E9C-101B-9397-08002B2CF9AE}" pid="17" name="Mendeley Recent Style Name 7_1">
    <vt:lpwstr>Nature Publishing Group - Vancouver</vt:lpwstr>
  </property>
  <property fmtid="{D5CDD505-2E9C-101B-9397-08002B2CF9AE}" pid="18" name="Mendeley Recent Style Id 8_1">
    <vt:lpwstr>http://www.zotero.org/styles/plos-neglected-tropical-diseases</vt:lpwstr>
  </property>
  <property fmtid="{D5CDD505-2E9C-101B-9397-08002B2CF9AE}" pid="19" name="Mendeley Recent Style Name 8_1">
    <vt:lpwstr>PLOS Neglected Tropical Diseases</vt:lpwstr>
  </property>
  <property fmtid="{D5CDD505-2E9C-101B-9397-08002B2CF9AE}" pid="20" name="Mendeley Recent Style Id 9_1">
    <vt:lpwstr>http://csl.mendeley.com/styles/452023061/the-lancet</vt:lpwstr>
  </property>
  <property fmtid="{D5CDD505-2E9C-101B-9397-08002B2CF9AE}" pid="21" name="Mendeley Recent Style Name 9_1">
    <vt:lpwstr>The Lancet - Carl Britto</vt:lpwstr>
  </property>
  <property fmtid="{D5CDD505-2E9C-101B-9397-08002B2CF9AE}" pid="22" name="Mendeley Document_1">
    <vt:lpwstr>True</vt:lpwstr>
  </property>
  <property fmtid="{D5CDD505-2E9C-101B-9397-08002B2CF9AE}" pid="23" name="Mendeley Unique User Id_1">
    <vt:lpwstr>6e5e4054-7ccf-3fed-80cf-92f4b37ae963</vt:lpwstr>
  </property>
  <property fmtid="{D5CDD505-2E9C-101B-9397-08002B2CF9AE}" pid="24" name="Mendeley Citation Style_1">
    <vt:lpwstr>http://www.zotero.org/styles/american-journal-of-respiratory-and-critical-care-medicine</vt:lpwstr>
  </property>
</Properties>
</file>