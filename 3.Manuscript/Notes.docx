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282687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806F4" w14:textId="28C4F00F" w:rsidR="00945FE3" w:rsidRDefault="00945FE3">
          <w:pPr>
            <w:pStyle w:val="TOCHeading"/>
          </w:pPr>
          <w:r>
            <w:t>Contents</w:t>
          </w:r>
        </w:p>
        <w:p w14:paraId="760C315C" w14:textId="3BBD8395" w:rsidR="00646D03" w:rsidRDefault="00945F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84713" w:history="1">
            <w:r w:rsidR="00646D03" w:rsidRPr="00B81B7C">
              <w:rPr>
                <w:rStyle w:val="Hyperlink"/>
                <w:noProof/>
              </w:rPr>
              <w:t>Comments and questions about the data</w:t>
            </w:r>
            <w:r w:rsidR="00646D03">
              <w:rPr>
                <w:noProof/>
                <w:webHidden/>
              </w:rPr>
              <w:tab/>
            </w:r>
            <w:r w:rsidR="00646D03">
              <w:rPr>
                <w:noProof/>
                <w:webHidden/>
              </w:rPr>
              <w:fldChar w:fldCharType="begin"/>
            </w:r>
            <w:r w:rsidR="00646D03">
              <w:rPr>
                <w:noProof/>
                <w:webHidden/>
              </w:rPr>
              <w:instrText xml:space="preserve"> PAGEREF _Toc180584713 \h </w:instrText>
            </w:r>
            <w:r w:rsidR="00646D03">
              <w:rPr>
                <w:noProof/>
                <w:webHidden/>
              </w:rPr>
            </w:r>
            <w:r w:rsidR="00646D03">
              <w:rPr>
                <w:noProof/>
                <w:webHidden/>
              </w:rPr>
              <w:fldChar w:fldCharType="separate"/>
            </w:r>
            <w:r w:rsidR="00646D03">
              <w:rPr>
                <w:noProof/>
                <w:webHidden/>
              </w:rPr>
              <w:t>2</w:t>
            </w:r>
            <w:r w:rsidR="00646D03">
              <w:rPr>
                <w:noProof/>
                <w:webHidden/>
              </w:rPr>
              <w:fldChar w:fldCharType="end"/>
            </w:r>
          </w:hyperlink>
        </w:p>
        <w:p w14:paraId="4CCE9C3E" w14:textId="40CCFEDD" w:rsidR="00646D03" w:rsidRDefault="00646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4" w:history="1">
            <w:r w:rsidRPr="00B81B7C">
              <w:rPr>
                <w:rStyle w:val="Hyperlink"/>
                <w:noProof/>
              </w:rPr>
              <w:t>Comments and questions about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E040" w14:textId="05F2AF5C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5" w:history="1">
            <w:r w:rsidRPr="00B81B7C">
              <w:rPr>
                <w:rStyle w:val="Hyperlink"/>
                <w:noProof/>
              </w:rPr>
              <w:t>Figure 1 – Serotype and CC distribution across Age groups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B609" w14:textId="0BB42A38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6" w:history="1">
            <w:r w:rsidRPr="00B81B7C">
              <w:rPr>
                <w:rStyle w:val="Hyperlink"/>
                <w:noProof/>
              </w:rPr>
              <w:t>Table 1 – Association of Infant, ICU and Meningitis with Laboratory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B7FB7" w14:textId="0D8EDA76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7" w:history="1">
            <w:r w:rsidRPr="00B81B7C">
              <w:rPr>
                <w:rStyle w:val="Hyperlink"/>
                <w:noProof/>
              </w:rPr>
              <w:t>Table 2 – Odds of severe disease by virulence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607B" w14:textId="06175D6F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8" w:history="1">
            <w:r w:rsidRPr="00B81B7C">
              <w:rPr>
                <w:rStyle w:val="Hyperlink"/>
                <w:noProof/>
              </w:rPr>
              <w:t>Figure 2 – Global and BCH Phylogenies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0FB8" w14:textId="477E6520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19" w:history="1">
            <w:r w:rsidRPr="00B81B7C">
              <w:rPr>
                <w:rStyle w:val="Hyperlink"/>
                <w:rFonts w:eastAsia="Times New Roman"/>
                <w:noProof/>
                <w:lang w:val="en-IN" w:eastAsia="en-GB"/>
              </w:rPr>
              <w:t>Supplementary Table 4 – ST 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F928" w14:textId="555187C1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0" w:history="1">
            <w:r w:rsidRPr="00B81B7C">
              <w:rPr>
                <w:rStyle w:val="Hyperlink"/>
                <w:rFonts w:eastAsia="Times New Roman"/>
                <w:noProof/>
                <w:lang w:val="en-IN" w:eastAsia="en-GB"/>
              </w:rPr>
              <w:t>Supplementary Table 5 – Distribution of vaccine targets across age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625A" w14:textId="7B294198" w:rsidR="00646D03" w:rsidRDefault="00646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1" w:history="1">
            <w:r w:rsidRPr="00B81B7C">
              <w:rPr>
                <w:rStyle w:val="Hyperlink"/>
                <w:noProof/>
              </w:rPr>
              <w:t>Phylogeny Outgroup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E2FA" w14:textId="4E43A243" w:rsidR="00646D03" w:rsidRDefault="00646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2" w:history="1">
            <w:r w:rsidRPr="00B81B7C">
              <w:rPr>
                <w:rStyle w:val="Hyperlink"/>
                <w:noProof/>
              </w:rPr>
              <w:t>Phylogeny Distribution of Same Patient isolates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40D9" w14:textId="6BB954F6" w:rsidR="00646D03" w:rsidRDefault="00646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3" w:history="1">
            <w:r w:rsidRPr="00B81B7C">
              <w:rPr>
                <w:rStyle w:val="Hyperlink"/>
                <w:noProof/>
              </w:rPr>
              <w:t>Phylogeny Distribution of Twins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AF3C" w14:textId="64944D0A" w:rsidR="00646D03" w:rsidRDefault="00646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4" w:history="1">
            <w:r w:rsidRPr="00B81B7C">
              <w:rPr>
                <w:rStyle w:val="Hyperlink"/>
                <w:noProof/>
              </w:rPr>
              <w:t>Clinical Risk Factor Analysis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4193" w14:textId="64E46FA2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5" w:history="1">
            <w:r w:rsidRPr="00B81B7C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87C2" w14:textId="03379474" w:rsidR="00646D03" w:rsidRDefault="00646D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584726" w:history="1">
            <w:r w:rsidRPr="00B81B7C">
              <w:rPr>
                <w:rStyle w:val="Hyperlink"/>
                <w:noProof/>
              </w:rPr>
              <w:t>Preliminary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74AA" w14:textId="0837F1C6" w:rsidR="00945FE3" w:rsidRDefault="00945FE3">
          <w:r>
            <w:rPr>
              <w:b/>
              <w:bCs/>
              <w:noProof/>
            </w:rPr>
            <w:fldChar w:fldCharType="end"/>
          </w:r>
        </w:p>
      </w:sdtContent>
    </w:sdt>
    <w:p w14:paraId="1E39D696" w14:textId="77777777" w:rsidR="00945FE3" w:rsidRDefault="00945F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87BB513" w14:textId="4CB0304D" w:rsidR="000509BE" w:rsidRDefault="00B2792C" w:rsidP="007F5CFD">
      <w:pPr>
        <w:pStyle w:val="Heading2"/>
      </w:pPr>
      <w:bookmarkStart w:id="0" w:name="_Toc180584713"/>
      <w:r>
        <w:lastRenderedPageBreak/>
        <w:t xml:space="preserve">Comments </w:t>
      </w:r>
      <w:r w:rsidR="000509BE">
        <w:t xml:space="preserve">and </w:t>
      </w:r>
      <w:r>
        <w:t xml:space="preserve">questions </w:t>
      </w:r>
      <w:r w:rsidR="000509BE">
        <w:t>about the data</w:t>
      </w:r>
      <w:bookmarkEnd w:id="0"/>
      <w:r w:rsidR="000509BE">
        <w:t xml:space="preserve"> </w:t>
      </w:r>
    </w:p>
    <w:p w14:paraId="5A0C9BCF" w14:textId="0EF43308" w:rsidR="00397D4F" w:rsidRPr="00674FB1" w:rsidRDefault="00397D4F" w:rsidP="000509BE">
      <w:pPr>
        <w:pStyle w:val="ListParagraph"/>
        <w:numPr>
          <w:ilvl w:val="0"/>
          <w:numId w:val="2"/>
        </w:numPr>
      </w:pPr>
      <w:r w:rsidRPr="00674FB1">
        <w:t xml:space="preserve">The original Raw dataset </w:t>
      </w:r>
      <w:r w:rsidR="0013581C" w:rsidRPr="00674FB1">
        <w:t xml:space="preserve">contains only 98 samples, although 100 patients are reported. Why ? </w:t>
      </w:r>
    </w:p>
    <w:p w14:paraId="1267D456" w14:textId="07C35D68" w:rsidR="00EE31EF" w:rsidRPr="00674FB1" w:rsidRDefault="00AC3AA3" w:rsidP="00EE31EF">
      <w:pPr>
        <w:pStyle w:val="ListParagraph"/>
        <w:numPr>
          <w:ilvl w:val="0"/>
          <w:numId w:val="2"/>
        </w:numPr>
      </w:pPr>
      <w:r>
        <w:t xml:space="preserve">In </w:t>
      </w:r>
      <w:r w:rsidR="00EE31EF" w:rsidRPr="00674FB1">
        <w:t>Carl’s dataset</w:t>
      </w:r>
      <w:r>
        <w:t>:</w:t>
      </w:r>
    </w:p>
    <w:p w14:paraId="5B0C2F5C" w14:textId="663E0564" w:rsidR="00EE31EF" w:rsidRPr="00674FB1" w:rsidRDefault="00EE31EF" w:rsidP="00EE31EF">
      <w:pPr>
        <w:pStyle w:val="ListParagraph"/>
        <w:numPr>
          <w:ilvl w:val="1"/>
          <w:numId w:val="2"/>
        </w:numPr>
      </w:pPr>
      <w:r w:rsidRPr="00674FB1">
        <w:t>35_S35</w:t>
      </w:r>
      <w:r w:rsidR="00AC3AA3">
        <w:t xml:space="preserve"> is included</w:t>
      </w:r>
      <w:r w:rsidRPr="00674FB1">
        <w:t xml:space="preserve">, </w:t>
      </w:r>
      <w:r w:rsidR="00AC3AA3">
        <w:t>but</w:t>
      </w:r>
      <w:r w:rsidRPr="00674FB1">
        <w:t xml:space="preserve"> should be treated as “contamination” and excluded (%GBS=</w:t>
      </w:r>
      <w:r w:rsidR="00804F80" w:rsidRPr="00674FB1">
        <w:t xml:space="preserve"> 13)</w:t>
      </w:r>
    </w:p>
    <w:p w14:paraId="4D182D66" w14:textId="21C29944" w:rsidR="00B67CC7" w:rsidRPr="00674FB1" w:rsidRDefault="00EE31EF" w:rsidP="006D0F52">
      <w:pPr>
        <w:pStyle w:val="ListParagraph"/>
        <w:numPr>
          <w:ilvl w:val="1"/>
          <w:numId w:val="2"/>
        </w:numPr>
      </w:pPr>
      <w:r w:rsidRPr="00674FB1">
        <w:t>26_S26  and 93_S93</w:t>
      </w:r>
      <w:r w:rsidR="00AC3AA3">
        <w:t xml:space="preserve"> are excluded</w:t>
      </w:r>
      <w:r w:rsidRPr="00674FB1">
        <w:t xml:space="preserve">. Why ? </w:t>
      </w:r>
    </w:p>
    <w:p w14:paraId="75DA5BBA" w14:textId="24EB6C9B" w:rsidR="00DB5C74" w:rsidRPr="00674FB1" w:rsidRDefault="00DB5C74" w:rsidP="0013581C">
      <w:pPr>
        <w:pStyle w:val="ListParagraph"/>
        <w:numPr>
          <w:ilvl w:val="1"/>
          <w:numId w:val="2"/>
        </w:numPr>
      </w:pPr>
      <w:r w:rsidRPr="00674FB1">
        <w:t xml:space="preserve">86_S86 has </w:t>
      </w:r>
      <w:proofErr w:type="spellStart"/>
      <w:r w:rsidR="00AA2CEF" w:rsidRPr="00674FB1">
        <w:t>days_at_dx</w:t>
      </w:r>
      <w:proofErr w:type="spellEnd"/>
      <w:r w:rsidR="00AA2CEF" w:rsidRPr="00674FB1">
        <w:t xml:space="preserve"> = </w:t>
      </w:r>
      <w:r w:rsidR="00334B9C" w:rsidRPr="00674FB1">
        <w:t xml:space="preserve">4651. It should be </w:t>
      </w:r>
      <w:r w:rsidR="00334B9C" w:rsidRPr="00334B9C">
        <w:t>4590</w:t>
      </w:r>
      <w:r w:rsidR="00334B9C" w:rsidRPr="00674FB1">
        <w:t xml:space="preserve">, since date of Diagnosis is 2020-02-25 and </w:t>
      </w:r>
      <w:proofErr w:type="spellStart"/>
      <w:r w:rsidR="00334B9C" w:rsidRPr="00674FB1">
        <w:t>DoB</w:t>
      </w:r>
      <w:proofErr w:type="spellEnd"/>
      <w:r w:rsidR="00334B9C" w:rsidRPr="00674FB1">
        <w:t xml:space="preserve"> is </w:t>
      </w:r>
      <w:r w:rsidR="00334B9C" w:rsidRPr="00334B9C">
        <w:t>2007-08-02</w:t>
      </w:r>
    </w:p>
    <w:p w14:paraId="53603B6C" w14:textId="1E7BE5C9" w:rsidR="00EE70AF" w:rsidRPr="00674FB1" w:rsidRDefault="00EE70AF" w:rsidP="006D0F52">
      <w:pPr>
        <w:pStyle w:val="ListParagraph"/>
        <w:numPr>
          <w:ilvl w:val="1"/>
          <w:numId w:val="2"/>
        </w:numPr>
      </w:pPr>
      <w:r w:rsidRPr="00674FB1">
        <w:t xml:space="preserve">59_S59 is </w:t>
      </w:r>
      <w:r w:rsidR="003D3B99" w:rsidRPr="00674FB1">
        <w:t>isolated from “blood” instead of “both blood and meningitis”, and thus as “No Meningitis”, instead of “Meningitis”</w:t>
      </w:r>
    </w:p>
    <w:p w14:paraId="2EC8755C" w14:textId="5BA19AED" w:rsidR="0013581C" w:rsidRDefault="0013581C" w:rsidP="006D0F52">
      <w:pPr>
        <w:pStyle w:val="ListParagraph"/>
        <w:numPr>
          <w:ilvl w:val="1"/>
          <w:numId w:val="2"/>
        </w:numPr>
      </w:pPr>
      <w:r w:rsidRPr="00674FB1">
        <w:t>21_S2</w:t>
      </w:r>
      <w:r w:rsidR="002C5EC1" w:rsidRPr="00674FB1">
        <w:t>, 34_S34, and 51_S51 are classified as not having Neutropenia</w:t>
      </w:r>
      <w:r w:rsidR="00CF4265" w:rsidRPr="00674FB1">
        <w:t xml:space="preserve"> although they have ANC </w:t>
      </w:r>
      <w:r w:rsidR="00F170CD" w:rsidRPr="00674FB1">
        <w:t xml:space="preserve">&lt;1.50 </w:t>
      </w:r>
      <w:r w:rsidR="00F170CD" w:rsidRPr="00674FB1">
        <w:rPr>
          <w:i/>
          <w:iCs/>
        </w:rPr>
        <w:t>*10</w:t>
      </w:r>
      <w:r w:rsidR="0085552E" w:rsidRPr="00674FB1">
        <w:rPr>
          <w:i/>
          <w:iCs/>
        </w:rPr>
        <w:t xml:space="preserve">^3 </w:t>
      </w:r>
      <w:r w:rsidR="00F170CD" w:rsidRPr="00674FB1">
        <w:rPr>
          <w:i/>
          <w:iCs/>
        </w:rPr>
        <w:t>cells/mm3</w:t>
      </w:r>
      <w:r w:rsidR="00CF4265" w:rsidRPr="00674FB1">
        <w:t xml:space="preserve"> (1.32, 1.49 and 1.29, respectively)</w:t>
      </w:r>
    </w:p>
    <w:p w14:paraId="18A5E268" w14:textId="7F7378FA" w:rsidR="00404E03" w:rsidRPr="00674FB1" w:rsidRDefault="00404E03" w:rsidP="006D0F52">
      <w:pPr>
        <w:pStyle w:val="ListParagraph"/>
        <w:numPr>
          <w:ilvl w:val="1"/>
          <w:numId w:val="2"/>
        </w:numPr>
      </w:pPr>
      <w:r>
        <w:t>7</w:t>
      </w:r>
      <w:r w:rsidRPr="00404E03">
        <w:t>4_</w:t>
      </w:r>
      <w:r>
        <w:t>S7</w:t>
      </w:r>
      <w:r w:rsidRPr="00404E03">
        <w:t>4</w:t>
      </w:r>
      <w:r>
        <w:t xml:space="preserve">: </w:t>
      </w:r>
      <w:proofErr w:type="spellStart"/>
      <w:r>
        <w:t>Do</w:t>
      </w:r>
      <w:r w:rsidR="00507938">
        <w:t>B</w:t>
      </w:r>
      <w:proofErr w:type="spellEnd"/>
      <w:r w:rsidR="00507938">
        <w:t xml:space="preserve"> missing but Days at dx is there.</w:t>
      </w:r>
    </w:p>
    <w:p w14:paraId="776486E5" w14:textId="50F3A9D3" w:rsidR="00390D13" w:rsidRDefault="00AC0B47" w:rsidP="00674FB1">
      <w:pPr>
        <w:pStyle w:val="ListParagraph"/>
        <w:numPr>
          <w:ilvl w:val="1"/>
          <w:numId w:val="2"/>
        </w:numPr>
      </w:pPr>
      <w:r>
        <w:t xml:space="preserve">I believe (TBC) </w:t>
      </w:r>
      <w:r w:rsidR="00674FB1" w:rsidRPr="00674FB1">
        <w:t>Leukocytosis and Leucopenia were coded</w:t>
      </w:r>
      <w:r w:rsidR="00782B1F">
        <w:t xml:space="preserve"> from </w:t>
      </w:r>
      <w:r w:rsidR="00782B1F" w:rsidRPr="00782B1F">
        <w:t>ALC</w:t>
      </w:r>
      <w:r w:rsidR="00674FB1" w:rsidRPr="00674FB1">
        <w:t xml:space="preserve"> </w:t>
      </w:r>
      <w:r>
        <w:t>(Absolute Lymphocyte Count) rather than WBC.</w:t>
      </w:r>
    </w:p>
    <w:p w14:paraId="5AFDB1BF" w14:textId="1AD2FDE9" w:rsidR="00674FB1" w:rsidRDefault="00674FB1" w:rsidP="00674FB1">
      <w:pPr>
        <w:pStyle w:val="ListParagraph"/>
        <w:numPr>
          <w:ilvl w:val="0"/>
          <w:numId w:val="2"/>
        </w:numPr>
      </w:pPr>
      <w:r>
        <w:t xml:space="preserve">Any differences in </w:t>
      </w:r>
      <w:r w:rsidR="004C0EF6">
        <w:t>g</w:t>
      </w:r>
      <w:r>
        <w:t>enomic characteristics are due to my updating of Bioinformatics methods to meet gold standards.</w:t>
      </w:r>
    </w:p>
    <w:p w14:paraId="38A7FDC9" w14:textId="77777777" w:rsidR="00945FE3" w:rsidRDefault="00945F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F8674C" w14:textId="36B77FA0" w:rsidR="000509BE" w:rsidRPr="00674FB1" w:rsidRDefault="00945FE3" w:rsidP="00FF25D4">
      <w:pPr>
        <w:pStyle w:val="Heading2"/>
      </w:pPr>
      <w:bookmarkStart w:id="1" w:name="_Toc180584714"/>
      <w:r>
        <w:lastRenderedPageBreak/>
        <w:t xml:space="preserve">Comments and questions </w:t>
      </w:r>
      <w:r w:rsidR="000509BE">
        <w:t>about Figures</w:t>
      </w:r>
      <w:bookmarkEnd w:id="1"/>
    </w:p>
    <w:p w14:paraId="69A1C165" w14:textId="069A1A9A" w:rsidR="00390D13" w:rsidRDefault="00390D13" w:rsidP="00FF25D4">
      <w:pPr>
        <w:pStyle w:val="Heading3"/>
      </w:pPr>
      <w:bookmarkStart w:id="2" w:name="_Toc180584715"/>
      <w:r>
        <w:t>Figure</w:t>
      </w:r>
      <w:r w:rsidR="00FF25D4">
        <w:t xml:space="preserve"> </w:t>
      </w:r>
      <w:r>
        <w:t>1</w:t>
      </w:r>
      <w:r w:rsidR="00945FE3">
        <w:t xml:space="preserve"> – Serotype and CC distribution across Age groups and time</w:t>
      </w:r>
      <w:bookmarkEnd w:id="2"/>
    </w:p>
    <w:p w14:paraId="2F1D1F4C" w14:textId="00C88E4F" w:rsidR="00390D13" w:rsidRPr="00FF25D4" w:rsidRDefault="00390D13" w:rsidP="00390D13">
      <w:pPr>
        <w:pStyle w:val="ListParagraph"/>
        <w:numPr>
          <w:ilvl w:val="0"/>
          <w:numId w:val="2"/>
        </w:numPr>
      </w:pPr>
      <w:r>
        <w:t xml:space="preserve">I </w:t>
      </w:r>
      <w:r w:rsidR="00A63B27">
        <w:t xml:space="preserve">propose a histogram showing serotype and CC frequency over time, </w:t>
      </w:r>
      <w:r>
        <w:t xml:space="preserve"> </w:t>
      </w:r>
      <w:r w:rsidR="00A63B27">
        <w:t xml:space="preserve">not </w:t>
      </w:r>
      <w:r w:rsidR="00FF25D4">
        <w:t>divided into</w:t>
      </w:r>
      <w:r w:rsidR="00A63B27">
        <w:t xml:space="preserve"> ICU vs Non-ICU, because this is relevant only in </w:t>
      </w:r>
      <w:r w:rsidR="00FF25D4">
        <w:t>the subsequent “Clinical characteristics”</w:t>
      </w:r>
      <w:r w:rsidR="00A63B27">
        <w:t xml:space="preserve"> part. </w:t>
      </w:r>
    </w:p>
    <w:p w14:paraId="7468B7A6" w14:textId="02CEDEE7" w:rsidR="00EE31EF" w:rsidRDefault="00EE31EF" w:rsidP="004C0EF6">
      <w:pPr>
        <w:pStyle w:val="Heading3"/>
      </w:pPr>
      <w:bookmarkStart w:id="3" w:name="_Toc180584716"/>
      <w:r>
        <w:t>Table 1</w:t>
      </w:r>
      <w:r w:rsidR="00945FE3">
        <w:t xml:space="preserve"> – Association of Infant, ICU and Meningitis with Laboratory metrics</w:t>
      </w:r>
      <w:bookmarkEnd w:id="3"/>
    </w:p>
    <w:p w14:paraId="54F69CFA" w14:textId="77777777" w:rsidR="00B2792C" w:rsidRDefault="00B2792C" w:rsidP="00B2792C">
      <w:pPr>
        <w:pStyle w:val="ListParagraph"/>
        <w:numPr>
          <w:ilvl w:val="0"/>
          <w:numId w:val="1"/>
        </w:numPr>
      </w:pPr>
      <w:r>
        <w:t xml:space="preserve">Multiple testing correction – Use </w:t>
      </w:r>
      <w:proofErr w:type="spellStart"/>
      <w:r>
        <w:t>bonferonni</w:t>
      </w:r>
      <w:proofErr w:type="spellEnd"/>
      <w:r>
        <w:t xml:space="preserve"> ?</w:t>
      </w:r>
    </w:p>
    <w:p w14:paraId="26CB616B" w14:textId="2C026EFD" w:rsidR="005526DD" w:rsidRDefault="00EE31EF" w:rsidP="00EE31EF">
      <w:pPr>
        <w:pStyle w:val="ListParagraph"/>
        <w:numPr>
          <w:ilvl w:val="0"/>
          <w:numId w:val="1"/>
        </w:numPr>
      </w:pPr>
      <w:r>
        <w:t xml:space="preserve">The presumed causal direction of the associations investigated is from “Infant” and “Meningitis” to the various laboratory </w:t>
      </w:r>
      <w:r w:rsidRPr="001A5BEA">
        <w:t>metrics</w:t>
      </w:r>
      <w:r>
        <w:t xml:space="preserve">, and from the various laboratory metrics to “ICU admission”. For the binary exposures of “Infant” and “Meningitis”, we used </w:t>
      </w:r>
      <w:r w:rsidRPr="001A5BEA">
        <w:t xml:space="preserve">Wilcoxon test </w:t>
      </w:r>
      <w:r>
        <w:t xml:space="preserve">to investigate their association with </w:t>
      </w:r>
      <w:r w:rsidRPr="001A5BEA">
        <w:t xml:space="preserve">continuous laboratory metrics </w:t>
      </w:r>
      <w:r>
        <w:t>and</w:t>
      </w:r>
      <w:r w:rsidRPr="001A5BEA">
        <w:t xml:space="preserve"> logistic regression for the binary metrics.</w:t>
      </w:r>
      <w:r>
        <w:rPr>
          <w:i/>
          <w:iCs/>
        </w:rPr>
        <w:t xml:space="preserve"> </w:t>
      </w:r>
      <w:r>
        <w:t xml:space="preserve">For the binary outcome of “ICU admission”,  we used </w:t>
      </w:r>
      <w:r w:rsidRPr="001A5BEA">
        <w:t>logistic regression</w:t>
      </w:r>
      <w:r>
        <w:t xml:space="preserve"> to investigate the effect of both </w:t>
      </w:r>
      <w:r w:rsidRPr="001A5BEA">
        <w:t xml:space="preserve">continuous </w:t>
      </w:r>
      <w:r>
        <w:t>and</w:t>
      </w:r>
      <w:r w:rsidRPr="001A5BEA">
        <w:t xml:space="preserve"> binary laboratory metrics.</w:t>
      </w:r>
    </w:p>
    <w:p w14:paraId="623A4925" w14:textId="77777777" w:rsidR="00205EFE" w:rsidRDefault="00804F80" w:rsidP="00EE31EF">
      <w:pPr>
        <w:pStyle w:val="ListParagraph"/>
        <w:numPr>
          <w:ilvl w:val="0"/>
          <w:numId w:val="1"/>
        </w:numPr>
      </w:pPr>
      <w:r>
        <w:t>Ideally, due to the different direction of the causal relationships presented in this table, it should be separated into 2 tables</w:t>
      </w:r>
      <w:r w:rsidR="00FF10C6">
        <w:t>, and contain</w:t>
      </w:r>
      <w:r w:rsidR="00205EFE">
        <w:t xml:space="preserve"> risk and odds rations + 95% </w:t>
      </w:r>
    </w:p>
    <w:p w14:paraId="0BB3D1A8" w14:textId="0B64007A" w:rsidR="00577F2C" w:rsidRDefault="00205EFE" w:rsidP="00D6701C">
      <w:pPr>
        <w:pStyle w:val="ListParagraph"/>
      </w:pPr>
      <w:r>
        <w:t>CIs.</w:t>
      </w:r>
    </w:p>
    <w:p w14:paraId="2506FD6A" w14:textId="784D2422" w:rsidR="00577F2C" w:rsidRDefault="00577F2C" w:rsidP="004C0EF6">
      <w:pPr>
        <w:pStyle w:val="Heading3"/>
      </w:pPr>
      <w:bookmarkStart w:id="4" w:name="_Toc180584717"/>
      <w:r>
        <w:t>Table 2</w:t>
      </w:r>
      <w:r w:rsidR="00945FE3">
        <w:t xml:space="preserve"> – Odds of severe disease </w:t>
      </w:r>
      <w:r w:rsidR="00977E4A">
        <w:t>by virulence factor</w:t>
      </w:r>
      <w:bookmarkEnd w:id="4"/>
    </w:p>
    <w:p w14:paraId="4620F923" w14:textId="77777777" w:rsidR="00B2792C" w:rsidRDefault="00B2792C" w:rsidP="00B2792C">
      <w:pPr>
        <w:pStyle w:val="ListParagraph"/>
        <w:numPr>
          <w:ilvl w:val="0"/>
          <w:numId w:val="1"/>
        </w:numPr>
      </w:pPr>
      <w:r>
        <w:t xml:space="preserve">Multiple testing correction – Use </w:t>
      </w:r>
      <w:proofErr w:type="spellStart"/>
      <w:r>
        <w:t>bonferonni</w:t>
      </w:r>
      <w:proofErr w:type="spellEnd"/>
      <w:r>
        <w:t xml:space="preserve"> ?</w:t>
      </w:r>
    </w:p>
    <w:p w14:paraId="4A82607E" w14:textId="48AAC049" w:rsidR="00577F2C" w:rsidRDefault="00D27C12" w:rsidP="00577F2C">
      <w:pPr>
        <w:pStyle w:val="ListParagraph"/>
        <w:numPr>
          <w:ilvl w:val="0"/>
          <w:numId w:val="1"/>
        </w:numPr>
      </w:pPr>
      <w:r>
        <w:t xml:space="preserve">Do we want to add an adjusted OR ? i.e. to control for potential confounders ? </w:t>
      </w:r>
      <w:r w:rsidR="00FF25D4">
        <w:t>(e.g. CC)</w:t>
      </w:r>
    </w:p>
    <w:p w14:paraId="78B89496" w14:textId="77777777" w:rsidR="004A764E" w:rsidRDefault="00171D1B" w:rsidP="00577F2C">
      <w:pPr>
        <w:pStyle w:val="ListParagraph"/>
        <w:numPr>
          <w:ilvl w:val="0"/>
          <w:numId w:val="1"/>
        </w:numPr>
      </w:pPr>
      <w:r>
        <w:t xml:space="preserve">Do we want to </w:t>
      </w:r>
      <w:r w:rsidR="004A764E">
        <w:t xml:space="preserve">check for association with </w:t>
      </w:r>
    </w:p>
    <w:p w14:paraId="71F7677D" w14:textId="780BC50B" w:rsidR="004A764E" w:rsidRDefault="004A764E" w:rsidP="004A764E">
      <w:pPr>
        <w:pStyle w:val="ListParagraph"/>
        <w:numPr>
          <w:ilvl w:val="1"/>
          <w:numId w:val="1"/>
        </w:numPr>
      </w:pPr>
      <w:r>
        <w:t>Meningitis?</w:t>
      </w:r>
    </w:p>
    <w:p w14:paraId="76A38513" w14:textId="5B5A5CC3" w:rsidR="00171D1B" w:rsidRDefault="00FF25D4" w:rsidP="004A764E">
      <w:pPr>
        <w:pStyle w:val="ListParagraph"/>
        <w:numPr>
          <w:ilvl w:val="1"/>
          <w:numId w:val="1"/>
        </w:numPr>
      </w:pPr>
      <w:r>
        <w:t>A</w:t>
      </w:r>
      <w:r w:rsidR="004A764E">
        <w:t>ge of disease onset ?</w:t>
      </w:r>
    </w:p>
    <w:p w14:paraId="01FA7046" w14:textId="7E4F98E7" w:rsidR="00044059" w:rsidRDefault="00FF25D4" w:rsidP="00044059">
      <w:pPr>
        <w:pStyle w:val="ListParagraph"/>
        <w:numPr>
          <w:ilvl w:val="1"/>
          <w:numId w:val="1"/>
        </w:numPr>
      </w:pPr>
      <w:r>
        <w:t xml:space="preserve">Neutropenia, leukopenia </w:t>
      </w:r>
      <w:proofErr w:type="spellStart"/>
      <w:r>
        <w:t>etc</w:t>
      </w:r>
      <w:proofErr w:type="spellEnd"/>
      <w:r>
        <w:t xml:space="preserve"> </w:t>
      </w:r>
    </w:p>
    <w:p w14:paraId="6D9D2151" w14:textId="4F92EDA9" w:rsidR="00B2792C" w:rsidRDefault="00B2792C" w:rsidP="00B2792C">
      <w:pPr>
        <w:pStyle w:val="Heading3"/>
      </w:pPr>
      <w:bookmarkStart w:id="5" w:name="_Toc180584718"/>
      <w:r>
        <w:t>Figure 2</w:t>
      </w:r>
      <w:r w:rsidR="00945FE3">
        <w:t xml:space="preserve"> – Global and BCH Phylogenies</w:t>
      </w:r>
      <w:bookmarkEnd w:id="5"/>
    </w:p>
    <w:p w14:paraId="408EDCB5" w14:textId="7E558369" w:rsidR="00945FE3" w:rsidRDefault="00945FE3" w:rsidP="00B2792C">
      <w:pPr>
        <w:pStyle w:val="ListParagraph"/>
        <w:numPr>
          <w:ilvl w:val="0"/>
          <w:numId w:val="3"/>
        </w:numPr>
      </w:pPr>
      <w:r>
        <w:t xml:space="preserve">Global </w:t>
      </w:r>
      <w:proofErr w:type="spellStart"/>
      <w:r>
        <w:t>phylo</w:t>
      </w:r>
      <w:proofErr w:type="spellEnd"/>
      <w:r>
        <w:t>: Make Circular ?</w:t>
      </w:r>
    </w:p>
    <w:p w14:paraId="488BE577" w14:textId="379DECB6" w:rsidR="00B2792C" w:rsidRDefault="00945FE3" w:rsidP="00B2792C">
      <w:pPr>
        <w:pStyle w:val="ListParagraph"/>
        <w:numPr>
          <w:ilvl w:val="0"/>
          <w:numId w:val="3"/>
        </w:numPr>
      </w:pPr>
      <w:r>
        <w:t xml:space="preserve">BCH </w:t>
      </w:r>
      <w:proofErr w:type="spellStart"/>
      <w:r>
        <w:t>phylo</w:t>
      </w:r>
      <w:proofErr w:type="spellEnd"/>
      <w:r>
        <w:t xml:space="preserve">: </w:t>
      </w:r>
      <w:r w:rsidR="00B2792C">
        <w:t xml:space="preserve">GAS was used as an Outgroup, but is not shown on phylogeny because </w:t>
      </w:r>
      <w:r w:rsidR="001672F9">
        <w:t>it shows up as long branch such that the diversity within GBS becomes difficult to see</w:t>
      </w:r>
      <w:r w:rsidR="00B2792C">
        <w:t>.</w:t>
      </w:r>
    </w:p>
    <w:p w14:paraId="47EC1FC7" w14:textId="77777777" w:rsidR="00B2792C" w:rsidRPr="00B2792C" w:rsidRDefault="00B2792C" w:rsidP="00B2792C"/>
    <w:p w14:paraId="3BC0ECD2" w14:textId="6879DF6B" w:rsidR="004702FD" w:rsidRPr="00977E4A" w:rsidRDefault="004702FD" w:rsidP="004C0EF6">
      <w:pPr>
        <w:pStyle w:val="Heading3"/>
        <w:rPr>
          <w:rFonts w:eastAsia="Times New Roman"/>
          <w:lang w:val="en-IN" w:eastAsia="en-GB"/>
        </w:rPr>
      </w:pPr>
      <w:bookmarkStart w:id="6" w:name="_Toc180584719"/>
      <w:r w:rsidRPr="00977E4A">
        <w:rPr>
          <w:rFonts w:eastAsia="Times New Roman"/>
          <w:lang w:val="en-IN" w:eastAsia="en-GB"/>
        </w:rPr>
        <w:lastRenderedPageBreak/>
        <w:t>Supplementary Table 4</w:t>
      </w:r>
      <w:r w:rsidR="00C769CB">
        <w:rPr>
          <w:rFonts w:eastAsia="Times New Roman"/>
          <w:lang w:val="en-IN" w:eastAsia="en-GB"/>
        </w:rPr>
        <w:t xml:space="preserve"> – ST genes</w:t>
      </w:r>
      <w:bookmarkEnd w:id="6"/>
    </w:p>
    <w:p w14:paraId="5D8DA563" w14:textId="334E250D" w:rsidR="00044059" w:rsidRPr="00977E4A" w:rsidRDefault="00FF25D4" w:rsidP="00044059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:lang w:val="en-IN" w:eastAsia="en-GB"/>
          <w14:ligatures w14:val="none"/>
        </w:rPr>
      </w:pPr>
      <w:r w:rsidRPr="00977E4A">
        <w:rPr>
          <w:rFonts w:eastAsia="Times New Roman" w:cs="Times New Roman"/>
          <w:color w:val="000000"/>
          <w:kern w:val="0"/>
          <w:lang w:val="en-IN" w:eastAsia="en-GB"/>
          <w14:ligatures w14:val="none"/>
        </w:rPr>
        <w:t xml:space="preserve">The table originally contained Sequence Cluster-Specific accessory genes, as identified by a pangenome analysis… I replaced it with the table I believe was intended. </w:t>
      </w:r>
      <w:r w:rsidR="004702FD" w:rsidRPr="00977E4A">
        <w:rPr>
          <w:rFonts w:eastAsia="Times New Roman" w:cs="Times New Roman"/>
          <w:color w:val="000000"/>
          <w:kern w:val="0"/>
          <w:lang w:val="en-IN" w:eastAsia="en-GB"/>
          <w14:ligatures w14:val="none"/>
        </w:rPr>
        <w:t xml:space="preserve">Is this what you had in mind ?  </w:t>
      </w:r>
    </w:p>
    <w:p w14:paraId="3269CE71" w14:textId="2A1E8099" w:rsidR="00044059" w:rsidRPr="00977E4A" w:rsidRDefault="00044059" w:rsidP="004C0EF6">
      <w:pPr>
        <w:pStyle w:val="Heading3"/>
        <w:rPr>
          <w:rFonts w:eastAsia="Times New Roman"/>
          <w:lang w:val="en-IN" w:eastAsia="en-GB"/>
        </w:rPr>
      </w:pPr>
      <w:bookmarkStart w:id="7" w:name="_Toc180584720"/>
      <w:r w:rsidRPr="00977E4A">
        <w:rPr>
          <w:rFonts w:eastAsia="Times New Roman"/>
          <w:lang w:val="en-IN" w:eastAsia="en-GB"/>
        </w:rPr>
        <w:t>Supplementary Table 5</w:t>
      </w:r>
      <w:r w:rsidR="00C769CB">
        <w:rPr>
          <w:rFonts w:eastAsia="Times New Roman"/>
          <w:lang w:val="en-IN" w:eastAsia="en-GB"/>
        </w:rPr>
        <w:t xml:space="preserve"> – Distribution of vaccine targets across age groups</w:t>
      </w:r>
      <w:bookmarkEnd w:id="7"/>
    </w:p>
    <w:p w14:paraId="3FA74F3B" w14:textId="6659BC07" w:rsidR="00044059" w:rsidRPr="00977E4A" w:rsidRDefault="00044059" w:rsidP="00044059">
      <w:pPr>
        <w:pStyle w:val="ListParagraph"/>
        <w:numPr>
          <w:ilvl w:val="0"/>
          <w:numId w:val="1"/>
        </w:numPr>
      </w:pPr>
      <w:r w:rsidRPr="00977E4A">
        <w:t>Should I keep the SIP1a and SIP3a rows ?</w:t>
      </w:r>
      <w:r w:rsidR="00B71F62" w:rsidRPr="00977E4A">
        <w:t xml:space="preserve"> </w:t>
      </w:r>
    </w:p>
    <w:p w14:paraId="3854A0D5" w14:textId="77777777" w:rsidR="001672F9" w:rsidRDefault="001672F9">
      <w:r>
        <w:br w:type="page"/>
      </w:r>
    </w:p>
    <w:p w14:paraId="56209152" w14:textId="07E09F75" w:rsidR="00E652CA" w:rsidRDefault="00E945F7" w:rsidP="00E945F7">
      <w:pPr>
        <w:pStyle w:val="Heading2"/>
      </w:pPr>
      <w:bookmarkStart w:id="8" w:name="_Toc180584721"/>
      <w:r>
        <w:lastRenderedPageBreak/>
        <w:t>Phylogeny Outgroup</w:t>
      </w:r>
      <w:bookmarkEnd w:id="8"/>
    </w:p>
    <w:p w14:paraId="1A3957A1" w14:textId="1DB035B2" w:rsidR="00E945F7" w:rsidRDefault="00E945F7">
      <w:r>
        <w:rPr>
          <w:noProof/>
        </w:rPr>
        <w:drawing>
          <wp:inline distT="0" distB="0" distL="0" distR="0" wp14:anchorId="7766683A" wp14:editId="577B88F0">
            <wp:extent cx="4715123" cy="3695024"/>
            <wp:effectExtent l="0" t="0" r="0" b="1270"/>
            <wp:docPr id="1240893337" name="Picture 1" descr="A group of people's group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3337" name="Picture 1" descr="A group of people's group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00" cy="37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8A677" wp14:editId="26432228">
            <wp:extent cx="4746929" cy="3719949"/>
            <wp:effectExtent l="0" t="0" r="0" b="0"/>
            <wp:docPr id="134262946" name="Picture 2" descr="A group of black lines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2946" name="Picture 2" descr="A group of black lines with different colored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83" cy="37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6959" w14:textId="26884DE2" w:rsidR="007D6712" w:rsidRDefault="001672F9">
      <w:r>
        <w:t xml:space="preserve"> </w:t>
      </w:r>
      <w:r w:rsidR="007D6712">
        <w:br w:type="page"/>
      </w:r>
    </w:p>
    <w:p w14:paraId="608BA670" w14:textId="3FA289D8" w:rsidR="00E945F7" w:rsidRDefault="00E945F7" w:rsidP="00E945F7">
      <w:pPr>
        <w:pStyle w:val="Heading2"/>
      </w:pPr>
      <w:bookmarkStart w:id="9" w:name="_Toc180584722"/>
      <w:r>
        <w:lastRenderedPageBreak/>
        <w:t>Phylogeny Distribution of Same Patient isolates</w:t>
      </w:r>
      <w:bookmarkEnd w:id="9"/>
    </w:p>
    <w:p w14:paraId="2ECB49AC" w14:textId="3A73D5CC" w:rsidR="007D6712" w:rsidRDefault="007D6712" w:rsidP="007D6712"/>
    <w:p w14:paraId="42F4354A" w14:textId="7E005933" w:rsidR="00391D0E" w:rsidRDefault="00E945F7" w:rsidP="00391D0E">
      <w:r>
        <w:rPr>
          <w:noProof/>
        </w:rPr>
        <w:drawing>
          <wp:inline distT="0" distB="0" distL="0" distR="0" wp14:anchorId="6E6AF9E1" wp14:editId="789E2882">
            <wp:extent cx="5943600" cy="4657725"/>
            <wp:effectExtent l="0" t="0" r="0" b="9525"/>
            <wp:docPr id="1646018069" name="Picture 3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18069" name="Picture 3" descr="A diagram of a pati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566" w14:textId="37AA245A" w:rsidR="00E945F7" w:rsidRDefault="00E945F7">
      <w:r>
        <w:br w:type="page"/>
      </w:r>
    </w:p>
    <w:p w14:paraId="05B2C8B6" w14:textId="4647B339" w:rsidR="00E945F7" w:rsidRDefault="00E945F7" w:rsidP="00E945F7">
      <w:pPr>
        <w:pStyle w:val="Heading2"/>
      </w:pPr>
      <w:bookmarkStart w:id="10" w:name="_Toc180584723"/>
      <w:r>
        <w:lastRenderedPageBreak/>
        <w:t>Phylogeny Distribution of Twins</w:t>
      </w:r>
      <w:bookmarkEnd w:id="10"/>
    </w:p>
    <w:p w14:paraId="15415050" w14:textId="3CB93CA2" w:rsidR="00380AEF" w:rsidRDefault="00E945F7" w:rsidP="00391D0E">
      <w:r>
        <w:rPr>
          <w:noProof/>
        </w:rPr>
        <w:drawing>
          <wp:inline distT="0" distB="0" distL="0" distR="0" wp14:anchorId="2651934B" wp14:editId="6AE495A9">
            <wp:extent cx="4718100" cy="3697357"/>
            <wp:effectExtent l="0" t="0" r="6350" b="0"/>
            <wp:docPr id="831153237" name="Picture 4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3237" name="Picture 4" descr="A diagram of a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62" cy="37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F900B" wp14:editId="453B56DE">
            <wp:extent cx="5064981" cy="3969192"/>
            <wp:effectExtent l="0" t="0" r="2540" b="0"/>
            <wp:docPr id="1725900" name="Picture 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0" name="Picture 5" descr="A diagram of a company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46" cy="39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EB0B" w14:textId="77777777" w:rsidR="00380AEF" w:rsidRDefault="00380AEF">
      <w:r>
        <w:lastRenderedPageBreak/>
        <w:br w:type="page"/>
      </w:r>
    </w:p>
    <w:p w14:paraId="23EFAC7F" w14:textId="4231ABF3" w:rsidR="00E945F7" w:rsidRDefault="00380AEF" w:rsidP="00380AEF">
      <w:pPr>
        <w:pStyle w:val="Heading2"/>
      </w:pPr>
      <w:bookmarkStart w:id="11" w:name="_Toc180584724"/>
      <w:r>
        <w:lastRenderedPageBreak/>
        <w:t xml:space="preserve">Clinical </w:t>
      </w:r>
      <w:r w:rsidR="00547EC3">
        <w:t xml:space="preserve">Risk Factor </w:t>
      </w:r>
      <w:r>
        <w:t>Analysis Proposal</w:t>
      </w:r>
      <w:bookmarkEnd w:id="11"/>
      <w:r>
        <w:t xml:space="preserve"> </w:t>
      </w:r>
    </w:p>
    <w:p w14:paraId="214F08BF" w14:textId="26E697F8" w:rsidR="00646D03" w:rsidRDefault="00646D03" w:rsidP="00646D03">
      <w:pPr>
        <w:pStyle w:val="Heading3"/>
      </w:pPr>
      <w:bookmarkStart w:id="12" w:name="_Toc180584725"/>
      <w:r>
        <w:t>Proposal</w:t>
      </w:r>
      <w:bookmarkEnd w:id="12"/>
    </w:p>
    <w:p w14:paraId="288BE882" w14:textId="56CD6957" w:rsidR="00380AEF" w:rsidRDefault="00380AEF" w:rsidP="00391D0E">
      <w:r>
        <w:t xml:space="preserve">Original, Carl looked at: </w:t>
      </w:r>
    </w:p>
    <w:p w14:paraId="51F416D9" w14:textId="423331B9" w:rsidR="00380AEF" w:rsidRDefault="00380AEF" w:rsidP="00380AEF">
      <w:pPr>
        <w:pStyle w:val="ListParagraph"/>
        <w:numPr>
          <w:ilvl w:val="0"/>
          <w:numId w:val="4"/>
        </w:numPr>
      </w:pPr>
      <w:r>
        <w:t xml:space="preserve">The association </w:t>
      </w:r>
      <w:r w:rsidR="00FC5DE8">
        <w:t xml:space="preserve">a) </w:t>
      </w:r>
      <w:r w:rsidR="00771211">
        <w:t xml:space="preserve">Disease in </w:t>
      </w:r>
      <w:r w:rsidR="00FC5DE8">
        <w:t>Infant</w:t>
      </w:r>
      <w:r w:rsidR="00771211">
        <w:t>s</w:t>
      </w:r>
      <w:r w:rsidR="00B53D04">
        <w:t>, b) ICU</w:t>
      </w:r>
      <w:r w:rsidR="00771211" w:rsidRPr="00771211">
        <w:t xml:space="preserve"> </w:t>
      </w:r>
      <w:r w:rsidR="00771211">
        <w:t>admission</w:t>
      </w:r>
      <w:r w:rsidR="00B53D04">
        <w:t>, and c) Meningitis</w:t>
      </w:r>
      <w:r w:rsidR="00802742">
        <w:t xml:space="preserve"> with various laboratory metrics (ANC, WBC, Platelet and </w:t>
      </w:r>
      <w:r w:rsidR="00284CDC">
        <w:t>Hemoglobin count</w:t>
      </w:r>
      <w:r w:rsidR="00802742">
        <w:t>; leukopenia, leukocytosis, Neutropenia)</w:t>
      </w:r>
    </w:p>
    <w:p w14:paraId="4BBC5ADB" w14:textId="6D101A93" w:rsidR="00F13D5B" w:rsidRDefault="00F13D5B" w:rsidP="00284CDC">
      <w:pPr>
        <w:pStyle w:val="ListParagraph"/>
        <w:numPr>
          <w:ilvl w:val="1"/>
          <w:numId w:val="4"/>
        </w:numPr>
      </w:pPr>
      <w:r>
        <w:t>Why is it interesting to study this ?</w:t>
      </w:r>
    </w:p>
    <w:p w14:paraId="1291693E" w14:textId="77777777" w:rsidR="00DE72A8" w:rsidRDefault="00284CDC" w:rsidP="00284CDC">
      <w:pPr>
        <w:pStyle w:val="ListParagraph"/>
        <w:numPr>
          <w:ilvl w:val="1"/>
          <w:numId w:val="4"/>
        </w:numPr>
      </w:pPr>
      <w:r>
        <w:t>What is the directional</w:t>
      </w:r>
      <w:r w:rsidR="00F13D5B">
        <w:t>ity of these ?</w:t>
      </w:r>
      <w:r w:rsidR="00DE72A8">
        <w:t xml:space="preserve"> </w:t>
      </w:r>
    </w:p>
    <w:p w14:paraId="7B9F36CB" w14:textId="77777777" w:rsidR="0059531F" w:rsidRDefault="0059531F" w:rsidP="0059531F">
      <w:pPr>
        <w:pStyle w:val="ListParagraph"/>
        <w:numPr>
          <w:ilvl w:val="2"/>
          <w:numId w:val="4"/>
        </w:numPr>
      </w:pPr>
      <w:r>
        <w:t xml:space="preserve">Age of patient is probably upstream of abnormal laboratory metrics </w:t>
      </w:r>
    </w:p>
    <w:p w14:paraId="206BBF09" w14:textId="77777777" w:rsidR="0084337E" w:rsidRDefault="0084337E" w:rsidP="0059531F">
      <w:pPr>
        <w:pStyle w:val="ListParagraph"/>
        <w:numPr>
          <w:ilvl w:val="2"/>
          <w:numId w:val="4"/>
        </w:numPr>
      </w:pPr>
      <w:r>
        <w:t xml:space="preserve">ICU admission is probably downstream </w:t>
      </w:r>
    </w:p>
    <w:p w14:paraId="40EF4322" w14:textId="03CFA10C" w:rsidR="0059531F" w:rsidRDefault="0084337E" w:rsidP="0059531F">
      <w:pPr>
        <w:pStyle w:val="ListParagraph"/>
        <w:numPr>
          <w:ilvl w:val="2"/>
          <w:numId w:val="4"/>
        </w:numPr>
      </w:pPr>
      <w:r>
        <w:t xml:space="preserve">Meningitis could be both </w:t>
      </w:r>
    </w:p>
    <w:p w14:paraId="4FE80930" w14:textId="69EF02A2" w:rsidR="00E96FFD" w:rsidRDefault="0059531F" w:rsidP="00E96FFD">
      <w:r w:rsidRPr="0059531F">
        <w:rPr>
          <w:noProof/>
        </w:rPr>
        <w:drawing>
          <wp:inline distT="0" distB="0" distL="0" distR="0" wp14:anchorId="1144F1B2" wp14:editId="1766DA15">
            <wp:extent cx="5943600" cy="4153535"/>
            <wp:effectExtent l="0" t="0" r="0" b="0"/>
            <wp:docPr id="488967811" name="Picture 1" descr="A diagram of a patient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67811" name="Picture 1" descr="A diagram of a patient fl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B0E" w14:textId="77777777" w:rsidR="00DE72A8" w:rsidRDefault="00DE72A8" w:rsidP="00E96FFD"/>
    <w:p w14:paraId="57C06D29" w14:textId="17DC329A" w:rsidR="00E96FFD" w:rsidRDefault="00E96FFD" w:rsidP="00E96FFD">
      <w:pPr>
        <w:pStyle w:val="ListParagraph"/>
        <w:numPr>
          <w:ilvl w:val="0"/>
          <w:numId w:val="4"/>
        </w:numPr>
      </w:pPr>
      <w:r>
        <w:t xml:space="preserve">The association </w:t>
      </w:r>
      <w:r w:rsidR="00771211">
        <w:t xml:space="preserve">of </w:t>
      </w:r>
      <w:r>
        <w:t xml:space="preserve">various </w:t>
      </w:r>
      <w:r w:rsidR="00771211">
        <w:t xml:space="preserve">virulence genes with ICU admission. </w:t>
      </w:r>
    </w:p>
    <w:p w14:paraId="44CCF252" w14:textId="527DBBDA" w:rsidR="00771211" w:rsidRDefault="00771211" w:rsidP="00771211">
      <w:pPr>
        <w:pStyle w:val="ListParagraph"/>
        <w:numPr>
          <w:ilvl w:val="1"/>
          <w:numId w:val="4"/>
        </w:numPr>
      </w:pPr>
      <w:r>
        <w:t xml:space="preserve">Should we control for any confounders ? </w:t>
      </w:r>
      <w:r w:rsidR="00547EC3">
        <w:t>Population structure MUST be controlled for (by controlling for CC for instance)</w:t>
      </w:r>
    </w:p>
    <w:p w14:paraId="44C4F37A" w14:textId="31250B78" w:rsidR="00771211" w:rsidRDefault="00771211" w:rsidP="00771211">
      <w:pPr>
        <w:pStyle w:val="ListParagraph"/>
        <w:numPr>
          <w:ilvl w:val="1"/>
          <w:numId w:val="4"/>
        </w:numPr>
      </w:pPr>
      <w:r>
        <w:lastRenderedPageBreak/>
        <w:t xml:space="preserve">Can we extend this to study other clinical outcomes </w:t>
      </w:r>
    </w:p>
    <w:p w14:paraId="53689B19" w14:textId="39B2781F" w:rsidR="00583542" w:rsidRDefault="00583542" w:rsidP="00771211">
      <w:pPr>
        <w:pStyle w:val="ListParagraph"/>
        <w:numPr>
          <w:ilvl w:val="2"/>
          <w:numId w:val="4"/>
        </w:numPr>
      </w:pPr>
      <w:r>
        <w:t>ICU (Table 1)</w:t>
      </w:r>
    </w:p>
    <w:p w14:paraId="4EB47019" w14:textId="466E76F7" w:rsidR="00EC2D47" w:rsidRDefault="00EC2D47" w:rsidP="00EC2D47">
      <w:pPr>
        <w:pStyle w:val="ListParagraph"/>
        <w:numPr>
          <w:ilvl w:val="2"/>
          <w:numId w:val="4"/>
        </w:numPr>
      </w:pPr>
      <w:r>
        <w:t>Meningitis (Table 2)</w:t>
      </w:r>
    </w:p>
    <w:p w14:paraId="2B578CB1" w14:textId="401BE7ED" w:rsidR="00771211" w:rsidRDefault="00771211" w:rsidP="00EC2D47">
      <w:pPr>
        <w:pStyle w:val="ListParagraph"/>
        <w:numPr>
          <w:ilvl w:val="2"/>
          <w:numId w:val="4"/>
        </w:numPr>
      </w:pPr>
      <w:r>
        <w:t>Age of disease onset</w:t>
      </w:r>
      <w:r w:rsidR="00EC2D47">
        <w:t xml:space="preserve">: </w:t>
      </w:r>
      <w:r>
        <w:t>Infant vs not infant</w:t>
      </w:r>
      <w:r w:rsidR="00EC2D47">
        <w:t xml:space="preserve"> (Table </w:t>
      </w:r>
      <w:r w:rsidR="0042221D">
        <w:t>3</w:t>
      </w:r>
      <w:r w:rsidR="00EC2D47">
        <w:t>)</w:t>
      </w:r>
    </w:p>
    <w:p w14:paraId="10EF42ED" w14:textId="6F0FF2DF" w:rsidR="00771211" w:rsidRDefault="009849EE" w:rsidP="00771211">
      <w:pPr>
        <w:pStyle w:val="ListParagraph"/>
        <w:numPr>
          <w:ilvl w:val="2"/>
          <w:numId w:val="4"/>
        </w:numPr>
      </w:pPr>
      <w:r>
        <w:t xml:space="preserve">Age of disease onset among </w:t>
      </w:r>
      <w:r w:rsidR="00771211">
        <w:t>Infants</w:t>
      </w:r>
      <w:r w:rsidR="00EC2D47">
        <w:t xml:space="preserve">: </w:t>
      </w:r>
      <w:r>
        <w:t>LOD vs VLOD</w:t>
      </w:r>
      <w:r w:rsidR="00EC2D47">
        <w:t xml:space="preserve"> (Table </w:t>
      </w:r>
      <w:r w:rsidR="0042221D">
        <w:t>4</w:t>
      </w:r>
      <w:r w:rsidR="00EC2D47">
        <w:t>)</w:t>
      </w:r>
    </w:p>
    <w:p w14:paraId="244C9459" w14:textId="56EDB293" w:rsidR="0042221D" w:rsidRDefault="0042221D" w:rsidP="00771211">
      <w:pPr>
        <w:pStyle w:val="ListParagraph"/>
        <w:numPr>
          <w:ilvl w:val="2"/>
          <w:numId w:val="4"/>
        </w:numPr>
      </w:pPr>
      <w:r>
        <w:t xml:space="preserve">Current </w:t>
      </w:r>
      <w:r w:rsidR="00DE72A8">
        <w:t xml:space="preserve">Abnormal </w:t>
      </w:r>
      <w:r w:rsidR="0053046E">
        <w:t>laboratory metrics (leukopenia</w:t>
      </w:r>
      <w:r>
        <w:t xml:space="preserve">, </w:t>
      </w:r>
      <w:r w:rsidR="0053046E">
        <w:t>leukocytosis, Neutropenia</w:t>
      </w:r>
      <w:r>
        <w:t>)</w:t>
      </w:r>
      <w:r w:rsidRPr="0042221D">
        <w:t xml:space="preserve"> </w:t>
      </w:r>
      <w:r>
        <w:t>(Table 5, 6, 7)</w:t>
      </w:r>
    </w:p>
    <w:p w14:paraId="3CEEC1DF" w14:textId="65D43BF5" w:rsidR="009849EE" w:rsidRDefault="0042221D" w:rsidP="00771211">
      <w:pPr>
        <w:pStyle w:val="ListParagraph"/>
        <w:numPr>
          <w:ilvl w:val="2"/>
          <w:numId w:val="4"/>
        </w:numPr>
      </w:pPr>
      <w:r>
        <w:t xml:space="preserve">Other Abnormal laboratory metrics ? (E.g. </w:t>
      </w:r>
      <w:r w:rsidR="004B14AF" w:rsidRPr="004B14AF">
        <w:t>neutrophilia</w:t>
      </w:r>
      <w:r w:rsidR="00C55D71">
        <w:t>,</w:t>
      </w:r>
      <w:r w:rsidR="009F4729">
        <w:t xml:space="preserve"> </w:t>
      </w:r>
      <w:r w:rsidR="009F4729" w:rsidRPr="009F4729">
        <w:t>Anemia</w:t>
      </w:r>
      <w:r w:rsidR="009F4729">
        <w:t>/</w:t>
      </w:r>
      <w:r w:rsidR="009F4729" w:rsidRPr="009F4729">
        <w:t xml:space="preserve"> Polycythemia</w:t>
      </w:r>
      <w:r w:rsidR="009F4729" w:rsidRPr="004B14AF">
        <w:t>, Lymphocytopenia/ Lymphocytosis, Thromb</w:t>
      </w:r>
      <w:r w:rsidR="009F4729" w:rsidRPr="009F4729">
        <w:t>ocytopenia</w:t>
      </w:r>
      <w:r w:rsidR="009F4729">
        <w:t>/</w:t>
      </w:r>
      <w:r w:rsidR="009F4729" w:rsidRPr="009F4729">
        <w:t xml:space="preserve"> Thrombocytosis</w:t>
      </w:r>
      <w:r w:rsidR="00761989">
        <w:t xml:space="preserve">… </w:t>
      </w:r>
      <w:proofErr w:type="spellStart"/>
      <w:r w:rsidR="00761989">
        <w:t>etc</w:t>
      </w:r>
      <w:proofErr w:type="spellEnd"/>
      <w:r w:rsidR="0053046E">
        <w:t>)</w:t>
      </w:r>
    </w:p>
    <w:p w14:paraId="57DA5D6D" w14:textId="561144BC" w:rsidR="00547EC3" w:rsidRDefault="00547EC3" w:rsidP="00547EC3">
      <w:pPr>
        <w:pStyle w:val="ListParagraph"/>
        <w:numPr>
          <w:ilvl w:val="1"/>
          <w:numId w:val="4"/>
        </w:numPr>
      </w:pPr>
      <w:r>
        <w:t xml:space="preserve">Finally, re-iterating the </w:t>
      </w:r>
      <w:proofErr w:type="spellStart"/>
      <w:r>
        <w:t>possibilityrelevance</w:t>
      </w:r>
      <w:proofErr w:type="spellEnd"/>
      <w:r>
        <w:t xml:space="preserve"> of conducting a </w:t>
      </w:r>
      <w:proofErr w:type="spellStart"/>
      <w:r>
        <w:t>panGWAS</w:t>
      </w:r>
      <w:proofErr w:type="spellEnd"/>
      <w:r>
        <w:t>.</w:t>
      </w:r>
    </w:p>
    <w:p w14:paraId="01361183" w14:textId="3EB1B322" w:rsidR="002427D2" w:rsidRDefault="00E405B0" w:rsidP="002427D2">
      <w:r w:rsidRPr="00E405B0">
        <w:rPr>
          <w:noProof/>
        </w:rPr>
        <w:drawing>
          <wp:inline distT="0" distB="0" distL="0" distR="0" wp14:anchorId="4231F67E" wp14:editId="70B62878">
            <wp:extent cx="5943600" cy="2800350"/>
            <wp:effectExtent l="0" t="0" r="0" b="0"/>
            <wp:docPr id="1342683310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3310" name="Picture 1" descr="A diagram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12EA" w14:textId="77777777" w:rsidR="00ED6A24" w:rsidRDefault="00ED6A24"/>
    <w:p w14:paraId="45BF0C9C" w14:textId="77777777" w:rsidR="00ED6A24" w:rsidRDefault="00ED6A24"/>
    <w:p w14:paraId="1AEA2F74" w14:textId="77777777" w:rsidR="00ED6A24" w:rsidRDefault="00ED6A24"/>
    <w:p w14:paraId="068AE700" w14:textId="77777777" w:rsidR="00ED6A24" w:rsidRDefault="00ED6A24"/>
    <w:p w14:paraId="5BE828F9" w14:textId="77777777" w:rsidR="00ED6A24" w:rsidRDefault="00ED6A24"/>
    <w:p w14:paraId="54996813" w14:textId="77777777" w:rsidR="00ED6A24" w:rsidRDefault="00ED6A24"/>
    <w:p w14:paraId="0C38890B" w14:textId="77777777" w:rsidR="00ED6A24" w:rsidRDefault="00ED6A24"/>
    <w:p w14:paraId="1B1FB022" w14:textId="77777777" w:rsidR="00ED6A24" w:rsidRDefault="00ED6A24"/>
    <w:p w14:paraId="197ED8AF" w14:textId="77777777" w:rsidR="00ED6A24" w:rsidRDefault="00ED6A24"/>
    <w:p w14:paraId="3EC9E0B6" w14:textId="23AD0122" w:rsidR="00ED6A24" w:rsidRDefault="00646D03" w:rsidP="00646D03">
      <w:pPr>
        <w:pStyle w:val="Heading3"/>
      </w:pPr>
      <w:bookmarkStart w:id="13" w:name="_Toc180584726"/>
      <w:r>
        <w:lastRenderedPageBreak/>
        <w:t>Pr</w:t>
      </w:r>
      <w:r>
        <w:t>eliminary results</w:t>
      </w:r>
      <w:bookmarkEnd w:id="13"/>
    </w:p>
    <w:p w14:paraId="4185AB0F" w14:textId="1716F964" w:rsidR="00ED6A24" w:rsidRDefault="00ED6A24" w:rsidP="002427D2">
      <w:r>
        <w:t>Table 1</w:t>
      </w:r>
      <w:r w:rsidR="006C3865">
        <w:t xml:space="preserve">. ICU admission </w:t>
      </w:r>
      <w:r w:rsidR="002D6E2A">
        <w:t>among infants</w:t>
      </w:r>
    </w:p>
    <w:tbl>
      <w:tblPr>
        <w:tblW w:w="10468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059"/>
        <w:gridCol w:w="1214"/>
        <w:gridCol w:w="2004"/>
        <w:gridCol w:w="992"/>
        <w:gridCol w:w="1843"/>
        <w:gridCol w:w="1128"/>
        <w:gridCol w:w="1128"/>
      </w:tblGrid>
      <w:tr w:rsidR="00A04D4A" w:rsidRPr="00ED6A24" w14:paraId="33FC9DFB" w14:textId="3A22FE1D" w:rsidTr="00965BD6">
        <w:trPr>
          <w:trHeight w:hRule="exact" w:val="686"/>
          <w:tblHeader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000233C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Risk Factor</w:t>
            </w:r>
          </w:p>
          <w:p w14:paraId="605484E5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059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7B25B3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ICU (n=31)</w:t>
            </w:r>
          </w:p>
          <w:p w14:paraId="00621C13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EDBA26C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Other (n=39)</w:t>
            </w:r>
          </w:p>
          <w:p w14:paraId="5AF2F8CE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200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63FCA75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Crude OR (95% CI)</w:t>
            </w:r>
          </w:p>
          <w:p w14:paraId="4846B941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C3DC8C8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P-value</w:t>
            </w:r>
          </w:p>
          <w:p w14:paraId="494C7626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55D7350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Adjusted OR (95% CI)</w:t>
            </w:r>
          </w:p>
          <w:p w14:paraId="3D1D7FEE" w14:textId="77777777" w:rsidR="00A04D4A" w:rsidRPr="00ED6A24" w:rsidRDefault="00A04D4A" w:rsidP="001B70BA">
            <w:pPr>
              <w:rPr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FC1AC52" w14:textId="77777777" w:rsidR="00A04D4A" w:rsidRPr="00ED6A24" w:rsidRDefault="00A04D4A" w:rsidP="001B70BA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Adjusted P-value</w:t>
            </w:r>
          </w:p>
        </w:tc>
        <w:tc>
          <w:tcPr>
            <w:tcW w:w="1128" w:type="dxa"/>
            <w:shd w:val="clear" w:color="auto" w:fill="FFFFFF"/>
          </w:tcPr>
          <w:p w14:paraId="6B7B6F28" w14:textId="5E13DE49" w:rsidR="00A04D4A" w:rsidRPr="00ED6A24" w:rsidRDefault="00A04D4A" w:rsidP="001B7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Significant</w:t>
            </w:r>
          </w:p>
        </w:tc>
      </w:tr>
      <w:tr w:rsidR="00A04D4A" w:rsidRPr="00ED6A24" w14:paraId="7D58978C" w14:textId="0719EC7C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457800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19A5B0" w14:textId="1E634D1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F63D5D" w14:textId="050822E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CC5F9" w14:textId="2DA1CB1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3.24 (0.97 - 10.79)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6382E1" w14:textId="7BB84B2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0A5AB" w14:textId="74D933A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4.54 (1.05 - 19.60)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04B61" w14:textId="554917E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0.043</w:t>
            </w:r>
          </w:p>
        </w:tc>
        <w:tc>
          <w:tcPr>
            <w:tcW w:w="1128" w:type="dxa"/>
            <w:shd w:val="clear" w:color="auto" w:fill="FFFFFF"/>
          </w:tcPr>
          <w:p w14:paraId="08920474" w14:textId="00241B5B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44AF99B" w14:textId="13B5B205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ACD25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ALP23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CE4DF" w14:textId="6D532F2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C53673" w14:textId="3139F7E6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C6A1EE" w14:textId="39CC0BE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3F2498" w14:textId="4C24A66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6B9BBC" w14:textId="3CD9EF7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23DD6" w14:textId="069949B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0.992</w:t>
            </w:r>
          </w:p>
        </w:tc>
        <w:tc>
          <w:tcPr>
            <w:tcW w:w="1128" w:type="dxa"/>
            <w:shd w:val="clear" w:color="auto" w:fill="FFFFFF"/>
          </w:tcPr>
          <w:p w14:paraId="3C7B12CD" w14:textId="18CBA54A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ACA46EA" w14:textId="0E8C89AE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6985C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ALPHA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FCE39" w14:textId="57417C1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74184" w14:textId="1CFE38B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93281" w14:textId="4409E45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1.78 (0.37 - 8.61)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58A0" w14:textId="4CF1800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0.475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1BE331" w14:textId="231636D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1.68 (0.34 - 8.19)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7AC4F" w14:textId="1AB26EE2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0.523</w:t>
            </w:r>
          </w:p>
        </w:tc>
        <w:tc>
          <w:tcPr>
            <w:tcW w:w="1128" w:type="dxa"/>
            <w:shd w:val="clear" w:color="auto" w:fill="FFFFFF"/>
          </w:tcPr>
          <w:p w14:paraId="408A9E45" w14:textId="5A71BFC2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1CD3FFE" w14:textId="6A012852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F4E48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HVGA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B00BD" w14:textId="4EE762A5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17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831AB" w14:textId="723E711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29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B6533F" w14:textId="7B928D3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0.42 (0.15 - 1.15)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487E7" w14:textId="2CB4E4E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0.091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E97F7" w14:textId="4645677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(0.13 - 1.05)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1899B2" w14:textId="284985C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0.063</w:t>
            </w:r>
          </w:p>
        </w:tc>
        <w:tc>
          <w:tcPr>
            <w:tcW w:w="1128" w:type="dxa"/>
            <w:shd w:val="clear" w:color="auto" w:fill="FFFFFF"/>
          </w:tcPr>
          <w:p w14:paraId="4974CCE5" w14:textId="676BEAB4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6D0102B" w14:textId="259877C6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1CD68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FD2EA" w14:textId="69363D6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B1FDE" w14:textId="5EC9FEC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25EB7" w14:textId="4F04C32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0.36 (0.12 - 1.03)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86EDF" w14:textId="22FD53B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B21310" w14:textId="649E3729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0.35 (0.12 - 1.03)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2338A" w14:textId="7976C8C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0.057</w:t>
            </w:r>
          </w:p>
        </w:tc>
        <w:tc>
          <w:tcPr>
            <w:tcW w:w="1128" w:type="dxa"/>
            <w:shd w:val="clear" w:color="auto" w:fill="FFFFFF"/>
          </w:tcPr>
          <w:p w14:paraId="6537BBF9" w14:textId="6E68FFB3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04E5A3CB" w14:textId="2A28DA79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9360F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PI2A1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6BC1A2" w14:textId="1AFEEE5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011B6" w14:textId="1D8A439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7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42CE3" w14:textId="6250A0A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3.76 (1.28 - 11.10)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9ADC07" w14:textId="5C37FF0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0.016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F7D109" w14:textId="2EBAA69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3.69 (1.25 - 10.91)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1B0D9B" w14:textId="2A2791B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0.018</w:t>
            </w:r>
          </w:p>
        </w:tc>
        <w:tc>
          <w:tcPr>
            <w:tcW w:w="1128" w:type="dxa"/>
            <w:shd w:val="clear" w:color="auto" w:fill="FFFFFF"/>
          </w:tcPr>
          <w:p w14:paraId="7C521AE9" w14:textId="4416FC3C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13F59BD5" w14:textId="079A4D4F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943DC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PI2A2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3D5A10" w14:textId="0EC04EB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B4FD7E" w14:textId="089977D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D90E9" w14:textId="5AC405F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1.29 (0.24 - 6.86)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CEEB9" w14:textId="2CB61836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0.769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3EEBE6" w14:textId="7CF7C44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1.26 (0.24 - 6.76)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CB558" w14:textId="0330B3A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0.783</w:t>
            </w:r>
          </w:p>
        </w:tc>
        <w:tc>
          <w:tcPr>
            <w:tcW w:w="1128" w:type="dxa"/>
            <w:shd w:val="clear" w:color="auto" w:fill="FFFFFF"/>
          </w:tcPr>
          <w:p w14:paraId="459478E9" w14:textId="69A04045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6EEF1B7E" w14:textId="2ECF07B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67E9F5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PI2B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74E75" w14:textId="4B6C08D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9B6A0" w14:textId="1EC793F5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3FBC9D" w14:textId="021F00D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0.40 (0.15 - 1.06)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3BE7B" w14:textId="0DB3CEA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0.067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F60A7" w14:textId="69070A1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0.37 (0.14 - 0.99)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BDD20" w14:textId="31CA006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0.049</w:t>
            </w:r>
          </w:p>
        </w:tc>
        <w:tc>
          <w:tcPr>
            <w:tcW w:w="1128" w:type="dxa"/>
            <w:shd w:val="clear" w:color="auto" w:fill="FFFFFF"/>
          </w:tcPr>
          <w:p w14:paraId="57673FE2" w14:textId="01B98E3D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565010A7" w14:textId="03B648A3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EAF2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RIB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33BAB" w14:textId="055A054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17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505A9" w14:textId="60505C2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12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96E5A9" w14:textId="2842FA4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2.73 (1.02 - 7.29)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53FE3" w14:textId="1F84931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0.045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0C9D9" w14:textId="0DC843A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3.01 (1.11 - 8.16)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C5045" w14:textId="05E0CF9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0.031</w:t>
            </w:r>
          </w:p>
        </w:tc>
        <w:tc>
          <w:tcPr>
            <w:tcW w:w="1128" w:type="dxa"/>
            <w:shd w:val="clear" w:color="auto" w:fill="FFFFFF"/>
          </w:tcPr>
          <w:p w14:paraId="030D416D" w14:textId="58884E15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49EA820D" w14:textId="3C32A26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BA93D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SRR1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874E8" w14:textId="393C13F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69C9C3" w14:textId="38A1A9EA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26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6E23BD" w14:textId="7DC5235E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0.41 (0.16 - 1.09)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E0B10" w14:textId="5DCCAA5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0.073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DB32F7" w14:textId="7E296180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(0.14 - 1.01)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3EF284" w14:textId="6698B76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0.053</w:t>
            </w:r>
          </w:p>
        </w:tc>
        <w:tc>
          <w:tcPr>
            <w:tcW w:w="1128" w:type="dxa"/>
            <w:shd w:val="clear" w:color="auto" w:fill="FFFFFF"/>
          </w:tcPr>
          <w:p w14:paraId="7D8CBBDA" w14:textId="6A56BDC0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1FE64560" w14:textId="6D85E3CF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8C0D3B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SRR2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E46879" w14:textId="337C701B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8D435" w14:textId="4CAAFE7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5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1BE75" w14:textId="14DCF5C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0.73 (0.16 - 3.32)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47A1A" w14:textId="38142503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0.682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D0AFD" w14:textId="69836FBC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0.87 (0.18 - 4.23)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B7A0F" w14:textId="1CF13C2D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0.868</w:t>
            </w:r>
          </w:p>
        </w:tc>
        <w:tc>
          <w:tcPr>
            <w:tcW w:w="1128" w:type="dxa"/>
            <w:shd w:val="clear" w:color="auto" w:fill="FFFFFF"/>
          </w:tcPr>
          <w:p w14:paraId="44818026" w14:textId="51EF9BDC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4D4A" w:rsidRPr="00ED6A24" w14:paraId="0396786A" w14:textId="45F835A4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048FE" w14:textId="77777777" w:rsidR="00A04D4A" w:rsidRPr="00ED6A24" w:rsidRDefault="00A04D4A" w:rsidP="00156157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Sip.1a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FD1F4E" w14:textId="4697309F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69D72" w14:textId="453AE3C1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34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2FB66" w14:textId="5E3B70A4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1.37 (0.30 - 6.25)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361DB" w14:textId="73CB68B7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0.682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EDD450" w14:textId="233EDEA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1.14 (0.24 - 5.53)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70563" w14:textId="6D17FDE8" w:rsidR="00A04D4A" w:rsidRPr="00ED6A24" w:rsidRDefault="00A04D4A" w:rsidP="00156157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0.868</w:t>
            </w:r>
          </w:p>
        </w:tc>
        <w:tc>
          <w:tcPr>
            <w:tcW w:w="1128" w:type="dxa"/>
            <w:shd w:val="clear" w:color="auto" w:fill="FFFFFF"/>
          </w:tcPr>
          <w:p w14:paraId="5E2EB070" w14:textId="4E7CB76A" w:rsidR="00A04D4A" w:rsidRPr="00156157" w:rsidRDefault="00965BD6" w:rsidP="001561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3D590C9F" w14:textId="4497B12A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63EF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Sip.3a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FB70DD" w14:textId="5230BAB2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14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598EA" w14:textId="1F556EA1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26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681F8E" w14:textId="31A30710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0.41 (0.16 - 1.09)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F3631" w14:textId="3D6C85E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0.073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1EEB11" w14:textId="384D148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0.38 (0.14 - 1.01)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CA8EB" w14:textId="2EB27386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0.053</w:t>
            </w:r>
          </w:p>
        </w:tc>
        <w:tc>
          <w:tcPr>
            <w:tcW w:w="1128" w:type="dxa"/>
            <w:shd w:val="clear" w:color="auto" w:fill="FFFFFF"/>
          </w:tcPr>
          <w:p w14:paraId="0A747805" w14:textId="639CBAA4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012B413A" w14:textId="3EBEBE1B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461405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AB8A4" w14:textId="6AB82223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A4797" w14:textId="3E21C0A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39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947CC" w14:textId="10028C1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40BB6" w14:textId="5A9CE3B9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0.991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24491" w14:textId="5814F57B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0.00 (0.00 - Inf)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D6DD4" w14:textId="103A97C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0.991</w:t>
            </w:r>
          </w:p>
        </w:tc>
        <w:tc>
          <w:tcPr>
            <w:tcW w:w="1128" w:type="dxa"/>
            <w:shd w:val="clear" w:color="auto" w:fill="FFFFFF"/>
          </w:tcPr>
          <w:p w14:paraId="368FFA42" w14:textId="0EB11E4A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33333A10" w14:textId="5C099D61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E240A0" w14:textId="2224284D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HVGA</w:t>
            </w:r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6420B" w14:textId="0A3AE08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30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B08D04" w14:textId="183F0E56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38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1EB74E" w14:textId="49FCF017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0.79 (0.05 - 13.15)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6B17E8" w14:textId="420D24F2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0.869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F8100C4" w14:textId="320F2C78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0.86 (0.05 - 14.57)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071EBE" w14:textId="21E7ED99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0.920</w:t>
            </w:r>
          </w:p>
        </w:tc>
        <w:tc>
          <w:tcPr>
            <w:tcW w:w="1128" w:type="dxa"/>
            <w:shd w:val="clear" w:color="auto" w:fill="FFFFFF"/>
          </w:tcPr>
          <w:p w14:paraId="77E7883F" w14:textId="3BE3C843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0B00D8CB" w14:textId="56B983F9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71EE10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6CB27" w14:textId="5ACAE9BB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28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C9FC4" w14:textId="7D335AE5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37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9DAC7" w14:textId="5B7E093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0.50 (0.08 - 3.23)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D16" w14:textId="4E35D5B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0.470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84E90E" w14:textId="2073E61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0.51 (0.08 - 3.28)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DA5DC" w14:textId="6DA23B7D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0.480</w:t>
            </w:r>
          </w:p>
        </w:tc>
        <w:tc>
          <w:tcPr>
            <w:tcW w:w="1128" w:type="dxa"/>
            <w:shd w:val="clear" w:color="auto" w:fill="FFFFFF"/>
          </w:tcPr>
          <w:p w14:paraId="2608BD8D" w14:textId="2C8681D7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16645E8C" w14:textId="2818B7F3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99E91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4EAB4" w14:textId="2E86AD75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24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FCE6EB" w14:textId="003D6F9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36B97" w14:textId="2F1865AF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0.88 (0.28 - 2.78)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32565" w14:textId="1D2F244D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0.834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AE6D9C" w14:textId="23F847C1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0.81 (0.25 - 2.61)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AFABF3" w14:textId="085A11DC" w:rsidR="00965BD6" w:rsidRPr="00ED6A24" w:rsidRDefault="00965BD6" w:rsidP="00965BD6">
            <w:pPr>
              <w:rPr>
                <w:sz w:val="20"/>
                <w:szCs w:val="20"/>
              </w:rPr>
            </w:pPr>
            <w:r w:rsidRPr="00156157">
              <w:rPr>
                <w:sz w:val="20"/>
                <w:szCs w:val="20"/>
              </w:rPr>
              <w:t>0.723</w:t>
            </w:r>
          </w:p>
        </w:tc>
        <w:tc>
          <w:tcPr>
            <w:tcW w:w="1128" w:type="dxa"/>
            <w:shd w:val="clear" w:color="auto" w:fill="FFFFFF"/>
          </w:tcPr>
          <w:p w14:paraId="5755A14B" w14:textId="3F2FE43B" w:rsidR="00965BD6" w:rsidRPr="00156157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65BD6" w:rsidRPr="00ED6A24" w14:paraId="6E601283" w14:textId="553EB67C" w:rsidTr="00965BD6">
        <w:trPr>
          <w:trHeight w:hRule="exact" w:val="340"/>
          <w:tblCellSpacing w:w="0" w:type="dxa"/>
        </w:trPr>
        <w:tc>
          <w:tcPr>
            <w:tcW w:w="1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BEF76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proofErr w:type="spellStart"/>
            <w:r w:rsidRPr="00ED6A24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105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E4A19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24</w:t>
            </w:r>
          </w:p>
        </w:tc>
        <w:tc>
          <w:tcPr>
            <w:tcW w:w="12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1D7ED2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31</w:t>
            </w:r>
          </w:p>
        </w:tc>
        <w:tc>
          <w:tcPr>
            <w:tcW w:w="200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AA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0.88 (0.28 - 2.78)</w:t>
            </w:r>
          </w:p>
        </w:tc>
        <w:tc>
          <w:tcPr>
            <w:tcW w:w="99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1BCE7D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0.834</w:t>
            </w:r>
          </w:p>
        </w:tc>
        <w:tc>
          <w:tcPr>
            <w:tcW w:w="184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D4CD3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0.81 (0.25 - 2.61)</w:t>
            </w:r>
          </w:p>
        </w:tc>
        <w:tc>
          <w:tcPr>
            <w:tcW w:w="112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93C6E" w14:textId="77777777" w:rsidR="00965BD6" w:rsidRPr="00ED6A24" w:rsidRDefault="00965BD6" w:rsidP="00965BD6">
            <w:pPr>
              <w:rPr>
                <w:sz w:val="20"/>
                <w:szCs w:val="20"/>
              </w:rPr>
            </w:pPr>
            <w:r w:rsidRPr="00ED6A24">
              <w:rPr>
                <w:sz w:val="20"/>
                <w:szCs w:val="20"/>
              </w:rPr>
              <w:t>0.723</w:t>
            </w:r>
          </w:p>
        </w:tc>
        <w:tc>
          <w:tcPr>
            <w:tcW w:w="1128" w:type="dxa"/>
            <w:shd w:val="clear" w:color="auto" w:fill="FFFFFF"/>
          </w:tcPr>
          <w:p w14:paraId="61EB937A" w14:textId="2B537E15" w:rsidR="00965BD6" w:rsidRPr="00ED6A24" w:rsidRDefault="00965BD6" w:rsidP="00965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F7582EA" w14:textId="77777777" w:rsidR="004663DA" w:rsidRDefault="004663DA" w:rsidP="006C3865"/>
    <w:p w14:paraId="3DC948FB" w14:textId="324931E2" w:rsidR="004663DA" w:rsidRPr="00A94C55" w:rsidRDefault="004663DA" w:rsidP="006C3865">
      <w:r w:rsidRPr="00A94C55">
        <w:t>* Adjusted OR is calculated by controlling for CC (a proxy of population structure)</w:t>
      </w:r>
    </w:p>
    <w:p w14:paraId="3B94F0F1" w14:textId="5F35EAFC" w:rsidR="00782092" w:rsidRPr="00A94C55" w:rsidRDefault="004663DA" w:rsidP="006C3865">
      <w:r w:rsidRPr="00A94C55">
        <w:t xml:space="preserve">*  </w:t>
      </w:r>
      <w:proofErr w:type="spellStart"/>
      <w:r w:rsidRPr="00A94C55">
        <w:t>Bonferonni</w:t>
      </w:r>
      <w:proofErr w:type="spellEnd"/>
      <w:r w:rsidRPr="00A94C55">
        <w:t xml:space="preserve"> Multiple testing correction: significance level is 0.05/ </w:t>
      </w:r>
      <w:r w:rsidR="00965BD6" w:rsidRPr="00A94C55">
        <w:t>17= 0.003</w:t>
      </w:r>
    </w:p>
    <w:p w14:paraId="10865053" w14:textId="77777777" w:rsidR="00156157" w:rsidRDefault="00156157" w:rsidP="006C3865"/>
    <w:p w14:paraId="0181B337" w14:textId="77777777" w:rsidR="00156157" w:rsidRDefault="00156157" w:rsidP="006C3865"/>
    <w:p w14:paraId="0AC16F14" w14:textId="77777777" w:rsidR="00156157" w:rsidRDefault="00156157" w:rsidP="006C3865"/>
    <w:p w14:paraId="2E24F50B" w14:textId="77777777" w:rsidR="00156157" w:rsidRDefault="00156157" w:rsidP="006C3865"/>
    <w:p w14:paraId="3DA3715A" w14:textId="77777777" w:rsidR="00156157" w:rsidRDefault="00156157" w:rsidP="006C3865"/>
    <w:p w14:paraId="074D6FA5" w14:textId="6E137993" w:rsidR="006C3865" w:rsidRDefault="00583542" w:rsidP="006C3865">
      <w:r>
        <w:br w:type="page"/>
      </w:r>
      <w:r w:rsidR="006C3865">
        <w:lastRenderedPageBreak/>
        <w:t xml:space="preserve">Table </w:t>
      </w:r>
      <w:r w:rsidR="00EC2D47">
        <w:t>2</w:t>
      </w:r>
      <w:r w:rsidR="006C3865">
        <w:t xml:space="preserve">. </w:t>
      </w:r>
      <w:r w:rsidR="00EC2D47">
        <w:t>Meningitis</w:t>
      </w:r>
      <w:r w:rsidR="002D6E2A">
        <w:t xml:space="preserve"> among infants</w:t>
      </w:r>
    </w:p>
    <w:tbl>
      <w:tblPr>
        <w:tblW w:w="10185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57"/>
        <w:gridCol w:w="1134"/>
        <w:gridCol w:w="2268"/>
        <w:gridCol w:w="851"/>
        <w:gridCol w:w="2409"/>
        <w:gridCol w:w="845"/>
        <w:gridCol w:w="845"/>
      </w:tblGrid>
      <w:tr w:rsidR="00A94C55" w:rsidRPr="00EC2D47" w14:paraId="2D89E38E" w14:textId="7166DF67" w:rsidTr="00A94C55">
        <w:trPr>
          <w:trHeight w:hRule="exact" w:val="969"/>
          <w:tblHeader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1B34D72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C2D47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857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6AEF643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Meningitis (n=13)</w:t>
            </w:r>
          </w:p>
        </w:tc>
        <w:tc>
          <w:tcPr>
            <w:tcW w:w="113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12A5F19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No Meningitis (n=57)</w:t>
            </w:r>
          </w:p>
        </w:tc>
        <w:tc>
          <w:tcPr>
            <w:tcW w:w="226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8F3E77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85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F5C22C9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409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AF64C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845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FB994B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845" w:type="dxa"/>
            <w:shd w:val="clear" w:color="auto" w:fill="FFFFFF"/>
          </w:tcPr>
          <w:p w14:paraId="12956DE7" w14:textId="54C6044C" w:rsidR="00A94C55" w:rsidRPr="00A94C55" w:rsidRDefault="00A94C55" w:rsidP="00A94C55">
            <w:pPr>
              <w:rPr>
                <w:b/>
                <w:bCs/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A94C55" w:rsidRPr="00EC2D47" w14:paraId="1161C814" w14:textId="11E9F3E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EB7A3B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CF363" w14:textId="259ECF6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D20186" w14:textId="7A8CF81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11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11C2B" w14:textId="11391B9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1.86 (0.48 - 7.16)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250B8" w14:textId="249AA99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0.368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F9E67" w14:textId="588CB39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2.15 (0.53 - 8.76)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3C9D0C" w14:textId="5929932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0.286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73FDB42" w14:textId="2AFE44E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2D2EAD2D" w14:textId="4C36174B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455E43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ALP23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E169E" w14:textId="2366A8F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F682FE" w14:textId="623F997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C0AB5" w14:textId="2537C49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0.00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3CA0D" w14:textId="4AC076D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6B17CA" w14:textId="007B841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0.00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C434D" w14:textId="0F34548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2287528" w14:textId="659ADAD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EB8A4F0" w14:textId="21737E7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666C5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ALPHA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18216" w14:textId="56D0409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385CD6" w14:textId="0855F84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E4539" w14:textId="6B518C1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0.71 (0.08 - 6.45)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2807C" w14:textId="769A0FB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0.760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7FAA6" w14:textId="2AB8865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0.68 (0.07 - 6.20)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E797D5" w14:textId="05F06EA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0.728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6C88A87" w14:textId="73D288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843F550" w14:textId="363AB3C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C6DDE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HVGA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FBFF4" w14:textId="6AD8D0B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3D977" w14:textId="716F203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38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AA4AA" w14:textId="3B575C5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0.80 (0.23 - 2.78)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BE01B" w14:textId="61E0570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0.726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413730" w14:textId="5BD7816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0.76 (0.22 - 2.66)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EEFBF1" w14:textId="0FA9992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0.666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051067CA" w14:textId="7865273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62ADC5CD" w14:textId="002BA423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6D0B5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1AE02" w14:textId="02A465F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1D5F1C" w14:textId="1DFD34A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42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6B3F4" w14:textId="69C87C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0.42 (0.12 - 1.44)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25800" w14:textId="182930F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0.166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B6F953" w14:textId="0E14EDE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0.41 (0.12 - 1.45)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7D2C6" w14:textId="7DEC276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0.167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2544921B" w14:textId="67AF77B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150A2B62" w14:textId="0E4AD9F8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8A3B7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PI2A1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71C18" w14:textId="61877B0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D877B" w14:textId="6162F54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34D75" w14:textId="320ABD1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1.60 (0.46 - 5.63)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F37D3" w14:textId="03342C2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0.463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D8DF2" w14:textId="3177BDB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1.58 (0.45 - 5.56)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B3B2F" w14:textId="0AF687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0.477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898C261" w14:textId="2EB11F5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1BF93A4F" w14:textId="6AE6E33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F06A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PI2A2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E8714" w14:textId="314F40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30BC9E" w14:textId="6C28DC0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C0D5A4" w14:textId="1A3F76C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2.41 (0.39 - 14.83)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D098B2" w14:textId="2CB5D78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0.343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EAD45" w14:textId="7D3672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2.39 (0.39 - 14.69)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A0A49" w14:textId="13E996A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0.348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36A858C1" w14:textId="0345AD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0CC58D4" w14:textId="730A3C16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EAD7C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PI2B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25526" w14:textId="0997A2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D96A3F" w14:textId="22C1BF3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DCBC1" w14:textId="5878733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0.30 (0.08 - 1.09)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E6EEC" w14:textId="44E9A2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0.068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C23C55" w14:textId="407CDB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0.29 (0.08 - 1.04)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17898" w14:textId="2AA8298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0.058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AB009BB" w14:textId="104CFB2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AC2960F" w14:textId="27BF2160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88F5D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RIB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0AE2B" w14:textId="76F93D1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650C2" w14:textId="249DBF9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23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4F19A" w14:textId="4EDCBC4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1.27 (0.38 - 4.26)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57398" w14:textId="74B8B53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0.702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B04F1B" w14:textId="212E9EB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1.33 (0.39 - 4.49)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7A430" w14:textId="605E3CA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0.649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6A702F73" w14:textId="1A49424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0DADF4C3" w14:textId="51642739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03A85E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SRR1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F2613" w14:textId="4B006F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444733" w14:textId="0539819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6C2E05" w14:textId="0FCB05C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0.58 (0.17 - 1.95)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2E3C07" w14:textId="67DB651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0.378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19396" w14:textId="14CB721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0.55 (0.16 - 1.87)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47C06D" w14:textId="78DF49B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0A4185BC" w14:textId="291CAB8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23DDEC7" w14:textId="71F15EC5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93842D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SRR2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429A0C" w14:textId="44E932FE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1CA730" w14:textId="1D34BAE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69456" w14:textId="0942944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1.55 (0.27 - 8.70)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56E0E" w14:textId="6262430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0.621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4BC09E" w14:textId="3DB4945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1.80 (0.31 - 10.52)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92359" w14:textId="5EF7D7F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0.516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53CD9EA8" w14:textId="6525D2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5BADBDBD" w14:textId="3597AAF7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86324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Sip.1a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036AB" w14:textId="17CED6E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E08C0" w14:textId="119C5D0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51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2844B" w14:textId="17C5408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0.65 (0.11 - 3.64)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9A0338" w14:textId="7536EA6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0.621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7A4A3E" w14:textId="77C72B6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0.56 (0.10 - 3.26)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F10A1" w14:textId="76B17A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0.516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8693F5" w14:textId="11C526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297656C" w14:textId="5199DA06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54DFEA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r w:rsidRPr="00EC2D47">
              <w:rPr>
                <w:sz w:val="20"/>
                <w:szCs w:val="20"/>
              </w:rPr>
              <w:t>Sip.3a</w:t>
            </w:r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EEF32" w14:textId="61BFC6E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CB2D2C" w14:textId="18F1B1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34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0F348" w14:textId="0BA9E0C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0.58 (0.17 - 1.95)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D20C90" w14:textId="65C3499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0.378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8D060" w14:textId="4F7B2CF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0.55 (0.16 - 1.87)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EA11B" w14:textId="6D87409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0.339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4DECB4" w14:textId="78C4D5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759F156A" w14:textId="76BB9F4C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1AA731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CDD2A" w14:textId="0DF70B9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0D7057" w14:textId="43A05F8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56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BC2E1" w14:textId="23F824A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1336635.14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FDC39" w14:textId="5C1646C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0502B" w14:textId="3E9796F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1394279.21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07D2D" w14:textId="5DFB88C0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0.992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6DB2CA9" w14:textId="15BA116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441BA3EF" w14:textId="2BBE575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57D3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09A0B" w14:textId="47302D1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2585D" w14:textId="00F0775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55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49C62" w14:textId="3239CA3A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3699412.52 (0.00 - Inf)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04912" w14:textId="7432C60D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01FD8" w14:textId="1756CFB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4003741.99 (0.00 - Inf)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824EF4" w14:textId="465D8991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0.993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402A9D7F" w14:textId="0D7359A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3B6798CF" w14:textId="6CBFFC9F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6CD1A0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2E41B" w14:textId="48851D4C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5B8BF" w14:textId="64462E3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53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D6887" w14:textId="5C8F867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0.91 (0.09 - 8.85)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CFE786" w14:textId="02BE1BE9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0.932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1C969" w14:textId="32FE5032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0.91 (0.09 - 8.94)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C890CB" w14:textId="701B6D18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0.939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1C4B5E65" w14:textId="67352BB3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  <w:tr w:rsidR="00A94C55" w:rsidRPr="00EC2D47" w14:paraId="67AB2F50" w14:textId="0A7E52F4" w:rsidTr="00A94C55">
        <w:trPr>
          <w:trHeight w:hRule="exact" w:val="284"/>
          <w:tblCellSpacing w:w="0" w:type="dxa"/>
        </w:trPr>
        <w:tc>
          <w:tcPr>
            <w:tcW w:w="9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E079B" w14:textId="77777777" w:rsidR="00A94C55" w:rsidRPr="00EC2D47" w:rsidRDefault="00A94C55" w:rsidP="00A94C55">
            <w:pPr>
              <w:rPr>
                <w:sz w:val="20"/>
                <w:szCs w:val="20"/>
              </w:rPr>
            </w:pPr>
            <w:proofErr w:type="spellStart"/>
            <w:r w:rsidRPr="00EC2D47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85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5686F3" w14:textId="3EB3A63F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3D040" w14:textId="7737F07B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45</w:t>
            </w:r>
          </w:p>
        </w:tc>
        <w:tc>
          <w:tcPr>
            <w:tcW w:w="22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8F506" w14:textId="170EFBF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0.89 (0.21 - 3.75)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3CECDA" w14:textId="409EB855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0.873</w:t>
            </w:r>
          </w:p>
        </w:tc>
        <w:tc>
          <w:tcPr>
            <w:tcW w:w="240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5742D6" w14:textId="6F121E56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0.84 (0.20 - 3.58)</w:t>
            </w:r>
          </w:p>
        </w:tc>
        <w:tc>
          <w:tcPr>
            <w:tcW w:w="8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BC4D6" w14:textId="411E5D07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0.818</w:t>
            </w:r>
          </w:p>
        </w:tc>
        <w:tc>
          <w:tcPr>
            <w:tcW w:w="845" w:type="dxa"/>
            <w:shd w:val="clear" w:color="auto" w:fill="FFFFFF"/>
            <w:vAlign w:val="center"/>
          </w:tcPr>
          <w:p w14:paraId="2B40FE02" w14:textId="44E3B1B4" w:rsidR="00A94C55" w:rsidRPr="00EC2D47" w:rsidRDefault="00A94C55" w:rsidP="00A94C55">
            <w:pPr>
              <w:rPr>
                <w:sz w:val="20"/>
                <w:szCs w:val="20"/>
              </w:rPr>
            </w:pPr>
            <w:r w:rsidRPr="00A94C55">
              <w:rPr>
                <w:sz w:val="20"/>
                <w:szCs w:val="20"/>
              </w:rPr>
              <w:t>no</w:t>
            </w:r>
          </w:p>
        </w:tc>
      </w:tr>
    </w:tbl>
    <w:p w14:paraId="1342AEEE" w14:textId="77777777" w:rsidR="00A94C55" w:rsidRDefault="00A94C55" w:rsidP="002427D2"/>
    <w:p w14:paraId="129F2864" w14:textId="5C52E25C" w:rsidR="00EC2D47" w:rsidRDefault="00EC2D47" w:rsidP="002427D2">
      <w:r>
        <w:br w:type="page"/>
      </w:r>
      <w:r w:rsidR="004663DA">
        <w:lastRenderedPageBreak/>
        <w:t>Table 3. LOD vs VLOD</w:t>
      </w:r>
      <w:r w:rsidR="002D6E2A">
        <w:t xml:space="preserve"> among infants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870"/>
        <w:gridCol w:w="851"/>
        <w:gridCol w:w="1958"/>
        <w:gridCol w:w="716"/>
        <w:gridCol w:w="2145"/>
        <w:gridCol w:w="906"/>
        <w:gridCol w:w="931"/>
      </w:tblGrid>
      <w:tr w:rsidR="00C15472" w:rsidRPr="00C15472" w14:paraId="79494AD5" w14:textId="77777777" w:rsidTr="00C15472">
        <w:trPr>
          <w:trHeight w:hRule="exact" w:val="827"/>
          <w:tblHeader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0C931A" w14:textId="62FCBB5A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15472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870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F522BAA" w14:textId="6DD6D403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LOD (n=48)</w:t>
            </w:r>
          </w:p>
        </w:tc>
        <w:tc>
          <w:tcPr>
            <w:tcW w:w="85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F7D9FF" w14:textId="3A076AD2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VLOD (n=20)</w:t>
            </w:r>
          </w:p>
        </w:tc>
        <w:tc>
          <w:tcPr>
            <w:tcW w:w="195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8E67885" w14:textId="79581FB7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71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852D69A" w14:textId="6B84E5D7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145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9382F2B" w14:textId="0F28A81C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90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1BD43F9" w14:textId="354EEA12" w:rsidR="00C15472" w:rsidRPr="00C15472" w:rsidRDefault="00C15472" w:rsidP="00C15472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93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DF27398" w14:textId="739CC142" w:rsidR="00C15472" w:rsidRPr="00C15472" w:rsidRDefault="00C15472" w:rsidP="00C15472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C15472" w:rsidRPr="00C15472" w14:paraId="19EB14C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8CB9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36024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2CCD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6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78320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 (0.11 - 1.39)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616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0.148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8B34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0.03 (0.00 - 0.32)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39BB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0.004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A8AC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B070E53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9661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ALP23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D8E7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F417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AF9B6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 (0.02 - 6.80)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EA376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0.529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C5A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0.55 (0.03 - 11.65)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1A627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0.703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0339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D9BEA4D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D7F6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ALPHA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CCEE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A813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ACA4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0.27 (0.05 - 1.32)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7FF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0.106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718BB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0.29 (0.06 - 1.53)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8CE9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0.144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9F6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304E6CB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87A7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RIB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00A8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372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CDF05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4.11 (1.36 - 12.46)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B232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0.012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FB92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5.00 (1.56 - 16.05)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ED2E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0.007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EAC2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52864118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CA20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1F88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8668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13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C1285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1.62 (0.52 - 4.99)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34BA3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0.404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997F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2.94 (0.72 - 12.07)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6D3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1E754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3C63356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C0BD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PI2A1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DDF916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9A89F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11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B6974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0.16 (0.05 - 0.52)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D57AFF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0.002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C4F11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0.14 (0.04 - 0.50)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D2357D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0.002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ACF0E" w14:textId="77777777" w:rsidR="00C15472" w:rsidRPr="00C15472" w:rsidRDefault="00C15472" w:rsidP="00C15472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15472">
              <w:rPr>
                <w:b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C15472" w:rsidRPr="00C15472" w14:paraId="07BF360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C4FC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PI2A2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D172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D09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AD7A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20259434.45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7F946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D2DD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19269895.97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84D66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219E3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005244C7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8EED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PI2B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01D8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89E7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8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391A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2.50 (0.86 - 7.28)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7480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0.093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33DDC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2.91 (0.97 - 8.75)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031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0.056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0232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5001D998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528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SRR1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FAAC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C6C9B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363BD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0.41 (0.14 - 1.19)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27B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0.100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61FF4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0.35 (0.12 - 1.05)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B6F1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0.060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512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42F3444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05730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SRR2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1BF44B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7C62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A798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2.23 (0.77 - 6.44)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4E6F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ED710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2.62 (0.88 - 7.84)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6684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0.085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AAFE8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2D2AD73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E48D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Sip.1a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CD75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DF4C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145DC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3.24 (0.37 - 28.26)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E227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0.287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5DD9A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3.30 (0.33 - 32.54)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4612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0859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3AEA25D1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517A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Sip.3a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A2E4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4E18E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D6DB2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0.31 (0.04 - 2.69)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6061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0.287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4F56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 (0.03 - 2.99)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E64D4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0.306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04C4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2A5FCD2A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B9925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HVGA</w:t>
            </w:r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304ED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31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4DD7F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2DF3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2.23 (0.77 - 6.44)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1B367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0.139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06925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2.62 (0.88 - 7.84)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28ABC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0.085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3F16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9E5106B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E7D3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60F8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E8D80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7511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EE1D3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E2D21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2AEC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7A36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51AE797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3BCD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FD05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81304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19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8E3488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2.47 (0.15 - 41.61)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2021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0.529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757D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1.34 (0.04 - 41.52)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2B0D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0.867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830F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778A3152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337BB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E605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43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1E3C9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20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C601F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077C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EEF93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0.00 (0.00 - Inf)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69805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0.992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6C79D1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  <w:tr w:rsidR="00C15472" w:rsidRPr="00C15472" w14:paraId="6F3FE65D" w14:textId="77777777" w:rsidTr="00C15472">
        <w:trPr>
          <w:trHeight w:hRule="exact" w:val="397"/>
          <w:tblCellSpacing w:w="0" w:type="dxa"/>
        </w:trPr>
        <w:tc>
          <w:tcPr>
            <w:tcW w:w="96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93144C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proofErr w:type="spellStart"/>
            <w:r w:rsidRPr="00C15472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8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7E64AE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38</w:t>
            </w:r>
          </w:p>
        </w:tc>
        <w:tc>
          <w:tcPr>
            <w:tcW w:w="85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E91C1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15</w:t>
            </w:r>
          </w:p>
        </w:tc>
        <w:tc>
          <w:tcPr>
            <w:tcW w:w="195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4127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1.27 (0.37 - 4.33)</w:t>
            </w:r>
          </w:p>
        </w:tc>
        <w:tc>
          <w:tcPr>
            <w:tcW w:w="71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84CFD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0.706</w:t>
            </w:r>
          </w:p>
        </w:tc>
        <w:tc>
          <w:tcPr>
            <w:tcW w:w="2145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E34E5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1.11 (0.26 - 4.71)</w:t>
            </w:r>
          </w:p>
        </w:tc>
        <w:tc>
          <w:tcPr>
            <w:tcW w:w="90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4FE466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0.886</w:t>
            </w:r>
          </w:p>
        </w:tc>
        <w:tc>
          <w:tcPr>
            <w:tcW w:w="93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F9E12A" w14:textId="77777777" w:rsidR="00C15472" w:rsidRPr="00C15472" w:rsidRDefault="00C15472" w:rsidP="00C15472">
            <w:pPr>
              <w:rPr>
                <w:sz w:val="20"/>
                <w:szCs w:val="20"/>
              </w:rPr>
            </w:pPr>
            <w:r w:rsidRPr="00C15472">
              <w:rPr>
                <w:sz w:val="20"/>
                <w:szCs w:val="20"/>
              </w:rPr>
              <w:t>no</w:t>
            </w:r>
          </w:p>
        </w:tc>
      </w:tr>
    </w:tbl>
    <w:p w14:paraId="60EA1CE9" w14:textId="613EA9ED" w:rsidR="002D6E2A" w:rsidRDefault="002D6E2A" w:rsidP="002427D2"/>
    <w:p w14:paraId="3C09CAF4" w14:textId="77777777" w:rsidR="002D6E2A" w:rsidRDefault="002D6E2A">
      <w:r>
        <w:br w:type="page"/>
      </w:r>
    </w:p>
    <w:p w14:paraId="5EBBD505" w14:textId="624F273F" w:rsidR="002D6E2A" w:rsidRDefault="002D6E2A" w:rsidP="002D6E2A">
      <w:r>
        <w:lastRenderedPageBreak/>
        <w:t>Table 4. Infant vs older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068"/>
        <w:gridCol w:w="1049"/>
        <w:gridCol w:w="1542"/>
        <w:gridCol w:w="729"/>
        <w:gridCol w:w="1652"/>
        <w:gridCol w:w="1369"/>
        <w:gridCol w:w="949"/>
      </w:tblGrid>
      <w:tr w:rsidR="00CA25EC" w:rsidRPr="00CA25EC" w14:paraId="7071C55E" w14:textId="77777777" w:rsidTr="00820979">
        <w:trPr>
          <w:trHeight w:hRule="exact" w:val="567"/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5671D3D" w14:textId="174C1008" w:rsidR="00CA25EC" w:rsidRPr="00CA25EC" w:rsidRDefault="00CA25EC" w:rsidP="00CA25EC">
            <w:pPr>
              <w:rPr>
                <w:sz w:val="20"/>
                <w:szCs w:val="20"/>
              </w:rPr>
            </w:pPr>
            <w:r w:rsidRPr="00C15472">
              <w:rPr>
                <w:b/>
                <w:bCs/>
                <w:sz w:val="20"/>
                <w:szCs w:val="20"/>
              </w:rPr>
              <w:t>Risk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15472">
              <w:rPr>
                <w:b/>
                <w:bCs/>
                <w:sz w:val="20"/>
                <w:szCs w:val="20"/>
              </w:rPr>
              <w:t>Factor</w:t>
            </w:r>
            <w:r w:rsidRPr="00CA25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FD96115" w14:textId="77777777" w:rsidR="00CA25EC" w:rsidRPr="00CA25EC" w:rsidRDefault="00CA25EC" w:rsidP="00CA25EC">
            <w:pPr>
              <w:rPr>
                <w:b/>
                <w:bCs/>
                <w:sz w:val="20"/>
                <w:szCs w:val="20"/>
              </w:rPr>
            </w:pPr>
            <w:r w:rsidRPr="00CA25EC">
              <w:rPr>
                <w:b/>
                <w:bCs/>
                <w:sz w:val="20"/>
                <w:szCs w:val="20"/>
              </w:rPr>
              <w:t>Infant (n=70)</w:t>
            </w:r>
          </w:p>
          <w:p w14:paraId="516E5E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&lt;</w:t>
            </w:r>
            <w:proofErr w:type="spellStart"/>
            <w:r w:rsidRPr="00CA25EC">
              <w:rPr>
                <w:sz w:val="20"/>
                <w:szCs w:val="20"/>
              </w:rPr>
              <w:t>dbl</w:t>
            </w:r>
            <w:proofErr w:type="spellEnd"/>
            <w:r w:rsidRPr="00CA25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21D3F34" w14:textId="77777777" w:rsidR="00CA25EC" w:rsidRPr="00CA25EC" w:rsidRDefault="00CA25EC" w:rsidP="00CA25EC">
            <w:pPr>
              <w:rPr>
                <w:b/>
                <w:bCs/>
                <w:sz w:val="20"/>
                <w:szCs w:val="20"/>
              </w:rPr>
            </w:pPr>
            <w:r w:rsidRPr="00CA25EC">
              <w:rPr>
                <w:b/>
                <w:bCs/>
                <w:sz w:val="20"/>
                <w:szCs w:val="20"/>
              </w:rPr>
              <w:t>Older (n=17)</w:t>
            </w:r>
          </w:p>
          <w:p w14:paraId="070E580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&lt;</w:t>
            </w:r>
            <w:proofErr w:type="spellStart"/>
            <w:r w:rsidRPr="00CA25EC">
              <w:rPr>
                <w:sz w:val="20"/>
                <w:szCs w:val="20"/>
              </w:rPr>
              <w:t>dbl</w:t>
            </w:r>
            <w:proofErr w:type="spellEnd"/>
            <w:r w:rsidRPr="00CA25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0C1B159" w14:textId="703B3E64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A757551" w14:textId="35A7B3A4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0B171E" w14:textId="7E6ECFD0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68F1BE3" w14:textId="0CF29C63" w:rsidR="00CA25EC" w:rsidRPr="00CA25EC" w:rsidRDefault="00CA25EC" w:rsidP="00CA25EC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3FC4863" w14:textId="344B56AD" w:rsidR="00CA25EC" w:rsidRPr="00CA25EC" w:rsidRDefault="00CA25EC" w:rsidP="00CA25EC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CA25EC" w:rsidRPr="00CA25EC" w14:paraId="2540F15A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ADAB5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ALP1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9252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7450B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4A6B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0.39 (0.13 - 1.20)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FBBBB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5DD55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0.65 (0.17 - 2.40)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F484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0.516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55A9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B41166F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7E0C3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ALP23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F6753A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FC0A7C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B1DC6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0.07 (0.01 - 0.41)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20FF8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B6B2C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0.05 (0.01 - 0.30)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B34CE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8570B2" w14:textId="77777777" w:rsidR="00CA25EC" w:rsidRPr="00CA25EC" w:rsidRDefault="00CA25EC" w:rsidP="00CA25EC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CA25EC">
              <w:rPr>
                <w:b/>
                <w:bCs/>
                <w:color w:val="FF0000"/>
                <w:sz w:val="20"/>
                <w:szCs w:val="20"/>
              </w:rPr>
              <w:t>yes</w:t>
            </w:r>
          </w:p>
        </w:tc>
      </w:tr>
      <w:tr w:rsidR="00CA25EC" w:rsidRPr="00CA25EC" w14:paraId="5323AE3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67BE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ALPHA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B8BF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4FD5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7A31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1.78 (0.20 - 15.51)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84A7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0.603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DE8B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1.42 (0.16 - 12.60)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659E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0.752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3B21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4A3528E4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DE4A1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RIB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CE433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F507B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5F1E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6.23 (1.83 - 21.20)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8E705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91E7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5.03 (1.42 - 17.77)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917E5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8864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9F1D99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E826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D7F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6193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58870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0.97 (0.30 - 3.11)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411BA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E455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1.22 (0.37 - 4.06)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6B74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0.746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2F49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9194E0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3F6C5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PI2A1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2D40A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6B6F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75E94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0.48 (0.16 - 1.42)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3814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2EF3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0.33 (0.10 - 1.07)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9EC3F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128D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79F8A41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D213D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PI2A2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F0D2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8249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5FF6F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0.44 (0.10 - 1.96)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23A3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D0640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0.35 (0.08 - 1.63)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9AAA7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8AD1C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E0AD226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879EE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E8D69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7D5FA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CB931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19.00 (2.39 - 151.22)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D691C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3509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15.97 (1.98 - 128.94)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78DC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67B0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2BC06AE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CD98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SRR1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265E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2B9EB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59A5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0.09 (0.02 - 0.44)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AFDC9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E81E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0.11 (0.02 - 0.55)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9FD6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3ABEF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19D16B5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9270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3B7EB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8919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60B4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21.33 (2.68 - 169.91)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9C45D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2F294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17.97 (2.22 - 145.24)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4F9E8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806B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488743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7D0AC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Sip.1a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1332C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00F3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5057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0.11 (0.03 - 0.38)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CFF84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73B4C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0.15 (0.04 - 0.55)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ADDA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55131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476AF97D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9F39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Sip.3a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321C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2B59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E336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8.72 (2.62 - 29.06)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701C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C502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6.73 (1.82 - 24.86)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C346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3F2E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58BE29BB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1FB4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HVGA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4124C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2D1F2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0861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21.33 (2.68 - 169.91)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F5DEC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71376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17.97 (2.22 - 145.24)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67A849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AFDD0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868C528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53D7E2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DB0A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DB47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0A72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A257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B2D7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B870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288AF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05F688FF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6060AE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9C22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7026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1A2AF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7.29 (1.11 - 47.72)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EDF77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AF4C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10.15 (1.50 - 68.50)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CE709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2DF2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3A9D3100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2653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1F33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7CE8C4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A61D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1.73 (0.31 - 9.81)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898A77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0.534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1EAFF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2.10 (0.37 - 12.11)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1048B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0.405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7FC0C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  <w:tr w:rsidR="00CA25EC" w:rsidRPr="00CA25EC" w14:paraId="14FAF861" w14:textId="77777777" w:rsidTr="00CA25EC">
        <w:trPr>
          <w:trHeight w:hRule="exact" w:val="56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6DA245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proofErr w:type="spellStart"/>
            <w:r w:rsidRPr="00CA25EC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F6FFA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BB0B5A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AF596D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5.24 (1.71 - 16.09)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06B3B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95CE8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4.02 (1.22 - 13.25)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DF990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BD583" w14:textId="77777777" w:rsidR="00CA25EC" w:rsidRPr="00CA25EC" w:rsidRDefault="00CA25EC" w:rsidP="00CA25EC">
            <w:pPr>
              <w:rPr>
                <w:sz w:val="20"/>
                <w:szCs w:val="20"/>
              </w:rPr>
            </w:pPr>
            <w:r w:rsidRPr="00CA25EC">
              <w:rPr>
                <w:sz w:val="20"/>
                <w:szCs w:val="20"/>
              </w:rPr>
              <w:t>no</w:t>
            </w:r>
          </w:p>
        </w:tc>
      </w:tr>
    </w:tbl>
    <w:p w14:paraId="5F086CB1" w14:textId="193D7852" w:rsidR="00A90F51" w:rsidRDefault="00A90F51" w:rsidP="002427D2"/>
    <w:p w14:paraId="663DAD64" w14:textId="77777777" w:rsidR="00A90F51" w:rsidRDefault="00A90F51">
      <w:r>
        <w:br w:type="page"/>
      </w:r>
    </w:p>
    <w:p w14:paraId="6731B9BB" w14:textId="6C69279D" w:rsidR="00A90F51" w:rsidRDefault="00A90F51" w:rsidP="00A90F51">
      <w:r>
        <w:lastRenderedPageBreak/>
        <w:t xml:space="preserve">Table 5. </w:t>
      </w:r>
      <w:r w:rsidRPr="00A90F51">
        <w:t>Neutropenia</w:t>
      </w:r>
      <w:r>
        <w:t xml:space="preserve"> among Infant 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049"/>
        <w:gridCol w:w="1029"/>
        <w:gridCol w:w="1635"/>
        <w:gridCol w:w="717"/>
        <w:gridCol w:w="1635"/>
        <w:gridCol w:w="1342"/>
        <w:gridCol w:w="932"/>
      </w:tblGrid>
      <w:tr w:rsidR="006A13EC" w:rsidRPr="006A13EC" w14:paraId="397EDE56" w14:textId="77777777" w:rsidTr="006A13EC">
        <w:trPr>
          <w:trHeight w:hRule="exact" w:val="645"/>
          <w:tblHeader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A365CA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A13EC">
              <w:rPr>
                <w:b/>
                <w:bCs/>
                <w:sz w:val="20"/>
                <w:szCs w:val="20"/>
              </w:rPr>
              <w:t>Risk_Factor</w:t>
            </w:r>
            <w:proofErr w:type="spellEnd"/>
          </w:p>
          <w:p w14:paraId="528D104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740C7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Infant (n=70)</w:t>
            </w:r>
          </w:p>
          <w:p w14:paraId="793CCDD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CB25A4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Older (n=17)</w:t>
            </w:r>
          </w:p>
          <w:p w14:paraId="513DF1E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0759616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Crude OR (95% CI)</w:t>
            </w:r>
          </w:p>
          <w:p w14:paraId="4A0BB72A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E7E92AF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P-value</w:t>
            </w:r>
          </w:p>
          <w:p w14:paraId="18CE27E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7DDAB13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Adjusted OR (95% CI)</w:t>
            </w:r>
          </w:p>
          <w:p w14:paraId="4DF8CFC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D487B0E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Adjusted P-value</w:t>
            </w:r>
          </w:p>
          <w:p w14:paraId="40A5BFE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</w:t>
            </w:r>
            <w:proofErr w:type="spellStart"/>
            <w:r w:rsidRPr="006A13EC">
              <w:rPr>
                <w:sz w:val="20"/>
                <w:szCs w:val="20"/>
              </w:rPr>
              <w:t>dbl</w:t>
            </w:r>
            <w:proofErr w:type="spellEnd"/>
            <w:r w:rsidRPr="006A13EC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1BF9F0A" w14:textId="77777777" w:rsidR="006A13EC" w:rsidRPr="006A13EC" w:rsidRDefault="006A13EC" w:rsidP="006A13EC">
            <w:pPr>
              <w:rPr>
                <w:b/>
                <w:bCs/>
                <w:sz w:val="20"/>
                <w:szCs w:val="20"/>
              </w:rPr>
            </w:pPr>
            <w:r w:rsidRPr="006A13EC">
              <w:rPr>
                <w:b/>
                <w:bCs/>
                <w:sz w:val="20"/>
                <w:szCs w:val="20"/>
              </w:rPr>
              <w:t>Significant</w:t>
            </w:r>
          </w:p>
          <w:p w14:paraId="1F451D3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&lt;chr&gt;</w:t>
            </w:r>
          </w:p>
        </w:tc>
      </w:tr>
      <w:tr w:rsidR="006A13EC" w:rsidRPr="006A13EC" w14:paraId="3C289DBB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45FC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7B73F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1DA62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7CCA1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1.12 (0.30 - 4.12)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61A19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0.866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19BA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1.29 (0.33 - 5.06)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C9E5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0.710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47A6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0EF62FE7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7E06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A7D41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02AB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F4208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F9C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7F373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5410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C3E1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61A9033D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871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ALPHA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5890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DCF6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9CE4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1.23 (0.22 - 6.99)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FB2D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1E609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1.16 (0.20 - 6.68)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BC22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0.872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03B7A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D9CD0EE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EE343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RIB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571CB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6864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A494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1.00 (0.32 - 3.15)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B045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135C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0.94 (0.30 - 2.99)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88B60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BD421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3A7AFE4B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8283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FC3D5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C93D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A88E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1.10 (0.33 - 3.64)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A3F4EA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F7A8E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1.09 (0.33 - 3.65)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83F9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0.885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4BBC1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53508244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A518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PI2A1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73A9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F2DF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3FDC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1.31 (0.41 - 4.19)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AC98D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700AC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1.29 (0.40 - 4.13)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A679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5942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88EDD25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2411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PI2A2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820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E4F60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BFC0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3.43 (0.62 - 18.91)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7E3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0577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3.39 (0.61 - 18.73)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22B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59F5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DC45D63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C696A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F5A9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923FD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A8332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0.38 (0.12 - 1.19)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E8E3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3DA2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0.36 (0.11 - 1.13)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B41C9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AEA8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40909AC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F941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SRR1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0998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DECC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60DB3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1.27 (0.42 - 3.83)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5C54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E5D4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1.35 (0.44 - 4.09)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E66B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7F54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67C176C2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C4C86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8E4B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7C384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869FF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0.62 (0.21 - 1.88)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3300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6606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(0.19 - 1.78)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DED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CE272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AEC6E31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5DE0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Sip.1a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3551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3FCB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32DC8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1.97 (0.42 - 9.30)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4253E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87A6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2.40 (0.48 - 12.02)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02C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236BD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32988E3F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4C474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Sip.3a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699C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52E5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0C14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0.51 (0.11 - 2.39)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2FD8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439B8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0.42 (0.08 - 2.08)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72B5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0.286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56D79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1F06573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95E60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HVGA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A7281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B8AF27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42DA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0.62 (0.21 - 1.88)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757C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0.399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EE27B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(0.19 - 1.78)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6251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0.346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ACB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12CA8B77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0E3FD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73A7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A29F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E7C60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1957656.39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6208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3B27F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2078351.00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4D21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0C46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4B8A634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51FF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B8D28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713FB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A60BA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5430063.84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9B3B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119B6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6193694.55 (0.00 - Inf)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8473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B32C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3707470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D20E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3720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9DD4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B57EB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0.47 (0.07 - 3.07)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8ABC2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722610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0.47 (0.07 - 3.11)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B25E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0.436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5AE78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  <w:tr w:rsidR="006A13EC" w:rsidRPr="006A13EC" w14:paraId="7CA9B248" w14:textId="77777777" w:rsidTr="006A13EC">
        <w:trPr>
          <w:trHeight w:hRule="exact" w:val="397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FE373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proofErr w:type="spellStart"/>
            <w:r w:rsidRPr="006A13EC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3588DF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0A189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D1EC66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0.59 (0.17 - 2.05)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6C08C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0.402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59D3E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0.55 (0.15 - 1.94)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9E19F4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0.351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69BF5" w14:textId="77777777" w:rsidR="006A13EC" w:rsidRPr="006A13EC" w:rsidRDefault="006A13EC" w:rsidP="006A13EC">
            <w:pPr>
              <w:rPr>
                <w:sz w:val="20"/>
                <w:szCs w:val="20"/>
              </w:rPr>
            </w:pPr>
            <w:r w:rsidRPr="006A13EC">
              <w:rPr>
                <w:sz w:val="20"/>
                <w:szCs w:val="20"/>
              </w:rPr>
              <w:t>no</w:t>
            </w:r>
          </w:p>
        </w:tc>
      </w:tr>
    </w:tbl>
    <w:p w14:paraId="308ECFCC" w14:textId="77777777" w:rsidR="006A13EC" w:rsidRDefault="006A13EC" w:rsidP="00A90F51"/>
    <w:p w14:paraId="59665F5A" w14:textId="77777777" w:rsidR="006A13EC" w:rsidRDefault="006A13EC">
      <w:r>
        <w:br w:type="page"/>
      </w:r>
    </w:p>
    <w:p w14:paraId="087E33CB" w14:textId="2B4D8EA7" w:rsidR="00A90F51" w:rsidRDefault="00A90F51" w:rsidP="00A90F51">
      <w:r>
        <w:lastRenderedPageBreak/>
        <w:t xml:space="preserve">Table 6. Leukopenia among Infant </w:t>
      </w:r>
    </w:p>
    <w:tbl>
      <w:tblPr>
        <w:tblW w:w="0" w:type="auto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078"/>
        <w:gridCol w:w="1276"/>
        <w:gridCol w:w="1814"/>
        <w:gridCol w:w="673"/>
        <w:gridCol w:w="1493"/>
        <w:gridCol w:w="1241"/>
        <w:gridCol w:w="868"/>
      </w:tblGrid>
      <w:tr w:rsidR="00201222" w:rsidRPr="00201222" w14:paraId="55CF79D5" w14:textId="77777777" w:rsidTr="008B1E4E">
        <w:trPr>
          <w:trHeight w:hRule="exact" w:val="877"/>
          <w:tblHeader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526B381" w14:textId="01D924E1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Risk</w:t>
            </w:r>
            <w:r w:rsidR="008B1E4E">
              <w:rPr>
                <w:b/>
                <w:bCs/>
                <w:sz w:val="20"/>
                <w:szCs w:val="20"/>
              </w:rPr>
              <w:t xml:space="preserve"> </w:t>
            </w:r>
            <w:r w:rsidRPr="00201222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107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CEE7BE" w14:textId="681B5875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Leukopenia (n=51)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578DCBA" w14:textId="4131A91F" w:rsidR="00201222" w:rsidRPr="00201222" w:rsidRDefault="00201222" w:rsidP="008B1E4E">
            <w:pPr>
              <w:rPr>
                <w:sz w:val="20"/>
                <w:szCs w:val="20"/>
              </w:rPr>
            </w:pPr>
            <w:r w:rsidRPr="00201222">
              <w:rPr>
                <w:b/>
                <w:bCs/>
                <w:sz w:val="20"/>
                <w:szCs w:val="20"/>
              </w:rPr>
              <w:t>No Leukopenia (n=17)</w:t>
            </w:r>
          </w:p>
        </w:tc>
        <w:tc>
          <w:tcPr>
            <w:tcW w:w="1814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A86EEAB" w14:textId="5A48983B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Crude OR (95% CI)</w:t>
            </w:r>
          </w:p>
        </w:tc>
        <w:tc>
          <w:tcPr>
            <w:tcW w:w="67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04193A1" w14:textId="0EF16309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1493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C577FD3" w14:textId="528FD4BB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OR (95% CI)</w:t>
            </w:r>
          </w:p>
        </w:tc>
        <w:tc>
          <w:tcPr>
            <w:tcW w:w="1241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4F9388C" w14:textId="3B85D276" w:rsidR="00201222" w:rsidRPr="00201222" w:rsidRDefault="00201222" w:rsidP="008B1E4E">
            <w:pPr>
              <w:rPr>
                <w:sz w:val="20"/>
                <w:szCs w:val="20"/>
              </w:rPr>
            </w:pPr>
            <w:r w:rsidRPr="00EC2D47">
              <w:rPr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868" w:type="dxa"/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85952EF" w14:textId="316ED3BD" w:rsidR="00201222" w:rsidRPr="00201222" w:rsidRDefault="00201222" w:rsidP="008B1E4E">
            <w:pPr>
              <w:rPr>
                <w:sz w:val="20"/>
                <w:szCs w:val="20"/>
              </w:rPr>
            </w:pPr>
            <w:r w:rsidRPr="00A94C55">
              <w:rPr>
                <w:b/>
                <w:bCs/>
                <w:sz w:val="20"/>
                <w:szCs w:val="20"/>
              </w:rPr>
              <w:t>Significant</w:t>
            </w:r>
          </w:p>
        </w:tc>
      </w:tr>
      <w:tr w:rsidR="00201222" w:rsidRPr="00201222" w14:paraId="11219B66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1C68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A932C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EF0E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D000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2.57 (0.52 - 12.76)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6B6C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0.250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FC1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5.66 (0.65 - 49.05)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B214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0.115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75A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1129D9F8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3402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ALP23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D085B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7634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98567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0.32 (0.02 - 5.41)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8E7A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0.430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1B806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0.28 (0.02 - 4.85)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1ACD7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0.384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49D98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0551EC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CA1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ALPHA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4F41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56D2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A281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0.20 (0.04 - 1.02)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1FF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0.053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D8EC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0.17 (0.03 - 0.90)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BC90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0.037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AFB3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4BDBA91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A033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RIB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B4AA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34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BA47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10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11AC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1.40 (0.45 - 4.32)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C60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0.559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89F6D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1.20 (0.37 - 3.85)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F0DD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0.764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3B1D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233C0164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F241C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23D2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33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8083B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41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0.39 (0.10 - 1.55)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BF18D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0.182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8166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0.40 (0.10 - 1.60)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F0D08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0.196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C93B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2BF762E7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235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PI2A1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F511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66DE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2A6D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1.63 (0.46 - 5.75)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62B0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0.451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D0DC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1.53 (0.43 - 5.46)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720A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0.512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D775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64B2A863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9F0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PI2A2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74A0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0B8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B4B2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1.74 (0.19 - 16.03)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0FB1B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0.625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21DEC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1.66 (0.18 - 15.33)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6C203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0.656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D4A2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0E9AB5E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2BF3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PI2B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9EBE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06E6C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0C6B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(0.33 - 3.00)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63896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9B469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0.87 (0.28 - 2.69)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06A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0.805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E867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721F7378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60261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SRR1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A129C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B80D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8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AACF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0.79 (0.26 - 2.37)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B73E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0.671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4A207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0.91 (0.29 - 2.83)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D1E6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0.866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3F15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7A9F3ACB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DB80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SRR2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A8F07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1E6AA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EB64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1.17 (0.39 - 3.53)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D3964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0.778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A50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1.02 (0.33 - 3.16)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6FAE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0.978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4773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3D6FAEEF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9F839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Sip.1a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873B6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E9D3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1DC5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(0.18 - 5.49)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EA02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E34BB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1.87 (0.22 - 16.06)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B966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0.570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4A8E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574284C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6CF9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Sip.3a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A648E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45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8254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15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0C3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 (0.18 - 5.49)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F8B7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1.000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6422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0.54 (0.06 - 4.61)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4978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0.570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6DDB4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B97BE06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AA04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HVGA</w:t>
            </w:r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23DE9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F516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9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828A4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1.17 (0.39 - 3.53)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FF7F9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0.778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D92E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1.02 (0.33 - 3.16)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8873D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0.978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1D2F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50AFAA09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1DA0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lmb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5FCF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50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F6289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0A7D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39B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0.992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9BBA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80D7F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A684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648494A1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1AFC39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scpB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B188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49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9F78D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17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9A885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DE460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0.993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EFE21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0.00 (0.00 - Inf)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82E3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0.993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232D3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016FB841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6C55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hylB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EA20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47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6AE28C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16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82064E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0.73 (0.08 - 7.06)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891F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0.789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469FA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0.77 (0.08 - 7.44)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A26CF8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0.822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B351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  <w:tr w:rsidR="00201222" w:rsidRPr="00201222" w14:paraId="4B261EE2" w14:textId="77777777" w:rsidTr="008B1E4E">
        <w:trPr>
          <w:trHeight w:hRule="exact" w:val="397"/>
          <w:tblCellSpacing w:w="0" w:type="dxa"/>
        </w:trPr>
        <w:tc>
          <w:tcPr>
            <w:tcW w:w="897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C3862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proofErr w:type="spellStart"/>
            <w:r w:rsidRPr="00201222">
              <w:rPr>
                <w:sz w:val="20"/>
                <w:szCs w:val="20"/>
              </w:rPr>
              <w:t>fbsB</w:t>
            </w:r>
            <w:proofErr w:type="spellEnd"/>
          </w:p>
        </w:tc>
        <w:tc>
          <w:tcPr>
            <w:tcW w:w="107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BC5D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42</w:t>
            </w:r>
          </w:p>
        </w:tc>
        <w:tc>
          <w:tcPr>
            <w:tcW w:w="127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2B8C7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11</w:t>
            </w:r>
          </w:p>
        </w:tc>
        <w:tc>
          <w:tcPr>
            <w:tcW w:w="1814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67900B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2.55 (0.75 - 8.69)</w:t>
            </w:r>
          </w:p>
        </w:tc>
        <w:tc>
          <w:tcPr>
            <w:tcW w:w="67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DE976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0.136</w:t>
            </w:r>
          </w:p>
        </w:tc>
        <w:tc>
          <w:tcPr>
            <w:tcW w:w="1493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C22A43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2.23 (0.62 - 7.98)</w:t>
            </w:r>
          </w:p>
        </w:tc>
        <w:tc>
          <w:tcPr>
            <w:tcW w:w="124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DC105F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0.217</w:t>
            </w:r>
          </w:p>
        </w:tc>
        <w:tc>
          <w:tcPr>
            <w:tcW w:w="868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6D0A05" w14:textId="77777777" w:rsidR="00201222" w:rsidRPr="00201222" w:rsidRDefault="00201222" w:rsidP="00201222">
            <w:pPr>
              <w:rPr>
                <w:sz w:val="20"/>
                <w:szCs w:val="20"/>
              </w:rPr>
            </w:pPr>
            <w:r w:rsidRPr="00201222">
              <w:rPr>
                <w:sz w:val="20"/>
                <w:szCs w:val="20"/>
              </w:rPr>
              <w:t>no</w:t>
            </w:r>
          </w:p>
        </w:tc>
      </w:tr>
    </w:tbl>
    <w:p w14:paraId="034F4F81" w14:textId="77777777" w:rsidR="00201222" w:rsidRDefault="00201222" w:rsidP="00A90F51"/>
    <w:p w14:paraId="06C5C2BC" w14:textId="77777777" w:rsidR="006A13EC" w:rsidRDefault="006A13EC">
      <w:r>
        <w:br w:type="page"/>
      </w:r>
    </w:p>
    <w:p w14:paraId="1EA1C865" w14:textId="4764F2DC" w:rsidR="00A90F51" w:rsidRDefault="00A90F51" w:rsidP="00A90F51">
      <w:r>
        <w:lastRenderedPageBreak/>
        <w:t xml:space="preserve">Table 7. Leukocytosis among Infant </w:t>
      </w:r>
    </w:p>
    <w:p w14:paraId="4EB47040" w14:textId="14DBAF32" w:rsidR="00F91E0F" w:rsidRPr="00F91E0F" w:rsidRDefault="00F91E0F" w:rsidP="00F91E0F">
      <w:r>
        <w:t xml:space="preserve">Not done because </w:t>
      </w:r>
      <w:r w:rsidR="00E13971" w:rsidRPr="00E13971">
        <w:t>Leukocytosis (n=</w:t>
      </w:r>
      <w:r w:rsidR="00E13971" w:rsidRPr="00F91E0F">
        <w:t xml:space="preserve">67 </w:t>
      </w:r>
      <w:r w:rsidR="00E13971">
        <w:t xml:space="preserve">) and </w:t>
      </w:r>
      <w:r w:rsidR="00E13971" w:rsidRPr="00E13971">
        <w:t>No Leukocytosis (n=1</w:t>
      </w:r>
      <w:r w:rsidR="00E13971">
        <w:t>)</w:t>
      </w:r>
    </w:p>
    <w:p w14:paraId="27E53151" w14:textId="7B432415" w:rsidR="00A90F51" w:rsidRDefault="00A90F51" w:rsidP="00A90F51"/>
    <w:p w14:paraId="482D9F1A" w14:textId="77777777" w:rsidR="004663DA" w:rsidRPr="00391D0E" w:rsidRDefault="004663DA" w:rsidP="002427D2"/>
    <w:sectPr w:rsidR="004663DA" w:rsidRPr="00391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6E7"/>
    <w:multiLevelType w:val="hybridMultilevel"/>
    <w:tmpl w:val="9B581936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EC4"/>
    <w:multiLevelType w:val="hybridMultilevel"/>
    <w:tmpl w:val="BFD6FCEE"/>
    <w:lvl w:ilvl="0" w:tplc="75A223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9A7"/>
    <w:multiLevelType w:val="hybridMultilevel"/>
    <w:tmpl w:val="3EEC52DC"/>
    <w:lvl w:ilvl="0" w:tplc="75A223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969A4"/>
    <w:multiLevelType w:val="hybridMultilevel"/>
    <w:tmpl w:val="30A4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37096">
    <w:abstractNumId w:val="1"/>
  </w:num>
  <w:num w:numId="2" w16cid:durableId="1358774686">
    <w:abstractNumId w:val="0"/>
  </w:num>
  <w:num w:numId="3" w16cid:durableId="1580210678">
    <w:abstractNumId w:val="2"/>
  </w:num>
  <w:num w:numId="4" w16cid:durableId="48504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DD"/>
    <w:rsid w:val="00044059"/>
    <w:rsid w:val="000509BE"/>
    <w:rsid w:val="0013581C"/>
    <w:rsid w:val="001477D7"/>
    <w:rsid w:val="00156157"/>
    <w:rsid w:val="001672F9"/>
    <w:rsid w:val="00171D1B"/>
    <w:rsid w:val="001A1F32"/>
    <w:rsid w:val="00201222"/>
    <w:rsid w:val="00205EFE"/>
    <w:rsid w:val="00213DC7"/>
    <w:rsid w:val="002427D2"/>
    <w:rsid w:val="0024790C"/>
    <w:rsid w:val="00284CDC"/>
    <w:rsid w:val="002B248A"/>
    <w:rsid w:val="002C5EC1"/>
    <w:rsid w:val="002D6E2A"/>
    <w:rsid w:val="00334B9C"/>
    <w:rsid w:val="00380AEF"/>
    <w:rsid w:val="00390D13"/>
    <w:rsid w:val="00391D0E"/>
    <w:rsid w:val="00397D4F"/>
    <w:rsid w:val="003D3B99"/>
    <w:rsid w:val="00404E03"/>
    <w:rsid w:val="0042221D"/>
    <w:rsid w:val="004663DA"/>
    <w:rsid w:val="004702FD"/>
    <w:rsid w:val="004A764E"/>
    <w:rsid w:val="004B14AF"/>
    <w:rsid w:val="004C0EF6"/>
    <w:rsid w:val="00507938"/>
    <w:rsid w:val="0053046E"/>
    <w:rsid w:val="00547EC3"/>
    <w:rsid w:val="005526DD"/>
    <w:rsid w:val="00577F2C"/>
    <w:rsid w:val="00583542"/>
    <w:rsid w:val="0059531F"/>
    <w:rsid w:val="005A0D0E"/>
    <w:rsid w:val="005E12E5"/>
    <w:rsid w:val="00646D03"/>
    <w:rsid w:val="00674FB1"/>
    <w:rsid w:val="006A13EC"/>
    <w:rsid w:val="006C3865"/>
    <w:rsid w:val="006D0F52"/>
    <w:rsid w:val="00761989"/>
    <w:rsid w:val="00771211"/>
    <w:rsid w:val="00782092"/>
    <w:rsid w:val="00782B1F"/>
    <w:rsid w:val="007D6712"/>
    <w:rsid w:val="007F5CFD"/>
    <w:rsid w:val="00802742"/>
    <w:rsid w:val="00804F80"/>
    <w:rsid w:val="0084337E"/>
    <w:rsid w:val="0085552E"/>
    <w:rsid w:val="008B1E4E"/>
    <w:rsid w:val="0090226A"/>
    <w:rsid w:val="00945FE3"/>
    <w:rsid w:val="00965BD6"/>
    <w:rsid w:val="00977E4A"/>
    <w:rsid w:val="009849EE"/>
    <w:rsid w:val="009F4729"/>
    <w:rsid w:val="00A04D4A"/>
    <w:rsid w:val="00A63B27"/>
    <w:rsid w:val="00A6489F"/>
    <w:rsid w:val="00A90F51"/>
    <w:rsid w:val="00A94C55"/>
    <w:rsid w:val="00AA2CEF"/>
    <w:rsid w:val="00AC0B47"/>
    <w:rsid w:val="00AC3AA3"/>
    <w:rsid w:val="00B2792C"/>
    <w:rsid w:val="00B30C74"/>
    <w:rsid w:val="00B53D04"/>
    <w:rsid w:val="00B67CC7"/>
    <w:rsid w:val="00B71F62"/>
    <w:rsid w:val="00C15472"/>
    <w:rsid w:val="00C45649"/>
    <w:rsid w:val="00C45FFB"/>
    <w:rsid w:val="00C55D71"/>
    <w:rsid w:val="00C769CB"/>
    <w:rsid w:val="00C8014D"/>
    <w:rsid w:val="00CA25EC"/>
    <w:rsid w:val="00CF4265"/>
    <w:rsid w:val="00D27C12"/>
    <w:rsid w:val="00D6701C"/>
    <w:rsid w:val="00D7754E"/>
    <w:rsid w:val="00DB5C74"/>
    <w:rsid w:val="00DC228D"/>
    <w:rsid w:val="00DE72A8"/>
    <w:rsid w:val="00E13971"/>
    <w:rsid w:val="00E405B0"/>
    <w:rsid w:val="00E652CA"/>
    <w:rsid w:val="00E945F7"/>
    <w:rsid w:val="00E96FFD"/>
    <w:rsid w:val="00EC2D47"/>
    <w:rsid w:val="00ED6A24"/>
    <w:rsid w:val="00EE31EF"/>
    <w:rsid w:val="00EE70AF"/>
    <w:rsid w:val="00F13D5B"/>
    <w:rsid w:val="00F170CD"/>
    <w:rsid w:val="00F91E0F"/>
    <w:rsid w:val="00FB342C"/>
    <w:rsid w:val="00FC5DE8"/>
    <w:rsid w:val="00FF10C6"/>
    <w:rsid w:val="00FF25D4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D20"/>
  <w15:chartTrackingRefBased/>
  <w15:docId w15:val="{46B3338C-46BA-4DB9-8A09-39310147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F51"/>
  </w:style>
  <w:style w:type="paragraph" w:styleId="Heading1">
    <w:name w:val="heading 1"/>
    <w:basedOn w:val="Normal"/>
    <w:next w:val="Normal"/>
    <w:link w:val="Heading1Char"/>
    <w:uiPriority w:val="9"/>
    <w:qFormat/>
    <w:rsid w:val="0055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2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2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5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64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5FE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45F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5FE3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E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E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D71A5-AAA8-47FB-BBE5-F2F85B16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2059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104</cp:revision>
  <dcterms:created xsi:type="dcterms:W3CDTF">2024-10-20T20:02:00Z</dcterms:created>
  <dcterms:modified xsi:type="dcterms:W3CDTF">2024-10-23T18:04:00Z</dcterms:modified>
</cp:coreProperties>
</file>