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F615" w14:textId="7EA1EF8E" w:rsid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b/>
          <w:bCs/>
          <w:sz w:val="24"/>
          <w:szCs w:val="24"/>
        </w:rPr>
        <w:t>A 15-year single-</w:t>
      </w:r>
      <w:r w:rsidR="00057ABC" w:rsidRPr="00210A85">
        <w:rPr>
          <w:rFonts w:ascii="Times New Roman" w:hAnsi="Times New Roman" w:cs="Times New Roman"/>
          <w:b/>
          <w:bCs/>
          <w:sz w:val="24"/>
          <w:szCs w:val="24"/>
        </w:rPr>
        <w:t>center</w:t>
      </w:r>
      <w:r w:rsidRPr="00210A85">
        <w:rPr>
          <w:rFonts w:ascii="Times New Roman" w:hAnsi="Times New Roman" w:cs="Times New Roman"/>
          <w:b/>
          <w:bCs/>
          <w:sz w:val="24"/>
          <w:szCs w:val="24"/>
        </w:rPr>
        <w:t xml:space="preserve"> analysis of late-onset Group B </w:t>
      </w:r>
      <w:r w:rsidRPr="00C67702">
        <w:rPr>
          <w:rFonts w:ascii="Times New Roman" w:hAnsi="Times New Roman" w:cs="Times New Roman"/>
          <w:b/>
          <w:bCs/>
          <w:sz w:val="24"/>
          <w:szCs w:val="24"/>
        </w:rPr>
        <w:t>Streptococcus</w:t>
      </w:r>
      <w:r w:rsidRPr="00210A85">
        <w:rPr>
          <w:rFonts w:ascii="Times New Roman" w:hAnsi="Times New Roman" w:cs="Times New Roman"/>
          <w:b/>
          <w:bCs/>
          <w:sz w:val="24"/>
          <w:szCs w:val="24"/>
        </w:rPr>
        <w:t xml:space="preserve"> infection</w:t>
      </w:r>
      <w:r w:rsidR="00953929">
        <w:rPr>
          <w:rFonts w:ascii="Times New Roman" w:hAnsi="Times New Roman" w:cs="Times New Roman"/>
          <w:b/>
          <w:bCs/>
          <w:sz w:val="24"/>
          <w:szCs w:val="24"/>
        </w:rPr>
        <w:t xml:space="preserve"> correlating clinical severity with pathogen </w:t>
      </w:r>
      <w:r w:rsidR="001B707A">
        <w:rPr>
          <w:rFonts w:ascii="Times New Roman" w:hAnsi="Times New Roman" w:cs="Times New Roman"/>
          <w:b/>
          <w:bCs/>
          <w:sz w:val="24"/>
          <w:szCs w:val="24"/>
        </w:rPr>
        <w:t>virulence determinants</w:t>
      </w:r>
      <w:r w:rsidRPr="00210A85">
        <w:rPr>
          <w:rFonts w:ascii="Times New Roman" w:hAnsi="Times New Roman" w:cs="Times New Roman"/>
          <w:sz w:val="24"/>
          <w:szCs w:val="24"/>
        </w:rPr>
        <w:t>.</w:t>
      </w:r>
    </w:p>
    <w:p w14:paraId="502233C9" w14:textId="77777777" w:rsidR="00210A85" w:rsidRPr="00210A85" w:rsidRDefault="00210A85" w:rsidP="00210A85">
      <w:pPr>
        <w:pStyle w:val="BodyText"/>
        <w:spacing w:before="65"/>
        <w:rPr>
          <w:rFonts w:ascii="Times New Roman" w:hAnsi="Times New Roman" w:cs="Times New Roman"/>
          <w:sz w:val="24"/>
          <w:szCs w:val="24"/>
        </w:rPr>
      </w:pPr>
    </w:p>
    <w:p w14:paraId="4AFD7F56" w14:textId="77777777" w:rsid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rPr>
        <w:t>Carl Britto</w:t>
      </w:r>
      <w:r w:rsidRPr="00210A85">
        <w:rPr>
          <w:rFonts w:ascii="Times New Roman" w:hAnsi="Times New Roman" w:cs="Times New Roman"/>
          <w:sz w:val="24"/>
          <w:szCs w:val="24"/>
          <w:vertAlign w:val="superscript"/>
        </w:rPr>
        <w:t>1</w:t>
      </w:r>
      <w:r w:rsidRPr="00210A85">
        <w:rPr>
          <w:rFonts w:ascii="Times New Roman" w:hAnsi="Times New Roman" w:cs="Times New Roman"/>
          <w:sz w:val="24"/>
          <w:szCs w:val="24"/>
        </w:rPr>
        <w:t>*, Léa Cavalli</w:t>
      </w: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 Madikay Senghore</w:t>
      </w: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 Alexander McAdam</w:t>
      </w:r>
      <w:r w:rsidRPr="00210A85">
        <w:rPr>
          <w:rFonts w:ascii="Times New Roman" w:hAnsi="Times New Roman" w:cs="Times New Roman"/>
          <w:sz w:val="24"/>
          <w:szCs w:val="24"/>
          <w:vertAlign w:val="superscript"/>
        </w:rPr>
        <w:t>3</w:t>
      </w:r>
      <w:r w:rsidRPr="00210A85">
        <w:rPr>
          <w:rFonts w:ascii="Times New Roman" w:hAnsi="Times New Roman" w:cs="Times New Roman"/>
          <w:sz w:val="24"/>
          <w:szCs w:val="24"/>
        </w:rPr>
        <w:t>, William P. Hanage</w:t>
      </w: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 Ying-Jie Lu</w:t>
      </w:r>
      <w:r w:rsidRPr="00210A85">
        <w:rPr>
          <w:rFonts w:ascii="Times New Roman" w:hAnsi="Times New Roman" w:cs="Times New Roman"/>
          <w:sz w:val="24"/>
          <w:szCs w:val="24"/>
          <w:vertAlign w:val="superscript"/>
        </w:rPr>
        <w:t>4</w:t>
      </w:r>
      <w:r w:rsidRPr="00210A85">
        <w:rPr>
          <w:rFonts w:ascii="Times New Roman" w:hAnsi="Times New Roman" w:cs="Times New Roman"/>
          <w:sz w:val="24"/>
          <w:szCs w:val="24"/>
        </w:rPr>
        <w:t>**, and Richard Malley</w:t>
      </w:r>
      <w:r w:rsidRPr="00210A85">
        <w:rPr>
          <w:rFonts w:ascii="Times New Roman" w:hAnsi="Times New Roman" w:cs="Times New Roman"/>
          <w:sz w:val="24"/>
          <w:szCs w:val="24"/>
          <w:vertAlign w:val="superscript"/>
        </w:rPr>
        <w:t>4</w:t>
      </w:r>
      <w:r w:rsidRPr="00210A85">
        <w:rPr>
          <w:rFonts w:ascii="Times New Roman" w:hAnsi="Times New Roman" w:cs="Times New Roman"/>
          <w:sz w:val="24"/>
          <w:szCs w:val="24"/>
        </w:rPr>
        <w:t>**</w:t>
      </w:r>
    </w:p>
    <w:p w14:paraId="10AAFD27" w14:textId="77777777" w:rsidR="00210A85" w:rsidRPr="00210A85" w:rsidRDefault="00210A85" w:rsidP="00210A85">
      <w:pPr>
        <w:pStyle w:val="BodyText"/>
        <w:spacing w:before="65"/>
        <w:rPr>
          <w:rFonts w:ascii="Times New Roman" w:hAnsi="Times New Roman" w:cs="Times New Roman"/>
          <w:sz w:val="24"/>
          <w:szCs w:val="24"/>
        </w:rPr>
      </w:pPr>
    </w:p>
    <w:p w14:paraId="7A0ADBCF" w14:textId="44723758"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1</w:t>
      </w:r>
      <w:r w:rsidRPr="00210A85">
        <w:rPr>
          <w:rFonts w:ascii="Times New Roman" w:hAnsi="Times New Roman" w:cs="Times New Roman"/>
          <w:sz w:val="24"/>
          <w:szCs w:val="24"/>
        </w:rPr>
        <w:t>Division of Critical Care, Department of Anesthesiology, Critical Care and Pain Medicine Boston Children’s Hospital.</w:t>
      </w:r>
    </w:p>
    <w:p w14:paraId="0D9F7EAD" w14:textId="77777777"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Center for Communicable Disease Dynamics, Department of Epidemiology, Harvard T.H. Chan School of Public Health, Boston, MA, USA.</w:t>
      </w:r>
    </w:p>
    <w:p w14:paraId="3ACB6AAB" w14:textId="77777777"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3</w:t>
      </w:r>
      <w:r w:rsidRPr="00210A85">
        <w:rPr>
          <w:rFonts w:ascii="Times New Roman" w:hAnsi="Times New Roman" w:cs="Times New Roman"/>
          <w:sz w:val="24"/>
          <w:szCs w:val="24"/>
        </w:rPr>
        <w:t>Infectious Diseases Diagnostic Laboratory, Department of Laboratory Medicine, Boston Children’s Hospital.</w:t>
      </w:r>
    </w:p>
    <w:p w14:paraId="28C80853" w14:textId="77777777"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4</w:t>
      </w:r>
      <w:r w:rsidRPr="00210A85">
        <w:rPr>
          <w:rFonts w:ascii="Times New Roman" w:hAnsi="Times New Roman" w:cs="Times New Roman"/>
          <w:sz w:val="24"/>
          <w:szCs w:val="24"/>
        </w:rPr>
        <w:t>Division of Infectious Diseases, Boston Children’s Hospital and Harvard Medical School.</w:t>
      </w:r>
    </w:p>
    <w:p w14:paraId="1CF428B4" w14:textId="77777777" w:rsidR="00210A85" w:rsidRPr="00210A85" w:rsidRDefault="00210A85" w:rsidP="00210A85">
      <w:pPr>
        <w:pStyle w:val="BodyText"/>
        <w:spacing w:before="65"/>
        <w:rPr>
          <w:rFonts w:ascii="Times New Roman" w:hAnsi="Times New Roman" w:cs="Times New Roman"/>
          <w:sz w:val="24"/>
          <w:szCs w:val="24"/>
        </w:rPr>
      </w:pPr>
    </w:p>
    <w:p w14:paraId="32DF08DD" w14:textId="6E6318E6" w:rsid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rPr>
        <w:t>*Contributed equally</w:t>
      </w:r>
      <w:r w:rsidR="001B2750">
        <w:rPr>
          <w:rFonts w:ascii="Times New Roman" w:hAnsi="Times New Roman" w:cs="Times New Roman"/>
          <w:sz w:val="24"/>
          <w:szCs w:val="24"/>
        </w:rPr>
        <w:t xml:space="preserve"> </w:t>
      </w:r>
      <w:r w:rsidRPr="00210A85">
        <w:rPr>
          <w:rFonts w:ascii="Times New Roman" w:hAnsi="Times New Roman" w:cs="Times New Roman"/>
          <w:sz w:val="24"/>
          <w:szCs w:val="24"/>
        </w:rPr>
        <w:t xml:space="preserve">**Contributed equally </w:t>
      </w:r>
    </w:p>
    <w:p w14:paraId="79C2D2A4" w14:textId="77777777" w:rsidR="007739F5" w:rsidRDefault="007739F5" w:rsidP="00210A85">
      <w:pPr>
        <w:pStyle w:val="BodyText"/>
        <w:spacing w:before="65"/>
        <w:rPr>
          <w:rFonts w:ascii="Times New Roman" w:hAnsi="Times New Roman" w:cs="Times New Roman"/>
          <w:sz w:val="24"/>
          <w:szCs w:val="24"/>
        </w:rPr>
      </w:pPr>
    </w:p>
    <w:p w14:paraId="254B79F2" w14:textId="33ED71D4" w:rsidR="007739F5" w:rsidRDefault="007739F5" w:rsidP="00210A85">
      <w:pPr>
        <w:pStyle w:val="BodyText"/>
        <w:spacing w:before="65"/>
        <w:rPr>
          <w:rFonts w:ascii="Times New Roman" w:hAnsi="Times New Roman" w:cs="Times New Roman"/>
          <w:sz w:val="24"/>
          <w:szCs w:val="24"/>
        </w:rPr>
      </w:pPr>
      <w:r>
        <w:rPr>
          <w:rFonts w:ascii="Times New Roman" w:hAnsi="Times New Roman" w:cs="Times New Roman"/>
          <w:sz w:val="24"/>
          <w:szCs w:val="24"/>
        </w:rPr>
        <w:t xml:space="preserve">Corresponding author: </w:t>
      </w:r>
      <w:r w:rsidRPr="00210A85">
        <w:rPr>
          <w:rFonts w:ascii="Times New Roman" w:hAnsi="Times New Roman" w:cs="Times New Roman"/>
          <w:sz w:val="24"/>
          <w:szCs w:val="24"/>
        </w:rPr>
        <w:t>Carl Britt</w:t>
      </w:r>
      <w:r>
        <w:rPr>
          <w:rFonts w:ascii="Times New Roman" w:hAnsi="Times New Roman" w:cs="Times New Roman"/>
          <w:sz w:val="24"/>
          <w:szCs w:val="24"/>
        </w:rPr>
        <w:t xml:space="preserve">o, </w:t>
      </w:r>
      <w:hyperlink r:id="rId8" w:history="1">
        <w:r w:rsidRPr="00471379">
          <w:rPr>
            <w:rStyle w:val="Hyperlink"/>
            <w:rFonts w:ascii="Times New Roman" w:hAnsi="Times New Roman" w:cs="Times New Roman"/>
            <w:sz w:val="24"/>
            <w:szCs w:val="24"/>
          </w:rPr>
          <w:t>carl.britto@childrens.harvard.edu</w:t>
        </w:r>
      </w:hyperlink>
    </w:p>
    <w:p w14:paraId="79798242" w14:textId="77777777" w:rsidR="007739F5" w:rsidRDefault="007739F5" w:rsidP="00210A85">
      <w:pPr>
        <w:pStyle w:val="BodyText"/>
        <w:spacing w:before="65"/>
        <w:rPr>
          <w:rFonts w:ascii="Times New Roman" w:hAnsi="Times New Roman" w:cs="Times New Roman"/>
          <w:sz w:val="24"/>
          <w:szCs w:val="24"/>
        </w:rPr>
      </w:pPr>
    </w:p>
    <w:p w14:paraId="59A3111B" w14:textId="4B35F2D8" w:rsidR="007739F5" w:rsidRDefault="007739F5" w:rsidP="00210A85">
      <w:pPr>
        <w:pStyle w:val="BodyText"/>
        <w:spacing w:before="65"/>
        <w:rPr>
          <w:rFonts w:ascii="Times New Roman" w:hAnsi="Times New Roman" w:cs="Times New Roman"/>
          <w:sz w:val="24"/>
          <w:szCs w:val="24"/>
        </w:rPr>
      </w:pPr>
      <w:r>
        <w:rPr>
          <w:rFonts w:ascii="Times New Roman" w:hAnsi="Times New Roman" w:cs="Times New Roman"/>
          <w:sz w:val="24"/>
          <w:szCs w:val="24"/>
        </w:rPr>
        <w:t xml:space="preserve">Key words: </w:t>
      </w:r>
      <w:r w:rsidRPr="007739F5">
        <w:rPr>
          <w:rFonts w:ascii="Times New Roman" w:hAnsi="Times New Roman" w:cs="Times New Roman"/>
          <w:sz w:val="24"/>
          <w:szCs w:val="24"/>
        </w:rPr>
        <w:t>Group B Streptococcus, infant invasive disease, late-onset disease, very late-onset disease, meningitis, ICU admission, host response, bacterial genomics</w:t>
      </w:r>
    </w:p>
    <w:p w14:paraId="21BB0CC7" w14:textId="77777777" w:rsidR="007739F5" w:rsidRDefault="007739F5" w:rsidP="00210A85">
      <w:pPr>
        <w:pStyle w:val="BodyText"/>
        <w:spacing w:before="65"/>
        <w:rPr>
          <w:rFonts w:ascii="Times New Roman" w:hAnsi="Times New Roman" w:cs="Times New Roman"/>
          <w:sz w:val="24"/>
          <w:szCs w:val="24"/>
        </w:rPr>
      </w:pPr>
    </w:p>
    <w:p w14:paraId="515DD0E0" w14:textId="330F7CF4" w:rsidR="007739F5" w:rsidRPr="00210A85" w:rsidRDefault="007739F5" w:rsidP="00210A85">
      <w:pPr>
        <w:pStyle w:val="BodyText"/>
        <w:spacing w:before="65"/>
        <w:rPr>
          <w:rFonts w:ascii="Times New Roman" w:hAnsi="Times New Roman" w:cs="Times New Roman"/>
          <w:sz w:val="24"/>
          <w:szCs w:val="24"/>
        </w:rPr>
      </w:pPr>
      <w:r>
        <w:rPr>
          <w:rFonts w:ascii="Times New Roman" w:hAnsi="Times New Roman" w:cs="Times New Roman"/>
          <w:sz w:val="24"/>
          <w:szCs w:val="24"/>
        </w:rPr>
        <w:t xml:space="preserve">Summary: </w:t>
      </w:r>
      <w:r w:rsidRPr="007739F5">
        <w:rPr>
          <w:rFonts w:ascii="Times New Roman" w:hAnsi="Times New Roman" w:cs="Times New Roman"/>
          <w:sz w:val="24"/>
          <w:szCs w:val="24"/>
        </w:rPr>
        <w:t xml:space="preserve">Post-EOD </w:t>
      </w:r>
      <w:r w:rsidR="001B707A">
        <w:rPr>
          <w:rFonts w:ascii="Times New Roman" w:hAnsi="Times New Roman" w:cs="Times New Roman"/>
          <w:sz w:val="24"/>
          <w:szCs w:val="24"/>
        </w:rPr>
        <w:t xml:space="preserve">infant </w:t>
      </w:r>
      <w:r w:rsidRPr="007739F5">
        <w:rPr>
          <w:rFonts w:ascii="Times New Roman" w:hAnsi="Times New Roman" w:cs="Times New Roman"/>
          <w:sz w:val="24"/>
          <w:szCs w:val="24"/>
        </w:rPr>
        <w:t>GBS</w:t>
      </w:r>
      <w:r w:rsidR="001B707A">
        <w:rPr>
          <w:rFonts w:ascii="Times New Roman" w:hAnsi="Times New Roman" w:cs="Times New Roman"/>
          <w:sz w:val="24"/>
          <w:szCs w:val="24"/>
        </w:rPr>
        <w:t xml:space="preserve"> </w:t>
      </w:r>
      <w:r w:rsidRPr="007739F5">
        <w:rPr>
          <w:rFonts w:ascii="Times New Roman" w:hAnsi="Times New Roman" w:cs="Times New Roman"/>
          <w:sz w:val="24"/>
          <w:szCs w:val="24"/>
        </w:rPr>
        <w:t>disease</w:t>
      </w:r>
      <w:r w:rsidR="001B707A">
        <w:rPr>
          <w:rFonts w:ascii="Times New Roman" w:hAnsi="Times New Roman" w:cs="Times New Roman"/>
          <w:sz w:val="24"/>
          <w:szCs w:val="24"/>
        </w:rPr>
        <w:t xml:space="preserve"> is associated</w:t>
      </w:r>
      <w:r w:rsidRPr="007739F5">
        <w:rPr>
          <w:rFonts w:ascii="Times New Roman" w:hAnsi="Times New Roman" w:cs="Times New Roman"/>
          <w:sz w:val="24"/>
          <w:szCs w:val="24"/>
        </w:rPr>
        <w:t xml:space="preserve"> </w:t>
      </w:r>
      <w:r w:rsidR="001B707A">
        <w:rPr>
          <w:rFonts w:ascii="Times New Roman" w:hAnsi="Times New Roman" w:cs="Times New Roman"/>
          <w:sz w:val="24"/>
          <w:szCs w:val="24"/>
        </w:rPr>
        <w:t xml:space="preserve">with </w:t>
      </w:r>
      <w:r w:rsidRPr="007739F5">
        <w:rPr>
          <w:rFonts w:ascii="Times New Roman" w:hAnsi="Times New Roman" w:cs="Times New Roman"/>
          <w:sz w:val="24"/>
          <w:szCs w:val="24"/>
        </w:rPr>
        <w:t xml:space="preserve">high </w:t>
      </w:r>
      <w:r w:rsidR="001B707A">
        <w:rPr>
          <w:rFonts w:ascii="Times New Roman" w:hAnsi="Times New Roman" w:cs="Times New Roman"/>
          <w:sz w:val="24"/>
          <w:szCs w:val="24"/>
        </w:rPr>
        <w:t xml:space="preserve">rates of ICU admission and meningitis without a </w:t>
      </w:r>
      <w:r w:rsidR="006242B8">
        <w:rPr>
          <w:rFonts w:ascii="Times New Roman" w:hAnsi="Times New Roman" w:cs="Times New Roman"/>
          <w:sz w:val="24"/>
          <w:szCs w:val="24"/>
        </w:rPr>
        <w:t>consistent</w:t>
      </w:r>
      <w:r w:rsidR="001B707A">
        <w:rPr>
          <w:rFonts w:ascii="Times New Roman" w:hAnsi="Times New Roman" w:cs="Times New Roman"/>
          <w:sz w:val="24"/>
          <w:szCs w:val="24"/>
        </w:rPr>
        <w:t xml:space="preserve"> association with</w:t>
      </w:r>
      <w:r w:rsidRPr="007739F5">
        <w:rPr>
          <w:rFonts w:ascii="Times New Roman" w:hAnsi="Times New Roman" w:cs="Times New Roman"/>
          <w:sz w:val="24"/>
          <w:szCs w:val="24"/>
        </w:rPr>
        <w:t xml:space="preserve"> pathogen virulence</w:t>
      </w:r>
      <w:r w:rsidR="00F4146A">
        <w:rPr>
          <w:rFonts w:ascii="Times New Roman" w:hAnsi="Times New Roman" w:cs="Times New Roman"/>
          <w:sz w:val="24"/>
          <w:szCs w:val="24"/>
        </w:rPr>
        <w:t>,</w:t>
      </w:r>
      <w:r w:rsidR="001B707A">
        <w:rPr>
          <w:rFonts w:ascii="Times New Roman" w:hAnsi="Times New Roman" w:cs="Times New Roman"/>
          <w:sz w:val="24"/>
          <w:szCs w:val="24"/>
        </w:rPr>
        <w:t xml:space="preserve"> </w:t>
      </w:r>
      <w:del w:id="0" w:author="Rick Malley" w:date="2025-05-19T07:51:00Z" w16du:dateUtc="2025-05-19T11:51:00Z">
        <w:r w:rsidR="001B707A" w:rsidDel="00F4146A">
          <w:rPr>
            <w:rFonts w:ascii="Times New Roman" w:hAnsi="Times New Roman" w:cs="Times New Roman"/>
            <w:sz w:val="24"/>
            <w:szCs w:val="24"/>
          </w:rPr>
          <w:delText xml:space="preserve">indicating </w:delText>
        </w:r>
      </w:del>
      <w:ins w:id="1" w:author="Rick Malley" w:date="2025-05-19T07:51:00Z" w16du:dateUtc="2025-05-19T11:51:00Z">
        <w:r w:rsidR="00F4146A">
          <w:rPr>
            <w:rFonts w:ascii="Times New Roman" w:hAnsi="Times New Roman" w:cs="Times New Roman"/>
            <w:sz w:val="24"/>
            <w:szCs w:val="24"/>
          </w:rPr>
          <w:t xml:space="preserve">suggesting </w:t>
        </w:r>
      </w:ins>
      <w:r w:rsidR="001B707A">
        <w:rPr>
          <w:rFonts w:ascii="Times New Roman" w:hAnsi="Times New Roman" w:cs="Times New Roman"/>
          <w:sz w:val="24"/>
          <w:szCs w:val="24"/>
        </w:rPr>
        <w:t>that h</w:t>
      </w:r>
      <w:r w:rsidRPr="007739F5">
        <w:rPr>
          <w:rFonts w:ascii="Times New Roman" w:hAnsi="Times New Roman" w:cs="Times New Roman"/>
          <w:sz w:val="24"/>
          <w:szCs w:val="24"/>
        </w:rPr>
        <w:t xml:space="preserve">ost </w:t>
      </w:r>
      <w:r>
        <w:rPr>
          <w:rFonts w:ascii="Times New Roman" w:hAnsi="Times New Roman" w:cs="Times New Roman"/>
          <w:sz w:val="24"/>
          <w:szCs w:val="24"/>
        </w:rPr>
        <w:t>responses</w:t>
      </w:r>
      <w:r w:rsidRPr="007739F5">
        <w:rPr>
          <w:rFonts w:ascii="Times New Roman" w:hAnsi="Times New Roman" w:cs="Times New Roman"/>
          <w:sz w:val="24"/>
          <w:szCs w:val="24"/>
        </w:rPr>
        <w:t xml:space="preserve"> drive </w:t>
      </w:r>
      <w:r w:rsidR="00057ABC" w:rsidRPr="007739F5">
        <w:rPr>
          <w:rFonts w:ascii="Times New Roman" w:hAnsi="Times New Roman" w:cs="Times New Roman"/>
          <w:sz w:val="24"/>
          <w:szCs w:val="24"/>
        </w:rPr>
        <w:t>severity</w:t>
      </w:r>
      <w:ins w:id="2" w:author="Rick Malley" w:date="2025-05-19T07:51:00Z" w16du:dateUtc="2025-05-19T11:51:00Z">
        <w:r w:rsidR="00F4146A">
          <w:rPr>
            <w:rFonts w:ascii="Times New Roman" w:hAnsi="Times New Roman" w:cs="Times New Roman"/>
            <w:sz w:val="24"/>
            <w:szCs w:val="24"/>
          </w:rPr>
          <w:t>.</w:t>
        </w:r>
      </w:ins>
      <w:r w:rsidR="00DF0A15">
        <w:rPr>
          <w:rFonts w:ascii="Times New Roman" w:hAnsi="Times New Roman" w:cs="Times New Roman"/>
          <w:sz w:val="24"/>
          <w:szCs w:val="24"/>
        </w:rPr>
        <w:t xml:space="preserve"> </w:t>
      </w:r>
      <w:del w:id="3" w:author="Rick Malley" w:date="2025-05-19T07:51:00Z" w16du:dateUtc="2025-05-19T11:51:00Z">
        <w:r w:rsidR="00DF0A15" w:rsidDel="00F4146A">
          <w:rPr>
            <w:rFonts w:ascii="Times New Roman" w:hAnsi="Times New Roman" w:cs="Times New Roman"/>
            <w:sz w:val="24"/>
            <w:szCs w:val="24"/>
          </w:rPr>
          <w:delText>while</w:delText>
        </w:r>
        <w:r w:rsidR="001B707A" w:rsidDel="00F4146A">
          <w:rPr>
            <w:rFonts w:ascii="Times New Roman" w:hAnsi="Times New Roman" w:cs="Times New Roman"/>
            <w:sz w:val="24"/>
            <w:szCs w:val="24"/>
          </w:rPr>
          <w:delText xml:space="preserve"> </w:delText>
        </w:r>
        <w:r w:rsidR="00DF0A15" w:rsidDel="00F4146A">
          <w:rPr>
            <w:rFonts w:ascii="Times New Roman" w:hAnsi="Times New Roman" w:cs="Times New Roman"/>
            <w:sz w:val="24"/>
            <w:szCs w:val="24"/>
          </w:rPr>
          <w:delText>t</w:delText>
        </w:r>
        <w:r w:rsidR="001B707A" w:rsidDel="00F4146A">
          <w:rPr>
            <w:rFonts w:ascii="Times New Roman" w:hAnsi="Times New Roman" w:cs="Times New Roman"/>
            <w:sz w:val="24"/>
            <w:szCs w:val="24"/>
          </w:rPr>
          <w:delText>he</w:delText>
        </w:r>
      </w:del>
      <w:ins w:id="4" w:author="Rick Malley" w:date="2025-05-19T07:52:00Z" w16du:dateUtc="2025-05-19T11:52:00Z">
        <w:r w:rsidR="00F4146A">
          <w:rPr>
            <w:rFonts w:ascii="Times New Roman" w:hAnsi="Times New Roman" w:cs="Times New Roman"/>
            <w:sz w:val="24"/>
            <w:szCs w:val="24"/>
          </w:rPr>
          <w:t>We show that</w:t>
        </w:r>
      </w:ins>
      <w:r>
        <w:rPr>
          <w:rFonts w:ascii="Times New Roman" w:hAnsi="Times New Roman" w:cs="Times New Roman"/>
          <w:sz w:val="24"/>
          <w:szCs w:val="24"/>
        </w:rPr>
        <w:t xml:space="preserve"> </w:t>
      </w:r>
      <w:r w:rsidR="001B707A">
        <w:rPr>
          <w:rFonts w:ascii="Times New Roman" w:hAnsi="Times New Roman" w:cs="Times New Roman"/>
          <w:sz w:val="24"/>
          <w:szCs w:val="24"/>
        </w:rPr>
        <w:t>pathogen</w:t>
      </w:r>
      <w:r>
        <w:rPr>
          <w:rFonts w:ascii="Times New Roman" w:hAnsi="Times New Roman" w:cs="Times New Roman"/>
          <w:sz w:val="24"/>
          <w:szCs w:val="24"/>
        </w:rPr>
        <w:t xml:space="preserve"> population structure </w:t>
      </w:r>
      <w:r w:rsidR="006242B8">
        <w:rPr>
          <w:rFonts w:ascii="Times New Roman" w:hAnsi="Times New Roman" w:cs="Times New Roman"/>
          <w:sz w:val="24"/>
          <w:szCs w:val="24"/>
        </w:rPr>
        <w:t>was</w:t>
      </w:r>
      <w:r>
        <w:rPr>
          <w:rFonts w:ascii="Times New Roman" w:hAnsi="Times New Roman" w:cs="Times New Roman"/>
          <w:sz w:val="24"/>
          <w:szCs w:val="24"/>
        </w:rPr>
        <w:t xml:space="preserve"> concordant globally</w:t>
      </w:r>
      <w:r w:rsidR="001B707A">
        <w:rPr>
          <w:rFonts w:ascii="Times New Roman" w:hAnsi="Times New Roman" w:cs="Times New Roman"/>
          <w:sz w:val="24"/>
          <w:szCs w:val="24"/>
        </w:rPr>
        <w:t xml:space="preserve"> </w:t>
      </w:r>
      <w:del w:id="5" w:author="Rick Malley" w:date="2025-05-19T07:52:00Z" w16du:dateUtc="2025-05-19T11:52:00Z">
        <w:r w:rsidR="006242B8" w:rsidDel="00F4146A">
          <w:rPr>
            <w:rFonts w:ascii="Times New Roman" w:hAnsi="Times New Roman" w:cs="Times New Roman"/>
            <w:sz w:val="24"/>
            <w:szCs w:val="24"/>
          </w:rPr>
          <w:delText xml:space="preserve">in addition to </w:delText>
        </w:r>
        <w:r w:rsidR="001B707A" w:rsidDel="00F4146A">
          <w:rPr>
            <w:rFonts w:ascii="Times New Roman" w:hAnsi="Times New Roman" w:cs="Times New Roman"/>
            <w:sz w:val="24"/>
            <w:szCs w:val="24"/>
          </w:rPr>
          <w:delText>a</w:delText>
        </w:r>
      </w:del>
      <w:ins w:id="6" w:author="Rick Malley" w:date="2025-05-19T07:52:00Z" w16du:dateUtc="2025-05-19T11:52:00Z">
        <w:r w:rsidR="00F4146A">
          <w:rPr>
            <w:rFonts w:ascii="Times New Roman" w:hAnsi="Times New Roman" w:cs="Times New Roman"/>
            <w:sz w:val="24"/>
            <w:szCs w:val="24"/>
          </w:rPr>
          <w:t>and identify a</w:t>
        </w:r>
      </w:ins>
      <w:r w:rsidR="001B707A">
        <w:rPr>
          <w:rFonts w:ascii="Times New Roman" w:hAnsi="Times New Roman" w:cs="Times New Roman"/>
          <w:sz w:val="24"/>
          <w:szCs w:val="24"/>
        </w:rPr>
        <w:t xml:space="preserve"> novel </w:t>
      </w:r>
      <w:r w:rsidR="006242B8" w:rsidRPr="00DA0B5F">
        <w:rPr>
          <w:rFonts w:ascii="Times New Roman" w:hAnsi="Times New Roman" w:cs="Times New Roman"/>
          <w:sz w:val="24"/>
          <w:szCs w:val="24"/>
        </w:rPr>
        <w:t>MLST profile</w:t>
      </w:r>
      <w:r w:rsidRPr="007739F5">
        <w:rPr>
          <w:rFonts w:ascii="Times New Roman" w:hAnsi="Times New Roman" w:cs="Times New Roman"/>
          <w:sz w:val="24"/>
          <w:szCs w:val="24"/>
        </w:rPr>
        <w:t xml:space="preserve">. </w:t>
      </w:r>
    </w:p>
    <w:p w14:paraId="049ED705" w14:textId="5BED4D84" w:rsidR="00210A85" w:rsidRDefault="00210A85" w:rsidP="00210A85">
      <w:pPr>
        <w:pStyle w:val="BodyText"/>
        <w:spacing w:before="65"/>
        <w:jc w:val="left"/>
        <w:rPr>
          <w:rFonts w:ascii="Times New Roman" w:hAnsi="Times New Roman" w:cs="Times New Roman"/>
          <w:sz w:val="24"/>
          <w:szCs w:val="24"/>
        </w:rPr>
      </w:pPr>
      <w:r w:rsidRPr="00210A85">
        <w:rPr>
          <w:rFonts w:ascii="Times New Roman" w:hAnsi="Times New Roman" w:cs="Times New Roman"/>
          <w:sz w:val="24"/>
          <w:szCs w:val="24"/>
        </w:rPr>
        <w:t> </w:t>
      </w:r>
    </w:p>
    <w:p w14:paraId="52421159" w14:textId="09BC9B9A" w:rsidR="00205106" w:rsidRPr="00210A85" w:rsidRDefault="00210A85" w:rsidP="00210A85">
      <w:pPr>
        <w:widowControl/>
        <w:autoSpaceDE/>
        <w:autoSpaceDN/>
        <w:spacing w:after="160" w:line="278" w:lineRule="auto"/>
        <w:rPr>
          <w:rFonts w:ascii="Times New Roman" w:hAnsi="Times New Roman" w:cs="Times New Roman"/>
          <w:sz w:val="24"/>
          <w:szCs w:val="24"/>
        </w:rPr>
      </w:pPr>
      <w:r>
        <w:rPr>
          <w:rFonts w:ascii="Times New Roman" w:hAnsi="Times New Roman" w:cs="Times New Roman"/>
          <w:sz w:val="24"/>
          <w:szCs w:val="24"/>
        </w:rPr>
        <w:br w:type="page"/>
      </w:r>
      <w:r w:rsidR="00D479F6" w:rsidRPr="00DA0B5F">
        <w:rPr>
          <w:rFonts w:ascii="Times New Roman" w:hAnsi="Times New Roman" w:cs="Times New Roman"/>
          <w:b/>
          <w:spacing w:val="-2"/>
          <w:w w:val="105"/>
          <w:sz w:val="24"/>
          <w:szCs w:val="24"/>
        </w:rPr>
        <w:lastRenderedPageBreak/>
        <w:t>Abstract</w:t>
      </w:r>
    </w:p>
    <w:p w14:paraId="34C58785" w14:textId="4EE1542E" w:rsidR="00D479F6" w:rsidRPr="00DA0B5F" w:rsidRDefault="00D479F6" w:rsidP="00205106">
      <w:pPr>
        <w:spacing w:before="67" w:line="256" w:lineRule="auto"/>
        <w:ind w:right="615"/>
        <w:rPr>
          <w:rFonts w:ascii="Times New Roman" w:hAnsi="Times New Roman" w:cs="Times New Roman"/>
          <w:sz w:val="24"/>
          <w:szCs w:val="24"/>
        </w:rPr>
      </w:pPr>
      <w:r w:rsidRPr="00DA0B5F">
        <w:rPr>
          <w:rFonts w:ascii="Times New Roman" w:hAnsi="Times New Roman" w:cs="Times New Roman"/>
          <w:b/>
          <w:sz w:val="24"/>
          <w:szCs w:val="24"/>
        </w:rPr>
        <w:t>Background:</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Group B Streptococcus (GBS) is a major cause of meningitis in infants, often</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prompting</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intensive</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care.</w:t>
      </w:r>
      <w:r w:rsidRPr="00DA0B5F">
        <w:rPr>
          <w:rFonts w:ascii="Times New Roman" w:hAnsi="Times New Roman" w:cs="Times New Roman"/>
          <w:spacing w:val="18"/>
          <w:sz w:val="24"/>
          <w:szCs w:val="24"/>
        </w:rPr>
        <w:t xml:space="preserve"> </w:t>
      </w:r>
      <w:r w:rsidRPr="00DA0B5F">
        <w:rPr>
          <w:rFonts w:ascii="Times New Roman" w:hAnsi="Times New Roman" w:cs="Times New Roman"/>
          <w:sz w:val="24"/>
          <w:szCs w:val="24"/>
        </w:rPr>
        <w:t>The molecular</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factors</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leading</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to meningitis</w:t>
      </w:r>
      <w:r w:rsidRPr="00DA0B5F">
        <w:rPr>
          <w:rFonts w:ascii="Times New Roman" w:hAnsi="Times New Roman" w:cs="Times New Roman"/>
          <w:spacing w:val="-4"/>
          <w:sz w:val="24"/>
          <w:szCs w:val="24"/>
        </w:rPr>
        <w:t xml:space="preserve"> and other manifestations of </w:t>
      </w:r>
      <w:r w:rsidRPr="00DA0B5F">
        <w:rPr>
          <w:rFonts w:ascii="Times New Roman" w:hAnsi="Times New Roman" w:cs="Times New Roman"/>
          <w:sz w:val="24"/>
          <w:szCs w:val="24"/>
        </w:rPr>
        <w:t>severe</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infant</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disease</w:t>
      </w:r>
      <w:r w:rsidRPr="00DA0B5F">
        <w:rPr>
          <w:rFonts w:ascii="Times New Roman" w:hAnsi="Times New Roman" w:cs="Times New Roman"/>
          <w:spacing w:val="-4"/>
          <w:sz w:val="24"/>
          <w:szCs w:val="24"/>
        </w:rPr>
        <w:t xml:space="preserve"> are poorly understood. Furthermore, although Late-Onset Disease (LOD) and Very Late-Onset Disease (VLOD) </w:t>
      </w:r>
      <w:r w:rsidR="00057ABC">
        <w:rPr>
          <w:rFonts w:ascii="Times New Roman" w:hAnsi="Times New Roman" w:cs="Times New Roman"/>
          <w:spacing w:val="-4"/>
          <w:sz w:val="24"/>
          <w:szCs w:val="24"/>
        </w:rPr>
        <w:t xml:space="preserve">appear similar </w:t>
      </w:r>
      <w:r w:rsidRPr="00DA0B5F">
        <w:rPr>
          <w:rFonts w:ascii="Times New Roman" w:hAnsi="Times New Roman" w:cs="Times New Roman"/>
          <w:spacing w:val="-4"/>
          <w:sz w:val="24"/>
          <w:szCs w:val="24"/>
        </w:rPr>
        <w:t xml:space="preserve">clinically, the genomic </w:t>
      </w:r>
      <w:r w:rsidRPr="00DA0B5F">
        <w:rPr>
          <w:rFonts w:ascii="Times New Roman" w:hAnsi="Times New Roman" w:cs="Times New Roman"/>
          <w:sz w:val="24"/>
          <w:szCs w:val="24"/>
        </w:rPr>
        <w:t xml:space="preserve">differences </w:t>
      </w:r>
      <w:r w:rsidRPr="00DA0B5F">
        <w:rPr>
          <w:rFonts w:ascii="Times New Roman" w:hAnsi="Times New Roman" w:cs="Times New Roman"/>
          <w:spacing w:val="-4"/>
          <w:sz w:val="24"/>
          <w:szCs w:val="24"/>
        </w:rPr>
        <w:t>between the GBS strains in LOD and VLOD have yet to be extensively described.</w:t>
      </w:r>
    </w:p>
    <w:p w14:paraId="18ECB63C" w14:textId="77777777" w:rsidR="00D479F6" w:rsidRPr="00DA0B5F" w:rsidRDefault="00D479F6" w:rsidP="00205106">
      <w:pPr>
        <w:pStyle w:val="BodyText"/>
        <w:spacing w:before="16"/>
        <w:jc w:val="left"/>
        <w:rPr>
          <w:rFonts w:ascii="Times New Roman" w:hAnsi="Times New Roman" w:cs="Times New Roman"/>
          <w:sz w:val="24"/>
          <w:szCs w:val="24"/>
        </w:rPr>
      </w:pPr>
    </w:p>
    <w:p w14:paraId="4C17E91F" w14:textId="5EC1A733" w:rsidR="00D479F6" w:rsidRPr="00DA0B5F" w:rsidRDefault="00D479F6" w:rsidP="00205106">
      <w:pPr>
        <w:spacing w:line="256" w:lineRule="auto"/>
        <w:ind w:right="615"/>
        <w:rPr>
          <w:rFonts w:ascii="Times New Roman" w:hAnsi="Times New Roman" w:cs="Times New Roman"/>
          <w:sz w:val="24"/>
          <w:szCs w:val="24"/>
        </w:rPr>
      </w:pPr>
      <w:r w:rsidRPr="00DA0B5F">
        <w:rPr>
          <w:rFonts w:ascii="Times New Roman" w:hAnsi="Times New Roman" w:cs="Times New Roman"/>
          <w:b/>
          <w:sz w:val="24"/>
          <w:szCs w:val="24"/>
        </w:rPr>
        <w:t>Methods:</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We characterized invasive GBS isolates from patients at Boston Children’s Hospital over 15 years using whole-genome sequencing.</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We compared isolate diversity with samples representing global contexts and examined vaccine coverage and antimicrobial resistance.</w:t>
      </w:r>
      <w:r w:rsidRPr="00DA0B5F">
        <w:rPr>
          <w:rFonts w:ascii="Times New Roman" w:hAnsi="Times New Roman" w:cs="Times New Roman"/>
          <w:spacing w:val="38"/>
          <w:sz w:val="24"/>
          <w:szCs w:val="24"/>
        </w:rPr>
        <w:t xml:space="preserve"> </w:t>
      </w:r>
      <w:r w:rsidRPr="00DA0B5F">
        <w:rPr>
          <w:rFonts w:ascii="Times New Roman" w:hAnsi="Times New Roman" w:cs="Times New Roman"/>
          <w:sz w:val="24"/>
          <w:szCs w:val="24"/>
        </w:rPr>
        <w:t>Logistic regression and linear mixed models evaluated the relationships between clinical presentations or pathogen virulence factors and disease severity or age of onset, accounting for population structure and multiple testing.</w:t>
      </w:r>
    </w:p>
    <w:p w14:paraId="4C57357C" w14:textId="77777777" w:rsidR="00D479F6" w:rsidRPr="00DA0B5F" w:rsidRDefault="00D479F6" w:rsidP="00205106">
      <w:pPr>
        <w:pStyle w:val="BodyText"/>
        <w:spacing w:before="17"/>
        <w:jc w:val="left"/>
        <w:rPr>
          <w:rFonts w:ascii="Times New Roman" w:hAnsi="Times New Roman" w:cs="Times New Roman"/>
          <w:sz w:val="24"/>
          <w:szCs w:val="24"/>
        </w:rPr>
      </w:pPr>
    </w:p>
    <w:p w14:paraId="48ABAD1D" w14:textId="6DB4139A" w:rsidR="00D479F6" w:rsidRPr="00DA0B5F" w:rsidRDefault="00D479F6" w:rsidP="00205106">
      <w:pPr>
        <w:spacing w:line="256" w:lineRule="auto"/>
        <w:ind w:right="615"/>
        <w:rPr>
          <w:rFonts w:ascii="Times New Roman" w:hAnsi="Times New Roman" w:cs="Times New Roman"/>
          <w:sz w:val="24"/>
          <w:szCs w:val="24"/>
        </w:rPr>
      </w:pPr>
      <w:r w:rsidRPr="00DA0B5F">
        <w:rPr>
          <w:rFonts w:ascii="Times New Roman" w:hAnsi="Times New Roman" w:cs="Times New Roman"/>
          <w:b/>
          <w:sz w:val="24"/>
          <w:szCs w:val="24"/>
        </w:rPr>
        <w:t>Results:</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87</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patients</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studied,</w:t>
      </w:r>
      <w:r w:rsidRPr="00DA0B5F">
        <w:rPr>
          <w:rFonts w:ascii="Times New Roman" w:hAnsi="Times New Roman" w:cs="Times New Roman"/>
          <w:spacing w:val="31"/>
          <w:sz w:val="24"/>
          <w:szCs w:val="24"/>
        </w:rPr>
        <w:t xml:space="preserve"> </w:t>
      </w:r>
      <w:r w:rsidRPr="00DA0B5F">
        <w:rPr>
          <w:rFonts w:ascii="Times New Roman" w:hAnsi="Times New Roman" w:cs="Times New Roman"/>
          <w:sz w:val="24"/>
          <w:szCs w:val="24"/>
        </w:rPr>
        <w:t>44.3%</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needed</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ICU</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care,</w:t>
      </w:r>
      <w:r w:rsidRPr="00DA0B5F">
        <w:rPr>
          <w:rFonts w:ascii="Times New Roman" w:hAnsi="Times New Roman" w:cs="Times New Roman"/>
          <w:spacing w:val="31"/>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18.6%</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had</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meningitis. Among GBS, we identified 5 serotypes and 6 clonal complexes, with hypervirulent clones CC17/</w:t>
      </w:r>
      <w:proofErr w:type="spellStart"/>
      <w:r w:rsidRPr="00DA0B5F">
        <w:rPr>
          <w:rFonts w:ascii="Times New Roman" w:hAnsi="Times New Roman" w:cs="Times New Roman"/>
          <w:sz w:val="24"/>
          <w:szCs w:val="24"/>
        </w:rPr>
        <w:t>cpsIII</w:t>
      </w:r>
      <w:proofErr w:type="spellEnd"/>
      <w:r w:rsidRPr="00DA0B5F">
        <w:rPr>
          <w:rFonts w:ascii="Times New Roman" w:hAnsi="Times New Roman" w:cs="Times New Roman"/>
          <w:sz w:val="24"/>
          <w:szCs w:val="24"/>
        </w:rPr>
        <w:t xml:space="preserve"> and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being predominant.</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All isolates contained candidate</w:t>
      </w:r>
      <w:r w:rsidR="00057ABC">
        <w:rPr>
          <w:rFonts w:ascii="Times New Roman" w:hAnsi="Times New Roman" w:cs="Times New Roman"/>
          <w:sz w:val="24"/>
          <w:szCs w:val="24"/>
        </w:rPr>
        <w:t xml:space="preserve"> </w:t>
      </w:r>
      <w:r w:rsidR="00D46951">
        <w:rPr>
          <w:rFonts w:ascii="Times New Roman" w:hAnsi="Times New Roman" w:cs="Times New Roman"/>
          <w:sz w:val="24"/>
          <w:szCs w:val="24"/>
        </w:rPr>
        <w:t xml:space="preserve">polysaccharide conjugate </w:t>
      </w:r>
      <w:ins w:id="7" w:author="Rick Malley" w:date="2025-05-19T07:54:00Z" w16du:dateUtc="2025-05-19T11:54:00Z">
        <w:r w:rsidR="00F4146A">
          <w:rPr>
            <w:rFonts w:ascii="Times New Roman" w:hAnsi="Times New Roman" w:cs="Times New Roman"/>
            <w:sz w:val="24"/>
            <w:szCs w:val="24"/>
          </w:rPr>
          <w:t>and/</w:t>
        </w:r>
      </w:ins>
      <w:r w:rsidR="00D46951">
        <w:rPr>
          <w:rFonts w:ascii="Times New Roman" w:hAnsi="Times New Roman" w:cs="Times New Roman"/>
          <w:sz w:val="24"/>
          <w:szCs w:val="24"/>
        </w:rPr>
        <w:t xml:space="preserve">or </w:t>
      </w:r>
      <w:r w:rsidR="00057ABC">
        <w:rPr>
          <w:rFonts w:ascii="Times New Roman" w:hAnsi="Times New Roman" w:cs="Times New Roman"/>
          <w:sz w:val="24"/>
          <w:szCs w:val="24"/>
        </w:rPr>
        <w:t>protein vaccine</w:t>
      </w:r>
      <w:r w:rsidRPr="00DA0B5F">
        <w:rPr>
          <w:rFonts w:ascii="Times New Roman" w:hAnsi="Times New Roman" w:cs="Times New Roman"/>
          <w:sz w:val="24"/>
          <w:szCs w:val="24"/>
        </w:rPr>
        <w:t xml:space="preserve"> targets and were susceptible to penicillin and vancomycin, though </w:t>
      </w:r>
      <w:r w:rsidR="00DF0A15">
        <w:rPr>
          <w:rFonts w:ascii="Times New Roman" w:hAnsi="Times New Roman" w:cs="Times New Roman"/>
          <w:sz w:val="24"/>
          <w:szCs w:val="24"/>
        </w:rPr>
        <w:t>38%</w:t>
      </w:r>
      <w:r w:rsidRPr="00DA0B5F">
        <w:rPr>
          <w:rFonts w:ascii="Times New Roman" w:hAnsi="Times New Roman" w:cs="Times New Roman"/>
          <w:sz w:val="24"/>
          <w:szCs w:val="24"/>
        </w:rPr>
        <w:t xml:space="preserve"> were resistant to erythromycin</w:t>
      </w:r>
      <w:r w:rsidR="00057ABC">
        <w:rPr>
          <w:rFonts w:ascii="Times New Roman" w:hAnsi="Times New Roman" w:cs="Times New Roman"/>
          <w:sz w:val="24"/>
          <w:szCs w:val="24"/>
        </w:rPr>
        <w:t xml:space="preserve"> </w:t>
      </w:r>
      <w:r w:rsidRPr="00DA0B5F">
        <w:rPr>
          <w:rFonts w:ascii="Times New Roman" w:hAnsi="Times New Roman" w:cs="Times New Roman"/>
          <w:sz w:val="24"/>
          <w:szCs w:val="24"/>
        </w:rPr>
        <w:t>and</w:t>
      </w:r>
      <w:r w:rsidR="00DF0A15">
        <w:rPr>
          <w:rFonts w:ascii="Times New Roman" w:hAnsi="Times New Roman" w:cs="Times New Roman"/>
          <w:sz w:val="24"/>
          <w:szCs w:val="24"/>
        </w:rPr>
        <w:t xml:space="preserve"> 29%</w:t>
      </w:r>
      <w:r w:rsidRPr="00DA0B5F">
        <w:rPr>
          <w:rFonts w:ascii="Times New Roman" w:hAnsi="Times New Roman" w:cs="Times New Roman"/>
          <w:sz w:val="24"/>
          <w:szCs w:val="24"/>
        </w:rPr>
        <w:t xml:space="preserve"> </w:t>
      </w:r>
      <w:r w:rsidR="00DF0A15">
        <w:rPr>
          <w:rFonts w:ascii="Times New Roman" w:hAnsi="Times New Roman" w:cs="Times New Roman"/>
          <w:sz w:val="24"/>
          <w:szCs w:val="24"/>
        </w:rPr>
        <w:t xml:space="preserve">to </w:t>
      </w:r>
      <w:r w:rsidRPr="00DA0B5F">
        <w:rPr>
          <w:rFonts w:ascii="Times New Roman" w:hAnsi="Times New Roman" w:cs="Times New Roman"/>
          <w:sz w:val="24"/>
          <w:szCs w:val="24"/>
        </w:rPr>
        <w:t>clindamycin.</w:t>
      </w:r>
      <w:r w:rsidRPr="00DA0B5F">
        <w:rPr>
          <w:rFonts w:ascii="Times New Roman" w:hAnsi="Times New Roman" w:cs="Times New Roman"/>
          <w:spacing w:val="38"/>
          <w:sz w:val="24"/>
          <w:szCs w:val="24"/>
        </w:rPr>
        <w:t xml:space="preserve"> </w:t>
      </w:r>
      <w:r w:rsidRPr="00DA0B5F">
        <w:rPr>
          <w:rFonts w:ascii="Times New Roman" w:hAnsi="Times New Roman" w:cs="Times New Roman"/>
          <w:sz w:val="24"/>
          <w:szCs w:val="24"/>
        </w:rPr>
        <w:t>ICU admission correlated with specific hematological abnormalities, but meningitis did not.</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No known virulence factors were associated with ICU or meningitis.</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 xml:space="preserve">LOD and VLOD did not differ bacteriologically, though the </w:t>
      </w:r>
      <w:r w:rsidRPr="00205106">
        <w:rPr>
          <w:rFonts w:ascii="Times New Roman" w:hAnsi="Times New Roman" w:cs="Times New Roman"/>
          <w:i/>
          <w:iCs/>
          <w:sz w:val="24"/>
          <w:szCs w:val="24"/>
        </w:rPr>
        <w:t>PI-2A1</w:t>
      </w:r>
      <w:r w:rsidRPr="00DA0B5F">
        <w:rPr>
          <w:rFonts w:ascii="Times New Roman" w:hAnsi="Times New Roman" w:cs="Times New Roman"/>
          <w:sz w:val="24"/>
          <w:szCs w:val="24"/>
        </w:rPr>
        <w:t xml:space="preserve"> pilus</w:t>
      </w:r>
      <w:r w:rsidR="00205106">
        <w:rPr>
          <w:rFonts w:ascii="Times New Roman" w:hAnsi="Times New Roman" w:cs="Times New Roman"/>
          <w:sz w:val="24"/>
          <w:szCs w:val="24"/>
        </w:rPr>
        <w:t xml:space="preserve"> gene</w:t>
      </w:r>
      <w:r w:rsidRPr="00DA0B5F">
        <w:rPr>
          <w:rFonts w:ascii="Times New Roman" w:hAnsi="Times New Roman" w:cs="Times New Roman"/>
          <w:sz w:val="24"/>
          <w:szCs w:val="24"/>
        </w:rPr>
        <w:t xml:space="preserve"> was linked with a higher likelihood of VLOD.</w:t>
      </w:r>
    </w:p>
    <w:p w14:paraId="7D1D0DEB" w14:textId="77777777" w:rsidR="00D479F6" w:rsidRPr="00DA0B5F" w:rsidRDefault="00D479F6" w:rsidP="00205106">
      <w:pPr>
        <w:pStyle w:val="BodyText"/>
        <w:spacing w:before="17"/>
        <w:jc w:val="left"/>
        <w:rPr>
          <w:rFonts w:ascii="Times New Roman" w:hAnsi="Times New Roman" w:cs="Times New Roman"/>
          <w:sz w:val="24"/>
          <w:szCs w:val="24"/>
        </w:rPr>
      </w:pPr>
    </w:p>
    <w:p w14:paraId="5EABEF26" w14:textId="4F231469" w:rsidR="00D479F6" w:rsidRPr="00DA0B5F" w:rsidRDefault="00D479F6" w:rsidP="00205106">
      <w:pPr>
        <w:spacing w:before="1" w:line="256" w:lineRule="auto"/>
        <w:ind w:right="615"/>
        <w:rPr>
          <w:rFonts w:ascii="Times New Roman" w:hAnsi="Times New Roman" w:cs="Times New Roman"/>
          <w:sz w:val="24"/>
          <w:szCs w:val="24"/>
        </w:rPr>
      </w:pPr>
      <w:r w:rsidRPr="00DA0B5F">
        <w:rPr>
          <w:rFonts w:ascii="Times New Roman" w:hAnsi="Times New Roman" w:cs="Times New Roman"/>
          <w:b/>
          <w:sz w:val="24"/>
          <w:szCs w:val="24"/>
        </w:rPr>
        <w:t>Conclusions:</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 xml:space="preserve">The frequent ICU admissions and cases of meningitis observed in infant GBS invasive disease underscore its significant morbidity. However, the lack of molecular risk factors associated with severe disease highlights the need for further research into the host-pathogen interactions underlying infection. While </w:t>
      </w:r>
      <w:r w:rsidR="00057ABC">
        <w:rPr>
          <w:rFonts w:ascii="Times New Roman" w:hAnsi="Times New Roman" w:cs="Times New Roman"/>
          <w:sz w:val="24"/>
          <w:szCs w:val="24"/>
        </w:rPr>
        <w:t>the distinction</w:t>
      </w:r>
      <w:r w:rsidRPr="00DA0B5F">
        <w:rPr>
          <w:rFonts w:ascii="Times New Roman" w:hAnsi="Times New Roman" w:cs="Times New Roman"/>
          <w:sz w:val="24"/>
          <w:szCs w:val="24"/>
        </w:rPr>
        <w:t xml:space="preserve"> between LOD and VLOD </w:t>
      </w:r>
      <w:r w:rsidR="00057ABC">
        <w:rPr>
          <w:rFonts w:ascii="Times New Roman" w:hAnsi="Times New Roman" w:cs="Times New Roman"/>
          <w:sz w:val="24"/>
          <w:szCs w:val="24"/>
        </w:rPr>
        <w:t>is</w:t>
      </w:r>
      <w:r w:rsidRPr="00DA0B5F">
        <w:rPr>
          <w:rFonts w:ascii="Times New Roman" w:hAnsi="Times New Roman" w:cs="Times New Roman"/>
          <w:sz w:val="24"/>
          <w:szCs w:val="24"/>
        </w:rPr>
        <w:t xml:space="preserve"> widely accepted, </w:t>
      </w:r>
      <w:r w:rsidR="00057ABC">
        <w:rPr>
          <w:rFonts w:ascii="Times New Roman" w:hAnsi="Times New Roman" w:cs="Times New Roman"/>
          <w:sz w:val="24"/>
          <w:szCs w:val="24"/>
        </w:rPr>
        <w:t xml:space="preserve">the similar clinical presentation and genomic structure of the isolates in each group suggests that such a </w:t>
      </w:r>
      <w:r w:rsidR="00264563">
        <w:rPr>
          <w:rFonts w:ascii="Times New Roman" w:hAnsi="Times New Roman" w:cs="Times New Roman"/>
          <w:sz w:val="24"/>
          <w:szCs w:val="24"/>
        </w:rPr>
        <w:t>categorization</w:t>
      </w:r>
      <w:r w:rsidR="00057ABC">
        <w:rPr>
          <w:rFonts w:ascii="Times New Roman" w:hAnsi="Times New Roman" w:cs="Times New Roman"/>
          <w:sz w:val="24"/>
          <w:szCs w:val="24"/>
        </w:rPr>
        <w:t xml:space="preserve"> is likely arbitrary.  </w:t>
      </w:r>
    </w:p>
    <w:p w14:paraId="05026B89" w14:textId="77777777" w:rsidR="00D479F6" w:rsidRPr="00DA0B5F" w:rsidRDefault="00D479F6" w:rsidP="00D479F6">
      <w:pPr>
        <w:pStyle w:val="BodyText"/>
        <w:jc w:val="left"/>
        <w:rPr>
          <w:rFonts w:ascii="Times New Roman" w:hAnsi="Times New Roman" w:cs="Times New Roman"/>
          <w:sz w:val="24"/>
          <w:szCs w:val="24"/>
        </w:rPr>
      </w:pPr>
    </w:p>
    <w:p w14:paraId="48E41B5E" w14:textId="77777777" w:rsidR="00D479F6" w:rsidRPr="00DA0B5F" w:rsidRDefault="00D479F6" w:rsidP="00D479F6">
      <w:pPr>
        <w:pStyle w:val="BodyText"/>
        <w:spacing w:before="143"/>
        <w:jc w:val="left"/>
        <w:rPr>
          <w:rFonts w:ascii="Times New Roman" w:hAnsi="Times New Roman" w:cs="Times New Roman"/>
          <w:sz w:val="24"/>
          <w:szCs w:val="24"/>
        </w:rPr>
      </w:pPr>
    </w:p>
    <w:p w14:paraId="28D9D754" w14:textId="77777777" w:rsidR="00D479F6" w:rsidRPr="00DA0B5F" w:rsidRDefault="00D479F6">
      <w:pPr>
        <w:widowControl/>
        <w:autoSpaceDE/>
        <w:autoSpaceDN/>
        <w:spacing w:after="160" w:line="278" w:lineRule="auto"/>
        <w:rPr>
          <w:rFonts w:ascii="Times New Roman" w:eastAsiaTheme="majorEastAsia" w:hAnsi="Times New Roman" w:cs="Times New Roman"/>
          <w:color w:val="0F4761" w:themeColor="accent1" w:themeShade="BF"/>
          <w:spacing w:val="-2"/>
          <w:w w:val="105"/>
          <w:sz w:val="24"/>
          <w:szCs w:val="24"/>
        </w:rPr>
      </w:pPr>
      <w:bookmarkStart w:id="8" w:name="Introduction"/>
      <w:bookmarkEnd w:id="8"/>
      <w:r w:rsidRPr="00DA0B5F">
        <w:rPr>
          <w:rFonts w:ascii="Times New Roman" w:hAnsi="Times New Roman" w:cs="Times New Roman"/>
          <w:spacing w:val="-2"/>
          <w:w w:val="105"/>
          <w:sz w:val="24"/>
          <w:szCs w:val="24"/>
        </w:rPr>
        <w:br w:type="page"/>
      </w:r>
    </w:p>
    <w:p w14:paraId="71FAD29E" w14:textId="2F53470F" w:rsidR="00D479F6" w:rsidRPr="00DA0B5F" w:rsidRDefault="00D479F6" w:rsidP="00DA0B5F">
      <w:pPr>
        <w:pStyle w:val="Heading1"/>
        <w:tabs>
          <w:tab w:val="left" w:pos="574"/>
        </w:tabs>
        <w:rPr>
          <w:rFonts w:ascii="Times New Roman" w:hAnsi="Times New Roman" w:cs="Times New Roman"/>
          <w:b/>
          <w:bCs/>
          <w:color w:val="000000" w:themeColor="text1"/>
          <w:sz w:val="24"/>
          <w:szCs w:val="24"/>
        </w:rPr>
      </w:pPr>
      <w:r w:rsidRPr="00DA0B5F">
        <w:rPr>
          <w:rFonts w:ascii="Times New Roman" w:hAnsi="Times New Roman" w:cs="Times New Roman"/>
          <w:b/>
          <w:bCs/>
          <w:color w:val="000000" w:themeColor="text1"/>
          <w:spacing w:val="-2"/>
          <w:w w:val="105"/>
          <w:sz w:val="24"/>
          <w:szCs w:val="24"/>
        </w:rPr>
        <w:lastRenderedPageBreak/>
        <w:t>Introduction</w:t>
      </w:r>
    </w:p>
    <w:p w14:paraId="2AC1CDD6" w14:textId="366EC8C2" w:rsidR="003F437B" w:rsidRDefault="00D479F6" w:rsidP="003F437B">
      <w:pPr>
        <w:pStyle w:val="BodyText"/>
        <w:spacing w:before="191" w:line="252" w:lineRule="auto"/>
        <w:ind w:right="117"/>
        <w:rPr>
          <w:rFonts w:ascii="Times New Roman" w:hAnsi="Times New Roman" w:cs="Times New Roman"/>
          <w:color w:val="000000"/>
          <w:sz w:val="24"/>
          <w:szCs w:val="24"/>
        </w:rPr>
      </w:pPr>
      <w:r w:rsidRPr="00DA0B5F">
        <w:rPr>
          <w:rFonts w:ascii="Times New Roman" w:hAnsi="Times New Roman" w:cs="Times New Roman"/>
          <w:i/>
          <w:iCs/>
          <w:sz w:val="24"/>
          <w:szCs w:val="24"/>
        </w:rPr>
        <w:t>Streptococcus agalactiae</w:t>
      </w:r>
      <w:r w:rsidRPr="00DA0B5F">
        <w:rPr>
          <w:rFonts w:ascii="Times New Roman" w:hAnsi="Times New Roman" w:cs="Times New Roman"/>
          <w:sz w:val="24"/>
          <w:szCs w:val="24"/>
        </w:rPr>
        <w:t xml:space="preserve"> </w:t>
      </w:r>
      <w:r w:rsidR="0016104A">
        <w:rPr>
          <w:rFonts w:ascii="Times New Roman" w:hAnsi="Times New Roman" w:cs="Times New Roman"/>
          <w:sz w:val="24"/>
          <w:szCs w:val="24"/>
        </w:rPr>
        <w:t>(</w:t>
      </w:r>
      <w:r w:rsidRPr="00DA0B5F">
        <w:rPr>
          <w:rFonts w:ascii="Times New Roman" w:hAnsi="Times New Roman" w:cs="Times New Roman"/>
          <w:sz w:val="24"/>
          <w:szCs w:val="24"/>
        </w:rPr>
        <w:t xml:space="preserve">Group B </w:t>
      </w:r>
      <w:r w:rsidRPr="00DA0B5F">
        <w:rPr>
          <w:rFonts w:ascii="Times New Roman" w:hAnsi="Times New Roman" w:cs="Times New Roman"/>
          <w:i/>
          <w:iCs/>
          <w:sz w:val="24"/>
          <w:szCs w:val="24"/>
        </w:rPr>
        <w:t>Streptococcus</w:t>
      </w:r>
      <w:r w:rsidRPr="00DA0B5F">
        <w:rPr>
          <w:rFonts w:ascii="Times New Roman" w:hAnsi="Times New Roman" w:cs="Times New Roman"/>
          <w:sz w:val="24"/>
          <w:szCs w:val="24"/>
        </w:rPr>
        <w:t xml:space="preserve"> (GBS)</w:t>
      </w:r>
      <w:r w:rsidR="0016104A">
        <w:rPr>
          <w:rFonts w:ascii="Times New Roman" w:hAnsi="Times New Roman" w:cs="Times New Roman"/>
          <w:sz w:val="24"/>
          <w:szCs w:val="24"/>
        </w:rPr>
        <w:t>)</w:t>
      </w:r>
      <w:r w:rsidRPr="00DA0B5F">
        <w:rPr>
          <w:rFonts w:ascii="Times New Roman" w:hAnsi="Times New Roman" w:cs="Times New Roman"/>
          <w:sz w:val="24"/>
          <w:szCs w:val="24"/>
        </w:rPr>
        <w:t xml:space="preserve">, </w:t>
      </w:r>
      <w:r w:rsidR="004043C3" w:rsidRPr="00DA0B5F">
        <w:rPr>
          <w:rFonts w:ascii="Times New Roman" w:hAnsi="Times New Roman" w:cs="Times New Roman"/>
          <w:sz w:val="24"/>
          <w:szCs w:val="24"/>
        </w:rPr>
        <w:t xml:space="preserve">colonizes the vaginal or gastrointestinal tract asymptomatically but </w:t>
      </w:r>
      <w:r w:rsidR="0082228B">
        <w:rPr>
          <w:rFonts w:ascii="Times New Roman" w:hAnsi="Times New Roman" w:cs="Times New Roman"/>
          <w:sz w:val="24"/>
          <w:szCs w:val="24"/>
        </w:rPr>
        <w:t>is capable of</w:t>
      </w:r>
      <w:r w:rsidR="004043C3" w:rsidRPr="00DA0B5F">
        <w:rPr>
          <w:rFonts w:ascii="Times New Roman" w:hAnsi="Times New Roman" w:cs="Times New Roman"/>
          <w:sz w:val="24"/>
          <w:szCs w:val="24"/>
        </w:rPr>
        <w:t xml:space="preserve"> causing severe invasive infections</w:t>
      </w:r>
      <w:r w:rsidR="00201D21">
        <w:rPr>
          <w:rFonts w:ascii="Times New Roman" w:hAnsi="Times New Roman" w:cs="Times New Roman"/>
          <w:sz w:val="24"/>
          <w:szCs w:val="24"/>
        </w:rPr>
        <w:t xml:space="preserve"> (</w:t>
      </w:r>
      <w:proofErr w:type="spellStart"/>
      <w:r w:rsidR="00201D21" w:rsidRPr="0016104A">
        <w:rPr>
          <w:rFonts w:ascii="Times New Roman" w:hAnsi="Times New Roman" w:cs="Times New Roman"/>
          <w:sz w:val="24"/>
          <w:szCs w:val="24"/>
        </w:rPr>
        <w:t>iGBS</w:t>
      </w:r>
      <w:proofErr w:type="spellEnd"/>
      <w:r w:rsidR="00201D21" w:rsidRPr="0016104A">
        <w:rPr>
          <w:rFonts w:ascii="Times New Roman" w:hAnsi="Times New Roman" w:cs="Times New Roman"/>
          <w:sz w:val="24"/>
          <w:szCs w:val="24"/>
        </w:rPr>
        <w:t>)</w:t>
      </w:r>
      <w:r w:rsidRPr="0016104A">
        <w:rPr>
          <w:rFonts w:ascii="Times New Roman" w:hAnsi="Times New Roman" w:cs="Times New Roman"/>
          <w:spacing w:val="-4"/>
          <w:sz w:val="24"/>
          <w:szCs w:val="24"/>
        </w:rPr>
        <w:t>.</w:t>
      </w:r>
      <w:sdt>
        <w:sdtPr>
          <w:rPr>
            <w:rFonts w:ascii="Times New Roman" w:hAnsi="Times New Roman" w:cs="Times New Roman"/>
            <w:color w:val="000000"/>
            <w:spacing w:val="-4"/>
            <w:sz w:val="24"/>
            <w:szCs w:val="24"/>
          </w:rPr>
          <w:tag w:val="MENDELEY_CITATION_v3_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"/>
          <w:id w:val="-267625558"/>
          <w:placeholder>
            <w:docPart w:val="DefaultPlaceholder_-1854013440"/>
          </w:placeholder>
        </w:sdtPr>
        <w:sdtContent>
          <w:r w:rsidR="00656BA3" w:rsidRPr="00656BA3">
            <w:rPr>
              <w:rFonts w:ascii="Times New Roman" w:eastAsia="Times New Roman" w:hAnsi="Times New Roman" w:cs="Times New Roman"/>
              <w:color w:val="000000"/>
              <w:sz w:val="24"/>
            </w:rPr>
            <w:t>[1]</w:t>
          </w:r>
        </w:sdtContent>
      </w:sdt>
      <w:r w:rsidRPr="0016104A">
        <w:rPr>
          <w:rFonts w:ascii="Times New Roman" w:hAnsi="Times New Roman" w:cs="Times New Roman"/>
          <w:spacing w:val="-6"/>
          <w:sz w:val="24"/>
          <w:szCs w:val="24"/>
        </w:rPr>
        <w:t xml:space="preserve"> </w:t>
      </w:r>
      <w:r w:rsidRPr="0016104A">
        <w:rPr>
          <w:rFonts w:ascii="Times New Roman" w:hAnsi="Times New Roman" w:cs="Times New Roman"/>
          <w:spacing w:val="-4"/>
          <w:sz w:val="24"/>
          <w:szCs w:val="24"/>
        </w:rPr>
        <w:t>It</w:t>
      </w:r>
      <w:r w:rsidRPr="0016104A">
        <w:rPr>
          <w:rFonts w:ascii="Times New Roman" w:hAnsi="Times New Roman" w:cs="Times New Roman"/>
          <w:spacing w:val="-6"/>
          <w:sz w:val="24"/>
          <w:szCs w:val="24"/>
        </w:rPr>
        <w:t xml:space="preserve"> </w:t>
      </w:r>
      <w:r w:rsidRPr="0016104A">
        <w:rPr>
          <w:rFonts w:ascii="Times New Roman" w:hAnsi="Times New Roman" w:cs="Times New Roman"/>
          <w:spacing w:val="-4"/>
          <w:sz w:val="24"/>
          <w:szCs w:val="24"/>
        </w:rPr>
        <w:t>is</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a</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common</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cause</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of</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sepsis</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and</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 xml:space="preserve">meningitis </w:t>
      </w:r>
      <w:r w:rsidRPr="00DA0B5F">
        <w:rPr>
          <w:rFonts w:ascii="Times New Roman" w:hAnsi="Times New Roman" w:cs="Times New Roman"/>
          <w:spacing w:val="-2"/>
          <w:sz w:val="24"/>
          <w:szCs w:val="24"/>
        </w:rPr>
        <w:t>among</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neonates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infants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globally.</w:t>
      </w:r>
      <w:sdt>
        <w:sdtPr>
          <w:rPr>
            <w:rFonts w:ascii="Times New Roman" w:hAnsi="Times New Roman" w:cs="Times New Roman"/>
            <w:color w:val="000000"/>
            <w:spacing w:val="-2"/>
            <w:sz w:val="24"/>
            <w:szCs w:val="24"/>
          </w:rPr>
          <w:tag w:val="MENDELEY_CITATION_v3_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"/>
          <w:id w:val="889615363"/>
          <w:placeholder>
            <w:docPart w:val="DefaultPlaceholder_-1854013440"/>
          </w:placeholder>
        </w:sdtPr>
        <w:sdtContent>
          <w:r w:rsidR="00656BA3" w:rsidRPr="00656BA3">
            <w:rPr>
              <w:rFonts w:ascii="Times New Roman" w:hAnsi="Times New Roman" w:cs="Times New Roman"/>
              <w:color w:val="000000"/>
              <w:spacing w:val="-2"/>
              <w:sz w:val="24"/>
              <w:szCs w:val="24"/>
            </w:rPr>
            <w:t>[1,2]</w:t>
          </w:r>
        </w:sdtContent>
      </w:sdt>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the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United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States,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the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Centers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for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Disease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Control</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 Prevention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(CDC)</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reports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that</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GBS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infections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occur</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approximately</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0.4</w:t>
      </w:r>
      <w:r w:rsidR="0016104A">
        <w:rPr>
          <w:rFonts w:ascii="Times New Roman" w:hAnsi="Times New Roman" w:cs="Times New Roman"/>
          <w:spacing w:val="-8"/>
          <w:sz w:val="24"/>
          <w:szCs w:val="24"/>
        </w:rPr>
        <w:t>/</w:t>
      </w:r>
      <w:r w:rsidRPr="00DA0B5F">
        <w:rPr>
          <w:rFonts w:ascii="Times New Roman" w:hAnsi="Times New Roman" w:cs="Times New Roman"/>
          <w:spacing w:val="-2"/>
          <w:sz w:val="24"/>
          <w:szCs w:val="24"/>
        </w:rPr>
        <w:t>1,000</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infants under</w:t>
      </w:r>
      <w:r w:rsidRPr="00DA0B5F">
        <w:rPr>
          <w:rFonts w:ascii="Times New Roman" w:hAnsi="Times New Roman" w:cs="Times New Roman"/>
          <w:spacing w:val="-11"/>
          <w:sz w:val="24"/>
          <w:szCs w:val="24"/>
        </w:rPr>
        <w:t xml:space="preserve"> </w:t>
      </w:r>
      <w:r w:rsidRPr="00DA0B5F">
        <w:rPr>
          <w:rFonts w:ascii="Times New Roman" w:hAnsi="Times New Roman" w:cs="Times New Roman"/>
          <w:spacing w:val="-2"/>
          <w:sz w:val="24"/>
          <w:szCs w:val="24"/>
        </w:rPr>
        <w:t>three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months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of</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age,</w:t>
      </w:r>
      <w:r w:rsidRPr="00DA0B5F">
        <w:rPr>
          <w:rFonts w:ascii="Times New Roman" w:hAnsi="Times New Roman" w:cs="Times New Roman"/>
          <w:spacing w:val="-9"/>
          <w:sz w:val="24"/>
          <w:szCs w:val="24"/>
        </w:rPr>
        <w:t xml:space="preserve"> </w:t>
      </w:r>
      <w:r w:rsidRPr="00DA0B5F">
        <w:rPr>
          <w:rFonts w:ascii="Times New Roman" w:hAnsi="Times New Roman" w:cs="Times New Roman"/>
          <w:spacing w:val="-2"/>
          <w:sz w:val="24"/>
          <w:szCs w:val="24"/>
        </w:rPr>
        <w:t>with</w:t>
      </w:r>
      <w:r w:rsidRPr="00DA0B5F">
        <w:rPr>
          <w:rFonts w:ascii="Times New Roman" w:hAnsi="Times New Roman" w:cs="Times New Roman"/>
          <w:spacing w:val="-9"/>
          <w:sz w:val="24"/>
          <w:szCs w:val="24"/>
        </w:rPr>
        <w:t xml:space="preserve"> </w:t>
      </w:r>
      <w:r w:rsidRPr="00DA0B5F">
        <w:rPr>
          <w:rFonts w:ascii="Times New Roman" w:hAnsi="Times New Roman" w:cs="Times New Roman"/>
          <w:spacing w:val="-2"/>
          <w:sz w:val="24"/>
          <w:szCs w:val="24"/>
        </w:rPr>
        <w:t>outcomes</w:t>
      </w:r>
      <w:r w:rsidRPr="00DA0B5F">
        <w:rPr>
          <w:rFonts w:ascii="Times New Roman" w:hAnsi="Times New Roman" w:cs="Times New Roman"/>
          <w:spacing w:val="-9"/>
          <w:sz w:val="24"/>
          <w:szCs w:val="24"/>
        </w:rPr>
        <w:t xml:space="preserve"> </w:t>
      </w:r>
      <w:r w:rsidRPr="00DA0B5F">
        <w:rPr>
          <w:rFonts w:ascii="Times New Roman" w:hAnsi="Times New Roman" w:cs="Times New Roman"/>
          <w:spacing w:val="-2"/>
          <w:sz w:val="24"/>
          <w:szCs w:val="24"/>
        </w:rPr>
        <w:t>including</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mortality</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long-term</w:t>
      </w:r>
      <w:r w:rsidRPr="00DA0B5F">
        <w:rPr>
          <w:rFonts w:ascii="Times New Roman" w:hAnsi="Times New Roman" w:cs="Times New Roman"/>
          <w:spacing w:val="-11"/>
          <w:sz w:val="24"/>
          <w:szCs w:val="24"/>
        </w:rPr>
        <w:t xml:space="preserve"> </w:t>
      </w:r>
      <w:r w:rsidRPr="00DA0B5F">
        <w:rPr>
          <w:rFonts w:ascii="Times New Roman" w:hAnsi="Times New Roman" w:cs="Times New Roman"/>
          <w:spacing w:val="-2"/>
          <w:sz w:val="24"/>
          <w:szCs w:val="24"/>
        </w:rPr>
        <w:t xml:space="preserve">complications </w:t>
      </w:r>
      <w:r w:rsidRPr="00DA0B5F">
        <w:rPr>
          <w:rFonts w:ascii="Times New Roman" w:hAnsi="Times New Roman" w:cs="Times New Roman"/>
          <w:sz w:val="24"/>
          <w:szCs w:val="24"/>
        </w:rPr>
        <w:t>such</w:t>
      </w:r>
      <w:r w:rsidRPr="00DA0B5F">
        <w:rPr>
          <w:rFonts w:ascii="Times New Roman" w:hAnsi="Times New Roman" w:cs="Times New Roman"/>
          <w:spacing w:val="-6"/>
          <w:sz w:val="24"/>
          <w:szCs w:val="24"/>
        </w:rPr>
        <w:t xml:space="preserve"> </w:t>
      </w:r>
      <w:r w:rsidRPr="00DA0B5F">
        <w:rPr>
          <w:rFonts w:ascii="Times New Roman" w:hAnsi="Times New Roman" w:cs="Times New Roman"/>
          <w:sz w:val="24"/>
          <w:szCs w:val="24"/>
        </w:rPr>
        <w:t>as</w:t>
      </w:r>
      <w:r w:rsidRPr="00DA0B5F">
        <w:rPr>
          <w:rFonts w:ascii="Times New Roman" w:hAnsi="Times New Roman" w:cs="Times New Roman"/>
          <w:spacing w:val="-2"/>
          <w:sz w:val="24"/>
          <w:szCs w:val="24"/>
        </w:rPr>
        <w:t xml:space="preserve"> </w:t>
      </w:r>
      <w:r w:rsidRPr="00DA0B5F">
        <w:rPr>
          <w:rFonts w:ascii="Times New Roman" w:hAnsi="Times New Roman" w:cs="Times New Roman"/>
          <w:sz w:val="24"/>
          <w:szCs w:val="24"/>
        </w:rPr>
        <w:t>developmental</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delays,</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hearing</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loss,</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or</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cerebral</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palsy.</w:t>
      </w:r>
      <w:sdt>
        <w:sdtPr>
          <w:rPr>
            <w:rFonts w:ascii="Times New Roman" w:hAnsi="Times New Roman" w:cs="Times New Roman"/>
            <w:color w:val="000000"/>
            <w:sz w:val="24"/>
            <w:szCs w:val="24"/>
          </w:rPr>
          <w:tag w:val="MENDELEY_CITATION_v3_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XX0="/>
          <w:id w:val="444278906"/>
          <w:placeholder>
            <w:docPart w:val="DefaultPlaceholder_-1854013440"/>
          </w:placeholder>
        </w:sdtPr>
        <w:sdtContent>
          <w:r w:rsidR="00656BA3" w:rsidRPr="00656BA3">
            <w:rPr>
              <w:rFonts w:ascii="Times New Roman" w:hAnsi="Times New Roman" w:cs="Times New Roman"/>
              <w:color w:val="000000"/>
              <w:sz w:val="24"/>
              <w:szCs w:val="24"/>
            </w:rPr>
            <w:t>[3,4]</w:t>
          </w:r>
        </w:sdtContent>
      </w:sdt>
    </w:p>
    <w:p w14:paraId="0EF23ADF" w14:textId="0903DF93" w:rsidR="00DD7DB0" w:rsidRPr="00A1417C" w:rsidRDefault="00265C3E" w:rsidP="00A1417C">
      <w:pPr>
        <w:pStyle w:val="BodyText"/>
        <w:spacing w:before="191" w:line="252" w:lineRule="auto"/>
        <w:ind w:right="117"/>
        <w:rPr>
          <w:rFonts w:ascii="Times New Roman" w:hAnsi="Times New Roman" w:cs="Times New Roman"/>
          <w:spacing w:val="-1"/>
          <w:sz w:val="24"/>
          <w:szCs w:val="24"/>
        </w:rPr>
      </w:pPr>
      <w:r>
        <w:rPr>
          <w:rFonts w:ascii="Times New Roman" w:hAnsi="Times New Roman" w:cs="Times New Roman"/>
          <w:sz w:val="24"/>
          <w:szCs w:val="24"/>
        </w:rPr>
        <w:t>Infant</w:t>
      </w:r>
      <w:r w:rsidR="00D479F6" w:rsidRPr="00DA0B5F">
        <w:rPr>
          <w:rFonts w:ascii="Times New Roman" w:hAnsi="Times New Roman" w:cs="Times New Roman"/>
          <w:sz w:val="24"/>
          <w:szCs w:val="24"/>
        </w:rPr>
        <w:t xml:space="preserve"> GBS disease </w:t>
      </w:r>
      <w:ins w:id="9" w:author="Cavalli, Lea" w:date="2025-05-19T11:47:00Z" w16du:dateUtc="2025-05-19T15:47:00Z">
        <w:r w:rsidR="002D3F4C" w:rsidRPr="00DA0B5F">
          <w:rPr>
            <w:rFonts w:ascii="Times New Roman" w:hAnsi="Times New Roman" w:cs="Times New Roman"/>
            <w:sz w:val="24"/>
            <w:szCs w:val="24"/>
          </w:rPr>
          <w:t>is classified as early-onset disease (EOD)</w:t>
        </w:r>
        <w:r w:rsidR="002D3F4C">
          <w:rPr>
            <w:rFonts w:ascii="Times New Roman" w:hAnsi="Times New Roman" w:cs="Times New Roman"/>
            <w:sz w:val="24"/>
            <w:szCs w:val="24"/>
          </w:rPr>
          <w:t xml:space="preserve"> if </w:t>
        </w:r>
      </w:ins>
      <w:r w:rsidR="0082228B" w:rsidRPr="00DA0B5F">
        <w:rPr>
          <w:rFonts w:ascii="Times New Roman" w:hAnsi="Times New Roman" w:cs="Times New Roman"/>
          <w:sz w:val="24"/>
          <w:szCs w:val="24"/>
        </w:rPr>
        <w:t>diagnosed within the</w:t>
      </w:r>
      <w:r w:rsidR="0082228B" w:rsidRPr="00DA0B5F">
        <w:rPr>
          <w:rFonts w:ascii="Times New Roman" w:hAnsi="Times New Roman" w:cs="Times New Roman"/>
          <w:spacing w:val="-8"/>
          <w:sz w:val="24"/>
          <w:szCs w:val="24"/>
        </w:rPr>
        <w:t xml:space="preserve"> </w:t>
      </w:r>
      <w:r w:rsidR="0082228B" w:rsidRPr="00DA0B5F">
        <w:rPr>
          <w:rFonts w:ascii="Times New Roman" w:hAnsi="Times New Roman" w:cs="Times New Roman"/>
          <w:sz w:val="24"/>
          <w:szCs w:val="24"/>
        </w:rPr>
        <w:t>first</w:t>
      </w:r>
      <w:r w:rsidR="0082228B" w:rsidRPr="00DA0B5F">
        <w:rPr>
          <w:rFonts w:ascii="Times New Roman" w:hAnsi="Times New Roman" w:cs="Times New Roman"/>
          <w:spacing w:val="-8"/>
          <w:sz w:val="24"/>
          <w:szCs w:val="24"/>
        </w:rPr>
        <w:t xml:space="preserve"> </w:t>
      </w:r>
      <w:r w:rsidR="0082228B" w:rsidRPr="00DA0B5F">
        <w:rPr>
          <w:rFonts w:ascii="Times New Roman" w:hAnsi="Times New Roman" w:cs="Times New Roman"/>
          <w:sz w:val="24"/>
          <w:szCs w:val="24"/>
        </w:rPr>
        <w:t>seven</w:t>
      </w:r>
      <w:r w:rsidR="0082228B" w:rsidRPr="00DA0B5F">
        <w:rPr>
          <w:rFonts w:ascii="Times New Roman" w:hAnsi="Times New Roman" w:cs="Times New Roman"/>
          <w:spacing w:val="-7"/>
          <w:sz w:val="24"/>
          <w:szCs w:val="24"/>
        </w:rPr>
        <w:t xml:space="preserve"> </w:t>
      </w:r>
      <w:r w:rsidR="0082228B" w:rsidRPr="00DA0B5F">
        <w:rPr>
          <w:rFonts w:ascii="Times New Roman" w:hAnsi="Times New Roman" w:cs="Times New Roman"/>
          <w:sz w:val="24"/>
          <w:szCs w:val="24"/>
        </w:rPr>
        <w:t>days</w:t>
      </w:r>
      <w:r w:rsidR="0082228B" w:rsidRPr="00DA0B5F">
        <w:rPr>
          <w:rFonts w:ascii="Times New Roman" w:hAnsi="Times New Roman" w:cs="Times New Roman"/>
          <w:spacing w:val="-8"/>
          <w:sz w:val="24"/>
          <w:szCs w:val="24"/>
        </w:rPr>
        <w:t xml:space="preserve"> </w:t>
      </w:r>
      <w:r w:rsidR="0082228B" w:rsidRPr="00DA0B5F">
        <w:rPr>
          <w:rFonts w:ascii="Times New Roman" w:hAnsi="Times New Roman" w:cs="Times New Roman"/>
          <w:sz w:val="24"/>
          <w:szCs w:val="24"/>
        </w:rPr>
        <w:t>of</w:t>
      </w:r>
      <w:r w:rsidR="0082228B" w:rsidRPr="00DA0B5F">
        <w:rPr>
          <w:rFonts w:ascii="Times New Roman" w:hAnsi="Times New Roman" w:cs="Times New Roman"/>
          <w:spacing w:val="-7"/>
          <w:sz w:val="24"/>
          <w:szCs w:val="24"/>
        </w:rPr>
        <w:t xml:space="preserve"> </w:t>
      </w:r>
      <w:r w:rsidR="0082228B" w:rsidRPr="00DA0B5F">
        <w:rPr>
          <w:rFonts w:ascii="Times New Roman" w:hAnsi="Times New Roman" w:cs="Times New Roman"/>
          <w:sz w:val="24"/>
          <w:szCs w:val="24"/>
        </w:rPr>
        <w:t>life</w:t>
      </w:r>
      <w:del w:id="10" w:author="Cavalli, Lea" w:date="2025-05-19T11:47:00Z" w16du:dateUtc="2025-05-19T15:47:00Z">
        <w:r w:rsidR="0082228B" w:rsidRPr="00DA0B5F" w:rsidDel="002D3F4C">
          <w:rPr>
            <w:rFonts w:ascii="Times New Roman" w:hAnsi="Times New Roman" w:cs="Times New Roman"/>
            <w:sz w:val="24"/>
            <w:szCs w:val="24"/>
          </w:rPr>
          <w:delText xml:space="preserve"> </w:delText>
        </w:r>
        <w:r w:rsidR="00D479F6" w:rsidRPr="00DA0B5F" w:rsidDel="002D3F4C">
          <w:rPr>
            <w:rFonts w:ascii="Times New Roman" w:hAnsi="Times New Roman" w:cs="Times New Roman"/>
            <w:sz w:val="24"/>
            <w:szCs w:val="24"/>
          </w:rPr>
          <w:delText>is classified as early-onset disease (EOD)</w:delText>
        </w:r>
      </w:del>
      <w:r>
        <w:rPr>
          <w:rFonts w:ascii="Times New Roman" w:hAnsi="Times New Roman" w:cs="Times New Roman"/>
          <w:sz w:val="24"/>
          <w:szCs w:val="24"/>
        </w:rPr>
        <w:t xml:space="preserve">, </w:t>
      </w:r>
      <w:r w:rsidR="00D479F6" w:rsidRPr="00DA0B5F">
        <w:rPr>
          <w:rFonts w:ascii="Times New Roman" w:hAnsi="Times New Roman" w:cs="Times New Roman"/>
          <w:sz w:val="24"/>
          <w:szCs w:val="24"/>
        </w:rPr>
        <w:t>late-onset</w:t>
      </w:r>
      <w:r w:rsidR="00D479F6" w:rsidRPr="00DA0B5F">
        <w:rPr>
          <w:rFonts w:ascii="Times New Roman" w:hAnsi="Times New Roman" w:cs="Times New Roman"/>
          <w:spacing w:val="-8"/>
          <w:sz w:val="24"/>
          <w:szCs w:val="24"/>
        </w:rPr>
        <w:t xml:space="preserve"> </w:t>
      </w:r>
      <w:r w:rsidR="00D479F6" w:rsidRPr="00DA0B5F">
        <w:rPr>
          <w:rFonts w:ascii="Times New Roman" w:hAnsi="Times New Roman" w:cs="Times New Roman"/>
          <w:sz w:val="24"/>
          <w:szCs w:val="24"/>
        </w:rPr>
        <w:t xml:space="preserve">disease (LOD) if diagnosed between seven days and three months, or </w:t>
      </w:r>
      <w:del w:id="11" w:author="Cavalli, Lea" w:date="2025-05-19T11:47:00Z" w16du:dateUtc="2025-05-19T15:47:00Z">
        <w:r w:rsidR="00D479F6" w:rsidRPr="00DA0B5F" w:rsidDel="002D3F4C">
          <w:rPr>
            <w:rFonts w:ascii="Times New Roman" w:hAnsi="Times New Roman" w:cs="Times New Roman"/>
            <w:sz w:val="24"/>
            <w:szCs w:val="24"/>
          </w:rPr>
          <w:delText xml:space="preserve">as </w:delText>
        </w:r>
      </w:del>
      <w:r w:rsidR="00D479F6" w:rsidRPr="00DA0B5F">
        <w:rPr>
          <w:rFonts w:ascii="Times New Roman" w:hAnsi="Times New Roman" w:cs="Times New Roman"/>
          <w:sz w:val="24"/>
          <w:szCs w:val="24"/>
        </w:rPr>
        <w:t>very late-onset disease (VLOD), when occurring between three months and one year of age.</w:t>
      </w:r>
      <w:r w:rsidR="00D479F6" w:rsidRPr="00DA0B5F">
        <w:rPr>
          <w:rFonts w:ascii="Times New Roman" w:hAnsi="Times New Roman" w:cs="Times New Roman"/>
          <w:spacing w:val="30"/>
          <w:sz w:val="24"/>
          <w:szCs w:val="24"/>
        </w:rPr>
        <w:t xml:space="preserve"> </w:t>
      </w:r>
      <w:r w:rsidR="00D479F6" w:rsidRPr="00DA0B5F">
        <w:rPr>
          <w:rFonts w:ascii="Times New Roman" w:hAnsi="Times New Roman" w:cs="Times New Roman"/>
          <w:sz w:val="24"/>
          <w:szCs w:val="24"/>
        </w:rPr>
        <w:t>EOD</w:t>
      </w:r>
      <w:r w:rsidR="00D479F6" w:rsidRPr="00DA0B5F">
        <w:rPr>
          <w:rFonts w:ascii="Times New Roman" w:hAnsi="Times New Roman" w:cs="Times New Roman"/>
          <w:spacing w:val="-6"/>
          <w:sz w:val="24"/>
          <w:szCs w:val="24"/>
        </w:rPr>
        <w:t xml:space="preserve"> </w:t>
      </w:r>
      <w:r w:rsidR="00D07F3E" w:rsidRPr="00DA0B5F">
        <w:rPr>
          <w:rFonts w:ascii="Times New Roman" w:hAnsi="Times New Roman" w:cs="Times New Roman"/>
          <w:spacing w:val="-6"/>
          <w:sz w:val="24"/>
          <w:szCs w:val="24"/>
        </w:rPr>
        <w:t xml:space="preserve">often </w:t>
      </w:r>
      <w:r w:rsidR="00D479F6" w:rsidRPr="00DA0B5F">
        <w:rPr>
          <w:rFonts w:ascii="Times New Roman" w:hAnsi="Times New Roman" w:cs="Times New Roman"/>
          <w:sz w:val="24"/>
          <w:szCs w:val="24"/>
        </w:rPr>
        <w:t>results</w:t>
      </w:r>
      <w:r w:rsidR="00D479F6" w:rsidRPr="00DA0B5F">
        <w:rPr>
          <w:rFonts w:ascii="Times New Roman" w:hAnsi="Times New Roman" w:cs="Times New Roman"/>
          <w:spacing w:val="-6"/>
          <w:sz w:val="24"/>
          <w:szCs w:val="24"/>
        </w:rPr>
        <w:t xml:space="preserve"> </w:t>
      </w:r>
      <w:r w:rsidR="00D479F6" w:rsidRPr="00DA0B5F">
        <w:rPr>
          <w:rFonts w:ascii="Times New Roman" w:hAnsi="Times New Roman" w:cs="Times New Roman"/>
          <w:sz w:val="24"/>
          <w:szCs w:val="24"/>
        </w:rPr>
        <w:t>from</w:t>
      </w:r>
      <w:r w:rsidR="00D479F6" w:rsidRPr="00DA0B5F">
        <w:rPr>
          <w:rFonts w:ascii="Times New Roman" w:hAnsi="Times New Roman" w:cs="Times New Roman"/>
          <w:spacing w:val="-6"/>
          <w:sz w:val="24"/>
          <w:szCs w:val="24"/>
        </w:rPr>
        <w:t xml:space="preserve"> </w:t>
      </w:r>
      <w:r w:rsidR="00D479F6" w:rsidRPr="00DA0B5F">
        <w:rPr>
          <w:rFonts w:ascii="Times New Roman" w:hAnsi="Times New Roman" w:cs="Times New Roman"/>
          <w:sz w:val="24"/>
          <w:szCs w:val="24"/>
        </w:rPr>
        <w:t>vertical</w:t>
      </w:r>
      <w:r w:rsidR="00D479F6" w:rsidRPr="00DA0B5F">
        <w:rPr>
          <w:rFonts w:ascii="Times New Roman" w:hAnsi="Times New Roman" w:cs="Times New Roman"/>
          <w:spacing w:val="-6"/>
          <w:sz w:val="24"/>
          <w:szCs w:val="24"/>
        </w:rPr>
        <w:t xml:space="preserve"> </w:t>
      </w:r>
      <w:r w:rsidR="00D479F6" w:rsidRPr="00DA0B5F">
        <w:rPr>
          <w:rFonts w:ascii="Times New Roman" w:hAnsi="Times New Roman" w:cs="Times New Roman"/>
          <w:sz w:val="24"/>
          <w:szCs w:val="24"/>
        </w:rPr>
        <w:t>transmission and is effectively prevented through intrapartum antibiotic</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prophylaxis</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(IAP).</w:t>
      </w:r>
      <w:r w:rsidR="00D479F6" w:rsidRPr="00DA0B5F">
        <w:rPr>
          <w:rFonts w:ascii="Times New Roman" w:hAnsi="Times New Roman" w:cs="Times New Roman"/>
          <w:spacing w:val="14"/>
          <w:sz w:val="24"/>
          <w:szCs w:val="24"/>
        </w:rPr>
        <w:t xml:space="preserve"> </w:t>
      </w:r>
      <w:r w:rsidR="0082228B">
        <w:rPr>
          <w:rFonts w:ascii="Times New Roman" w:hAnsi="Times New Roman" w:cs="Times New Roman"/>
          <w:sz w:val="24"/>
          <w:szCs w:val="24"/>
        </w:rPr>
        <w:t>Following</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IAP</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implementation</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in</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Europe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and</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North</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America,</w:t>
      </w:r>
      <w:r w:rsidR="00D479F6" w:rsidRPr="00DA0B5F">
        <w:rPr>
          <w:rFonts w:ascii="Times New Roman" w:hAnsi="Times New Roman" w:cs="Times New Roman"/>
          <w:spacing w:val="-7"/>
          <w:sz w:val="24"/>
          <w:szCs w:val="24"/>
        </w:rPr>
        <w:t xml:space="preserve"> </w:t>
      </w:r>
      <w:r w:rsidR="0082228B">
        <w:rPr>
          <w:rFonts w:ascii="Times New Roman" w:hAnsi="Times New Roman" w:cs="Times New Roman"/>
          <w:spacing w:val="-7"/>
          <w:sz w:val="24"/>
          <w:szCs w:val="24"/>
        </w:rPr>
        <w:t xml:space="preserve">cases of </w:t>
      </w:r>
      <w:r w:rsidR="0082228B">
        <w:rPr>
          <w:rFonts w:ascii="Times New Roman" w:hAnsi="Times New Roman" w:cs="Times New Roman"/>
          <w:spacing w:val="-2"/>
          <w:sz w:val="24"/>
          <w:szCs w:val="24"/>
        </w:rPr>
        <w:t>LOD are now more common than</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EOD.</w:t>
      </w:r>
      <w:sdt>
        <w:sdtPr>
          <w:rPr>
            <w:rFonts w:ascii="Times New Roman" w:hAnsi="Times New Roman" w:cs="Times New Roman"/>
            <w:color w:val="000000"/>
            <w:sz w:val="24"/>
            <w:szCs w:val="24"/>
          </w:rPr>
          <w:tag w:val="MENDELEY_CITATION_v3_eyJjaXRhdGlvbklEIjoiTUVOREVMRVlfQ0lUQVRJT05fZTY5OTkyOTYtZjA5Yy00NGJmLWFjYjYtZmZiYWEzNTE3ODQz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
          <w:id w:val="2093123805"/>
          <w:placeholder>
            <w:docPart w:val="DefaultPlaceholder_-1854013440"/>
          </w:placeholder>
        </w:sdtPr>
        <w:sdtContent>
          <w:r w:rsidR="00656BA3" w:rsidRPr="00656BA3">
            <w:rPr>
              <w:rFonts w:ascii="Times New Roman" w:hAnsi="Times New Roman" w:cs="Times New Roman"/>
              <w:color w:val="000000"/>
              <w:sz w:val="24"/>
              <w:szCs w:val="24"/>
            </w:rPr>
            <w:t>[5,6]</w:t>
          </w:r>
        </w:sdtContent>
      </w:sdt>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This suggests that LOD might be acquired through different pathways besides vertical acquisition of commensal GBS with later translocation and invasion.</w:t>
      </w:r>
      <w:r w:rsidR="00DD7DB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2YTYyYTUtZGJkMS00NDViLWE1YWYtYTc1OTM0YTViZmI5IiwicHJvcGVydGllcyI6eyJub3RlSW5kZXgiOjB9LCJpc0VkaXRlZCI6ZmFsc2UsIm1hbnVhbE92ZXJyaWRlIjp7ImlzTWFudWFsbHlPdmVycmlkZGVuIjpmYWxzZSwiY2l0ZXByb2NUZXh0IjoiWzd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V19"/>
          <w:id w:val="-384642297"/>
          <w:placeholder>
            <w:docPart w:val="DefaultPlaceholder_-1854013440"/>
          </w:placeholder>
        </w:sdtPr>
        <w:sdtContent>
          <w:r w:rsidR="00656BA3" w:rsidRPr="00656BA3">
            <w:rPr>
              <w:rFonts w:ascii="Times New Roman" w:hAnsi="Times New Roman" w:cs="Times New Roman"/>
              <w:color w:val="000000"/>
              <w:sz w:val="24"/>
              <w:szCs w:val="24"/>
            </w:rPr>
            <w:t>[7]</w:t>
          </w:r>
        </w:sdtContent>
      </w:sdt>
      <w:r w:rsidR="0071508C">
        <w:rPr>
          <w:rFonts w:ascii="Times New Roman" w:hAnsi="Times New Roman" w:cs="Times New Roman"/>
          <w:color w:val="000000"/>
          <w:sz w:val="24"/>
          <w:szCs w:val="24"/>
        </w:rPr>
        <w:t xml:space="preserve"> LOD and VLOD are considered clinically </w:t>
      </w:r>
      <w:r w:rsidR="00F066D4">
        <w:rPr>
          <w:rFonts w:ascii="Times New Roman" w:hAnsi="Times New Roman" w:cs="Times New Roman"/>
          <w:color w:val="000000"/>
          <w:sz w:val="24"/>
          <w:szCs w:val="24"/>
        </w:rPr>
        <w:t>indistinguishable,</w:t>
      </w:r>
      <w:r w:rsidR="0071508C">
        <w:rPr>
          <w:rFonts w:ascii="Times New Roman" w:hAnsi="Times New Roman" w:cs="Times New Roman"/>
          <w:sz w:val="24"/>
          <w:szCs w:val="24"/>
        </w:rPr>
        <w:t xml:space="preserve"> but it is not known whether </w:t>
      </w:r>
      <w:ins w:id="12" w:author="Cavalli, Lea" w:date="2025-05-19T11:51:00Z">
        <w:r w:rsidR="002D3F4C" w:rsidRPr="002D3F4C">
          <w:rPr>
            <w:rFonts w:ascii="Times New Roman" w:hAnsi="Times New Roman" w:cs="Times New Roman"/>
            <w:sz w:val="24"/>
            <w:szCs w:val="24"/>
          </w:rPr>
          <w:t>the bacterial isolates associated with each differ genomically</w:t>
        </w:r>
      </w:ins>
      <w:del w:id="13" w:author="Cavalli, Lea" w:date="2025-05-19T11:51:00Z" w16du:dateUtc="2025-05-19T15:51:00Z">
        <w:r w:rsidR="0071508C" w:rsidDel="002D3F4C">
          <w:rPr>
            <w:rFonts w:ascii="Times New Roman" w:hAnsi="Times New Roman" w:cs="Times New Roman"/>
            <w:sz w:val="24"/>
            <w:szCs w:val="24"/>
          </w:rPr>
          <w:delText>bacterial genomic characteristics</w:delText>
        </w:r>
      </w:del>
      <w:ins w:id="14" w:author="Cavalli, Lea" w:date="2025-05-19T11:49:00Z" w16du:dateUtc="2025-05-19T15:49:00Z">
        <w:r w:rsidR="002D3F4C">
          <w:rPr>
            <w:rFonts w:ascii="Times New Roman" w:hAnsi="Times New Roman" w:cs="Times New Roman"/>
            <w:sz w:val="24"/>
            <w:szCs w:val="24"/>
          </w:rPr>
          <w:t xml:space="preserve">, which </w:t>
        </w:r>
        <w:proofErr w:type="spellStart"/>
        <w:r w:rsidR="002D3F4C">
          <w:rPr>
            <w:rFonts w:ascii="Times New Roman" w:hAnsi="Times New Roman" w:cs="Times New Roman"/>
            <w:sz w:val="24"/>
            <w:szCs w:val="24"/>
          </w:rPr>
          <w:t>could</w:t>
        </w:r>
      </w:ins>
      <w:del w:id="15" w:author="Cavalli, Lea" w:date="2025-05-19T11:49:00Z" w16du:dateUtc="2025-05-19T15:49:00Z">
        <w:r w:rsidR="0071508C" w:rsidDel="002D3F4C">
          <w:rPr>
            <w:rFonts w:ascii="Times New Roman" w:hAnsi="Times New Roman" w:cs="Times New Roman"/>
            <w:sz w:val="24"/>
            <w:szCs w:val="24"/>
          </w:rPr>
          <w:delText xml:space="preserve"> also differ</w:delText>
        </w:r>
        <w:r w:rsidR="00A1417C" w:rsidDel="002D3F4C">
          <w:rPr>
            <w:rFonts w:ascii="Times New Roman" w:hAnsi="Times New Roman" w:cs="Times New Roman"/>
            <w:sz w:val="24"/>
            <w:szCs w:val="24"/>
          </w:rPr>
          <w:delText xml:space="preserve"> </w:delText>
        </w:r>
        <w:r w:rsidR="00201D21" w:rsidRPr="00201D21" w:rsidDel="002D3F4C">
          <w:rPr>
            <w:rFonts w:ascii="Times New Roman" w:hAnsi="Times New Roman" w:cs="Times New Roman"/>
            <w:sz w:val="24"/>
            <w:szCs w:val="24"/>
          </w:rPr>
          <w:delText xml:space="preserve">potentially </w:delText>
        </w:r>
      </w:del>
      <w:r w:rsidR="00201D21" w:rsidRPr="00201D21">
        <w:rPr>
          <w:rFonts w:ascii="Times New Roman" w:hAnsi="Times New Roman" w:cs="Times New Roman"/>
          <w:sz w:val="24"/>
          <w:szCs w:val="24"/>
        </w:rPr>
        <w:t>affect</w:t>
      </w:r>
      <w:proofErr w:type="spellEnd"/>
      <w:del w:id="16" w:author="Cavalli, Lea" w:date="2025-05-19T11:49:00Z" w16du:dateUtc="2025-05-19T15:49:00Z">
        <w:r w:rsidR="00201D21" w:rsidRPr="00201D21" w:rsidDel="002D3F4C">
          <w:rPr>
            <w:rFonts w:ascii="Times New Roman" w:hAnsi="Times New Roman" w:cs="Times New Roman"/>
            <w:sz w:val="24"/>
            <w:szCs w:val="24"/>
          </w:rPr>
          <w:delText>ing</w:delText>
        </w:r>
      </w:del>
      <w:r w:rsidR="00201D21" w:rsidRPr="00201D21">
        <w:rPr>
          <w:rFonts w:ascii="Times New Roman" w:hAnsi="Times New Roman" w:cs="Times New Roman"/>
          <w:sz w:val="24"/>
          <w:szCs w:val="24"/>
        </w:rPr>
        <w:t xml:space="preserve"> prevention and treatment strategies, including the coverage of vaccine candidates being developed for </w:t>
      </w:r>
      <w:proofErr w:type="spellStart"/>
      <w:r w:rsidR="00201D21">
        <w:rPr>
          <w:rFonts w:ascii="Times New Roman" w:hAnsi="Times New Roman" w:cs="Times New Roman"/>
          <w:sz w:val="24"/>
          <w:szCs w:val="24"/>
        </w:rPr>
        <w:t>iGBS</w:t>
      </w:r>
      <w:proofErr w:type="spellEnd"/>
      <w:r w:rsidR="00201D21" w:rsidRPr="00201D21">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"/>
          <w:id w:val="1168749122"/>
          <w:placeholder>
            <w:docPart w:val="DefaultPlaceholder_-1854013440"/>
          </w:placeholder>
        </w:sdtPr>
        <w:sdtContent>
          <w:r w:rsidR="00656BA3" w:rsidRPr="00656BA3">
            <w:rPr>
              <w:rFonts w:ascii="Times New Roman" w:hAnsi="Times New Roman" w:cs="Times New Roman"/>
              <w:color w:val="000000"/>
              <w:sz w:val="24"/>
              <w:szCs w:val="24"/>
            </w:rPr>
            <w:t>[8,9]</w:t>
          </w:r>
        </w:sdtContent>
      </w:sdt>
    </w:p>
    <w:p w14:paraId="565FD340" w14:textId="77777777" w:rsidR="003F437B" w:rsidRDefault="003F437B" w:rsidP="00DD7DB0">
      <w:pPr>
        <w:pStyle w:val="BodyText"/>
        <w:spacing w:before="4" w:line="252" w:lineRule="auto"/>
        <w:ind w:right="116"/>
        <w:rPr>
          <w:rFonts w:ascii="Times New Roman" w:hAnsi="Times New Roman" w:cs="Times New Roman"/>
          <w:sz w:val="24"/>
          <w:szCs w:val="24"/>
        </w:rPr>
      </w:pPr>
    </w:p>
    <w:p w14:paraId="1BE9B3AB" w14:textId="7781E22E" w:rsidR="00D479F6" w:rsidRDefault="00D479F6" w:rsidP="00201D21">
      <w:pPr>
        <w:pStyle w:val="BodyText"/>
        <w:spacing w:before="9" w:line="252" w:lineRule="auto"/>
        <w:ind w:right="117"/>
        <w:rPr>
          <w:rFonts w:ascii="Times New Roman" w:hAnsi="Times New Roman" w:cs="Times New Roman"/>
          <w:sz w:val="24"/>
          <w:szCs w:val="24"/>
        </w:rPr>
      </w:pPr>
      <w:r w:rsidRPr="00DA0B5F">
        <w:rPr>
          <w:rFonts w:ascii="Times New Roman" w:hAnsi="Times New Roman" w:cs="Times New Roman"/>
          <w:spacing w:val="-4"/>
          <w:sz w:val="24"/>
          <w:szCs w:val="24"/>
        </w:rPr>
        <w:t>The substantial clinical burden of GBS meningitis, especially its long-term neurodevelopmental impacts, is well-documented.</w:t>
      </w:r>
      <w:sdt>
        <w:sdtPr>
          <w:rPr>
            <w:rFonts w:ascii="Times New Roman" w:hAnsi="Times New Roman" w:cs="Times New Roman"/>
            <w:color w:val="000000"/>
            <w:spacing w:val="-4"/>
            <w:sz w:val="24"/>
            <w:szCs w:val="24"/>
          </w:rPr>
          <w:tag w:val="MENDELEY_CITATION_v3_eyJjaXRhdGlvbklEIjoiTUVOREVMRVlfQ0lUQVRJT05fZTk2N2QzZjYtYzVmMC00NmNjLTg1NjEtMzE4NDVkYjgzMTliIiwicHJvcGVydGllcyI6eyJub3RlSW5kZXgiOjB9LCJpc0VkaXRlZCI6ZmFsc2UsIm1hbnVhbE92ZXJyaWRlIjp7ImlzTWFudWFsbHlPdmVycmlkZGVuIjpmYWxzZSwiY2l0ZXByb2NUZXh0IjoiWzEw4oCTMTJdIiwibWFudWFsT3ZlcnJpZGVUZXh0IjoiIn0sImNpdGF0aW9uSXRlbXMiOlt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"/>
          <w:id w:val="1429014504"/>
          <w:placeholder>
            <w:docPart w:val="DefaultPlaceholder_-1854013440"/>
          </w:placeholder>
        </w:sdtPr>
        <w:sdtContent>
          <w:r w:rsidR="00656BA3" w:rsidRPr="00656BA3">
            <w:rPr>
              <w:rFonts w:ascii="Times New Roman" w:hAnsi="Times New Roman" w:cs="Times New Roman"/>
              <w:color w:val="000000"/>
              <w:spacing w:val="-4"/>
              <w:sz w:val="24"/>
              <w:szCs w:val="24"/>
            </w:rPr>
            <w:t>[10–12]</w:t>
          </w:r>
        </w:sdtContent>
      </w:sdt>
      <w:r w:rsidR="0060489D">
        <w:rPr>
          <w:rFonts w:ascii="Times New Roman" w:hAnsi="Times New Roman" w:cs="Times New Roman"/>
          <w:spacing w:val="-4"/>
          <w:sz w:val="24"/>
          <w:szCs w:val="24"/>
        </w:rPr>
        <w:t xml:space="preserve"> </w:t>
      </w:r>
      <w:r w:rsidR="0082228B">
        <w:rPr>
          <w:rFonts w:ascii="Times New Roman" w:hAnsi="Times New Roman" w:cs="Times New Roman"/>
          <w:spacing w:val="-4"/>
          <w:sz w:val="24"/>
          <w:szCs w:val="24"/>
        </w:rPr>
        <w:t>Serotype III strains of the</w:t>
      </w:r>
      <w:r w:rsidRPr="00DA0B5F">
        <w:rPr>
          <w:rFonts w:ascii="Times New Roman" w:hAnsi="Times New Roman" w:cs="Times New Roman"/>
          <w:sz w:val="24"/>
          <w:szCs w:val="24"/>
        </w:rPr>
        <w:t xml:space="preserve"> hypervirulent clonal complex 17 (CC17)</w:t>
      </w:r>
      <w:r w:rsidR="0082228B">
        <w:rPr>
          <w:rFonts w:ascii="Times New Roman" w:hAnsi="Times New Roman" w:cs="Times New Roman"/>
          <w:sz w:val="24"/>
          <w:szCs w:val="24"/>
        </w:rPr>
        <w:t xml:space="preserve"> are the most common cause of </w:t>
      </w:r>
      <w:r w:rsidRPr="00DA0B5F">
        <w:rPr>
          <w:rFonts w:ascii="Times New Roman" w:hAnsi="Times New Roman" w:cs="Times New Roman"/>
          <w:spacing w:val="-4"/>
          <w:sz w:val="24"/>
          <w:szCs w:val="24"/>
        </w:rPr>
        <w:t>meningitis and LOD</w:t>
      </w:r>
      <w:ins w:id="17" w:author="Cavalli, Lea" w:date="2025-05-19T11:52:00Z" w16du:dateUtc="2025-05-19T15:52:00Z">
        <w:r w:rsidR="002D3F4C">
          <w:rPr>
            <w:rFonts w:ascii="Times New Roman" w:hAnsi="Times New Roman" w:cs="Times New Roman"/>
            <w:spacing w:val="-4"/>
            <w:sz w:val="24"/>
            <w:szCs w:val="24"/>
          </w:rPr>
          <w:t>,</w:t>
        </w:r>
      </w:ins>
      <w:r w:rsidRPr="00DA0B5F">
        <w:rPr>
          <w:rFonts w:ascii="Times New Roman" w:hAnsi="Times New Roman" w:cs="Times New Roman"/>
          <w:spacing w:val="-4"/>
          <w:sz w:val="24"/>
          <w:szCs w:val="24"/>
        </w:rPr>
        <w:t xml:space="preserve"> </w:t>
      </w:r>
      <w:r w:rsidR="0082228B">
        <w:rPr>
          <w:rFonts w:ascii="Times New Roman" w:hAnsi="Times New Roman" w:cs="Times New Roman"/>
          <w:spacing w:val="-4"/>
          <w:sz w:val="24"/>
          <w:szCs w:val="24"/>
        </w:rPr>
        <w:t>yet</w:t>
      </w:r>
      <w:r w:rsidRPr="00DA0B5F">
        <w:rPr>
          <w:rFonts w:ascii="Times New Roman" w:hAnsi="Times New Roman" w:cs="Times New Roman"/>
          <w:spacing w:val="-4"/>
          <w:sz w:val="24"/>
          <w:szCs w:val="24"/>
        </w:rPr>
        <w:t xml:space="preserve"> the molecular mechanisms that underlie </w:t>
      </w:r>
      <w:r w:rsidRPr="00DA0B5F">
        <w:rPr>
          <w:rFonts w:ascii="Times New Roman" w:hAnsi="Times New Roman" w:cs="Times New Roman"/>
          <w:sz w:val="24"/>
          <w:szCs w:val="24"/>
        </w:rPr>
        <w:t>neurotropism</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remain</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unclear.</w:t>
      </w:r>
      <w:sdt>
        <w:sdtPr>
          <w:rPr>
            <w:rFonts w:ascii="Times New Roman" w:hAnsi="Times New Roman" w:cs="Times New Roman"/>
            <w:color w:val="000000"/>
            <w:sz w:val="24"/>
            <w:szCs w:val="24"/>
          </w:rPr>
          <w:tag w:val="MENDELEY_CITATION_v3_eyJjaXRhdGlvbklEIjoiTUVOREVMRVlfQ0lUQVRJT05fZGQ1ZWExMzQtNWZiNS00NjU5LTkyZWYtZjZlM2E1MGU5YmM2IiwicHJvcGVydGllcyI6eyJub3RlSW5kZXgiOjB9LCJpc0VkaXRlZCI6ZmFsc2UsIm1hbnVhbE92ZXJyaWRlIjp7ImlzTWFudWFsbHlPdmVycmlkZGVuIjpmYWxzZSwiY2l0ZXByb2NUZXh0IjoiWzTigJM2LDEwXSIsIm1hbnVhbE92ZXJyaWRlVGV4dCI6IiJ9LCJjaXRhdGlvbkl0ZW1zIjpb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LH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Sx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XX0="/>
          <w:id w:val="1908802172"/>
          <w:placeholder>
            <w:docPart w:val="DefaultPlaceholder_-1854013440"/>
          </w:placeholder>
        </w:sdtPr>
        <w:sdtContent>
          <w:r w:rsidR="00656BA3" w:rsidRPr="00656BA3">
            <w:rPr>
              <w:rFonts w:ascii="Times New Roman" w:hAnsi="Times New Roman" w:cs="Times New Roman"/>
              <w:color w:val="000000"/>
              <w:sz w:val="24"/>
              <w:szCs w:val="24"/>
            </w:rPr>
            <w:t>[4–6,10]</w:t>
          </w:r>
        </w:sdtContent>
      </w:sdt>
      <w:r w:rsidRPr="00DA0B5F">
        <w:rPr>
          <w:rFonts w:ascii="Times New Roman" w:hAnsi="Times New Roman" w:cs="Times New Roman"/>
          <w:spacing w:val="24"/>
          <w:sz w:val="24"/>
          <w:szCs w:val="24"/>
        </w:rPr>
        <w:t xml:space="preserve"> </w:t>
      </w:r>
      <w:r w:rsidR="0082228B">
        <w:rPr>
          <w:rFonts w:ascii="Times New Roman" w:hAnsi="Times New Roman" w:cs="Times New Roman"/>
          <w:sz w:val="24"/>
          <w:szCs w:val="24"/>
        </w:rPr>
        <w:t>S</w:t>
      </w:r>
      <w:r w:rsidRPr="00DA0B5F">
        <w:rPr>
          <w:rFonts w:ascii="Times New Roman" w:hAnsi="Times New Roman" w:cs="Times New Roman"/>
          <w:sz w:val="24"/>
          <w:szCs w:val="24"/>
        </w:rPr>
        <w:t>carc</w:t>
      </w:r>
      <w:r w:rsidR="0082228B">
        <w:rPr>
          <w:rFonts w:ascii="Times New Roman" w:hAnsi="Times New Roman" w:cs="Times New Roman"/>
          <w:sz w:val="24"/>
          <w:szCs w:val="24"/>
        </w:rPr>
        <w:t>e data</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also</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limit</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understanding</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molecular</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basis of other clinical features of acute infection in infants beyond meningitis, such as ICU admission rates.</w:t>
      </w:r>
      <w:r w:rsidRPr="00DA0B5F">
        <w:rPr>
          <w:rFonts w:ascii="Times New Roman" w:hAnsi="Times New Roman" w:cs="Times New Roman"/>
          <w:spacing w:val="-1"/>
          <w:sz w:val="24"/>
          <w:szCs w:val="24"/>
        </w:rPr>
        <w:t xml:space="preserve"> </w:t>
      </w:r>
    </w:p>
    <w:p w14:paraId="0C10C86C" w14:textId="77777777" w:rsidR="003F437B" w:rsidRPr="00DA0B5F" w:rsidRDefault="003F437B" w:rsidP="00201D21">
      <w:pPr>
        <w:pStyle w:val="BodyText"/>
        <w:spacing w:before="9" w:line="252" w:lineRule="auto"/>
        <w:ind w:right="117"/>
        <w:rPr>
          <w:rFonts w:ascii="Times New Roman" w:hAnsi="Times New Roman" w:cs="Times New Roman"/>
          <w:sz w:val="24"/>
          <w:szCs w:val="24"/>
        </w:rPr>
      </w:pPr>
    </w:p>
    <w:p w14:paraId="552AE76B" w14:textId="6CBA6B24" w:rsidR="00D479F6" w:rsidRPr="00393689" w:rsidRDefault="00D479F6" w:rsidP="00393689">
      <w:pPr>
        <w:pStyle w:val="BodyText"/>
        <w:spacing w:before="9" w:line="252" w:lineRule="auto"/>
        <w:ind w:right="117"/>
        <w:rPr>
          <w:rFonts w:ascii="Times New Roman" w:hAnsi="Times New Roman" w:cs="Times New Roman"/>
          <w:spacing w:val="40"/>
          <w:sz w:val="24"/>
          <w:szCs w:val="24"/>
        </w:rPr>
      </w:pPr>
      <w:r w:rsidRPr="00DA0B5F">
        <w:rPr>
          <w:rFonts w:ascii="Times New Roman" w:hAnsi="Times New Roman" w:cs="Times New Roman"/>
          <w:spacing w:val="-2"/>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this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study,</w:t>
      </w:r>
      <w:r w:rsidRPr="00DA0B5F">
        <w:rPr>
          <w:rFonts w:ascii="Times New Roman" w:hAnsi="Times New Roman" w:cs="Times New Roman"/>
          <w:spacing w:val="-7"/>
          <w:sz w:val="24"/>
          <w:szCs w:val="24"/>
        </w:rPr>
        <w:t xml:space="preserve"> </w:t>
      </w:r>
      <w:r w:rsidRPr="00DA0B5F">
        <w:rPr>
          <w:rFonts w:ascii="Times New Roman" w:hAnsi="Times New Roman" w:cs="Times New Roman"/>
          <w:spacing w:val="-2"/>
          <w:sz w:val="24"/>
          <w:szCs w:val="24"/>
        </w:rPr>
        <w:t>we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characterize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the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clinical</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w:t>
      </w:r>
      <w:r w:rsidR="003714AF">
        <w:rPr>
          <w:rFonts w:ascii="Times New Roman" w:hAnsi="Times New Roman" w:cs="Times New Roman"/>
          <w:spacing w:val="-2"/>
          <w:sz w:val="24"/>
          <w:szCs w:val="24"/>
        </w:rPr>
        <w:t xml:space="preserve"> pathogen</w:t>
      </w:r>
      <w:r w:rsidRPr="00DA0B5F">
        <w:rPr>
          <w:rFonts w:ascii="Times New Roman" w:hAnsi="Times New Roman" w:cs="Times New Roman"/>
          <w:spacing w:val="-10"/>
          <w:sz w:val="24"/>
          <w:szCs w:val="24"/>
        </w:rPr>
        <w:t xml:space="preserve"> </w:t>
      </w:r>
      <w:r w:rsidR="0082228B">
        <w:rPr>
          <w:rFonts w:ascii="Times New Roman" w:hAnsi="Times New Roman" w:cs="Times New Roman"/>
          <w:spacing w:val="-2"/>
          <w:sz w:val="24"/>
          <w:szCs w:val="24"/>
        </w:rPr>
        <w:t>genomic</w:t>
      </w:r>
      <w:r w:rsidR="0082228B"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characteristics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of</w:t>
      </w:r>
      <w:r w:rsidR="0060489D">
        <w:rPr>
          <w:rFonts w:ascii="Times New Roman" w:hAnsi="Times New Roman" w:cs="Times New Roman"/>
          <w:spacing w:val="-2"/>
          <w:sz w:val="24"/>
          <w:szCs w:val="24"/>
        </w:rPr>
        <w:t xml:space="preserve"> </w:t>
      </w:r>
      <w:proofErr w:type="spellStart"/>
      <w:r w:rsidR="00201D21">
        <w:rPr>
          <w:rFonts w:ascii="Times New Roman" w:hAnsi="Times New Roman" w:cs="Times New Roman"/>
          <w:spacing w:val="-2"/>
          <w:sz w:val="24"/>
          <w:szCs w:val="24"/>
        </w:rPr>
        <w:t>i</w:t>
      </w:r>
      <w:r w:rsidRPr="00DA0B5F">
        <w:rPr>
          <w:rFonts w:ascii="Times New Roman" w:hAnsi="Times New Roman" w:cs="Times New Roman"/>
          <w:sz w:val="24"/>
          <w:szCs w:val="24"/>
        </w:rPr>
        <w:t>GBS</w:t>
      </w:r>
      <w:proofErr w:type="spellEnd"/>
      <w:r w:rsidRPr="00DA0B5F">
        <w:rPr>
          <w:rFonts w:ascii="Times New Roman" w:hAnsi="Times New Roman" w:cs="Times New Roman"/>
          <w:sz w:val="24"/>
          <w:szCs w:val="24"/>
        </w:rPr>
        <w:t xml:space="preserve"> cases</w:t>
      </w:r>
      <w:r w:rsidR="00FB396D">
        <w:rPr>
          <w:rFonts w:ascii="Times New Roman" w:hAnsi="Times New Roman" w:cs="Times New Roman"/>
          <w:sz w:val="24"/>
          <w:szCs w:val="24"/>
        </w:rPr>
        <w:t xml:space="preserve"> </w:t>
      </w:r>
      <w:ins w:id="18" w:author="Cavalli, Lea" w:date="2025-05-19T11:53:00Z" w16du:dateUtc="2025-05-19T15:53:00Z">
        <w:r w:rsidR="002D3F4C" w:rsidRPr="00DA0B5F">
          <w:rPr>
            <w:rFonts w:ascii="Times New Roman" w:hAnsi="Times New Roman" w:cs="Times New Roman"/>
            <w:sz w:val="24"/>
            <w:szCs w:val="24"/>
          </w:rPr>
          <w:t>at Boston Children’s Hospital (BCH)</w:t>
        </w:r>
        <w:r w:rsidR="002D3F4C">
          <w:rPr>
            <w:rFonts w:ascii="Times New Roman" w:hAnsi="Times New Roman" w:cs="Times New Roman"/>
            <w:sz w:val="24"/>
            <w:szCs w:val="24"/>
          </w:rPr>
          <w:t xml:space="preserve"> </w:t>
        </w:r>
      </w:ins>
      <w:r w:rsidR="00FB396D">
        <w:rPr>
          <w:rFonts w:ascii="Times New Roman" w:hAnsi="Times New Roman" w:cs="Times New Roman"/>
          <w:sz w:val="24"/>
          <w:szCs w:val="24"/>
        </w:rPr>
        <w:t>over a 15-year period</w:t>
      </w:r>
      <w:r w:rsidR="003F437B">
        <w:rPr>
          <w:rFonts w:ascii="Times New Roman" w:hAnsi="Times New Roman" w:cs="Times New Roman"/>
          <w:sz w:val="24"/>
          <w:szCs w:val="24"/>
        </w:rPr>
        <w:t>. Focusing on</w:t>
      </w:r>
      <w:r w:rsidR="003714AF">
        <w:rPr>
          <w:rFonts w:ascii="Times New Roman" w:hAnsi="Times New Roman" w:cs="Times New Roman"/>
          <w:sz w:val="24"/>
          <w:szCs w:val="24"/>
        </w:rPr>
        <w:t xml:space="preserve"> post-EOD disease</w:t>
      </w:r>
      <w:r w:rsidR="003F437B">
        <w:rPr>
          <w:rFonts w:ascii="Times New Roman" w:hAnsi="Times New Roman" w:cs="Times New Roman"/>
          <w:sz w:val="24"/>
          <w:szCs w:val="24"/>
        </w:rPr>
        <w:t>, o</w:t>
      </w:r>
      <w:r w:rsidR="003F437B" w:rsidRPr="003F437B">
        <w:rPr>
          <w:rFonts w:ascii="Times New Roman" w:hAnsi="Times New Roman" w:cs="Times New Roman"/>
          <w:sz w:val="24"/>
          <w:szCs w:val="24"/>
        </w:rPr>
        <w:t xml:space="preserve">ur dataset provides comprehensive clinical information on </w:t>
      </w:r>
      <w:proofErr w:type="spellStart"/>
      <w:r w:rsidR="003F437B" w:rsidRPr="003F437B">
        <w:rPr>
          <w:rFonts w:ascii="Times New Roman" w:hAnsi="Times New Roman" w:cs="Times New Roman"/>
          <w:sz w:val="24"/>
          <w:szCs w:val="24"/>
        </w:rPr>
        <w:t>iGBS</w:t>
      </w:r>
      <w:proofErr w:type="spellEnd"/>
      <w:r w:rsidR="003F437B">
        <w:rPr>
          <w:rFonts w:ascii="Times New Roman" w:hAnsi="Times New Roman" w:cs="Times New Roman"/>
          <w:sz w:val="24"/>
          <w:szCs w:val="24"/>
        </w:rPr>
        <w:t xml:space="preserve"> </w:t>
      </w:r>
      <w:r w:rsidR="0082228B">
        <w:rPr>
          <w:rFonts w:ascii="Times New Roman" w:hAnsi="Times New Roman" w:cs="Times New Roman"/>
          <w:sz w:val="24"/>
          <w:szCs w:val="24"/>
        </w:rPr>
        <w:t>and the opportunity to examine any</w:t>
      </w:r>
      <w:r w:rsidR="003F437B" w:rsidRPr="003F437B">
        <w:rPr>
          <w:rFonts w:ascii="Times New Roman" w:hAnsi="Times New Roman" w:cs="Times New Roman"/>
          <w:sz w:val="24"/>
          <w:szCs w:val="24"/>
        </w:rPr>
        <w:t xml:space="preserve"> association between</w:t>
      </w:r>
      <w:r w:rsidR="003F437B">
        <w:rPr>
          <w:rFonts w:ascii="Times New Roman" w:hAnsi="Times New Roman" w:cs="Times New Roman"/>
          <w:sz w:val="24"/>
          <w:szCs w:val="24"/>
        </w:rPr>
        <w:t xml:space="preserve"> pathogen</w:t>
      </w:r>
      <w:r w:rsidR="003F437B" w:rsidRPr="003F437B">
        <w:rPr>
          <w:rFonts w:ascii="Times New Roman" w:hAnsi="Times New Roman" w:cs="Times New Roman"/>
          <w:sz w:val="24"/>
          <w:szCs w:val="24"/>
        </w:rPr>
        <w:t xml:space="preserve"> </w:t>
      </w:r>
      <w:r w:rsidR="00FB396D">
        <w:rPr>
          <w:rFonts w:ascii="Times New Roman" w:hAnsi="Times New Roman" w:cs="Times New Roman"/>
          <w:sz w:val="24"/>
          <w:szCs w:val="24"/>
        </w:rPr>
        <w:t>virulence</w:t>
      </w:r>
      <w:r w:rsidR="003F437B" w:rsidRPr="003F437B">
        <w:rPr>
          <w:rFonts w:ascii="Times New Roman" w:hAnsi="Times New Roman" w:cs="Times New Roman"/>
          <w:sz w:val="24"/>
          <w:szCs w:val="24"/>
        </w:rPr>
        <w:t xml:space="preserve"> determinants and clinical outcomes, including ICU admission</w:t>
      </w:r>
      <w:r w:rsidR="003F437B">
        <w:rPr>
          <w:rFonts w:ascii="Times New Roman" w:hAnsi="Times New Roman" w:cs="Times New Roman"/>
          <w:sz w:val="24"/>
          <w:szCs w:val="24"/>
        </w:rPr>
        <w:t xml:space="preserve"> and</w:t>
      </w:r>
      <w:r w:rsidR="003F437B" w:rsidRPr="003F437B">
        <w:rPr>
          <w:rFonts w:ascii="Times New Roman" w:hAnsi="Times New Roman" w:cs="Times New Roman"/>
          <w:sz w:val="24"/>
          <w:szCs w:val="24"/>
        </w:rPr>
        <w:t xml:space="preserve"> meningitis</w:t>
      </w:r>
      <w:r w:rsidR="003F437B">
        <w:rPr>
          <w:rFonts w:ascii="Times New Roman" w:hAnsi="Times New Roman" w:cs="Times New Roman"/>
          <w:sz w:val="24"/>
          <w:szCs w:val="24"/>
        </w:rPr>
        <w:t xml:space="preserve">. </w:t>
      </w:r>
    </w:p>
    <w:p w14:paraId="35664695" w14:textId="77777777" w:rsidR="00DA0B5F" w:rsidRPr="00185B13" w:rsidRDefault="00D479F6" w:rsidP="00DA0B5F">
      <w:pPr>
        <w:pStyle w:val="Heading1"/>
        <w:tabs>
          <w:tab w:val="left" w:pos="573"/>
        </w:tabs>
        <w:spacing w:before="240" w:line="276" w:lineRule="auto"/>
        <w:jc w:val="both"/>
        <w:rPr>
          <w:rFonts w:ascii="Times New Roman" w:hAnsi="Times New Roman" w:cs="Times New Roman"/>
          <w:b/>
          <w:bCs/>
          <w:color w:val="000000" w:themeColor="text1"/>
          <w:spacing w:val="-2"/>
          <w:w w:val="105"/>
          <w:sz w:val="24"/>
          <w:szCs w:val="24"/>
        </w:rPr>
      </w:pPr>
      <w:bookmarkStart w:id="19" w:name="Methods"/>
      <w:bookmarkEnd w:id="19"/>
      <w:r w:rsidRPr="00185B13">
        <w:rPr>
          <w:rFonts w:ascii="Times New Roman" w:hAnsi="Times New Roman" w:cs="Times New Roman"/>
          <w:b/>
          <w:bCs/>
          <w:color w:val="000000" w:themeColor="text1"/>
          <w:spacing w:val="-2"/>
          <w:w w:val="105"/>
          <w:sz w:val="24"/>
          <w:szCs w:val="24"/>
        </w:rPr>
        <w:t>Methods</w:t>
      </w:r>
      <w:bookmarkStart w:id="20" w:name="Ethics_statement"/>
      <w:bookmarkEnd w:id="20"/>
    </w:p>
    <w:p w14:paraId="0DA21E0B" w14:textId="54536B9D" w:rsidR="00D479F6" w:rsidRPr="00DA0B5F" w:rsidRDefault="00FB396D" w:rsidP="00D479F6">
      <w:pPr>
        <w:pStyle w:val="BodyText"/>
        <w:spacing w:before="240" w:line="276" w:lineRule="auto"/>
        <w:rPr>
          <w:rFonts w:ascii="Times New Roman" w:hAnsi="Times New Roman" w:cs="Times New Roman"/>
          <w:sz w:val="24"/>
          <w:szCs w:val="24"/>
        </w:rPr>
      </w:pPr>
      <w:bookmarkStart w:id="21" w:name="Data_Collection"/>
      <w:bookmarkEnd w:id="21"/>
      <w:r>
        <w:rPr>
          <w:rFonts w:ascii="Times New Roman" w:hAnsi="Times New Roman" w:cs="Times New Roman"/>
          <w:sz w:val="24"/>
          <w:szCs w:val="24"/>
        </w:rPr>
        <w:t>Following ethics approval, w</w:t>
      </w:r>
      <w:r w:rsidR="00D479F6" w:rsidRPr="00DA0B5F">
        <w:rPr>
          <w:rFonts w:ascii="Times New Roman" w:hAnsi="Times New Roman" w:cs="Times New Roman"/>
          <w:sz w:val="24"/>
          <w:szCs w:val="24"/>
        </w:rPr>
        <w:t xml:space="preserve">e obtained 100 </w:t>
      </w:r>
      <w:proofErr w:type="spellStart"/>
      <w:r w:rsidR="007762E0">
        <w:rPr>
          <w:rFonts w:ascii="Times New Roman" w:hAnsi="Times New Roman" w:cs="Times New Roman"/>
          <w:sz w:val="24"/>
          <w:szCs w:val="24"/>
        </w:rPr>
        <w:t>i</w:t>
      </w:r>
      <w:r w:rsidR="00D479F6" w:rsidRPr="00DA0B5F">
        <w:rPr>
          <w:rFonts w:ascii="Times New Roman" w:hAnsi="Times New Roman" w:cs="Times New Roman"/>
          <w:sz w:val="24"/>
          <w:szCs w:val="24"/>
        </w:rPr>
        <w:t>GBS</w:t>
      </w:r>
      <w:proofErr w:type="spellEnd"/>
      <w:r w:rsidR="00D479F6" w:rsidRPr="00DA0B5F">
        <w:rPr>
          <w:rFonts w:ascii="Times New Roman" w:hAnsi="Times New Roman" w:cs="Times New Roman"/>
          <w:sz w:val="24"/>
          <w:szCs w:val="24"/>
        </w:rPr>
        <w:t xml:space="preserve"> isolates</w:t>
      </w:r>
      <w:r w:rsidR="007762E0">
        <w:rPr>
          <w:rFonts w:ascii="Times New Roman" w:hAnsi="Times New Roman" w:cs="Times New Roman"/>
          <w:sz w:val="24"/>
          <w:szCs w:val="24"/>
        </w:rPr>
        <w:t xml:space="preserve"> (from blood or cerebrospinal fluid (CSF))</w:t>
      </w:r>
      <w:r w:rsidR="00D479F6" w:rsidRPr="00DA0B5F">
        <w:rPr>
          <w:rFonts w:ascii="Times New Roman" w:hAnsi="Times New Roman" w:cs="Times New Roman"/>
          <w:sz w:val="24"/>
          <w:szCs w:val="24"/>
        </w:rPr>
        <w:t xml:space="preserve"> from patients at </w:t>
      </w:r>
      <w:del w:id="22" w:author="Cavalli, Lea" w:date="2025-05-19T11:53:00Z" w16du:dateUtc="2025-05-19T15:53:00Z">
        <w:r w:rsidR="00D479F6" w:rsidRPr="00DA0B5F" w:rsidDel="002D3F4C">
          <w:rPr>
            <w:rFonts w:ascii="Times New Roman" w:hAnsi="Times New Roman" w:cs="Times New Roman"/>
            <w:sz w:val="24"/>
            <w:szCs w:val="24"/>
          </w:rPr>
          <w:delText>Boston Children’s Hospital (</w:delText>
        </w:r>
      </w:del>
      <w:r w:rsidR="00D479F6" w:rsidRPr="00DA0B5F">
        <w:rPr>
          <w:rFonts w:ascii="Times New Roman" w:hAnsi="Times New Roman" w:cs="Times New Roman"/>
          <w:sz w:val="24"/>
          <w:szCs w:val="24"/>
        </w:rPr>
        <w:t>BCH</w:t>
      </w:r>
      <w:del w:id="23" w:author="Cavalli, Lea" w:date="2025-05-19T11:53:00Z" w16du:dateUtc="2025-05-19T15:53:00Z">
        <w:r w:rsidR="00D479F6" w:rsidRPr="00DA0B5F" w:rsidDel="002D3F4C">
          <w:rPr>
            <w:rFonts w:ascii="Times New Roman" w:hAnsi="Times New Roman" w:cs="Times New Roman"/>
            <w:sz w:val="24"/>
            <w:szCs w:val="24"/>
          </w:rPr>
          <w:delText>)</w:delText>
        </w:r>
      </w:del>
      <w:r w:rsidR="007762E0">
        <w:rPr>
          <w:rFonts w:ascii="Times New Roman" w:hAnsi="Times New Roman" w:cs="Times New Roman"/>
          <w:sz w:val="24"/>
          <w:szCs w:val="24"/>
        </w:rPr>
        <w:t xml:space="preserve"> </w:t>
      </w:r>
      <w:r w:rsidR="0082228B">
        <w:rPr>
          <w:rFonts w:ascii="Times New Roman" w:hAnsi="Times New Roman" w:cs="Times New Roman"/>
          <w:sz w:val="24"/>
          <w:szCs w:val="24"/>
        </w:rPr>
        <w:t>collected</w:t>
      </w:r>
      <w:r w:rsidR="0082228B" w:rsidRPr="00DA0B5F">
        <w:rPr>
          <w:rFonts w:ascii="Times New Roman" w:hAnsi="Times New Roman" w:cs="Times New Roman"/>
          <w:sz w:val="24"/>
          <w:szCs w:val="24"/>
        </w:rPr>
        <w:t xml:space="preserve"> </w:t>
      </w:r>
      <w:r w:rsidR="00D479F6" w:rsidRPr="00DA0B5F">
        <w:rPr>
          <w:rFonts w:ascii="Times New Roman" w:hAnsi="Times New Roman" w:cs="Times New Roman"/>
          <w:sz w:val="24"/>
          <w:szCs w:val="24"/>
        </w:rPr>
        <w:t>between 2007 and</w:t>
      </w:r>
      <w:r w:rsidR="00D479F6" w:rsidRPr="00DA0B5F">
        <w:rPr>
          <w:rFonts w:ascii="Times New Roman" w:hAnsi="Times New Roman" w:cs="Times New Roman"/>
          <w:spacing w:val="-1"/>
          <w:sz w:val="24"/>
          <w:szCs w:val="24"/>
        </w:rPr>
        <w:t xml:space="preserve"> </w:t>
      </w:r>
      <w:r w:rsidR="00D479F6" w:rsidRPr="00DA0B5F">
        <w:rPr>
          <w:rFonts w:ascii="Times New Roman" w:hAnsi="Times New Roman" w:cs="Times New Roman"/>
          <w:sz w:val="24"/>
          <w:szCs w:val="24"/>
        </w:rPr>
        <w:t xml:space="preserve">2021. </w:t>
      </w:r>
      <w:r w:rsidR="00D479F6" w:rsidRPr="00DA0B5F">
        <w:rPr>
          <w:rFonts w:ascii="Times New Roman" w:hAnsi="Times New Roman" w:cs="Times New Roman"/>
          <w:color w:val="000000"/>
          <w:sz w:val="24"/>
          <w:szCs w:val="24"/>
        </w:rPr>
        <w:t>The</w:t>
      </w:r>
      <w:r w:rsidR="00D479F6" w:rsidRPr="00DA0B5F">
        <w:rPr>
          <w:rFonts w:ascii="Times New Roman" w:hAnsi="Times New Roman" w:cs="Times New Roman"/>
          <w:color w:val="000000"/>
          <w:spacing w:val="27"/>
          <w:sz w:val="24"/>
          <w:szCs w:val="24"/>
        </w:rPr>
        <w:t xml:space="preserve"> </w:t>
      </w:r>
      <w:r w:rsidR="00D479F6" w:rsidRPr="00DA0B5F">
        <w:rPr>
          <w:rFonts w:ascii="Times New Roman" w:hAnsi="Times New Roman" w:cs="Times New Roman"/>
          <w:color w:val="000000"/>
          <w:sz w:val="24"/>
          <w:szCs w:val="24"/>
        </w:rPr>
        <w:t>presence of bacteria in the blood indicated bacteremia, while</w:t>
      </w:r>
      <w:r w:rsidR="0076149A" w:rsidRPr="00DA0B5F">
        <w:rPr>
          <w:rFonts w:ascii="Times New Roman" w:hAnsi="Times New Roman" w:cs="Times New Roman"/>
          <w:color w:val="000000"/>
          <w:sz w:val="24"/>
          <w:szCs w:val="24"/>
        </w:rPr>
        <w:t xml:space="preserve"> meningitis was defined </w:t>
      </w:r>
      <w:r w:rsidR="000F1681" w:rsidRPr="00DA0B5F">
        <w:rPr>
          <w:rFonts w:ascii="Times New Roman" w:hAnsi="Times New Roman" w:cs="Times New Roman"/>
          <w:color w:val="000000"/>
          <w:sz w:val="24"/>
          <w:szCs w:val="24"/>
        </w:rPr>
        <w:t xml:space="preserve">as positive GBS culture from </w:t>
      </w:r>
      <w:r w:rsidR="00D479F6" w:rsidRPr="00DA0B5F">
        <w:rPr>
          <w:rFonts w:ascii="Times New Roman" w:hAnsi="Times New Roman" w:cs="Times New Roman"/>
          <w:color w:val="000000"/>
          <w:sz w:val="24"/>
          <w:szCs w:val="24"/>
        </w:rPr>
        <w:t>the CSF</w:t>
      </w:r>
      <w:r w:rsidR="0076149A" w:rsidRPr="00DA0B5F">
        <w:rPr>
          <w:rFonts w:ascii="Times New Roman" w:hAnsi="Times New Roman" w:cs="Times New Roman"/>
          <w:color w:val="000000"/>
          <w:sz w:val="24"/>
          <w:szCs w:val="24"/>
        </w:rPr>
        <w:t xml:space="preserve"> </w:t>
      </w:r>
      <w:r w:rsidR="000F1681" w:rsidRPr="00DA0B5F">
        <w:rPr>
          <w:rFonts w:ascii="Times New Roman" w:hAnsi="Times New Roman" w:cs="Times New Roman"/>
          <w:color w:val="000000"/>
          <w:sz w:val="24"/>
          <w:szCs w:val="24"/>
        </w:rPr>
        <w:t>and/or CSF pleocytosis</w:t>
      </w:r>
      <w:r w:rsidR="007762E0">
        <w:rPr>
          <w:rFonts w:ascii="Times New Roman" w:hAnsi="Times New Roman" w:cs="Times New Roman"/>
          <w:color w:val="000000"/>
          <w:sz w:val="24"/>
          <w:szCs w:val="24"/>
        </w:rPr>
        <w:t>.</w:t>
      </w:r>
      <w:r w:rsidR="00D479F6" w:rsidRPr="00DA0B5F">
        <w:rPr>
          <w:rFonts w:ascii="Times New Roman" w:hAnsi="Times New Roman" w:cs="Times New Roman"/>
          <w:color w:val="000000"/>
          <w:spacing w:val="-5"/>
          <w:sz w:val="24"/>
          <w:szCs w:val="24"/>
        </w:rPr>
        <w:t xml:space="preserve"> </w:t>
      </w:r>
      <w:r w:rsidR="007762E0">
        <w:rPr>
          <w:rFonts w:ascii="Times New Roman" w:hAnsi="Times New Roman" w:cs="Times New Roman"/>
          <w:color w:val="000000"/>
          <w:sz w:val="24"/>
          <w:szCs w:val="24"/>
        </w:rPr>
        <w:t>T</w:t>
      </w:r>
      <w:r w:rsidR="00D479F6" w:rsidRPr="00DA0B5F">
        <w:rPr>
          <w:rFonts w:ascii="Times New Roman" w:hAnsi="Times New Roman" w:cs="Times New Roman"/>
          <w:color w:val="000000"/>
          <w:sz w:val="24"/>
          <w:szCs w:val="24"/>
        </w:rPr>
        <w:t xml:space="preserve">he </w:t>
      </w:r>
      <w:r w:rsidR="00D479F6" w:rsidRPr="00DA0B5F">
        <w:rPr>
          <w:rFonts w:ascii="Times New Roman" w:hAnsi="Times New Roman" w:cs="Times New Roman"/>
          <w:color w:val="000000"/>
          <w:spacing w:val="-2"/>
          <w:sz w:val="24"/>
          <w:szCs w:val="24"/>
        </w:rPr>
        <w:t>associated</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demographic,</w:t>
      </w:r>
      <w:r w:rsidR="00D479F6" w:rsidRPr="00DA0B5F">
        <w:rPr>
          <w:rFonts w:ascii="Times New Roman" w:hAnsi="Times New Roman" w:cs="Times New Roman"/>
          <w:color w:val="000000"/>
          <w:spacing w:val="-6"/>
          <w:sz w:val="24"/>
          <w:szCs w:val="24"/>
        </w:rPr>
        <w:t xml:space="preserve"> </w:t>
      </w:r>
      <w:r w:rsidR="00D479F6" w:rsidRPr="00DA0B5F">
        <w:rPr>
          <w:rFonts w:ascii="Times New Roman" w:hAnsi="Times New Roman" w:cs="Times New Roman"/>
          <w:color w:val="000000"/>
          <w:spacing w:val="-2"/>
          <w:sz w:val="24"/>
          <w:szCs w:val="24"/>
        </w:rPr>
        <w:t>antimicrobial</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sensitivity</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profile,</w:t>
      </w:r>
      <w:r w:rsidR="00D479F6" w:rsidRPr="00DA0B5F">
        <w:rPr>
          <w:rFonts w:ascii="Times New Roman" w:hAnsi="Times New Roman" w:cs="Times New Roman"/>
          <w:color w:val="000000"/>
          <w:spacing w:val="-6"/>
          <w:sz w:val="24"/>
          <w:szCs w:val="24"/>
        </w:rPr>
        <w:t xml:space="preserve"> </w:t>
      </w:r>
      <w:r w:rsidR="00D479F6" w:rsidRPr="00DA0B5F">
        <w:rPr>
          <w:rFonts w:ascii="Times New Roman" w:hAnsi="Times New Roman" w:cs="Times New Roman"/>
          <w:color w:val="000000"/>
          <w:spacing w:val="-2"/>
          <w:sz w:val="24"/>
          <w:szCs w:val="24"/>
        </w:rPr>
        <w:t>laboratory,</w:t>
      </w:r>
      <w:r w:rsidR="00D479F6" w:rsidRPr="00DA0B5F">
        <w:rPr>
          <w:rFonts w:ascii="Times New Roman" w:hAnsi="Times New Roman" w:cs="Times New Roman"/>
          <w:color w:val="000000"/>
          <w:spacing w:val="-6"/>
          <w:sz w:val="24"/>
          <w:szCs w:val="24"/>
        </w:rPr>
        <w:t xml:space="preserve"> </w:t>
      </w:r>
      <w:r w:rsidR="00D479F6" w:rsidRPr="00DA0B5F">
        <w:rPr>
          <w:rFonts w:ascii="Times New Roman" w:hAnsi="Times New Roman" w:cs="Times New Roman"/>
          <w:color w:val="000000"/>
          <w:spacing w:val="-2"/>
          <w:sz w:val="24"/>
          <w:szCs w:val="24"/>
        </w:rPr>
        <w:t>clinical</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information</w:t>
      </w:r>
      <w:r w:rsidR="00D37C18">
        <w:rPr>
          <w:rFonts w:ascii="Times New Roman" w:hAnsi="Times New Roman" w:cs="Times New Roman"/>
          <w:color w:val="000000"/>
          <w:spacing w:val="-2"/>
          <w:sz w:val="24"/>
          <w:szCs w:val="24"/>
        </w:rPr>
        <w:t>, and disposition (</w:t>
      </w:r>
      <w:r w:rsidR="00D37C18" w:rsidRPr="00DA0B5F">
        <w:rPr>
          <w:rFonts w:ascii="Times New Roman" w:hAnsi="Times New Roman" w:cs="Times New Roman"/>
          <w:spacing w:val="-2"/>
          <w:sz w:val="24"/>
          <w:szCs w:val="24"/>
        </w:rPr>
        <w:t>between</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Intensive</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Care</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Unit</w:t>
      </w:r>
      <w:r w:rsidR="00D37C18" w:rsidRPr="00DA0B5F">
        <w:rPr>
          <w:rFonts w:ascii="Times New Roman" w:hAnsi="Times New Roman" w:cs="Times New Roman"/>
          <w:spacing w:val="-4"/>
          <w:sz w:val="24"/>
          <w:szCs w:val="24"/>
        </w:rPr>
        <w:t xml:space="preserve"> </w:t>
      </w:r>
      <w:r w:rsidR="00D37C18" w:rsidRPr="00DA0B5F">
        <w:rPr>
          <w:rFonts w:ascii="Times New Roman" w:hAnsi="Times New Roman" w:cs="Times New Roman"/>
          <w:spacing w:val="-2"/>
          <w:sz w:val="24"/>
          <w:szCs w:val="24"/>
        </w:rPr>
        <w:t>(ICU)</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and</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inpatient</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pediatric</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unit</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admissions</w:t>
      </w:r>
      <w:r w:rsidR="00D37C18">
        <w:rPr>
          <w:rFonts w:ascii="Times New Roman" w:hAnsi="Times New Roman" w:cs="Times New Roman"/>
          <w:color w:val="000000"/>
          <w:spacing w:val="-2"/>
          <w:sz w:val="24"/>
          <w:szCs w:val="24"/>
        </w:rPr>
        <w:t>)</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were extracted</w:t>
      </w:r>
      <w:r w:rsidR="00D479F6" w:rsidRPr="00DA0B5F">
        <w:rPr>
          <w:rFonts w:ascii="Times New Roman" w:hAnsi="Times New Roman" w:cs="Times New Roman"/>
          <w:color w:val="000000"/>
          <w:spacing w:val="-11"/>
          <w:sz w:val="24"/>
          <w:szCs w:val="24"/>
        </w:rPr>
        <w:t xml:space="preserve"> </w:t>
      </w:r>
      <w:r w:rsidR="00D479F6" w:rsidRPr="00DA0B5F">
        <w:rPr>
          <w:rFonts w:ascii="Times New Roman" w:hAnsi="Times New Roman" w:cs="Times New Roman"/>
          <w:color w:val="000000"/>
          <w:spacing w:val="-2"/>
          <w:sz w:val="24"/>
          <w:szCs w:val="24"/>
        </w:rPr>
        <w:t>from</w:t>
      </w:r>
      <w:r w:rsidR="00D479F6" w:rsidRPr="00DA0B5F">
        <w:rPr>
          <w:rFonts w:ascii="Times New Roman" w:hAnsi="Times New Roman" w:cs="Times New Roman"/>
          <w:color w:val="000000"/>
          <w:spacing w:val="-10"/>
          <w:sz w:val="24"/>
          <w:szCs w:val="24"/>
        </w:rPr>
        <w:t xml:space="preserve"> </w:t>
      </w:r>
      <w:r w:rsidR="00D479F6" w:rsidRPr="00DA0B5F">
        <w:rPr>
          <w:rFonts w:ascii="Times New Roman" w:hAnsi="Times New Roman" w:cs="Times New Roman"/>
          <w:color w:val="000000"/>
          <w:spacing w:val="-2"/>
          <w:sz w:val="24"/>
          <w:szCs w:val="24"/>
        </w:rPr>
        <w:t>hospital</w:t>
      </w:r>
      <w:r w:rsidR="00D479F6" w:rsidRPr="00DA0B5F">
        <w:rPr>
          <w:rFonts w:ascii="Times New Roman" w:hAnsi="Times New Roman" w:cs="Times New Roman"/>
          <w:color w:val="000000"/>
          <w:spacing w:val="-10"/>
          <w:sz w:val="24"/>
          <w:szCs w:val="24"/>
        </w:rPr>
        <w:t xml:space="preserve"> </w:t>
      </w:r>
      <w:r w:rsidR="00D479F6" w:rsidRPr="00DA0B5F">
        <w:rPr>
          <w:rFonts w:ascii="Times New Roman" w:hAnsi="Times New Roman" w:cs="Times New Roman"/>
          <w:color w:val="000000"/>
          <w:spacing w:val="-2"/>
          <w:sz w:val="24"/>
          <w:szCs w:val="24"/>
        </w:rPr>
        <w:t>records</w:t>
      </w:r>
      <w:del w:id="24" w:author="Cavalli, Lea" w:date="2025-05-19T11:54:00Z" w16du:dateUtc="2025-05-19T15:54:00Z">
        <w:r w:rsidR="007762E0" w:rsidDel="002D3F4C">
          <w:rPr>
            <w:rFonts w:ascii="Times New Roman" w:hAnsi="Times New Roman" w:cs="Times New Roman"/>
            <w:color w:val="000000"/>
            <w:spacing w:val="-2"/>
            <w:sz w:val="24"/>
            <w:szCs w:val="24"/>
          </w:rPr>
          <w:delText xml:space="preserve"> for patients who had iGBS</w:delText>
        </w:r>
      </w:del>
      <w:r w:rsidR="00D479F6" w:rsidRPr="00DA0B5F">
        <w:rPr>
          <w:rFonts w:ascii="Times New Roman" w:hAnsi="Times New Roman" w:cs="Times New Roman"/>
          <w:color w:val="000000"/>
          <w:spacing w:val="-2"/>
          <w:sz w:val="24"/>
          <w:szCs w:val="24"/>
        </w:rPr>
        <w:t>.</w:t>
      </w:r>
      <w:r w:rsidR="00D479F6" w:rsidRPr="00DA0B5F">
        <w:rPr>
          <w:rFonts w:ascii="Times New Roman" w:hAnsi="Times New Roman" w:cs="Times New Roman"/>
          <w:color w:val="000000"/>
          <w:spacing w:val="-10"/>
          <w:sz w:val="24"/>
          <w:szCs w:val="24"/>
        </w:rPr>
        <w:t xml:space="preserve"> </w:t>
      </w:r>
    </w:p>
    <w:p w14:paraId="52354B71" w14:textId="77777777" w:rsidR="00FB238D" w:rsidRPr="00FB238D" w:rsidRDefault="00FB238D" w:rsidP="00FB238D">
      <w:pPr>
        <w:pStyle w:val="BodyText"/>
        <w:spacing w:before="240" w:line="276" w:lineRule="auto"/>
        <w:rPr>
          <w:rFonts w:ascii="Times New Roman" w:hAnsi="Times New Roman" w:cs="Times New Roman"/>
          <w:sz w:val="24"/>
          <w:szCs w:val="24"/>
        </w:rPr>
      </w:pPr>
    </w:p>
    <w:p w14:paraId="5E72DBD9" w14:textId="77777777" w:rsidR="00FB238D" w:rsidRDefault="00FB238D" w:rsidP="00FB238D">
      <w:pPr>
        <w:pStyle w:val="BodyText"/>
        <w:spacing w:before="240" w:line="276" w:lineRule="auto"/>
        <w:rPr>
          <w:rFonts w:ascii="Times New Roman" w:hAnsi="Times New Roman" w:cs="Times New Roman"/>
          <w:i/>
          <w:iCs/>
          <w:sz w:val="24"/>
          <w:szCs w:val="24"/>
          <w:u w:val="single"/>
        </w:rPr>
      </w:pPr>
      <w:r w:rsidRPr="00FB238D">
        <w:rPr>
          <w:rFonts w:ascii="Times New Roman" w:hAnsi="Times New Roman" w:cs="Times New Roman"/>
          <w:i/>
          <w:iCs/>
          <w:sz w:val="24"/>
          <w:szCs w:val="24"/>
          <w:u w:val="single"/>
        </w:rPr>
        <w:t>Whole-genome sequencing (WGS), antibiotic susceptibility testing (AST) and Genomic analysis</w:t>
      </w:r>
    </w:p>
    <w:p w14:paraId="3A2C8466" w14:textId="2AB1DE3E" w:rsidR="00FB238D" w:rsidRPr="00FB238D" w:rsidRDefault="00FB238D" w:rsidP="00FB238D">
      <w:pPr>
        <w:pStyle w:val="BodyText"/>
        <w:spacing w:before="240" w:line="276" w:lineRule="auto"/>
        <w:rPr>
          <w:rFonts w:ascii="Times New Roman" w:hAnsi="Times New Roman" w:cs="Times New Roman"/>
          <w:i/>
          <w:iCs/>
          <w:sz w:val="24"/>
          <w:szCs w:val="24"/>
          <w:u w:val="single"/>
        </w:rPr>
      </w:pPr>
      <w:del w:id="25" w:author="Rick Malley" w:date="2025-05-19T07:55:00Z" w16du:dateUtc="2025-05-19T11:55:00Z">
        <w:r w:rsidRPr="00FB238D" w:rsidDel="00F4146A">
          <w:rPr>
            <w:rFonts w:ascii="Times New Roman" w:hAnsi="Times New Roman" w:cs="Times New Roman"/>
            <w:sz w:val="24"/>
            <w:szCs w:val="24"/>
          </w:rPr>
          <w:delText>A full</w:delText>
        </w:r>
      </w:del>
      <w:ins w:id="26" w:author="Rick Malley" w:date="2025-05-19T07:55:00Z" w16du:dateUtc="2025-05-19T11:55:00Z">
        <w:r w:rsidR="00F4146A">
          <w:rPr>
            <w:rFonts w:ascii="Times New Roman" w:hAnsi="Times New Roman" w:cs="Times New Roman"/>
            <w:sz w:val="24"/>
            <w:szCs w:val="24"/>
          </w:rPr>
          <w:t>Full</w:t>
        </w:r>
      </w:ins>
      <w:r w:rsidRPr="00FB238D">
        <w:rPr>
          <w:rFonts w:ascii="Times New Roman" w:hAnsi="Times New Roman" w:cs="Times New Roman"/>
          <w:sz w:val="24"/>
          <w:szCs w:val="24"/>
        </w:rPr>
        <w:t xml:space="preserve"> description</w:t>
      </w:r>
      <w:ins w:id="27" w:author="Rick Malley" w:date="2025-05-19T07:55:00Z" w16du:dateUtc="2025-05-19T11:55:00Z">
        <w:r w:rsidR="00F4146A">
          <w:rPr>
            <w:rFonts w:ascii="Times New Roman" w:hAnsi="Times New Roman" w:cs="Times New Roman"/>
            <w:sz w:val="24"/>
            <w:szCs w:val="24"/>
          </w:rPr>
          <w:t>s</w:t>
        </w:r>
      </w:ins>
      <w:r w:rsidRPr="00FB238D">
        <w:rPr>
          <w:rFonts w:ascii="Times New Roman" w:hAnsi="Times New Roman" w:cs="Times New Roman"/>
          <w:sz w:val="24"/>
          <w:szCs w:val="24"/>
        </w:rPr>
        <w:t xml:space="preserve"> of WGS, AST testing and Genomic analysis are detailed in supplementary </w:t>
      </w:r>
      <w:r w:rsidR="0082228B">
        <w:rPr>
          <w:rFonts w:ascii="Times New Roman" w:hAnsi="Times New Roman" w:cs="Times New Roman"/>
          <w:sz w:val="24"/>
          <w:szCs w:val="24"/>
        </w:rPr>
        <w:t>material</w:t>
      </w:r>
      <w:r w:rsidRPr="00FB238D">
        <w:rPr>
          <w:rFonts w:ascii="Times New Roman" w:hAnsi="Times New Roman" w:cs="Times New Roman"/>
          <w:sz w:val="24"/>
          <w:szCs w:val="24"/>
        </w:rPr>
        <w:t xml:space="preserve">. Briefly, </w:t>
      </w:r>
      <w:ins w:id="28" w:author="Cavalli, Lea" w:date="2025-05-19T11:55:00Z" w16du:dateUtc="2025-05-19T15:55:00Z">
        <w:r w:rsidR="002D3F4C">
          <w:rPr>
            <w:rFonts w:ascii="Times New Roman" w:hAnsi="Times New Roman" w:cs="Times New Roman"/>
            <w:sz w:val="24"/>
            <w:szCs w:val="24"/>
          </w:rPr>
          <w:t>a</w:t>
        </w:r>
      </w:ins>
      <w:del w:id="29" w:author="Cavalli, Lea" w:date="2025-05-19T11:55:00Z" w16du:dateUtc="2025-05-19T15:55:00Z">
        <w:r w:rsidRPr="00FB238D" w:rsidDel="002D3F4C">
          <w:rPr>
            <w:rFonts w:ascii="Times New Roman" w:hAnsi="Times New Roman" w:cs="Times New Roman"/>
            <w:sz w:val="24"/>
            <w:szCs w:val="24"/>
          </w:rPr>
          <w:delText>A</w:delText>
        </w:r>
      </w:del>
      <w:r w:rsidRPr="00FB238D">
        <w:rPr>
          <w:rFonts w:ascii="Times New Roman" w:hAnsi="Times New Roman" w:cs="Times New Roman"/>
          <w:sz w:val="24"/>
          <w:szCs w:val="24"/>
        </w:rPr>
        <w:t>ntimicrobial susceptibility was tested using disk diffusion on sheep blood Mueller-Hinton agar following CLSI guidelines, with antibiotics including penicillin, tetracycline, clindamycin, erythromycin, vancomycin and levofloxacin.</w:t>
      </w:r>
      <w:sdt>
        <w:sdtPr>
          <w:rPr>
            <w:rFonts w:ascii="Times New Roman" w:hAnsi="Times New Roman" w:cs="Times New Roman"/>
            <w:color w:val="000000"/>
            <w:sz w:val="24"/>
            <w:szCs w:val="24"/>
          </w:rPr>
          <w:tag w:val="MENDELEY_CITATION_v3_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"/>
          <w:id w:val="1466705750"/>
          <w:placeholder>
            <w:docPart w:val="DefaultPlaceholder_-1854013440"/>
          </w:placeholder>
        </w:sdtPr>
        <w:sdtContent>
          <w:r w:rsidR="00656BA3" w:rsidRPr="00656BA3">
            <w:rPr>
              <w:rFonts w:ascii="Times New Roman" w:hAnsi="Times New Roman" w:cs="Times New Roman"/>
              <w:color w:val="000000"/>
              <w:sz w:val="24"/>
              <w:szCs w:val="24"/>
            </w:rPr>
            <w:t>[13]</w:t>
          </w:r>
        </w:sdtContent>
      </w:sdt>
      <w:r w:rsidRPr="00FB238D">
        <w:rPr>
          <w:rFonts w:ascii="Times New Roman" w:hAnsi="Times New Roman" w:cs="Times New Roman"/>
          <w:sz w:val="24"/>
          <w:szCs w:val="24"/>
        </w:rPr>
        <w:t xml:space="preserve"> DNA from isolates was extracted and sequenced on the Illumina </w:t>
      </w:r>
      <w:proofErr w:type="spellStart"/>
      <w:r w:rsidRPr="00FB238D">
        <w:rPr>
          <w:rFonts w:ascii="Times New Roman" w:hAnsi="Times New Roman" w:cs="Times New Roman"/>
          <w:sz w:val="24"/>
          <w:szCs w:val="24"/>
        </w:rPr>
        <w:t>HiSeq</w:t>
      </w:r>
      <w:proofErr w:type="spellEnd"/>
      <w:r w:rsidRPr="00FB238D">
        <w:rPr>
          <w:rFonts w:ascii="Times New Roman" w:hAnsi="Times New Roman" w:cs="Times New Roman"/>
          <w:sz w:val="24"/>
          <w:szCs w:val="24"/>
        </w:rPr>
        <w:t xml:space="preserve"> 2500 platform to generate 100–150 bp paired-end reads. </w:t>
      </w:r>
    </w:p>
    <w:p w14:paraId="1B4EBAA3" w14:textId="5399B66E" w:rsidR="00D479F6" w:rsidRPr="00DA0B5F" w:rsidRDefault="00FB238D" w:rsidP="00FB238D">
      <w:pPr>
        <w:pStyle w:val="BodyText"/>
        <w:spacing w:before="240" w:line="276" w:lineRule="auto"/>
        <w:rPr>
          <w:rFonts w:ascii="Times New Roman" w:hAnsi="Times New Roman" w:cs="Times New Roman"/>
          <w:sz w:val="24"/>
          <w:szCs w:val="24"/>
        </w:rPr>
      </w:pPr>
      <w:r w:rsidRPr="00FB238D">
        <w:rPr>
          <w:rFonts w:ascii="Times New Roman" w:hAnsi="Times New Roman" w:cs="Times New Roman"/>
          <w:sz w:val="24"/>
          <w:szCs w:val="24"/>
        </w:rPr>
        <w:t xml:space="preserve">Sequencing reads were quality-trimmed and screened for contamination. Isolates with &lt;50% reads identified as Streptococcus agalactiae were excluded. Serotypes, sequence types (STs), clonal complexes (CCs), and key surface and resistance genes were identified using srst2 and GBS-Typer. Assemblies were quality-checked and screened for virulence factors. Core genome SNPs were used to infer a maximum-likelihood phylogeny using </w:t>
      </w:r>
      <w:proofErr w:type="spellStart"/>
      <w:r w:rsidRPr="00FB238D">
        <w:rPr>
          <w:rFonts w:ascii="Times New Roman" w:hAnsi="Times New Roman" w:cs="Times New Roman"/>
          <w:sz w:val="24"/>
          <w:szCs w:val="24"/>
        </w:rPr>
        <w:t>RAxML</w:t>
      </w:r>
      <w:proofErr w:type="spellEnd"/>
      <w:r w:rsidRPr="00FB238D">
        <w:rPr>
          <w:rFonts w:ascii="Times New Roman" w:hAnsi="Times New Roman" w:cs="Times New Roman"/>
          <w:sz w:val="24"/>
          <w:szCs w:val="24"/>
        </w:rPr>
        <w:t xml:space="preserve">, rooted with a </w:t>
      </w:r>
      <w:r w:rsidRPr="00536A43">
        <w:rPr>
          <w:rFonts w:ascii="Times New Roman" w:hAnsi="Times New Roman" w:cs="Times New Roman"/>
          <w:i/>
          <w:iCs/>
          <w:sz w:val="24"/>
          <w:szCs w:val="24"/>
        </w:rPr>
        <w:t>S.</w:t>
      </w:r>
      <w:r w:rsidR="00536A43">
        <w:rPr>
          <w:rFonts w:ascii="Times New Roman" w:hAnsi="Times New Roman" w:cs="Times New Roman"/>
          <w:i/>
          <w:iCs/>
          <w:sz w:val="24"/>
          <w:szCs w:val="24"/>
        </w:rPr>
        <w:t xml:space="preserve"> </w:t>
      </w:r>
      <w:r w:rsidRPr="00536A43">
        <w:rPr>
          <w:rFonts w:ascii="Times New Roman" w:hAnsi="Times New Roman" w:cs="Times New Roman"/>
          <w:i/>
          <w:iCs/>
          <w:sz w:val="24"/>
          <w:szCs w:val="24"/>
        </w:rPr>
        <w:t>pyogenes</w:t>
      </w:r>
      <w:r w:rsidRPr="00FB238D">
        <w:rPr>
          <w:rFonts w:ascii="Times New Roman" w:hAnsi="Times New Roman" w:cs="Times New Roman"/>
          <w:sz w:val="24"/>
          <w:szCs w:val="24"/>
        </w:rPr>
        <w:t xml:space="preserve"> outgroup. Duplicate isolates from blood and CSF were collapsed, resulting in 87 unique samples. Local LOD isolates (n=48) were placed in a global phylogenetic context using public datasets from the US, Netherlands, Malawi, Canada, and Ireland. Full code and pipelines are available at: </w:t>
      </w:r>
      <w:ins w:id="30" w:author="Cavalli, Lea" w:date="2025-05-19T11:55:00Z" w16du:dateUtc="2025-05-19T15:55:00Z">
        <w:r w:rsidR="00496074">
          <w:rPr>
            <w:rFonts w:ascii="Times New Roman" w:hAnsi="Times New Roman" w:cs="Times New Roman"/>
            <w:sz w:val="24"/>
            <w:szCs w:val="24"/>
          </w:rPr>
          <w:fldChar w:fldCharType="begin"/>
        </w:r>
        <w:r w:rsidR="00496074">
          <w:rPr>
            <w:rFonts w:ascii="Times New Roman" w:hAnsi="Times New Roman" w:cs="Times New Roman"/>
            <w:sz w:val="24"/>
            <w:szCs w:val="24"/>
          </w:rPr>
          <w:instrText>HYPERLINK "</w:instrText>
        </w:r>
      </w:ins>
      <w:r w:rsidR="00496074" w:rsidRPr="00FB238D">
        <w:rPr>
          <w:rFonts w:ascii="Times New Roman" w:hAnsi="Times New Roman" w:cs="Times New Roman"/>
          <w:sz w:val="24"/>
          <w:szCs w:val="24"/>
        </w:rPr>
        <w:instrText>https://github.com/Leacavalli/BCH-GBS</w:instrText>
      </w:r>
      <w:ins w:id="31" w:author="Cavalli, Lea" w:date="2025-05-19T11:55:00Z" w16du:dateUtc="2025-05-19T15:55:00Z">
        <w:r w:rsidR="00496074">
          <w:rPr>
            <w:rFonts w:ascii="Times New Roman" w:hAnsi="Times New Roman" w:cs="Times New Roman"/>
            <w:sz w:val="24"/>
            <w:szCs w:val="24"/>
          </w:rPr>
          <w:instrText>"</w:instrText>
        </w:r>
        <w:r w:rsidR="00496074">
          <w:rPr>
            <w:rFonts w:ascii="Times New Roman" w:hAnsi="Times New Roman" w:cs="Times New Roman"/>
            <w:sz w:val="24"/>
            <w:szCs w:val="24"/>
          </w:rPr>
        </w:r>
        <w:r w:rsidR="00496074">
          <w:rPr>
            <w:rFonts w:ascii="Times New Roman" w:hAnsi="Times New Roman" w:cs="Times New Roman"/>
            <w:sz w:val="24"/>
            <w:szCs w:val="24"/>
          </w:rPr>
          <w:fldChar w:fldCharType="separate"/>
        </w:r>
      </w:ins>
      <w:r w:rsidR="00496074" w:rsidRPr="001358AA">
        <w:rPr>
          <w:rStyle w:val="Hyperlink"/>
          <w:rFonts w:ascii="Times New Roman" w:hAnsi="Times New Roman" w:cs="Times New Roman"/>
          <w:sz w:val="24"/>
          <w:szCs w:val="24"/>
        </w:rPr>
        <w:t>https://github.com/Leacavalli/BCH-GBS</w:t>
      </w:r>
      <w:ins w:id="32" w:author="Cavalli, Lea" w:date="2025-05-19T11:55:00Z" w16du:dateUtc="2025-05-19T15:55:00Z">
        <w:r w:rsidR="00496074">
          <w:rPr>
            <w:rFonts w:ascii="Times New Roman" w:hAnsi="Times New Roman" w:cs="Times New Roman"/>
            <w:sz w:val="24"/>
            <w:szCs w:val="24"/>
          </w:rPr>
          <w:fldChar w:fldCharType="end"/>
        </w:r>
      </w:ins>
      <w:r w:rsidRPr="00FB238D">
        <w:rPr>
          <w:rFonts w:ascii="Times New Roman" w:hAnsi="Times New Roman" w:cs="Times New Roman"/>
          <w:sz w:val="24"/>
          <w:szCs w:val="24"/>
        </w:rPr>
        <w:t>.</w:t>
      </w:r>
      <w:ins w:id="33" w:author="Cavalli, Lea" w:date="2025-05-19T11:55:00Z" w16du:dateUtc="2025-05-19T15:55:00Z">
        <w:r w:rsidR="00496074">
          <w:rPr>
            <w:rFonts w:ascii="Times New Roman" w:hAnsi="Times New Roman" w:cs="Times New Roman"/>
            <w:sz w:val="24"/>
            <w:szCs w:val="24"/>
          </w:rPr>
          <w:t xml:space="preserve"> </w:t>
        </w:r>
      </w:ins>
      <w:r w:rsidRPr="00FB238D">
        <w:rPr>
          <w:rFonts w:ascii="Times New Roman" w:hAnsi="Times New Roman" w:cs="Times New Roman"/>
          <w:sz w:val="24"/>
          <w:szCs w:val="24"/>
        </w:rPr>
        <w:t>Clinical and Molecular Correlates of Severe Disease and post-EOD infection</w:t>
      </w:r>
      <w:r w:rsidR="00536A43">
        <w:rPr>
          <w:rFonts w:ascii="Times New Roman" w:hAnsi="Times New Roman" w:cs="Times New Roman"/>
          <w:sz w:val="24"/>
          <w:szCs w:val="24"/>
        </w:rPr>
        <w:t xml:space="preserve">. </w:t>
      </w:r>
      <w:r w:rsidR="00D479F6" w:rsidRPr="00DA0B5F">
        <w:rPr>
          <w:rFonts w:ascii="Times New Roman" w:hAnsi="Times New Roman" w:cs="Times New Roman"/>
          <w:sz w:val="24"/>
          <w:szCs w:val="24"/>
        </w:rPr>
        <w:t xml:space="preserve">The hematological data </w:t>
      </w:r>
      <w:r w:rsidR="00205106">
        <w:rPr>
          <w:rFonts w:ascii="Times New Roman" w:hAnsi="Times New Roman" w:cs="Times New Roman"/>
          <w:sz w:val="24"/>
          <w:szCs w:val="24"/>
        </w:rPr>
        <w:t>(</w:t>
      </w:r>
      <w:r w:rsidR="00206956">
        <w:rPr>
          <w:rFonts w:ascii="Times New Roman" w:hAnsi="Times New Roman" w:cs="Times New Roman"/>
          <w:sz w:val="24"/>
          <w:szCs w:val="24"/>
        </w:rPr>
        <w:t>WBC</w:t>
      </w:r>
      <w:r w:rsidR="00D479F6" w:rsidRPr="00DA0B5F">
        <w:rPr>
          <w:rFonts w:ascii="Times New Roman" w:hAnsi="Times New Roman" w:cs="Times New Roman"/>
          <w:sz w:val="24"/>
          <w:szCs w:val="24"/>
        </w:rPr>
        <w:t xml:space="preserve"> count, hemoglobin level, ANC,</w:t>
      </w:r>
      <w:r w:rsidR="00D479F6" w:rsidRPr="00DA0B5F">
        <w:rPr>
          <w:rFonts w:ascii="Times New Roman" w:hAnsi="Times New Roman" w:cs="Times New Roman"/>
          <w:spacing w:val="-13"/>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platelet</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count,</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along</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with</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the</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occurrence</w:t>
      </w:r>
      <w:r w:rsidR="00D479F6" w:rsidRPr="00DA0B5F">
        <w:rPr>
          <w:rFonts w:ascii="Times New Roman" w:hAnsi="Times New Roman" w:cs="Times New Roman"/>
          <w:spacing w:val="-13"/>
          <w:sz w:val="24"/>
          <w:szCs w:val="24"/>
        </w:rPr>
        <w:t xml:space="preserve"> </w:t>
      </w:r>
      <w:r w:rsidR="00D479F6" w:rsidRPr="00DA0B5F">
        <w:rPr>
          <w:rFonts w:ascii="Times New Roman" w:hAnsi="Times New Roman" w:cs="Times New Roman"/>
          <w:sz w:val="24"/>
          <w:szCs w:val="24"/>
        </w:rPr>
        <w:t>of</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leukopenia,</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leukocytosis,</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13"/>
          <w:sz w:val="24"/>
          <w:szCs w:val="24"/>
        </w:rPr>
        <w:t xml:space="preserve"> </w:t>
      </w:r>
      <w:r w:rsidR="00D479F6" w:rsidRPr="00DA0B5F">
        <w:rPr>
          <w:rFonts w:ascii="Times New Roman" w:hAnsi="Times New Roman" w:cs="Times New Roman"/>
          <w:sz w:val="24"/>
          <w:szCs w:val="24"/>
        </w:rPr>
        <w:t>neutropenia</w:t>
      </w:r>
      <w:r w:rsidR="00205106">
        <w:rPr>
          <w:rFonts w:ascii="Times New Roman" w:hAnsi="Times New Roman" w:cs="Times New Roman"/>
          <w:sz w:val="24"/>
          <w:szCs w:val="24"/>
        </w:rPr>
        <w:t xml:space="preserve">) were examined </w:t>
      </w:r>
      <w:r w:rsidR="00205106" w:rsidRPr="00DA0B5F">
        <w:rPr>
          <w:rFonts w:ascii="Times New Roman" w:hAnsi="Times New Roman" w:cs="Times New Roman"/>
          <w:sz w:val="24"/>
          <w:szCs w:val="24"/>
        </w:rPr>
        <w:t>across level of care (ICU vs.</w:t>
      </w:r>
      <w:r w:rsidR="00205106" w:rsidRPr="00DA0B5F">
        <w:rPr>
          <w:rFonts w:ascii="Times New Roman" w:hAnsi="Times New Roman" w:cs="Times New Roman"/>
          <w:spacing w:val="40"/>
          <w:sz w:val="24"/>
          <w:szCs w:val="24"/>
        </w:rPr>
        <w:t xml:space="preserve"> </w:t>
      </w:r>
      <w:r w:rsidR="00205106" w:rsidRPr="00DA0B5F">
        <w:rPr>
          <w:rFonts w:ascii="Times New Roman" w:hAnsi="Times New Roman" w:cs="Times New Roman"/>
          <w:sz w:val="24"/>
          <w:szCs w:val="24"/>
        </w:rPr>
        <w:t>inpatient pediatric unit), and meningitis status.</w:t>
      </w:r>
      <w:r w:rsidR="00D479F6" w:rsidRPr="00DA0B5F">
        <w:rPr>
          <w:rFonts w:ascii="Times New Roman" w:hAnsi="Times New Roman" w:cs="Times New Roman"/>
          <w:sz w:val="24"/>
          <w:szCs w:val="24"/>
        </w:rPr>
        <w:t xml:space="preserve"> Logistic</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regression</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was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employed</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to</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calculate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odds</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ratios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95%</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confidence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intervals</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for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pacing w:val="-4"/>
          <w:sz w:val="24"/>
          <w:szCs w:val="24"/>
        </w:rPr>
        <w:t>each</w:t>
      </w:r>
      <w:r w:rsidR="00D479F6" w:rsidRPr="00DA0B5F">
        <w:rPr>
          <w:rFonts w:ascii="Times New Roman" w:hAnsi="Times New Roman" w:cs="Times New Roman"/>
          <w:sz w:val="24"/>
          <w:szCs w:val="24"/>
        </w:rPr>
        <w:t xml:space="preserve"> hematological indicator</w:t>
      </w:r>
      <w:r w:rsidR="00205106">
        <w:rPr>
          <w:rFonts w:ascii="Times New Roman" w:hAnsi="Times New Roman" w:cs="Times New Roman"/>
          <w:sz w:val="24"/>
          <w:szCs w:val="24"/>
        </w:rPr>
        <w:t xml:space="preserve"> </w:t>
      </w:r>
      <w:r w:rsidR="0082228B">
        <w:rPr>
          <w:rFonts w:ascii="Times New Roman" w:hAnsi="Times New Roman" w:cs="Times New Roman"/>
          <w:sz w:val="24"/>
          <w:szCs w:val="24"/>
        </w:rPr>
        <w:t>with</w:t>
      </w:r>
      <w:r w:rsidR="00D479F6" w:rsidRPr="00DA0B5F">
        <w:rPr>
          <w:rFonts w:ascii="Times New Roman" w:hAnsi="Times New Roman" w:cs="Times New Roman"/>
          <w:sz w:val="24"/>
          <w:szCs w:val="24"/>
        </w:rPr>
        <w:t xml:space="preserve"> Bonferroni correction for multiple testing</w:t>
      </w:r>
      <w:r w:rsidR="00205106">
        <w:rPr>
          <w:rFonts w:ascii="Times New Roman" w:hAnsi="Times New Roman" w:cs="Times New Roman"/>
          <w:sz w:val="24"/>
          <w:szCs w:val="24"/>
        </w:rPr>
        <w:t>.</w:t>
      </w:r>
      <w:r w:rsidR="0082228B">
        <w:rPr>
          <w:rFonts w:ascii="Times New Roman" w:hAnsi="Times New Roman" w:cs="Times New Roman"/>
          <w:sz w:val="24"/>
          <w:szCs w:val="24"/>
        </w:rPr>
        <w:t xml:space="preserve"> </w:t>
      </w:r>
      <w:r w:rsidR="00205106">
        <w:rPr>
          <w:rFonts w:ascii="Times New Roman" w:hAnsi="Times New Roman" w:cs="Times New Roman"/>
          <w:sz w:val="24"/>
          <w:szCs w:val="24"/>
        </w:rPr>
        <w:t>A</w:t>
      </w:r>
      <w:r w:rsidR="00D479F6" w:rsidRPr="00DA0B5F">
        <w:rPr>
          <w:rFonts w:ascii="Times New Roman" w:hAnsi="Times New Roman" w:cs="Times New Roman"/>
          <w:sz w:val="24"/>
          <w:szCs w:val="24"/>
        </w:rPr>
        <w:t xml:space="preserve"> genetic association </w:t>
      </w:r>
      <w:r w:rsidR="00205106">
        <w:rPr>
          <w:rFonts w:ascii="Times New Roman" w:hAnsi="Times New Roman" w:cs="Times New Roman"/>
          <w:sz w:val="24"/>
          <w:szCs w:val="24"/>
        </w:rPr>
        <w:t>analysis</w:t>
      </w:r>
      <w:r w:rsidR="00D479F6" w:rsidRPr="00DA0B5F">
        <w:rPr>
          <w:rFonts w:ascii="Times New Roman" w:hAnsi="Times New Roman" w:cs="Times New Roman"/>
          <w:sz w:val="24"/>
          <w:szCs w:val="24"/>
        </w:rPr>
        <w:t xml:space="preserve"> to identify molecular risk factors associated with </w:t>
      </w:r>
      <w:r w:rsidR="00D479F6" w:rsidRPr="00DA0B5F">
        <w:rPr>
          <w:rFonts w:ascii="Times New Roman" w:hAnsi="Times New Roman" w:cs="Times New Roman"/>
          <w:spacing w:val="-2"/>
          <w:sz w:val="24"/>
          <w:szCs w:val="24"/>
        </w:rPr>
        <w:t>clinical</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pacing w:val="-2"/>
          <w:sz w:val="24"/>
          <w:szCs w:val="24"/>
        </w:rPr>
        <w:t>outcomes</w:t>
      </w:r>
      <w:r w:rsidR="00205106">
        <w:rPr>
          <w:rFonts w:ascii="Times New Roman" w:hAnsi="Times New Roman" w:cs="Times New Roman"/>
          <w:spacing w:val="-2"/>
          <w:sz w:val="24"/>
          <w:szCs w:val="24"/>
        </w:rPr>
        <w:t xml:space="preserve"> </w:t>
      </w:r>
      <w:r w:rsidR="00D479F6" w:rsidRPr="00DA0B5F">
        <w:rPr>
          <w:rFonts w:ascii="Times New Roman" w:hAnsi="Times New Roman" w:cs="Times New Roman"/>
          <w:spacing w:val="-2"/>
          <w:sz w:val="24"/>
          <w:szCs w:val="24"/>
        </w:rPr>
        <w:t>of</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pacing w:val="-2"/>
          <w:sz w:val="24"/>
          <w:szCs w:val="24"/>
        </w:rPr>
        <w:t>interest</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includ</w:t>
      </w:r>
      <w:r w:rsidR="00205106">
        <w:rPr>
          <w:rFonts w:ascii="Times New Roman" w:hAnsi="Times New Roman" w:cs="Times New Roman"/>
          <w:spacing w:val="-2"/>
          <w:sz w:val="24"/>
          <w:szCs w:val="24"/>
        </w:rPr>
        <w:t>ing</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the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age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of</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disease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onset</w:t>
      </w:r>
      <w:r w:rsidR="00205106">
        <w:rPr>
          <w:rFonts w:ascii="Times New Roman" w:hAnsi="Times New Roman" w:cs="Times New Roman"/>
          <w:spacing w:val="-10"/>
          <w:sz w:val="24"/>
          <w:szCs w:val="24"/>
        </w:rPr>
        <w:t xml:space="preserve">, </w:t>
      </w:r>
      <w:r w:rsidR="00D479F6" w:rsidRPr="00DA0B5F">
        <w:rPr>
          <w:rFonts w:ascii="Times New Roman" w:hAnsi="Times New Roman" w:cs="Times New Roman"/>
          <w:sz w:val="24"/>
          <w:szCs w:val="24"/>
        </w:rPr>
        <w:t>ICU admission, meningitis, and abnormal hematological parameters</w:t>
      </w:r>
      <w:r w:rsidR="00205106">
        <w:rPr>
          <w:rFonts w:ascii="Times New Roman" w:hAnsi="Times New Roman" w:cs="Times New Roman"/>
          <w:sz w:val="24"/>
          <w:szCs w:val="24"/>
        </w:rPr>
        <w:t xml:space="preserve"> was conducted using </w:t>
      </w:r>
      <w:r w:rsidR="00D479F6" w:rsidRPr="00DA0B5F">
        <w:rPr>
          <w:rFonts w:ascii="Times New Roman" w:hAnsi="Times New Roman" w:cs="Times New Roman"/>
          <w:sz w:val="24"/>
          <w:szCs w:val="24"/>
        </w:rPr>
        <w:t>a</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linear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mixed</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model</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w:t>
      </w:r>
      <w:r w:rsidR="00D479F6" w:rsidRPr="00DA0B5F">
        <w:rPr>
          <w:rFonts w:ascii="Times New Roman" w:hAnsi="Times New Roman" w:cs="Times New Roman"/>
          <w:spacing w:val="-5"/>
          <w:sz w:val="24"/>
          <w:szCs w:val="24"/>
        </w:rPr>
        <w:t xml:space="preserve"> </w:t>
      </w:r>
      <w:proofErr w:type="spellStart"/>
      <w:r w:rsidR="00205106">
        <w:rPr>
          <w:rFonts w:ascii="Times New Roman" w:hAnsi="Times New Roman" w:cs="Times New Roman"/>
          <w:sz w:val="24"/>
          <w:szCs w:val="24"/>
        </w:rPr>
        <w:t>p</w:t>
      </w:r>
      <w:r w:rsidR="00D479F6" w:rsidRPr="00DA0B5F">
        <w:rPr>
          <w:rFonts w:ascii="Times New Roman" w:hAnsi="Times New Roman" w:cs="Times New Roman"/>
          <w:sz w:val="24"/>
          <w:szCs w:val="24"/>
        </w:rPr>
        <w:t>y</w:t>
      </w:r>
      <w:r w:rsidR="00205106">
        <w:rPr>
          <w:rFonts w:ascii="Times New Roman" w:hAnsi="Times New Roman" w:cs="Times New Roman"/>
          <w:sz w:val="24"/>
          <w:szCs w:val="24"/>
        </w:rPr>
        <w:t>S</w:t>
      </w:r>
      <w:r w:rsidR="00D479F6" w:rsidRPr="00DA0B5F">
        <w:rPr>
          <w:rFonts w:ascii="Times New Roman" w:hAnsi="Times New Roman" w:cs="Times New Roman"/>
          <w:sz w:val="24"/>
          <w:szCs w:val="24"/>
        </w:rPr>
        <w:t>eer</w:t>
      </w:r>
      <w:proofErr w:type="spellEnd"/>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to</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examine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 xml:space="preserve">gene-phenotype associations incorporating patristic distances from the </w:t>
      </w:r>
      <w:proofErr w:type="spellStart"/>
      <w:r w:rsidR="00D479F6" w:rsidRPr="00DA0B5F">
        <w:rPr>
          <w:rFonts w:ascii="Times New Roman" w:hAnsi="Times New Roman" w:cs="Times New Roman"/>
          <w:sz w:val="24"/>
          <w:szCs w:val="24"/>
        </w:rPr>
        <w:t>RAxML</w:t>
      </w:r>
      <w:proofErr w:type="spellEnd"/>
      <w:r w:rsidR="00D479F6" w:rsidRPr="00DA0B5F">
        <w:rPr>
          <w:rFonts w:ascii="Times New Roman" w:hAnsi="Times New Roman" w:cs="Times New Roman"/>
          <w:sz w:val="24"/>
          <w:szCs w:val="24"/>
        </w:rPr>
        <w:t xml:space="preserve"> phylogeny to account for population structure.</w:t>
      </w:r>
      <w:sdt>
        <w:sdtPr>
          <w:rPr>
            <w:rFonts w:ascii="Times New Roman" w:hAnsi="Times New Roman" w:cs="Times New Roman"/>
            <w:color w:val="000000"/>
            <w:sz w:val="24"/>
            <w:szCs w:val="24"/>
          </w:rPr>
          <w:tag w:val="MENDELEY_CITATION_v3_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"/>
          <w:id w:val="-1452019488"/>
          <w:placeholder>
            <w:docPart w:val="DefaultPlaceholder_-1854013440"/>
          </w:placeholder>
        </w:sdtPr>
        <w:sdtContent>
          <w:r w:rsidR="00656BA3" w:rsidRPr="00656BA3">
            <w:rPr>
              <w:rFonts w:ascii="Times New Roman" w:hAnsi="Times New Roman" w:cs="Times New Roman"/>
              <w:color w:val="000000"/>
              <w:sz w:val="24"/>
              <w:szCs w:val="24"/>
            </w:rPr>
            <w:t>[14]</w:t>
          </w:r>
        </w:sdtContent>
      </w:sdt>
      <w:r w:rsidR="00D479F6" w:rsidRPr="00DA0B5F">
        <w:rPr>
          <w:rFonts w:ascii="Times New Roman" w:hAnsi="Times New Roman" w:cs="Times New Roman"/>
          <w:sz w:val="24"/>
          <w:szCs w:val="24"/>
        </w:rPr>
        <w:t xml:space="preserve"> Data</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analysis</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visualizations</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were</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performed</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using</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R</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(V.4.3.1).</w:t>
      </w:r>
      <w:sdt>
        <w:sdtPr>
          <w:rPr>
            <w:rFonts w:ascii="Times New Roman" w:hAnsi="Times New Roman" w:cs="Times New Roman"/>
            <w:color w:val="000000"/>
            <w:sz w:val="24"/>
            <w:szCs w:val="24"/>
          </w:rPr>
          <w:tag w:val="MENDELEY_CITATION_v3_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"/>
          <w:id w:val="-300307111"/>
          <w:placeholder>
            <w:docPart w:val="DefaultPlaceholder_-1854013440"/>
          </w:placeholder>
        </w:sdtPr>
        <w:sdtContent>
          <w:r w:rsidR="00656BA3" w:rsidRPr="00656BA3">
            <w:rPr>
              <w:rFonts w:ascii="Times New Roman" w:hAnsi="Times New Roman" w:cs="Times New Roman"/>
              <w:color w:val="000000"/>
              <w:sz w:val="24"/>
              <w:szCs w:val="24"/>
            </w:rPr>
            <w:t>[15]</w:t>
          </w:r>
        </w:sdtContent>
      </w:sdt>
      <w:r w:rsidR="00D479F6" w:rsidRPr="00DA0B5F">
        <w:rPr>
          <w:rFonts w:ascii="Times New Roman" w:hAnsi="Times New Roman" w:cs="Times New Roman"/>
          <w:sz w:val="24"/>
          <w:szCs w:val="24"/>
        </w:rPr>
        <w:t xml:space="preserve"> </w:t>
      </w:r>
    </w:p>
    <w:p w14:paraId="5D443A4C" w14:textId="6F2BE9C2" w:rsidR="00D479F6" w:rsidRDefault="00D479F6" w:rsidP="00CE1C1B">
      <w:pPr>
        <w:pStyle w:val="BodyText"/>
        <w:spacing w:before="240" w:line="276" w:lineRule="auto"/>
        <w:rPr>
          <w:rFonts w:ascii="Times New Roman" w:hAnsi="Times New Roman" w:cs="Times New Roman"/>
          <w:sz w:val="24"/>
          <w:szCs w:val="24"/>
        </w:rPr>
      </w:pPr>
      <w:r w:rsidRPr="00DA0B5F">
        <w:rPr>
          <w:rFonts w:ascii="Times New Roman" w:hAnsi="Times New Roman" w:cs="Times New Roman"/>
          <w:sz w:val="24"/>
          <w:szCs w:val="24"/>
        </w:rPr>
        <w:t>Logistic regression with Bonfer</w:t>
      </w:r>
      <w:r w:rsidR="00D46951">
        <w:rPr>
          <w:rFonts w:ascii="Times New Roman" w:hAnsi="Times New Roman" w:cs="Times New Roman"/>
          <w:sz w:val="24"/>
          <w:szCs w:val="24"/>
        </w:rPr>
        <w:t>r</w:t>
      </w:r>
      <w:r w:rsidRPr="00DA0B5F">
        <w:rPr>
          <w:rFonts w:ascii="Times New Roman" w:hAnsi="Times New Roman" w:cs="Times New Roman"/>
          <w:sz w:val="24"/>
          <w:szCs w:val="24"/>
        </w:rPr>
        <w:t>oni correction was similarly applied to compare the clinical presentation of LOD and VLOD, examining hematological data</w:t>
      </w:r>
      <w:r w:rsidR="00020F86" w:rsidRPr="00DA0B5F">
        <w:rPr>
          <w:rFonts w:ascii="Times New Roman" w:hAnsi="Times New Roman" w:cs="Times New Roman"/>
          <w:sz w:val="24"/>
          <w:szCs w:val="24"/>
        </w:rPr>
        <w:t xml:space="preserve"> </w:t>
      </w:r>
      <w:r w:rsidRPr="00DA0B5F">
        <w:rPr>
          <w:rFonts w:ascii="Times New Roman" w:hAnsi="Times New Roman" w:cs="Times New Roman"/>
          <w:sz w:val="24"/>
          <w:szCs w:val="24"/>
        </w:rPr>
        <w:t xml:space="preserve">indices, ICU admission rates and the incidence of meningitis. We then examined potential differences in the strains of the GBS isolates present across age groups by comparing the distribution of clonal complexes and serotypes using Fisher’s test FDR-adjusted p-values. Finally, we used the linear mixed model in </w:t>
      </w:r>
      <w:proofErr w:type="spellStart"/>
      <w:r w:rsidRPr="00DA0B5F">
        <w:rPr>
          <w:rFonts w:ascii="Times New Roman" w:hAnsi="Times New Roman" w:cs="Times New Roman"/>
          <w:sz w:val="24"/>
          <w:szCs w:val="24"/>
        </w:rPr>
        <w:t>Pyseer</w:t>
      </w:r>
      <w:proofErr w:type="spellEnd"/>
      <w:r w:rsidRPr="00DA0B5F">
        <w:rPr>
          <w:rFonts w:ascii="Times New Roman" w:hAnsi="Times New Roman" w:cs="Times New Roman"/>
          <w:sz w:val="24"/>
          <w:szCs w:val="24"/>
        </w:rPr>
        <w:t xml:space="preserve"> to determine whether specific molecular risk factors associated with age of onset among infant beyond EOD. Age of onset was tested both as a binary outcome classified into LOD and VLOD, and as a continuous outcome, to account for the arbitrary nature of the </w:t>
      </w:r>
      <w:r w:rsidR="002A011A" w:rsidRPr="00DA0B5F">
        <w:rPr>
          <w:rFonts w:ascii="Times New Roman" w:hAnsi="Times New Roman" w:cs="Times New Roman"/>
          <w:sz w:val="24"/>
          <w:szCs w:val="24"/>
        </w:rPr>
        <w:t>3-month</w:t>
      </w:r>
      <w:r w:rsidRPr="00DA0B5F">
        <w:rPr>
          <w:rFonts w:ascii="Times New Roman" w:hAnsi="Times New Roman" w:cs="Times New Roman"/>
          <w:sz w:val="24"/>
          <w:szCs w:val="24"/>
        </w:rPr>
        <w:t xml:space="preserve"> LOD cutoff.</w:t>
      </w:r>
    </w:p>
    <w:p w14:paraId="447C0E46" w14:textId="742CFB26" w:rsidR="00D479F6" w:rsidRPr="002A011A" w:rsidRDefault="00D479F6" w:rsidP="002A011A">
      <w:pPr>
        <w:pStyle w:val="Heading1"/>
        <w:tabs>
          <w:tab w:val="left" w:pos="573"/>
        </w:tabs>
        <w:jc w:val="both"/>
        <w:rPr>
          <w:rFonts w:ascii="Times New Roman" w:hAnsi="Times New Roman" w:cs="Times New Roman"/>
          <w:b/>
          <w:bCs/>
          <w:color w:val="000000" w:themeColor="text1"/>
          <w:spacing w:val="-2"/>
          <w:w w:val="105"/>
          <w:sz w:val="24"/>
          <w:szCs w:val="24"/>
        </w:rPr>
      </w:pPr>
      <w:bookmarkStart w:id="34" w:name="Whole-genome_sequencing_and_Antibiotic_s"/>
      <w:bookmarkStart w:id="35" w:name="Results"/>
      <w:bookmarkEnd w:id="34"/>
      <w:bookmarkEnd w:id="35"/>
      <w:r w:rsidRPr="002A011A">
        <w:rPr>
          <w:rFonts w:ascii="Times New Roman" w:hAnsi="Times New Roman" w:cs="Times New Roman"/>
          <w:b/>
          <w:bCs/>
          <w:color w:val="000000" w:themeColor="text1"/>
          <w:spacing w:val="-2"/>
          <w:w w:val="105"/>
          <w:sz w:val="24"/>
          <w:szCs w:val="24"/>
        </w:rPr>
        <w:lastRenderedPageBreak/>
        <w:t>Results</w:t>
      </w:r>
    </w:p>
    <w:p w14:paraId="464B9A26" w14:textId="493EC99A" w:rsidR="00D479F6" w:rsidRPr="002A011A" w:rsidRDefault="00A83472" w:rsidP="002A011A">
      <w:pPr>
        <w:pStyle w:val="Heading2"/>
        <w:rPr>
          <w:rFonts w:ascii="Times New Roman" w:hAnsi="Times New Roman" w:cs="Times New Roman"/>
          <w:i/>
          <w:iCs/>
          <w:color w:val="000000" w:themeColor="text1"/>
          <w:sz w:val="24"/>
          <w:szCs w:val="24"/>
          <w:u w:val="single"/>
        </w:rPr>
      </w:pPr>
      <w:r w:rsidRPr="002A011A">
        <w:rPr>
          <w:rFonts w:ascii="Times New Roman" w:hAnsi="Times New Roman" w:cs="Times New Roman"/>
          <w:i/>
          <w:iCs/>
          <w:color w:val="000000" w:themeColor="text1"/>
          <w:sz w:val="24"/>
          <w:szCs w:val="24"/>
          <w:u w:val="single"/>
        </w:rPr>
        <w:t xml:space="preserve">Clinical and </w:t>
      </w:r>
      <w:r w:rsidR="00D479F6" w:rsidRPr="002A011A">
        <w:rPr>
          <w:rFonts w:ascii="Times New Roman" w:hAnsi="Times New Roman" w:cs="Times New Roman"/>
          <w:i/>
          <w:iCs/>
          <w:color w:val="000000" w:themeColor="text1"/>
          <w:sz w:val="24"/>
          <w:szCs w:val="24"/>
          <w:u w:val="single"/>
        </w:rPr>
        <w:t xml:space="preserve">Molecular </w:t>
      </w:r>
      <w:r w:rsidRPr="002A011A">
        <w:rPr>
          <w:rFonts w:ascii="Times New Roman" w:hAnsi="Times New Roman" w:cs="Times New Roman"/>
          <w:i/>
          <w:iCs/>
          <w:color w:val="000000" w:themeColor="text1"/>
          <w:sz w:val="24"/>
          <w:szCs w:val="24"/>
          <w:u w:val="single"/>
        </w:rPr>
        <w:t xml:space="preserve">Characteristics </w:t>
      </w:r>
      <w:r w:rsidR="00D479F6" w:rsidRPr="002A011A">
        <w:rPr>
          <w:rFonts w:ascii="Times New Roman" w:hAnsi="Times New Roman" w:cs="Times New Roman"/>
          <w:i/>
          <w:iCs/>
          <w:color w:val="000000" w:themeColor="text1"/>
          <w:sz w:val="24"/>
          <w:szCs w:val="24"/>
          <w:u w:val="single"/>
        </w:rPr>
        <w:t xml:space="preserve">of </w:t>
      </w:r>
      <w:del w:id="36" w:author="Cavalli, Lea" w:date="2025-05-19T12:25:00Z" w16du:dateUtc="2025-05-19T16:25:00Z">
        <w:r w:rsidR="00D479F6" w:rsidRPr="002A011A" w:rsidDel="00520B76">
          <w:rPr>
            <w:rFonts w:ascii="Times New Roman" w:hAnsi="Times New Roman" w:cs="Times New Roman"/>
            <w:i/>
            <w:iCs/>
            <w:color w:val="000000" w:themeColor="text1"/>
            <w:sz w:val="24"/>
            <w:szCs w:val="24"/>
            <w:u w:val="single"/>
          </w:rPr>
          <w:delText xml:space="preserve">Invasive </w:delText>
        </w:r>
      </w:del>
      <w:proofErr w:type="spellStart"/>
      <w:ins w:id="37" w:author="Cavalli, Lea" w:date="2025-05-19T12:25:00Z" w16du:dateUtc="2025-05-19T16:25:00Z">
        <w:r w:rsidR="00520B76">
          <w:rPr>
            <w:rFonts w:ascii="Times New Roman" w:hAnsi="Times New Roman" w:cs="Times New Roman"/>
            <w:i/>
            <w:iCs/>
            <w:color w:val="000000" w:themeColor="text1"/>
            <w:sz w:val="24"/>
            <w:szCs w:val="24"/>
            <w:u w:val="single"/>
          </w:rPr>
          <w:t>i</w:t>
        </w:r>
      </w:ins>
      <w:r w:rsidR="00D479F6" w:rsidRPr="002A011A">
        <w:rPr>
          <w:rFonts w:ascii="Times New Roman" w:hAnsi="Times New Roman" w:cs="Times New Roman"/>
          <w:i/>
          <w:iCs/>
          <w:color w:val="000000" w:themeColor="text1"/>
          <w:sz w:val="24"/>
          <w:szCs w:val="24"/>
          <w:u w:val="single"/>
        </w:rPr>
        <w:t>GBS</w:t>
      </w:r>
      <w:proofErr w:type="spellEnd"/>
    </w:p>
    <w:p w14:paraId="0082592E" w14:textId="504A9101" w:rsidR="00A83472" w:rsidRPr="002A011A" w:rsidRDefault="0079610B" w:rsidP="00D479F6">
      <w:pPr>
        <w:pStyle w:val="BodyText"/>
        <w:rPr>
          <w:rFonts w:ascii="Times New Roman" w:hAnsi="Times New Roman" w:cs="Times New Roman"/>
          <w:sz w:val="24"/>
          <w:szCs w:val="24"/>
        </w:rPr>
      </w:pPr>
      <w:r>
        <w:rPr>
          <w:rFonts w:ascii="Times New Roman" w:hAnsi="Times New Roman" w:cs="Times New Roman"/>
          <w:sz w:val="24"/>
          <w:szCs w:val="24"/>
        </w:rPr>
        <w:t>There were</w:t>
      </w:r>
      <w:r w:rsidR="00D479F6" w:rsidRPr="002A011A">
        <w:rPr>
          <w:rFonts w:ascii="Times New Roman" w:hAnsi="Times New Roman" w:cs="Times New Roman"/>
          <w:sz w:val="24"/>
          <w:szCs w:val="24"/>
        </w:rPr>
        <w:t xml:space="preserve"> 96 isolates from 87 patients with </w:t>
      </w:r>
      <w:proofErr w:type="spellStart"/>
      <w:r w:rsidR="00D479F6" w:rsidRPr="002A011A">
        <w:rPr>
          <w:rFonts w:ascii="Times New Roman" w:hAnsi="Times New Roman" w:cs="Times New Roman"/>
          <w:sz w:val="24"/>
          <w:szCs w:val="24"/>
        </w:rPr>
        <w:t>iGBS</w:t>
      </w:r>
      <w:proofErr w:type="spellEnd"/>
      <w:r w:rsidR="00D479F6" w:rsidRPr="002A011A">
        <w:rPr>
          <w:rFonts w:ascii="Times New Roman" w:hAnsi="Times New Roman" w:cs="Times New Roman"/>
          <w:sz w:val="24"/>
          <w:szCs w:val="24"/>
        </w:rPr>
        <w:t xml:space="preserve"> between 2007 and 2021. </w:t>
      </w:r>
      <w:r w:rsidR="008A2F42">
        <w:rPr>
          <w:rFonts w:ascii="Times New Roman" w:hAnsi="Times New Roman" w:cs="Times New Roman"/>
          <w:sz w:val="24"/>
          <w:szCs w:val="24"/>
        </w:rPr>
        <w:t xml:space="preserve">Meningitis was diagnosed in 18 </w:t>
      </w:r>
      <w:r w:rsidR="002607C8">
        <w:rPr>
          <w:rFonts w:ascii="Times New Roman" w:hAnsi="Times New Roman" w:cs="Times New Roman"/>
          <w:sz w:val="24"/>
          <w:szCs w:val="24"/>
        </w:rPr>
        <w:t>infants</w:t>
      </w:r>
      <w:r w:rsidR="008A2F42">
        <w:rPr>
          <w:rFonts w:ascii="Times New Roman" w:hAnsi="Times New Roman" w:cs="Times New Roman"/>
          <w:sz w:val="24"/>
          <w:szCs w:val="24"/>
        </w:rPr>
        <w:t xml:space="preserve"> (11 microbiologically confirmed + 7 with pleocytosis</w:t>
      </w:r>
      <w:r w:rsidR="00D46951">
        <w:rPr>
          <w:rFonts w:ascii="Times New Roman" w:hAnsi="Times New Roman" w:cs="Times New Roman"/>
          <w:sz w:val="24"/>
          <w:szCs w:val="24"/>
        </w:rPr>
        <w:t xml:space="preserve"> and concurrent bacteremia</w:t>
      </w:r>
      <w:r w:rsidR="008A2F42">
        <w:rPr>
          <w:rFonts w:ascii="Times New Roman" w:hAnsi="Times New Roman" w:cs="Times New Roman"/>
          <w:sz w:val="24"/>
          <w:szCs w:val="24"/>
        </w:rPr>
        <w:t>)</w:t>
      </w:r>
      <w:r w:rsidR="0076198F" w:rsidRPr="002A011A">
        <w:rPr>
          <w:rFonts w:ascii="Times New Roman" w:hAnsi="Times New Roman" w:cs="Times New Roman"/>
          <w:sz w:val="24"/>
          <w:szCs w:val="24"/>
        </w:rPr>
        <w:t xml:space="preserve"> </w:t>
      </w:r>
      <w:r w:rsidR="008A2F42">
        <w:rPr>
          <w:rFonts w:ascii="Times New Roman" w:hAnsi="Times New Roman" w:cs="Times New Roman"/>
          <w:sz w:val="24"/>
          <w:szCs w:val="24"/>
        </w:rPr>
        <w:t xml:space="preserve">and the </w:t>
      </w:r>
      <w:r>
        <w:rPr>
          <w:rFonts w:ascii="Times New Roman" w:hAnsi="Times New Roman" w:cs="Times New Roman"/>
          <w:sz w:val="24"/>
          <w:szCs w:val="24"/>
        </w:rPr>
        <w:t>remaining</w:t>
      </w:r>
      <w:r w:rsidR="008A2F42">
        <w:rPr>
          <w:rFonts w:ascii="Times New Roman" w:hAnsi="Times New Roman" w:cs="Times New Roman"/>
          <w:sz w:val="24"/>
          <w:szCs w:val="24"/>
        </w:rPr>
        <w:t xml:space="preserve"> </w:t>
      </w:r>
      <w:r w:rsidR="0076198F" w:rsidRPr="002A011A">
        <w:rPr>
          <w:rFonts w:ascii="Times New Roman" w:hAnsi="Times New Roman" w:cs="Times New Roman"/>
          <w:sz w:val="24"/>
          <w:szCs w:val="24"/>
        </w:rPr>
        <w:t>69</w:t>
      </w:r>
      <w:r w:rsidR="006E4ED5">
        <w:rPr>
          <w:rFonts w:ascii="Times New Roman" w:hAnsi="Times New Roman" w:cs="Times New Roman"/>
          <w:sz w:val="24"/>
          <w:szCs w:val="24"/>
        </w:rPr>
        <w:t xml:space="preserve"> </w:t>
      </w:r>
      <w:r w:rsidR="008A2F42">
        <w:rPr>
          <w:rFonts w:ascii="Times New Roman" w:hAnsi="Times New Roman" w:cs="Times New Roman"/>
          <w:sz w:val="24"/>
          <w:szCs w:val="24"/>
        </w:rPr>
        <w:t>had</w:t>
      </w:r>
      <w:r w:rsidR="0076198F" w:rsidRPr="002A011A">
        <w:rPr>
          <w:rFonts w:ascii="Times New Roman" w:hAnsi="Times New Roman" w:cs="Times New Roman"/>
          <w:sz w:val="24"/>
          <w:szCs w:val="24"/>
        </w:rPr>
        <w:t xml:space="preserve"> bacteremia</w:t>
      </w:r>
      <w:r w:rsidR="002A011A" w:rsidRPr="002A011A">
        <w:rPr>
          <w:rFonts w:ascii="Times New Roman" w:hAnsi="Times New Roman" w:cs="Times New Roman"/>
          <w:sz w:val="24"/>
          <w:szCs w:val="24"/>
        </w:rPr>
        <w:t xml:space="preserve"> without meningitis</w:t>
      </w:r>
      <w:r w:rsidR="0076198F" w:rsidRPr="002A011A">
        <w:rPr>
          <w:rFonts w:ascii="Times New Roman" w:hAnsi="Times New Roman" w:cs="Times New Roman"/>
          <w:sz w:val="24"/>
          <w:szCs w:val="24"/>
        </w:rPr>
        <w:t xml:space="preserve">. </w:t>
      </w:r>
      <w:r w:rsidR="00F33257">
        <w:rPr>
          <w:rFonts w:ascii="Times New Roman" w:hAnsi="Times New Roman" w:cs="Times New Roman"/>
          <w:sz w:val="24"/>
          <w:szCs w:val="24"/>
        </w:rPr>
        <w:t>T</w:t>
      </w:r>
      <w:r w:rsidR="00BE2C59" w:rsidRPr="002A011A">
        <w:rPr>
          <w:rFonts w:ascii="Times New Roman" w:hAnsi="Times New Roman" w:cs="Times New Roman"/>
          <w:sz w:val="24"/>
          <w:szCs w:val="24"/>
        </w:rPr>
        <w:t xml:space="preserve">he most common complaint </w:t>
      </w:r>
      <w:ins w:id="38" w:author="Cavalli, Lea" w:date="2025-05-19T11:56:00Z" w16du:dateUtc="2025-05-19T15:56:00Z">
        <w:r w:rsidR="00496074">
          <w:rPr>
            <w:rFonts w:ascii="Times New Roman" w:hAnsi="Times New Roman" w:cs="Times New Roman"/>
            <w:sz w:val="24"/>
            <w:szCs w:val="24"/>
          </w:rPr>
          <w:t>and clin</w:t>
        </w:r>
      </w:ins>
      <w:ins w:id="39" w:author="Cavalli, Lea" w:date="2025-05-19T11:57:00Z" w16du:dateUtc="2025-05-19T15:57:00Z">
        <w:r w:rsidR="00496074">
          <w:rPr>
            <w:rFonts w:ascii="Times New Roman" w:hAnsi="Times New Roman" w:cs="Times New Roman"/>
            <w:sz w:val="24"/>
            <w:szCs w:val="24"/>
          </w:rPr>
          <w:t xml:space="preserve">ical sign </w:t>
        </w:r>
      </w:ins>
      <w:r w:rsidR="00BE2C59" w:rsidRPr="002A011A">
        <w:rPr>
          <w:rFonts w:ascii="Times New Roman" w:hAnsi="Times New Roman" w:cs="Times New Roman"/>
          <w:sz w:val="24"/>
          <w:szCs w:val="24"/>
        </w:rPr>
        <w:t>at presentation w</w:t>
      </w:r>
      <w:ins w:id="40" w:author="Cavalli, Lea" w:date="2025-05-19T11:57:00Z" w16du:dateUtc="2025-05-19T15:57:00Z">
        <w:r w:rsidR="00496074">
          <w:rPr>
            <w:rFonts w:ascii="Times New Roman" w:hAnsi="Times New Roman" w:cs="Times New Roman"/>
            <w:sz w:val="24"/>
            <w:szCs w:val="24"/>
          </w:rPr>
          <w:t>ere</w:t>
        </w:r>
      </w:ins>
      <w:del w:id="41" w:author="Cavalli, Lea" w:date="2025-05-19T11:57:00Z" w16du:dateUtc="2025-05-19T15:57:00Z">
        <w:r w:rsidR="00BE2C59" w:rsidRPr="002A011A" w:rsidDel="00496074">
          <w:rPr>
            <w:rFonts w:ascii="Times New Roman" w:hAnsi="Times New Roman" w:cs="Times New Roman"/>
            <w:sz w:val="24"/>
            <w:szCs w:val="24"/>
          </w:rPr>
          <w:delText>as</w:delText>
        </w:r>
      </w:del>
      <w:r w:rsidR="00BE2C59" w:rsidRPr="002A011A">
        <w:rPr>
          <w:rFonts w:ascii="Times New Roman" w:hAnsi="Times New Roman" w:cs="Times New Roman"/>
          <w:sz w:val="24"/>
          <w:szCs w:val="24"/>
        </w:rPr>
        <w:t xml:space="preserve"> “fussiness” and </w:t>
      </w:r>
      <w:del w:id="42" w:author="Cavalli, Lea" w:date="2025-05-19T11:57:00Z" w16du:dateUtc="2025-05-19T15:57:00Z">
        <w:r w:rsidR="00BE2C59" w:rsidRPr="002A011A" w:rsidDel="00496074">
          <w:rPr>
            <w:rFonts w:ascii="Times New Roman" w:hAnsi="Times New Roman" w:cs="Times New Roman"/>
            <w:sz w:val="24"/>
            <w:szCs w:val="24"/>
          </w:rPr>
          <w:delText xml:space="preserve">the most common clinical sign was </w:delText>
        </w:r>
      </w:del>
      <w:r w:rsidR="00BE2C59" w:rsidRPr="002A011A">
        <w:rPr>
          <w:rFonts w:ascii="Times New Roman" w:hAnsi="Times New Roman" w:cs="Times New Roman"/>
          <w:sz w:val="24"/>
          <w:szCs w:val="24"/>
        </w:rPr>
        <w:t>fever</w:t>
      </w:r>
      <w:ins w:id="43" w:author="Cavalli, Lea" w:date="2025-05-19T11:57:00Z" w16du:dateUtc="2025-05-19T15:57:00Z">
        <w:r w:rsidR="00496074">
          <w:rPr>
            <w:rFonts w:ascii="Times New Roman" w:hAnsi="Times New Roman" w:cs="Times New Roman"/>
            <w:sz w:val="24"/>
            <w:szCs w:val="24"/>
          </w:rPr>
          <w:t>, respectively</w:t>
        </w:r>
      </w:ins>
      <w:r w:rsidR="00BE2C59" w:rsidRPr="002A011A">
        <w:rPr>
          <w:rFonts w:ascii="Times New Roman" w:hAnsi="Times New Roman" w:cs="Times New Roman"/>
          <w:sz w:val="24"/>
          <w:szCs w:val="24"/>
        </w:rPr>
        <w:t xml:space="preserve">. </w:t>
      </w:r>
      <w:r>
        <w:rPr>
          <w:rFonts w:ascii="Times New Roman" w:hAnsi="Times New Roman" w:cs="Times New Roman"/>
          <w:sz w:val="24"/>
          <w:szCs w:val="24"/>
        </w:rPr>
        <w:t>There were</w:t>
      </w:r>
      <w:r w:rsidR="00D479F6" w:rsidRPr="002A011A">
        <w:rPr>
          <w:rFonts w:ascii="Times New Roman" w:hAnsi="Times New Roman" w:cs="Times New Roman"/>
          <w:sz w:val="24"/>
          <w:szCs w:val="24"/>
        </w:rPr>
        <w:t xml:space="preserve"> 70 infants</w:t>
      </w:r>
      <w:r w:rsidR="002A011A" w:rsidRPr="002A011A">
        <w:rPr>
          <w:rFonts w:ascii="Times New Roman" w:hAnsi="Times New Roman" w:cs="Times New Roman"/>
          <w:sz w:val="24"/>
          <w:szCs w:val="24"/>
        </w:rPr>
        <w:t xml:space="preserve"> </w:t>
      </w:r>
      <w:r w:rsidR="00D479F6" w:rsidRPr="002A011A">
        <w:rPr>
          <w:rFonts w:ascii="Times New Roman" w:hAnsi="Times New Roman" w:cs="Times New Roman"/>
          <w:sz w:val="24"/>
          <w:szCs w:val="24"/>
        </w:rPr>
        <w:t xml:space="preserve">with </w:t>
      </w:r>
      <w:del w:id="44" w:author="Cavalli, Lea" w:date="2025-05-19T11:57:00Z" w16du:dateUtc="2025-05-19T15:57:00Z">
        <w:r w:rsidR="00D479F6" w:rsidRPr="002A011A" w:rsidDel="00496074">
          <w:rPr>
            <w:rFonts w:ascii="Times New Roman" w:hAnsi="Times New Roman" w:cs="Times New Roman"/>
            <w:sz w:val="24"/>
            <w:szCs w:val="24"/>
          </w:rPr>
          <w:delText xml:space="preserve">invasive </w:delText>
        </w:r>
      </w:del>
      <w:proofErr w:type="spellStart"/>
      <w:r>
        <w:rPr>
          <w:rFonts w:ascii="Times New Roman" w:hAnsi="Times New Roman" w:cs="Times New Roman"/>
          <w:sz w:val="24"/>
          <w:szCs w:val="24"/>
        </w:rPr>
        <w:t>i</w:t>
      </w:r>
      <w:r w:rsidR="00D479F6" w:rsidRPr="002A011A">
        <w:rPr>
          <w:rFonts w:ascii="Times New Roman" w:hAnsi="Times New Roman" w:cs="Times New Roman"/>
          <w:sz w:val="24"/>
          <w:szCs w:val="24"/>
        </w:rPr>
        <w:t>GBS</w:t>
      </w:r>
      <w:proofErr w:type="spellEnd"/>
      <w:r>
        <w:rPr>
          <w:rFonts w:ascii="Times New Roman" w:hAnsi="Times New Roman" w:cs="Times New Roman"/>
          <w:sz w:val="24"/>
          <w:szCs w:val="24"/>
        </w:rPr>
        <w:t xml:space="preserve"> of which 2</w:t>
      </w:r>
      <w:r w:rsidR="00D479F6" w:rsidRPr="002A011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479F6" w:rsidRPr="002A011A">
        <w:rPr>
          <w:rFonts w:ascii="Times New Roman" w:hAnsi="Times New Roman" w:cs="Times New Roman"/>
          <w:sz w:val="24"/>
          <w:szCs w:val="24"/>
        </w:rPr>
        <w:t xml:space="preserve">EOD, 48 </w:t>
      </w:r>
      <w:r>
        <w:rPr>
          <w:rFonts w:ascii="Times New Roman" w:hAnsi="Times New Roman" w:cs="Times New Roman"/>
          <w:sz w:val="24"/>
          <w:szCs w:val="24"/>
        </w:rPr>
        <w:t xml:space="preserve">LOD and 20 </w:t>
      </w:r>
      <w:r w:rsidR="00D479F6" w:rsidRPr="002A011A">
        <w:rPr>
          <w:rFonts w:ascii="Times New Roman" w:hAnsi="Times New Roman" w:cs="Times New Roman"/>
          <w:sz w:val="24"/>
          <w:szCs w:val="24"/>
        </w:rPr>
        <w:t>VLOD</w:t>
      </w:r>
      <w:r>
        <w:rPr>
          <w:rFonts w:ascii="Times New Roman" w:hAnsi="Times New Roman" w:cs="Times New Roman"/>
          <w:sz w:val="24"/>
          <w:szCs w:val="24"/>
        </w:rPr>
        <w:t>.</w:t>
      </w:r>
      <w:r w:rsidR="00D479F6" w:rsidRPr="002A011A">
        <w:rPr>
          <w:rFonts w:ascii="Times New Roman" w:hAnsi="Times New Roman" w:cs="Times New Roman"/>
          <w:sz w:val="24"/>
          <w:szCs w:val="24"/>
        </w:rPr>
        <w:t xml:space="preserve"> (Figure </w:t>
      </w:r>
      <w:hyperlink w:anchor="_bookmark0" w:history="1">
        <w:r w:rsidR="00D479F6" w:rsidRPr="002A011A">
          <w:rPr>
            <w:rFonts w:ascii="Times New Roman" w:hAnsi="Times New Roman" w:cs="Times New Roman"/>
            <w:sz w:val="24"/>
            <w:szCs w:val="24"/>
          </w:rPr>
          <w:t>1</w:t>
        </w:r>
      </w:hyperlink>
      <w:r w:rsidR="00D479F6" w:rsidRPr="002A011A">
        <w:rPr>
          <w:rFonts w:ascii="Times New Roman" w:hAnsi="Times New Roman" w:cs="Times New Roman"/>
          <w:sz w:val="24"/>
          <w:szCs w:val="24"/>
        </w:rPr>
        <w:t xml:space="preserve">, Table S1). The remaining 17 isolates were from 10 older children and 7 </w:t>
      </w:r>
      <w:r w:rsidR="002607C8">
        <w:rPr>
          <w:rFonts w:ascii="Times New Roman" w:hAnsi="Times New Roman" w:cs="Times New Roman"/>
          <w:sz w:val="24"/>
          <w:szCs w:val="24"/>
        </w:rPr>
        <w:t>adolescents/</w:t>
      </w:r>
      <w:r w:rsidR="00D479F6" w:rsidRPr="002A011A">
        <w:rPr>
          <w:rFonts w:ascii="Times New Roman" w:hAnsi="Times New Roman" w:cs="Times New Roman"/>
          <w:sz w:val="24"/>
          <w:szCs w:val="24"/>
        </w:rPr>
        <w:t>adults</w:t>
      </w:r>
      <w:r w:rsidR="00AE53BC" w:rsidRPr="002A011A">
        <w:rPr>
          <w:rFonts w:ascii="Times New Roman" w:hAnsi="Times New Roman" w:cs="Times New Roman"/>
          <w:sz w:val="24"/>
          <w:szCs w:val="24"/>
        </w:rPr>
        <w:t>.</w:t>
      </w:r>
      <w:r w:rsidR="00BE2C59" w:rsidRPr="002A011A">
        <w:rPr>
          <w:rFonts w:ascii="Times New Roman" w:hAnsi="Times New Roman" w:cs="Times New Roman"/>
          <w:sz w:val="24"/>
          <w:szCs w:val="24"/>
        </w:rPr>
        <w:t xml:space="preserve"> There were no deaths due to </w:t>
      </w:r>
      <w:proofErr w:type="spellStart"/>
      <w:r w:rsidR="002607C8">
        <w:rPr>
          <w:rFonts w:ascii="Times New Roman" w:hAnsi="Times New Roman" w:cs="Times New Roman"/>
          <w:sz w:val="24"/>
          <w:szCs w:val="24"/>
        </w:rPr>
        <w:t>i</w:t>
      </w:r>
      <w:r w:rsidR="00BE2C59" w:rsidRPr="002A011A">
        <w:rPr>
          <w:rFonts w:ascii="Times New Roman" w:hAnsi="Times New Roman" w:cs="Times New Roman"/>
          <w:sz w:val="24"/>
          <w:szCs w:val="24"/>
        </w:rPr>
        <w:t>GBS</w:t>
      </w:r>
      <w:proofErr w:type="spellEnd"/>
      <w:r w:rsidR="00BE2C59" w:rsidRPr="002A011A">
        <w:rPr>
          <w:rFonts w:ascii="Times New Roman" w:hAnsi="Times New Roman" w:cs="Times New Roman"/>
          <w:sz w:val="24"/>
          <w:szCs w:val="24"/>
        </w:rPr>
        <w:t xml:space="preserve"> during hospitalization</w:t>
      </w:r>
      <w:r w:rsidR="002607C8">
        <w:rPr>
          <w:rFonts w:ascii="Times New Roman" w:hAnsi="Times New Roman" w:cs="Times New Roman"/>
          <w:sz w:val="24"/>
          <w:szCs w:val="24"/>
        </w:rPr>
        <w:t>.</w:t>
      </w:r>
      <w:r w:rsidR="00BE2C59" w:rsidRPr="002A011A">
        <w:rPr>
          <w:rFonts w:ascii="Times New Roman" w:hAnsi="Times New Roman" w:cs="Times New Roman"/>
          <w:sz w:val="24"/>
          <w:szCs w:val="24"/>
        </w:rPr>
        <w:t xml:space="preserve"> </w:t>
      </w:r>
    </w:p>
    <w:p w14:paraId="3FED9B1D" w14:textId="77777777" w:rsidR="00A83472" w:rsidRPr="00DA0B5F" w:rsidRDefault="00A83472" w:rsidP="00D479F6">
      <w:pPr>
        <w:pStyle w:val="BodyText"/>
        <w:rPr>
          <w:rFonts w:ascii="Times New Roman" w:hAnsi="Times New Roman" w:cs="Times New Roman"/>
          <w:sz w:val="24"/>
          <w:szCs w:val="24"/>
        </w:rPr>
      </w:pPr>
    </w:p>
    <w:p w14:paraId="449B27E6" w14:textId="204ACFF7" w:rsidR="00D479F6"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Throughout the study period, serotype III was the most prevalent in infants (n=45, 64.3%) followed by serotype </w:t>
      </w:r>
      <w:proofErr w:type="spellStart"/>
      <w:r w:rsidRPr="00DA0B5F">
        <w:rPr>
          <w:rFonts w:ascii="Times New Roman" w:hAnsi="Times New Roman" w:cs="Times New Roman"/>
          <w:sz w:val="24"/>
          <w:szCs w:val="24"/>
        </w:rPr>
        <w:t>Ia</w:t>
      </w:r>
      <w:proofErr w:type="spellEnd"/>
      <w:r w:rsidRPr="00DA0B5F">
        <w:rPr>
          <w:rFonts w:ascii="Times New Roman" w:hAnsi="Times New Roman" w:cs="Times New Roman"/>
          <w:sz w:val="24"/>
          <w:szCs w:val="24"/>
        </w:rPr>
        <w:t xml:space="preserve"> (n=15, 21.4%), which was also predominant among older children aged 1 to 18 years (n = 5, 50%) (Figure </w:t>
      </w:r>
      <w:hyperlink w:anchor="_bookmark0" w:history="1">
        <w:r w:rsidRPr="00DA0B5F">
          <w:rPr>
            <w:rFonts w:ascii="Times New Roman" w:hAnsi="Times New Roman" w:cs="Times New Roman"/>
            <w:sz w:val="24"/>
            <w:szCs w:val="24"/>
          </w:rPr>
          <w:t>1</w:t>
        </w:r>
      </w:hyperlink>
      <w:r w:rsidRPr="00DA0B5F">
        <w:rPr>
          <w:rFonts w:ascii="Times New Roman" w:hAnsi="Times New Roman" w:cs="Times New Roman"/>
          <w:sz w:val="24"/>
          <w:szCs w:val="24"/>
        </w:rPr>
        <w:t xml:space="preserve">, Table S1). </w:t>
      </w:r>
      <w:r w:rsidR="00BC7F0C">
        <w:rPr>
          <w:rFonts w:ascii="Times New Roman" w:hAnsi="Times New Roman" w:cs="Times New Roman"/>
          <w:sz w:val="24"/>
          <w:szCs w:val="24"/>
        </w:rPr>
        <w:t>S</w:t>
      </w:r>
      <w:r w:rsidRPr="00DA0B5F">
        <w:rPr>
          <w:rFonts w:ascii="Times New Roman" w:hAnsi="Times New Roman" w:cs="Times New Roman"/>
          <w:sz w:val="24"/>
          <w:szCs w:val="24"/>
        </w:rPr>
        <w:t>ix distinct Clonal Complexes (CCs)</w:t>
      </w:r>
      <w:r w:rsidR="00EA7F07">
        <w:rPr>
          <w:rFonts w:ascii="Times New Roman" w:hAnsi="Times New Roman" w:cs="Times New Roman"/>
          <w:sz w:val="24"/>
          <w:szCs w:val="24"/>
        </w:rPr>
        <w:t xml:space="preserve"> and 18 distinct Sequence Types (STs)</w:t>
      </w:r>
      <w:r w:rsidRPr="00DA0B5F">
        <w:rPr>
          <w:rFonts w:ascii="Times New Roman" w:hAnsi="Times New Roman" w:cs="Times New Roman"/>
          <w:sz w:val="24"/>
          <w:szCs w:val="24"/>
        </w:rPr>
        <w:t xml:space="preserve"> among the </w:t>
      </w:r>
      <w:proofErr w:type="spellStart"/>
      <w:r w:rsidRPr="00DA0B5F">
        <w:rPr>
          <w:rFonts w:ascii="Times New Roman" w:hAnsi="Times New Roman" w:cs="Times New Roman"/>
          <w:sz w:val="24"/>
          <w:szCs w:val="24"/>
        </w:rPr>
        <w:t>iGBS</w:t>
      </w:r>
      <w:proofErr w:type="spellEnd"/>
      <w:r w:rsidRPr="00DA0B5F">
        <w:rPr>
          <w:rFonts w:ascii="Times New Roman" w:hAnsi="Times New Roman" w:cs="Times New Roman"/>
          <w:sz w:val="24"/>
          <w:szCs w:val="24"/>
        </w:rPr>
        <w:t xml:space="preserve"> isolates</w:t>
      </w:r>
      <w:r w:rsidR="00BC7F0C">
        <w:rPr>
          <w:rFonts w:ascii="Times New Roman" w:hAnsi="Times New Roman" w:cs="Times New Roman"/>
          <w:sz w:val="24"/>
          <w:szCs w:val="24"/>
        </w:rPr>
        <w:t xml:space="preserve"> emerged</w:t>
      </w:r>
      <w:r w:rsidR="00EA7F07">
        <w:rPr>
          <w:rFonts w:ascii="Times New Roman" w:hAnsi="Times New Roman" w:cs="Times New Roman"/>
          <w:sz w:val="24"/>
          <w:szCs w:val="24"/>
        </w:rPr>
        <w:t xml:space="preserve"> with CC 17 </w:t>
      </w:r>
      <w:r w:rsidR="00EA7F07" w:rsidRPr="00DA0B5F">
        <w:rPr>
          <w:rFonts w:ascii="Times New Roman" w:hAnsi="Times New Roman" w:cs="Times New Roman"/>
          <w:sz w:val="24"/>
          <w:szCs w:val="24"/>
        </w:rPr>
        <w:t>(N=41, 47.1%)</w:t>
      </w:r>
      <w:r w:rsidR="00EA7F07">
        <w:rPr>
          <w:rFonts w:ascii="Times New Roman" w:hAnsi="Times New Roman" w:cs="Times New Roman"/>
          <w:sz w:val="24"/>
          <w:szCs w:val="24"/>
        </w:rPr>
        <w:t xml:space="preserve"> and ST-17 </w:t>
      </w:r>
      <w:r w:rsidR="00EA7F07" w:rsidRPr="00DA0B5F">
        <w:rPr>
          <w:rFonts w:ascii="Times New Roman" w:hAnsi="Times New Roman" w:cs="Times New Roman"/>
          <w:sz w:val="24"/>
          <w:szCs w:val="24"/>
        </w:rPr>
        <w:t>(n=33, 37.9%)</w:t>
      </w:r>
      <w:r w:rsidR="00EA7F07">
        <w:rPr>
          <w:rFonts w:ascii="Times New Roman" w:hAnsi="Times New Roman" w:cs="Times New Roman"/>
          <w:sz w:val="24"/>
          <w:szCs w:val="24"/>
        </w:rPr>
        <w:t xml:space="preserve"> being the most common as shown in Figure 1 and Table S2</w:t>
      </w:r>
      <w:r w:rsidRPr="00DA0B5F">
        <w:rPr>
          <w:rFonts w:ascii="Times New Roman" w:hAnsi="Times New Roman" w:cs="Times New Roman"/>
          <w:sz w:val="24"/>
          <w:szCs w:val="24"/>
        </w:rPr>
        <w:t xml:space="preserve">. Additionally, a new MLST profile </w:t>
      </w:r>
      <w:del w:id="45" w:author="Cavalli, Lea" w:date="2025-05-19T11:58:00Z" w16du:dateUtc="2025-05-19T15:58:00Z">
        <w:r w:rsidRPr="00DA0B5F" w:rsidDel="00496074">
          <w:rPr>
            <w:rFonts w:ascii="Times New Roman" w:hAnsi="Times New Roman" w:cs="Times New Roman"/>
            <w:sz w:val="24"/>
            <w:szCs w:val="24"/>
          </w:rPr>
          <w:delText xml:space="preserve">that had </w:delText>
        </w:r>
      </w:del>
      <w:r w:rsidRPr="00DA0B5F">
        <w:rPr>
          <w:rFonts w:ascii="Times New Roman" w:hAnsi="Times New Roman" w:cs="Times New Roman"/>
          <w:sz w:val="24"/>
          <w:szCs w:val="24"/>
        </w:rPr>
        <w:t xml:space="preserve">not been </w:t>
      </w:r>
      <w:del w:id="46" w:author="Cavalli, Lea" w:date="2025-05-19T11:58:00Z" w16du:dateUtc="2025-05-19T15:58:00Z">
        <w:r w:rsidRPr="00DA0B5F" w:rsidDel="00496074">
          <w:rPr>
            <w:rFonts w:ascii="Times New Roman" w:hAnsi="Times New Roman" w:cs="Times New Roman"/>
            <w:sz w:val="24"/>
            <w:szCs w:val="24"/>
          </w:rPr>
          <w:delText xml:space="preserve">previously </w:delText>
        </w:r>
      </w:del>
      <w:r w:rsidRPr="00DA0B5F">
        <w:rPr>
          <w:rFonts w:ascii="Times New Roman" w:hAnsi="Times New Roman" w:cs="Times New Roman"/>
          <w:sz w:val="24"/>
          <w:szCs w:val="24"/>
        </w:rPr>
        <w:t xml:space="preserve">reported in the </w:t>
      </w:r>
      <w:proofErr w:type="spellStart"/>
      <w:r w:rsidRPr="00DA0B5F">
        <w:rPr>
          <w:rFonts w:ascii="Times New Roman" w:hAnsi="Times New Roman" w:cs="Times New Roman"/>
          <w:sz w:val="24"/>
          <w:szCs w:val="24"/>
        </w:rPr>
        <w:t>pubMLST</w:t>
      </w:r>
      <w:proofErr w:type="spellEnd"/>
      <w:r w:rsidRPr="00DA0B5F">
        <w:rPr>
          <w:rFonts w:ascii="Times New Roman" w:hAnsi="Times New Roman" w:cs="Times New Roman"/>
          <w:sz w:val="24"/>
          <w:szCs w:val="24"/>
        </w:rPr>
        <w:t xml:space="preserve"> database was discovered: </w:t>
      </w:r>
      <w:proofErr w:type="spellStart"/>
      <w:r w:rsidRPr="003B2770">
        <w:rPr>
          <w:rFonts w:ascii="Times New Roman" w:hAnsi="Times New Roman" w:cs="Times New Roman"/>
          <w:i/>
          <w:iCs/>
          <w:sz w:val="24"/>
          <w:szCs w:val="24"/>
        </w:rPr>
        <w:t>adhP</w:t>
      </w:r>
      <w:proofErr w:type="spellEnd"/>
      <w:r w:rsidRPr="00DA0B5F">
        <w:rPr>
          <w:rFonts w:ascii="Times New Roman" w:hAnsi="Times New Roman" w:cs="Times New Roman"/>
          <w:sz w:val="24"/>
          <w:szCs w:val="24"/>
        </w:rPr>
        <w:t xml:space="preserve">(4) </w:t>
      </w:r>
      <w:proofErr w:type="spellStart"/>
      <w:r w:rsidRPr="003B2770">
        <w:rPr>
          <w:rFonts w:ascii="Times New Roman" w:hAnsi="Times New Roman" w:cs="Times New Roman"/>
          <w:i/>
          <w:iCs/>
          <w:sz w:val="24"/>
          <w:szCs w:val="24"/>
        </w:rPr>
        <w:t>pheS</w:t>
      </w:r>
      <w:proofErr w:type="spellEnd"/>
      <w:r w:rsidRPr="00DA0B5F">
        <w:rPr>
          <w:rFonts w:ascii="Times New Roman" w:hAnsi="Times New Roman" w:cs="Times New Roman"/>
          <w:sz w:val="24"/>
          <w:szCs w:val="24"/>
        </w:rPr>
        <w:t>(1)</w:t>
      </w:r>
      <w:r w:rsidRPr="003B2770">
        <w:rPr>
          <w:rFonts w:ascii="Times New Roman" w:hAnsi="Times New Roman" w:cs="Times New Roman"/>
          <w:i/>
          <w:iCs/>
          <w:sz w:val="24"/>
          <w:szCs w:val="24"/>
        </w:rPr>
        <w:t xml:space="preserve"> </w:t>
      </w:r>
      <w:proofErr w:type="spellStart"/>
      <w:r w:rsidRPr="003B2770">
        <w:rPr>
          <w:rFonts w:ascii="Times New Roman" w:hAnsi="Times New Roman" w:cs="Times New Roman"/>
          <w:i/>
          <w:iCs/>
          <w:sz w:val="24"/>
          <w:szCs w:val="24"/>
        </w:rPr>
        <w:t>atr</w:t>
      </w:r>
      <w:proofErr w:type="spellEnd"/>
      <w:r w:rsidRPr="00DA0B5F">
        <w:rPr>
          <w:rFonts w:ascii="Times New Roman" w:hAnsi="Times New Roman" w:cs="Times New Roman"/>
          <w:sz w:val="24"/>
          <w:szCs w:val="24"/>
        </w:rPr>
        <w:t xml:space="preserve">(4) </w:t>
      </w:r>
      <w:proofErr w:type="spellStart"/>
      <w:r w:rsidRPr="003B2770">
        <w:rPr>
          <w:rFonts w:ascii="Times New Roman" w:hAnsi="Times New Roman" w:cs="Times New Roman"/>
          <w:i/>
          <w:iCs/>
          <w:sz w:val="24"/>
          <w:szCs w:val="24"/>
        </w:rPr>
        <w:t>glnA</w:t>
      </w:r>
      <w:proofErr w:type="spellEnd"/>
      <w:r w:rsidRPr="00DA0B5F">
        <w:rPr>
          <w:rFonts w:ascii="Times New Roman" w:hAnsi="Times New Roman" w:cs="Times New Roman"/>
          <w:sz w:val="24"/>
          <w:szCs w:val="24"/>
        </w:rPr>
        <w:t xml:space="preserve">(4) </w:t>
      </w:r>
      <w:proofErr w:type="spellStart"/>
      <w:r w:rsidRPr="003B2770">
        <w:rPr>
          <w:rFonts w:ascii="Times New Roman" w:hAnsi="Times New Roman" w:cs="Times New Roman"/>
          <w:i/>
          <w:iCs/>
          <w:sz w:val="24"/>
          <w:szCs w:val="24"/>
        </w:rPr>
        <w:t>sdhA</w:t>
      </w:r>
      <w:proofErr w:type="spellEnd"/>
      <w:r w:rsidRPr="00DA0B5F">
        <w:rPr>
          <w:rFonts w:ascii="Times New Roman" w:hAnsi="Times New Roman" w:cs="Times New Roman"/>
          <w:sz w:val="24"/>
          <w:szCs w:val="24"/>
        </w:rPr>
        <w:t xml:space="preserve">(3) </w:t>
      </w:r>
      <w:proofErr w:type="spellStart"/>
      <w:r w:rsidRPr="003B2770">
        <w:rPr>
          <w:rFonts w:ascii="Times New Roman" w:hAnsi="Times New Roman" w:cs="Times New Roman"/>
          <w:i/>
          <w:iCs/>
          <w:sz w:val="24"/>
          <w:szCs w:val="24"/>
        </w:rPr>
        <w:t>glcK</w:t>
      </w:r>
      <w:proofErr w:type="spellEnd"/>
      <w:r w:rsidRPr="00DA0B5F">
        <w:rPr>
          <w:rFonts w:ascii="Times New Roman" w:hAnsi="Times New Roman" w:cs="Times New Roman"/>
          <w:sz w:val="24"/>
          <w:szCs w:val="24"/>
        </w:rPr>
        <w:t xml:space="preserve">(3) </w:t>
      </w:r>
      <w:proofErr w:type="spellStart"/>
      <w:r w:rsidRPr="003B2770">
        <w:rPr>
          <w:rFonts w:ascii="Times New Roman" w:hAnsi="Times New Roman" w:cs="Times New Roman"/>
          <w:i/>
          <w:iCs/>
          <w:sz w:val="24"/>
          <w:szCs w:val="24"/>
        </w:rPr>
        <w:t>tkt</w:t>
      </w:r>
      <w:proofErr w:type="spellEnd"/>
      <w:r w:rsidRPr="00DA0B5F">
        <w:rPr>
          <w:rFonts w:ascii="Times New Roman" w:hAnsi="Times New Roman" w:cs="Times New Roman"/>
          <w:sz w:val="24"/>
          <w:szCs w:val="24"/>
        </w:rPr>
        <w:t>(2). This new ST differed from ST-8 by one housekeeping gene (</w:t>
      </w:r>
      <w:proofErr w:type="spellStart"/>
      <w:r w:rsidRPr="003B2770">
        <w:rPr>
          <w:rFonts w:ascii="Times New Roman" w:hAnsi="Times New Roman" w:cs="Times New Roman"/>
          <w:i/>
          <w:iCs/>
          <w:sz w:val="24"/>
          <w:szCs w:val="24"/>
        </w:rPr>
        <w:t>glnA</w:t>
      </w:r>
      <w:proofErr w:type="spellEnd"/>
      <w:r w:rsidRPr="00DA0B5F">
        <w:rPr>
          <w:rFonts w:ascii="Times New Roman" w:hAnsi="Times New Roman" w:cs="Times New Roman"/>
          <w:sz w:val="24"/>
          <w:szCs w:val="24"/>
        </w:rPr>
        <w:t>), and from ST-10 by two housekeeping genes (</w:t>
      </w:r>
      <w:proofErr w:type="spellStart"/>
      <w:r w:rsidRPr="00A04C4A">
        <w:rPr>
          <w:rFonts w:ascii="Times New Roman" w:hAnsi="Times New Roman" w:cs="Times New Roman"/>
          <w:i/>
          <w:iCs/>
          <w:sz w:val="24"/>
          <w:szCs w:val="24"/>
        </w:rPr>
        <w:t>adhP</w:t>
      </w:r>
      <w:proofErr w:type="spellEnd"/>
      <w:r w:rsidRPr="00DA0B5F">
        <w:rPr>
          <w:rFonts w:ascii="Times New Roman" w:hAnsi="Times New Roman" w:cs="Times New Roman"/>
          <w:sz w:val="24"/>
          <w:szCs w:val="24"/>
        </w:rPr>
        <w:t xml:space="preserve"> and </w:t>
      </w:r>
      <w:proofErr w:type="spellStart"/>
      <w:r w:rsidRPr="00A04C4A">
        <w:rPr>
          <w:rFonts w:ascii="Times New Roman" w:hAnsi="Times New Roman" w:cs="Times New Roman"/>
          <w:i/>
          <w:iCs/>
          <w:sz w:val="24"/>
          <w:szCs w:val="24"/>
        </w:rPr>
        <w:t>glnA</w:t>
      </w:r>
      <w:proofErr w:type="spellEnd"/>
      <w:r w:rsidRPr="00DA0B5F">
        <w:rPr>
          <w:rFonts w:ascii="Times New Roman" w:hAnsi="Times New Roman" w:cs="Times New Roman"/>
          <w:sz w:val="24"/>
          <w:szCs w:val="24"/>
        </w:rPr>
        <w:t xml:space="preserve">), classifying it within CC12 (Table S3). With one exception, each ST was associated with a single serotype, and each CC represented by a dominant serotype (Figure </w:t>
      </w:r>
      <w:hyperlink w:anchor="_bookmark1" w:history="1">
        <w:r w:rsidRPr="00DA0B5F">
          <w:rPr>
            <w:rFonts w:ascii="Times New Roman" w:hAnsi="Times New Roman" w:cs="Times New Roman"/>
            <w:sz w:val="24"/>
            <w:szCs w:val="24"/>
          </w:rPr>
          <w:t>2</w:t>
        </w:r>
      </w:hyperlink>
      <w:r w:rsidRPr="00DA0B5F">
        <w:rPr>
          <w:rFonts w:ascii="Times New Roman" w:hAnsi="Times New Roman" w:cs="Times New Roman"/>
          <w:sz w:val="24"/>
          <w:szCs w:val="24"/>
        </w:rPr>
        <w:t xml:space="preserve">). Finally, we found evidence of capsule switching in CC19 and CC12. In CC19, ST-19 and ST-335 were serotype III while ST-28 was serotype II. CC1/ST-1 was serotype V, and ST-459 was serotype IV. All CC12 isolates were serotype </w:t>
      </w:r>
      <w:proofErr w:type="spellStart"/>
      <w:r w:rsidRPr="00DA0B5F">
        <w:rPr>
          <w:rFonts w:ascii="Times New Roman" w:hAnsi="Times New Roman" w:cs="Times New Roman"/>
          <w:sz w:val="24"/>
          <w:szCs w:val="24"/>
        </w:rPr>
        <w:t>Ib</w:t>
      </w:r>
      <w:proofErr w:type="spellEnd"/>
      <w:r w:rsidRPr="00DA0B5F">
        <w:rPr>
          <w:rFonts w:ascii="Times New Roman" w:hAnsi="Times New Roman" w:cs="Times New Roman"/>
          <w:sz w:val="24"/>
          <w:szCs w:val="24"/>
        </w:rPr>
        <w:t>, including the newly identified sequence type, with the exception of one ST-10/cps II isolate.</w:t>
      </w:r>
    </w:p>
    <w:p w14:paraId="16BFFDDE" w14:textId="77777777" w:rsidR="00DA5022" w:rsidRPr="00DA0B5F" w:rsidRDefault="00DA5022" w:rsidP="00D479F6">
      <w:pPr>
        <w:pStyle w:val="BodyText"/>
        <w:rPr>
          <w:rFonts w:ascii="Times New Roman" w:hAnsi="Times New Roman" w:cs="Times New Roman"/>
          <w:sz w:val="24"/>
          <w:szCs w:val="24"/>
        </w:rPr>
      </w:pPr>
    </w:p>
    <w:p w14:paraId="021D5551" w14:textId="54675B95" w:rsidR="00D479F6"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CCs differed between LOD and older children, LOD and adults, and VLOD and adults,</w:t>
      </w:r>
      <w:r w:rsidR="00A65B1F">
        <w:rPr>
          <w:rFonts w:ascii="Times New Roman" w:hAnsi="Times New Roman" w:cs="Times New Roman"/>
          <w:sz w:val="24"/>
          <w:szCs w:val="24"/>
        </w:rPr>
        <w:t xml:space="preserve"> </w:t>
      </w:r>
      <w:r w:rsidRPr="00DA0B5F">
        <w:rPr>
          <w:rFonts w:ascii="Times New Roman" w:hAnsi="Times New Roman" w:cs="Times New Roman"/>
          <w:sz w:val="24"/>
          <w:szCs w:val="24"/>
        </w:rPr>
        <w:t xml:space="preserve">(Figure </w:t>
      </w:r>
      <w:hyperlink w:anchor="_bookmark0" w:history="1">
        <w:r w:rsidRPr="00DA0B5F">
          <w:rPr>
            <w:rFonts w:ascii="Times New Roman" w:hAnsi="Times New Roman" w:cs="Times New Roman"/>
            <w:sz w:val="24"/>
            <w:szCs w:val="24"/>
          </w:rPr>
          <w:t>1</w:t>
        </w:r>
      </w:hyperlink>
      <w:r w:rsidRPr="00DA0B5F">
        <w:rPr>
          <w:rFonts w:ascii="Times New Roman" w:hAnsi="Times New Roman" w:cs="Times New Roman"/>
          <w:sz w:val="24"/>
          <w:szCs w:val="24"/>
        </w:rPr>
        <w:t>). There were also serotype differences between LOD and older children (p=0.002) and between LOD and adults (p=0.036</w:t>
      </w:r>
      <w:r w:rsidR="00715E60">
        <w:rPr>
          <w:rFonts w:ascii="Times New Roman" w:hAnsi="Times New Roman" w:cs="Times New Roman"/>
          <w:sz w:val="24"/>
          <w:szCs w:val="24"/>
        </w:rPr>
        <w:t>)</w:t>
      </w:r>
      <w:r w:rsidRPr="00DA0B5F">
        <w:rPr>
          <w:rFonts w:ascii="Times New Roman" w:hAnsi="Times New Roman" w:cs="Times New Roman"/>
          <w:sz w:val="24"/>
          <w:szCs w:val="24"/>
        </w:rPr>
        <w:t xml:space="preserve">. Although CC17/cps-III was more prevalent in LOD isolates (65%) compared </w:t>
      </w:r>
      <w:r w:rsidR="00BC7F0C">
        <w:rPr>
          <w:rFonts w:ascii="Times New Roman" w:hAnsi="Times New Roman" w:cs="Times New Roman"/>
          <w:sz w:val="24"/>
          <w:szCs w:val="24"/>
        </w:rPr>
        <w:t>with</w:t>
      </w:r>
      <w:r w:rsidRPr="00DA0B5F">
        <w:rPr>
          <w:rFonts w:ascii="Times New Roman" w:hAnsi="Times New Roman" w:cs="Times New Roman"/>
          <w:sz w:val="24"/>
          <w:szCs w:val="24"/>
        </w:rPr>
        <w:t xml:space="preserve"> VLOD isolates (45%), CC23/cps-</w:t>
      </w:r>
      <w:proofErr w:type="spellStart"/>
      <w:r w:rsidRPr="00DA0B5F">
        <w:rPr>
          <w:rFonts w:ascii="Times New Roman" w:hAnsi="Times New Roman" w:cs="Times New Roman"/>
          <w:sz w:val="24"/>
          <w:szCs w:val="24"/>
        </w:rPr>
        <w:t>Ia</w:t>
      </w:r>
      <w:proofErr w:type="spellEnd"/>
      <w:r w:rsidRPr="00DA0B5F">
        <w:rPr>
          <w:rFonts w:ascii="Times New Roman" w:hAnsi="Times New Roman" w:cs="Times New Roman"/>
          <w:sz w:val="24"/>
          <w:szCs w:val="24"/>
        </w:rPr>
        <w:t xml:space="preserve"> showed the opposite trend (LOD: 15%, VLOD:30%), no significant difference was observed in the CC distribution between LOD and VLOD (p=0.095). Additionally, no clonal expansion</w:t>
      </w:r>
      <w:r w:rsidR="00526EEB">
        <w:rPr>
          <w:rFonts w:ascii="Times New Roman" w:hAnsi="Times New Roman" w:cs="Times New Roman"/>
          <w:sz w:val="24"/>
          <w:szCs w:val="24"/>
        </w:rPr>
        <w:t xml:space="preserve"> or change in serotype distribution</w:t>
      </w:r>
      <w:r w:rsidRPr="00DA0B5F">
        <w:rPr>
          <w:rFonts w:ascii="Times New Roman" w:hAnsi="Times New Roman" w:cs="Times New Roman"/>
          <w:sz w:val="24"/>
          <w:szCs w:val="24"/>
        </w:rPr>
        <w:t xml:space="preserve"> over time was detected (X-squared = 73.483, p-value = 0.365) (Figure </w:t>
      </w:r>
      <w:hyperlink w:anchor="_bookmark0" w:history="1">
        <w:r w:rsidRPr="00DA0B5F">
          <w:rPr>
            <w:rFonts w:ascii="Times New Roman" w:hAnsi="Times New Roman" w:cs="Times New Roman"/>
            <w:sz w:val="24"/>
            <w:szCs w:val="24"/>
          </w:rPr>
          <w:t>1</w:t>
        </w:r>
      </w:hyperlink>
      <w:r w:rsidR="00CE1C1B">
        <w:rPr>
          <w:rFonts w:ascii="Times New Roman" w:hAnsi="Times New Roman" w:cs="Times New Roman"/>
          <w:sz w:val="24"/>
          <w:szCs w:val="24"/>
        </w:rPr>
        <w:t>). T</w:t>
      </w:r>
      <w:r w:rsidRPr="00DA0B5F">
        <w:rPr>
          <w:rFonts w:ascii="Times New Roman" w:hAnsi="Times New Roman" w:cs="Times New Roman"/>
          <w:sz w:val="24"/>
          <w:szCs w:val="24"/>
        </w:rPr>
        <w:t>he genetic diversity of LOD isolates was consistent with that observed in globally representative GBS populations encompassing various clonal complexes representative of distinct genotypes.</w:t>
      </w:r>
      <w:r w:rsidR="00333686">
        <w:rPr>
          <w:rFonts w:ascii="Times New Roman" w:hAnsi="Times New Roman" w:cs="Times New Roman"/>
          <w:sz w:val="24"/>
          <w:szCs w:val="24"/>
        </w:rPr>
        <w:t xml:space="preserve"> </w:t>
      </w:r>
      <w:r w:rsidR="00333686" w:rsidRPr="00DA0B5F">
        <w:rPr>
          <w:rFonts w:ascii="Times New Roman" w:hAnsi="Times New Roman" w:cs="Times New Roman"/>
          <w:sz w:val="24"/>
          <w:szCs w:val="24"/>
        </w:rPr>
        <w:t xml:space="preserve">(Figure 2B) </w:t>
      </w:r>
      <w:r w:rsidR="00333686">
        <w:rPr>
          <w:rFonts w:ascii="Times New Roman" w:hAnsi="Times New Roman" w:cs="Times New Roman"/>
          <w:sz w:val="24"/>
          <w:szCs w:val="24"/>
        </w:rPr>
        <w:t>T</w:t>
      </w:r>
      <w:r w:rsidRPr="00DA0B5F">
        <w:rPr>
          <w:rFonts w:ascii="Times New Roman" w:hAnsi="Times New Roman" w:cs="Times New Roman"/>
          <w:sz w:val="24"/>
          <w:szCs w:val="24"/>
        </w:rPr>
        <w:t xml:space="preserve">here was no evidence of </w:t>
      </w:r>
      <w:r w:rsidR="0082228B">
        <w:rPr>
          <w:rFonts w:ascii="Times New Roman" w:hAnsi="Times New Roman" w:cs="Times New Roman"/>
          <w:sz w:val="24"/>
          <w:szCs w:val="24"/>
        </w:rPr>
        <w:t xml:space="preserve">phylogeographic structure leading to </w:t>
      </w:r>
      <w:r w:rsidR="0082228B" w:rsidRPr="00DA0B5F">
        <w:rPr>
          <w:rFonts w:ascii="Times New Roman" w:hAnsi="Times New Roman" w:cs="Times New Roman"/>
          <w:sz w:val="24"/>
          <w:szCs w:val="24"/>
        </w:rPr>
        <w:t xml:space="preserve">localized transmission clusters </w:t>
      </w:r>
      <w:r w:rsidRPr="00DA0B5F">
        <w:rPr>
          <w:rFonts w:ascii="Times New Roman" w:hAnsi="Times New Roman" w:cs="Times New Roman"/>
          <w:sz w:val="24"/>
          <w:szCs w:val="24"/>
        </w:rPr>
        <w:t>by geographic location</w:t>
      </w:r>
      <w:r w:rsidR="0082228B">
        <w:rPr>
          <w:rFonts w:ascii="Times New Roman" w:hAnsi="Times New Roman" w:cs="Times New Roman"/>
          <w:sz w:val="24"/>
          <w:szCs w:val="24"/>
        </w:rPr>
        <w:t>.</w:t>
      </w:r>
    </w:p>
    <w:p w14:paraId="73297BDA" w14:textId="77777777" w:rsidR="00D479F6" w:rsidRPr="00DA0B5F" w:rsidRDefault="00D479F6" w:rsidP="00D479F6">
      <w:pPr>
        <w:pStyle w:val="BodyText"/>
        <w:rPr>
          <w:rFonts w:ascii="Times New Roman" w:hAnsi="Times New Roman" w:cs="Times New Roman"/>
          <w:sz w:val="24"/>
          <w:szCs w:val="24"/>
        </w:rPr>
      </w:pPr>
    </w:p>
    <w:p w14:paraId="04C97BE7" w14:textId="483489F8" w:rsidR="00D479F6" w:rsidRDefault="004A38FC" w:rsidP="00D479F6">
      <w:pPr>
        <w:pStyle w:val="BodyText"/>
        <w:rPr>
          <w:rFonts w:ascii="Times New Roman" w:hAnsi="Times New Roman" w:cs="Times New Roman"/>
          <w:sz w:val="24"/>
          <w:szCs w:val="24"/>
        </w:rPr>
      </w:pPr>
      <w:del w:id="47" w:author="Rick Malley" w:date="2025-05-19T07:56:00Z" w16du:dateUtc="2025-05-19T11:56:00Z">
        <w:r w:rsidDel="00F4146A">
          <w:rPr>
            <w:rFonts w:ascii="Times New Roman" w:hAnsi="Times New Roman" w:cs="Times New Roman"/>
            <w:sz w:val="24"/>
            <w:szCs w:val="24"/>
          </w:rPr>
          <w:delText>Of</w:delText>
        </w:r>
        <w:r w:rsidR="00D479F6" w:rsidRPr="00DA0B5F" w:rsidDel="00F4146A">
          <w:rPr>
            <w:rFonts w:ascii="Times New Roman" w:hAnsi="Times New Roman" w:cs="Times New Roman"/>
            <w:sz w:val="24"/>
            <w:szCs w:val="24"/>
          </w:rPr>
          <w:delText xml:space="preserve"> the </w:delText>
        </w:r>
      </w:del>
      <w:ins w:id="48" w:author="Rick Malley" w:date="2025-05-19T07:56:00Z" w16du:dateUtc="2025-05-19T11:56:00Z">
        <w:r w:rsidR="00F4146A">
          <w:rPr>
            <w:rFonts w:ascii="Times New Roman" w:hAnsi="Times New Roman" w:cs="Times New Roman"/>
            <w:sz w:val="24"/>
            <w:szCs w:val="24"/>
          </w:rPr>
          <w:t>T</w:t>
        </w:r>
      </w:ins>
      <w:del w:id="49" w:author="Rick Malley" w:date="2025-05-19T07:56:00Z" w16du:dateUtc="2025-05-19T11:56:00Z">
        <w:r w:rsidR="00D479F6" w:rsidRPr="00DA0B5F" w:rsidDel="00F4146A">
          <w:rPr>
            <w:rFonts w:ascii="Times New Roman" w:hAnsi="Times New Roman" w:cs="Times New Roman"/>
            <w:sz w:val="24"/>
            <w:szCs w:val="24"/>
          </w:rPr>
          <w:delText>t</w:delText>
        </w:r>
      </w:del>
      <w:r w:rsidR="00D479F6" w:rsidRPr="00DA0B5F">
        <w:rPr>
          <w:rFonts w:ascii="Times New Roman" w:hAnsi="Times New Roman" w:cs="Times New Roman"/>
          <w:sz w:val="24"/>
          <w:szCs w:val="24"/>
        </w:rPr>
        <w:t>wo candidate GBS vaccines</w:t>
      </w:r>
      <w:r w:rsidR="00D46951">
        <w:rPr>
          <w:rFonts w:ascii="Times New Roman" w:hAnsi="Times New Roman" w:cs="Times New Roman"/>
          <w:sz w:val="24"/>
          <w:szCs w:val="24"/>
        </w:rPr>
        <w:t xml:space="preserve"> </w:t>
      </w:r>
      <w:ins w:id="50" w:author="Rick Malley" w:date="2025-05-19T07:56:00Z" w16du:dateUtc="2025-05-19T11:56:00Z">
        <w:r w:rsidR="00F4146A">
          <w:rPr>
            <w:rFonts w:ascii="Times New Roman" w:hAnsi="Times New Roman" w:cs="Times New Roman"/>
            <w:sz w:val="24"/>
            <w:szCs w:val="24"/>
          </w:rPr>
          <w:t xml:space="preserve">are </w:t>
        </w:r>
      </w:ins>
      <w:r w:rsidR="00D46951">
        <w:rPr>
          <w:rFonts w:ascii="Times New Roman" w:hAnsi="Times New Roman" w:cs="Times New Roman"/>
          <w:sz w:val="24"/>
          <w:szCs w:val="24"/>
        </w:rPr>
        <w:t xml:space="preserve">currently under clinical </w:t>
      </w:r>
      <w:proofErr w:type="spellStart"/>
      <w:r w:rsidR="00D46951">
        <w:rPr>
          <w:rFonts w:ascii="Times New Roman" w:hAnsi="Times New Roman" w:cs="Times New Roman"/>
          <w:sz w:val="24"/>
          <w:szCs w:val="24"/>
        </w:rPr>
        <w:t>evaluation</w:t>
      </w:r>
      <w:ins w:id="51" w:author="Rick Malley" w:date="2025-05-19T07:56:00Z" w16du:dateUtc="2025-05-19T11:56:00Z">
        <w:r w:rsidR="00F4146A">
          <w:rPr>
            <w:rFonts w:ascii="Times New Roman" w:hAnsi="Times New Roman" w:cs="Times New Roman"/>
            <w:sz w:val="24"/>
            <w:szCs w:val="24"/>
          </w:rPr>
          <w:t>.</w:t>
        </w:r>
      </w:ins>
      <w:del w:id="52" w:author="Rick Malley" w:date="2025-05-19T07:56:00Z" w16du:dateUtc="2025-05-19T11:56:00Z">
        <w:r w:rsidR="00D479F6" w:rsidRPr="00DA0B5F" w:rsidDel="00F4146A">
          <w:rPr>
            <w:rFonts w:ascii="Times New Roman" w:hAnsi="Times New Roman" w:cs="Times New Roman"/>
            <w:sz w:val="24"/>
            <w:szCs w:val="24"/>
          </w:rPr>
          <w:delText>, t</w:delText>
        </w:r>
      </w:del>
      <w:ins w:id="53" w:author="Rick Malley" w:date="2025-05-19T07:56:00Z" w16du:dateUtc="2025-05-19T11:56:00Z">
        <w:r w:rsidR="00F4146A">
          <w:rPr>
            <w:rFonts w:ascii="Times New Roman" w:hAnsi="Times New Roman" w:cs="Times New Roman"/>
            <w:sz w:val="24"/>
            <w:szCs w:val="24"/>
          </w:rPr>
          <w:t>T</w:t>
        </w:r>
      </w:ins>
      <w:r w:rsidR="00D479F6" w:rsidRPr="00DA0B5F">
        <w:rPr>
          <w:rFonts w:ascii="Times New Roman" w:hAnsi="Times New Roman" w:cs="Times New Roman"/>
          <w:sz w:val="24"/>
          <w:szCs w:val="24"/>
        </w:rPr>
        <w:t>he</w:t>
      </w:r>
      <w:proofErr w:type="spellEnd"/>
      <w:r w:rsidR="00D479F6" w:rsidRPr="00DA0B5F">
        <w:rPr>
          <w:rFonts w:ascii="Times New Roman" w:hAnsi="Times New Roman" w:cs="Times New Roman"/>
          <w:sz w:val="24"/>
          <w:szCs w:val="24"/>
        </w:rPr>
        <w:t xml:space="preserve"> hexavalent vaccine (GBS6 by Pfizer) would theoretically cover 100% of infant cases in our study (Figure </w:t>
      </w:r>
      <w:hyperlink w:anchor="_bookmark0" w:history="1">
        <w:r w:rsidR="00D479F6" w:rsidRPr="00DA0B5F">
          <w:rPr>
            <w:rFonts w:ascii="Times New Roman" w:hAnsi="Times New Roman" w:cs="Times New Roman"/>
            <w:sz w:val="24"/>
            <w:szCs w:val="24"/>
          </w:rPr>
          <w:t>1</w:t>
        </w:r>
      </w:hyperlink>
      <w:r w:rsidR="00D479F6" w:rsidRPr="00DA0B5F">
        <w:rPr>
          <w:rFonts w:ascii="Times New Roman" w:hAnsi="Times New Roman" w:cs="Times New Roman"/>
          <w:sz w:val="24"/>
          <w:szCs w:val="24"/>
        </w:rPr>
        <w:t>, Table S4)</w:t>
      </w:r>
      <w:ins w:id="54" w:author="Rick Malley" w:date="2025-05-19T07:56:00Z" w16du:dateUtc="2025-05-19T11:56:00Z">
        <w:r w:rsidR="00F4146A">
          <w:rPr>
            <w:rFonts w:ascii="Times New Roman" w:hAnsi="Times New Roman" w:cs="Times New Roman"/>
            <w:sz w:val="24"/>
            <w:szCs w:val="24"/>
          </w:rPr>
          <w:t>.</w:t>
        </w:r>
      </w:ins>
      <w:r w:rsidR="00A65B1F">
        <w:rPr>
          <w:rFonts w:ascii="Times New Roman" w:hAnsi="Times New Roman" w:cs="Times New Roman"/>
          <w:sz w:val="24"/>
          <w:szCs w:val="24"/>
        </w:rPr>
        <w:t xml:space="preserve"> </w:t>
      </w:r>
      <w:del w:id="55" w:author="Rick Malley" w:date="2025-05-19T07:56:00Z" w16du:dateUtc="2025-05-19T11:56:00Z">
        <w:r w:rsidR="00A65B1F" w:rsidDel="00F4146A">
          <w:rPr>
            <w:rFonts w:ascii="Times New Roman" w:hAnsi="Times New Roman" w:cs="Times New Roman"/>
            <w:sz w:val="24"/>
            <w:szCs w:val="24"/>
          </w:rPr>
          <w:delText xml:space="preserve">and </w:delText>
        </w:r>
      </w:del>
      <w:ins w:id="56" w:author="Rick Malley" w:date="2025-05-19T07:56:00Z" w16du:dateUtc="2025-05-19T11:56:00Z">
        <w:r w:rsidR="00F4146A">
          <w:rPr>
            <w:rFonts w:ascii="Times New Roman" w:hAnsi="Times New Roman" w:cs="Times New Roman"/>
            <w:sz w:val="24"/>
            <w:szCs w:val="24"/>
          </w:rPr>
          <w:t>The</w:t>
        </w:r>
      </w:ins>
      <w:ins w:id="57" w:author="Rick Malley" w:date="2025-05-19T07:57:00Z" w16du:dateUtc="2025-05-19T11:57:00Z">
        <w:r w:rsidR="00F4146A">
          <w:rPr>
            <w:rFonts w:ascii="Times New Roman" w:hAnsi="Times New Roman" w:cs="Times New Roman"/>
            <w:sz w:val="24"/>
            <w:szCs w:val="24"/>
          </w:rPr>
          <w:t xml:space="preserve"> second vaccine,</w:t>
        </w:r>
      </w:ins>
      <w:ins w:id="58" w:author="Rick Malley" w:date="2025-05-19T07:56:00Z" w16du:dateUtc="2025-05-19T11:56:00Z">
        <w:r w:rsidR="00F4146A">
          <w:rPr>
            <w:rFonts w:ascii="Times New Roman" w:hAnsi="Times New Roman" w:cs="Times New Roman"/>
            <w:sz w:val="24"/>
            <w:szCs w:val="24"/>
          </w:rPr>
          <w:t xml:space="preserve"> </w:t>
        </w:r>
      </w:ins>
      <w:del w:id="59" w:author="Rick Malley" w:date="2025-05-19T07:59:00Z" w16du:dateUtc="2025-05-19T11:59:00Z">
        <w:r w:rsidR="00D479F6" w:rsidRPr="00DA0B5F" w:rsidDel="00F4146A">
          <w:rPr>
            <w:rFonts w:ascii="Times New Roman" w:hAnsi="Times New Roman" w:cs="Times New Roman"/>
            <w:sz w:val="24"/>
            <w:szCs w:val="24"/>
          </w:rPr>
          <w:delText xml:space="preserve">GBS-NN2 </w:delText>
        </w:r>
      </w:del>
      <w:ins w:id="60" w:author="Rick Malley" w:date="2025-05-19T07:59:00Z" w16du:dateUtc="2025-05-19T11:59:00Z">
        <w:r w:rsidR="00F4146A">
          <w:rPr>
            <w:rFonts w:ascii="Times New Roman" w:hAnsi="Times New Roman" w:cs="Times New Roman"/>
            <w:sz w:val="24"/>
            <w:szCs w:val="24"/>
          </w:rPr>
          <w:t>(</w:t>
        </w:r>
      </w:ins>
      <w:r w:rsidR="00D479F6" w:rsidRPr="00DA0B5F">
        <w:rPr>
          <w:rFonts w:ascii="Times New Roman" w:hAnsi="Times New Roman" w:cs="Times New Roman"/>
          <w:sz w:val="24"/>
          <w:szCs w:val="24"/>
        </w:rPr>
        <w:t xml:space="preserve">by </w:t>
      </w:r>
      <w:proofErr w:type="spellStart"/>
      <w:r w:rsidR="00D479F6" w:rsidRPr="00DA0B5F">
        <w:rPr>
          <w:rFonts w:ascii="Times New Roman" w:hAnsi="Times New Roman" w:cs="Times New Roman"/>
          <w:sz w:val="24"/>
          <w:szCs w:val="24"/>
        </w:rPr>
        <w:t>Minervax</w:t>
      </w:r>
      <w:proofErr w:type="spellEnd"/>
      <w:r w:rsidR="00D479F6" w:rsidRPr="00DA0B5F">
        <w:rPr>
          <w:rFonts w:ascii="Times New Roman" w:hAnsi="Times New Roman" w:cs="Times New Roman"/>
          <w:sz w:val="24"/>
          <w:szCs w:val="24"/>
        </w:rPr>
        <w:t>)</w:t>
      </w:r>
      <w:ins w:id="61" w:author="Rick Malley" w:date="2025-05-19T07:56:00Z" w16du:dateUtc="2025-05-19T11:56:00Z">
        <w:r w:rsidR="00F4146A">
          <w:rPr>
            <w:rFonts w:ascii="Times New Roman" w:hAnsi="Times New Roman" w:cs="Times New Roman"/>
            <w:sz w:val="24"/>
            <w:szCs w:val="24"/>
          </w:rPr>
          <w:t xml:space="preserve">, </w:t>
        </w:r>
      </w:ins>
      <w:ins w:id="62" w:author="Rick Malley" w:date="2025-05-19T07:59:00Z" w16du:dateUtc="2025-05-19T11:59:00Z">
        <w:r w:rsidR="00F4146A">
          <w:rPr>
            <w:rFonts w:ascii="Times New Roman" w:hAnsi="Times New Roman" w:cs="Times New Roman"/>
            <w:sz w:val="24"/>
            <w:szCs w:val="24"/>
          </w:rPr>
          <w:t xml:space="preserve">is a </w:t>
        </w:r>
      </w:ins>
      <w:ins w:id="63" w:author="Rick Malley" w:date="2025-05-19T07:58:00Z" w16du:dateUtc="2025-05-19T11:58:00Z">
        <w:r w:rsidR="00F4146A" w:rsidRPr="00F4146A">
          <w:rPr>
            <w:rFonts w:ascii="Times New Roman" w:hAnsi="Times New Roman" w:cs="Times New Roman"/>
            <w:sz w:val="24"/>
            <w:szCs w:val="24"/>
          </w:rPr>
          <w:t xml:space="preserve">dual-component GBS-NN </w:t>
        </w:r>
      </w:ins>
      <w:ins w:id="64" w:author="Rick Malley" w:date="2025-05-19T07:59:00Z" w16du:dateUtc="2025-05-19T11:59:00Z">
        <w:r w:rsidR="00F4146A">
          <w:rPr>
            <w:rFonts w:ascii="Times New Roman" w:hAnsi="Times New Roman" w:cs="Times New Roman"/>
            <w:sz w:val="24"/>
            <w:szCs w:val="24"/>
          </w:rPr>
          <w:t>and</w:t>
        </w:r>
      </w:ins>
      <w:ins w:id="65" w:author="Rick Malley" w:date="2025-05-19T07:58:00Z" w16du:dateUtc="2025-05-19T11:58:00Z">
        <w:r w:rsidR="00F4146A" w:rsidRPr="00F4146A">
          <w:rPr>
            <w:rFonts w:ascii="Times New Roman" w:hAnsi="Times New Roman" w:cs="Times New Roman"/>
            <w:sz w:val="24"/>
            <w:szCs w:val="24"/>
          </w:rPr>
          <w:t xml:space="preserve"> GBS-NN2</w:t>
        </w:r>
      </w:ins>
      <w:del w:id="66" w:author="Rick Malley" w:date="2025-05-19T07:58:00Z" w16du:dateUtc="2025-05-19T11:58:00Z">
        <w:r w:rsidR="00D479F6" w:rsidRPr="00DA0B5F" w:rsidDel="00F4146A">
          <w:rPr>
            <w:rFonts w:ascii="Times New Roman" w:hAnsi="Times New Roman" w:cs="Times New Roman"/>
            <w:sz w:val="24"/>
            <w:szCs w:val="24"/>
          </w:rPr>
          <w:delText xml:space="preserve"> </w:delText>
        </w:r>
      </w:del>
      <w:ins w:id="67" w:author="Rick Malley" w:date="2025-05-19T08:04:00Z" w16du:dateUtc="2025-05-19T12:04:00Z">
        <w:r w:rsidR="007F3D78">
          <w:rPr>
            <w:rFonts w:ascii="Times New Roman" w:hAnsi="Times New Roman" w:cs="Times New Roman"/>
            <w:sz w:val="24"/>
            <w:szCs w:val="24"/>
          </w:rPr>
          <w:t xml:space="preserve">which </w:t>
        </w:r>
        <w:r w:rsidR="007F3D78">
          <w:rPr>
            <w:rStyle w:val="muitypography-root"/>
            <w:rFonts w:ascii="Lora" w:hAnsi="Lora"/>
            <w:color w:val="424242"/>
            <w:shd w:val="clear" w:color="auto" w:fill="FFFFFF"/>
          </w:rPr>
          <w:t xml:space="preserve">includes the </w:t>
        </w:r>
      </w:ins>
      <w:ins w:id="68" w:author="Rick Malley" w:date="2025-05-19T08:03:00Z" w16du:dateUtc="2025-05-19T12:03:00Z">
        <w:r w:rsidR="007F3D78">
          <w:rPr>
            <w:rStyle w:val="muitypography-root"/>
            <w:rFonts w:ascii="Lora" w:hAnsi="Lora"/>
            <w:color w:val="424242"/>
            <w:shd w:val="clear" w:color="auto" w:fill="FFFFFF"/>
          </w:rPr>
          <w:t xml:space="preserve">N-terminal domains of </w:t>
        </w:r>
        <w:r w:rsidR="007F3D78">
          <w:rPr>
            <w:rStyle w:val="muitypography-root"/>
            <w:rFonts w:ascii="Cambria" w:hAnsi="Cambria" w:cs="Cambria"/>
            <w:color w:val="424242"/>
            <w:shd w:val="clear" w:color="auto" w:fill="FFFFFF"/>
          </w:rPr>
          <w:t>α</w:t>
        </w:r>
        <w:r w:rsidR="007F3D78">
          <w:rPr>
            <w:rStyle w:val="muitypography-root"/>
            <w:rFonts w:ascii="Lora" w:hAnsi="Lora"/>
            <w:color w:val="424242"/>
            <w:shd w:val="clear" w:color="auto" w:fill="FFFFFF"/>
          </w:rPr>
          <w:t>C</w:t>
        </w:r>
      </w:ins>
      <w:ins w:id="69" w:author="Rick Malley" w:date="2025-05-19T08:05:00Z" w16du:dateUtc="2025-05-19T12:05:00Z">
        <w:r w:rsidR="007F3D78">
          <w:rPr>
            <w:rStyle w:val="muitypography-root"/>
            <w:rFonts w:ascii="Lora" w:hAnsi="Lora"/>
            <w:color w:val="424242"/>
            <w:shd w:val="clear" w:color="auto" w:fill="FFFFFF"/>
          </w:rPr>
          <w:t>/</w:t>
        </w:r>
      </w:ins>
      <w:ins w:id="70" w:author="Rick Malley" w:date="2025-05-19T08:03:00Z" w16du:dateUtc="2025-05-19T12:03:00Z">
        <w:r w:rsidR="007F3D78">
          <w:rPr>
            <w:rStyle w:val="muitypography-root"/>
            <w:rFonts w:ascii="Lora" w:hAnsi="Lora"/>
            <w:color w:val="424242"/>
            <w:shd w:val="clear" w:color="auto" w:fill="FFFFFF"/>
          </w:rPr>
          <w:t xml:space="preserve">Rib </w:t>
        </w:r>
      </w:ins>
      <w:ins w:id="71" w:author="Rick Malley" w:date="2025-05-19T08:04:00Z" w16du:dateUtc="2025-05-19T12:04:00Z">
        <w:r w:rsidR="007F3D78">
          <w:rPr>
            <w:rStyle w:val="muitypography-root"/>
            <w:rFonts w:ascii="Lora" w:hAnsi="Lora"/>
            <w:color w:val="424242"/>
            <w:shd w:val="clear" w:color="auto" w:fill="FFFFFF"/>
          </w:rPr>
          <w:t xml:space="preserve">and </w:t>
        </w:r>
      </w:ins>
      <w:ins w:id="72" w:author="Rick Malley" w:date="2025-05-19T08:03:00Z" w16du:dateUtc="2025-05-19T12:03:00Z">
        <w:r w:rsidR="007F3D78">
          <w:rPr>
            <w:rStyle w:val="muitypography-root"/>
            <w:rFonts w:ascii="Lora" w:hAnsi="Lora"/>
            <w:color w:val="424242"/>
            <w:shd w:val="clear" w:color="auto" w:fill="FFFFFF"/>
          </w:rPr>
          <w:t>Alp1</w:t>
        </w:r>
      </w:ins>
      <w:ins w:id="73" w:author="Rick Malley" w:date="2025-05-19T08:05:00Z" w16du:dateUtc="2025-05-19T12:05:00Z">
        <w:r w:rsidR="007F3D78">
          <w:rPr>
            <w:rStyle w:val="muitypography-root"/>
            <w:rFonts w:ascii="Lora" w:hAnsi="Lora"/>
            <w:color w:val="424242"/>
            <w:shd w:val="clear" w:color="auto" w:fill="FFFFFF"/>
          </w:rPr>
          <w:t>/</w:t>
        </w:r>
      </w:ins>
      <w:ins w:id="74" w:author="Rick Malley" w:date="2025-05-19T08:03:00Z" w16du:dateUtc="2025-05-19T12:03:00Z">
        <w:r w:rsidR="007F3D78">
          <w:rPr>
            <w:rStyle w:val="muitypography-root"/>
            <w:rFonts w:ascii="Lora" w:hAnsi="Lora"/>
            <w:color w:val="424242"/>
            <w:shd w:val="clear" w:color="auto" w:fill="FFFFFF"/>
          </w:rPr>
          <w:t>Alp2/3</w:t>
        </w:r>
      </w:ins>
      <w:ins w:id="75" w:author="Rick Malley" w:date="2025-05-19T08:04:00Z" w16du:dateUtc="2025-05-19T12:04:00Z">
        <w:r w:rsidR="007F3D78">
          <w:rPr>
            <w:rStyle w:val="muitypography-root"/>
            <w:rFonts w:ascii="Lora" w:hAnsi="Lora"/>
            <w:color w:val="424242"/>
            <w:shd w:val="clear" w:color="auto" w:fill="FFFFFF"/>
          </w:rPr>
          <w:t xml:space="preserve">. </w:t>
        </w:r>
      </w:ins>
      <w:del w:id="76" w:author="Rick Malley" w:date="2025-05-19T07:58:00Z" w16du:dateUtc="2025-05-19T11:58:00Z">
        <w:r w:rsidR="00D479F6" w:rsidRPr="00DA0B5F" w:rsidDel="00F4146A">
          <w:rPr>
            <w:rFonts w:ascii="Times New Roman" w:hAnsi="Times New Roman" w:cs="Times New Roman"/>
            <w:sz w:val="24"/>
            <w:szCs w:val="24"/>
          </w:rPr>
          <w:delText>contains fusion proteins from the alpha-like protein (Alp) family of GBS</w:delText>
        </w:r>
      </w:del>
      <w:r w:rsidR="00D479F6" w:rsidRPr="00DA0B5F">
        <w:rPr>
          <w:rFonts w:ascii="Times New Roman" w:hAnsi="Times New Roman" w:cs="Times New Roman"/>
          <w:sz w:val="24"/>
          <w:szCs w:val="24"/>
        </w:rPr>
        <w:t>.</w:t>
      </w:r>
      <w:r w:rsidR="00A65B1F">
        <w:rPr>
          <w:rFonts w:ascii="Times New Roman" w:hAnsi="Times New Roman" w:cs="Times New Roman"/>
          <w:sz w:val="24"/>
          <w:szCs w:val="24"/>
        </w:rPr>
        <w:t xml:space="preserve"> </w:t>
      </w:r>
      <w:r w:rsidR="00A65B1F" w:rsidRPr="00DA0B5F">
        <w:rPr>
          <w:rFonts w:ascii="Times New Roman" w:hAnsi="Times New Roman" w:cs="Times New Roman"/>
          <w:sz w:val="24"/>
          <w:szCs w:val="24"/>
        </w:rPr>
        <w:t>[</w:t>
      </w:r>
      <w:hyperlink w:anchor="_bookmark12" w:history="1">
        <w:r w:rsidR="00A65B1F" w:rsidRPr="00DA0B5F">
          <w:rPr>
            <w:rFonts w:ascii="Times New Roman" w:hAnsi="Times New Roman" w:cs="Times New Roman"/>
            <w:sz w:val="24"/>
            <w:szCs w:val="24"/>
          </w:rPr>
          <w:t>10</w:t>
        </w:r>
      </w:hyperlink>
      <w:r w:rsidR="00EA7F07">
        <w:rPr>
          <w:rFonts w:ascii="Times New Roman" w:hAnsi="Times New Roman" w:cs="Times New Roman"/>
          <w:sz w:val="24"/>
          <w:szCs w:val="24"/>
        </w:rPr>
        <w:t>,</w:t>
      </w:r>
      <w:r w:rsidR="00412ED7" w:rsidRPr="00DA0B5F">
        <w:rPr>
          <w:rFonts w:ascii="Times New Roman" w:hAnsi="Times New Roman" w:cs="Times New Roman"/>
          <w:sz w:val="24"/>
          <w:szCs w:val="24"/>
        </w:rPr>
        <w:t>11</w:t>
      </w:r>
      <w:r w:rsidR="00D479F6" w:rsidRPr="00DA0B5F">
        <w:rPr>
          <w:rFonts w:ascii="Times New Roman" w:hAnsi="Times New Roman" w:cs="Times New Roman"/>
          <w:sz w:val="24"/>
          <w:szCs w:val="24"/>
        </w:rPr>
        <w:t>]</w:t>
      </w:r>
      <w:ins w:id="77" w:author="Rick Malley" w:date="2025-05-19T07:57:00Z" w16du:dateUtc="2025-05-19T11:57:00Z">
        <w:r w:rsidR="00F4146A">
          <w:rPr>
            <w:rFonts w:ascii="Times New Roman" w:hAnsi="Times New Roman" w:cs="Times New Roman"/>
            <w:sz w:val="24"/>
            <w:szCs w:val="24"/>
          </w:rPr>
          <w:t>.</w:t>
        </w:r>
      </w:ins>
      <w:r w:rsidR="00D479F6" w:rsidRPr="00DA0B5F">
        <w:rPr>
          <w:rFonts w:ascii="Times New Roman" w:hAnsi="Times New Roman" w:cs="Times New Roman"/>
          <w:sz w:val="24"/>
          <w:szCs w:val="24"/>
        </w:rPr>
        <w:t xml:space="preserve"> All infant isolates in our study contained genes encoding at least one Alp protein: </w:t>
      </w:r>
      <w:r w:rsidR="00D479F6" w:rsidRPr="00A04C4A">
        <w:rPr>
          <w:rFonts w:ascii="Times New Roman" w:hAnsi="Times New Roman" w:cs="Times New Roman"/>
          <w:i/>
          <w:iCs/>
          <w:sz w:val="24"/>
          <w:szCs w:val="24"/>
        </w:rPr>
        <w:t>rib</w:t>
      </w:r>
      <w:r w:rsidR="00D479F6" w:rsidRPr="00DA0B5F">
        <w:rPr>
          <w:rFonts w:ascii="Times New Roman" w:hAnsi="Times New Roman" w:cs="Times New Roman"/>
          <w:sz w:val="24"/>
          <w:szCs w:val="24"/>
        </w:rPr>
        <w:t xml:space="preserve"> (n=46, 66%), </w:t>
      </w:r>
      <w:proofErr w:type="spellStart"/>
      <w:r w:rsidR="00D479F6" w:rsidRPr="00A04C4A">
        <w:rPr>
          <w:rFonts w:ascii="Times New Roman" w:hAnsi="Times New Roman" w:cs="Times New Roman"/>
          <w:i/>
          <w:iCs/>
          <w:sz w:val="24"/>
          <w:szCs w:val="24"/>
        </w:rPr>
        <w:t>alphaC</w:t>
      </w:r>
      <w:proofErr w:type="spellEnd"/>
      <w:r w:rsidR="00D479F6" w:rsidRPr="00DA0B5F">
        <w:rPr>
          <w:rFonts w:ascii="Times New Roman" w:hAnsi="Times New Roman" w:cs="Times New Roman"/>
          <w:sz w:val="24"/>
          <w:szCs w:val="24"/>
        </w:rPr>
        <w:t xml:space="preserve"> (n=7, 10%), </w:t>
      </w:r>
      <w:r w:rsidR="00D479F6" w:rsidRPr="00A04C4A">
        <w:rPr>
          <w:rFonts w:ascii="Times New Roman" w:hAnsi="Times New Roman" w:cs="Times New Roman"/>
          <w:i/>
          <w:iCs/>
          <w:sz w:val="24"/>
          <w:szCs w:val="24"/>
        </w:rPr>
        <w:t>alp1</w:t>
      </w:r>
      <w:r w:rsidR="00D479F6" w:rsidRPr="00DA0B5F">
        <w:rPr>
          <w:rFonts w:ascii="Times New Roman" w:hAnsi="Times New Roman" w:cs="Times New Roman"/>
          <w:sz w:val="24"/>
          <w:szCs w:val="24"/>
        </w:rPr>
        <w:t xml:space="preserve"> (n=15, 21%), and </w:t>
      </w:r>
      <w:r w:rsidR="00D479F6" w:rsidRPr="00A04C4A">
        <w:rPr>
          <w:rFonts w:ascii="Times New Roman" w:hAnsi="Times New Roman" w:cs="Times New Roman"/>
          <w:i/>
          <w:iCs/>
          <w:sz w:val="24"/>
          <w:szCs w:val="24"/>
        </w:rPr>
        <w:t>alp23</w:t>
      </w:r>
      <w:r w:rsidR="00D479F6" w:rsidRPr="00DA0B5F">
        <w:rPr>
          <w:rFonts w:ascii="Times New Roman" w:hAnsi="Times New Roman" w:cs="Times New Roman"/>
          <w:sz w:val="24"/>
          <w:szCs w:val="24"/>
        </w:rPr>
        <w:t xml:space="preserve"> (n=2, 3%) (Figure 2, Table S4). The </w:t>
      </w:r>
      <w:r w:rsidR="00D479F6" w:rsidRPr="00A04C4A">
        <w:rPr>
          <w:rFonts w:ascii="Times New Roman" w:hAnsi="Times New Roman" w:cs="Times New Roman"/>
          <w:i/>
          <w:iCs/>
          <w:sz w:val="24"/>
          <w:szCs w:val="24"/>
        </w:rPr>
        <w:t>rib</w:t>
      </w:r>
      <w:r w:rsidR="00D479F6" w:rsidRPr="00DA0B5F">
        <w:rPr>
          <w:rFonts w:ascii="Times New Roman" w:hAnsi="Times New Roman" w:cs="Times New Roman"/>
          <w:sz w:val="24"/>
          <w:szCs w:val="24"/>
        </w:rPr>
        <w:t xml:space="preserve"> gene was exclusively found in CC17 (n=40) and CC19 (n=6) isolates,</w:t>
      </w:r>
      <w:r w:rsidR="00D479F6" w:rsidRPr="00A04C4A">
        <w:rPr>
          <w:rFonts w:ascii="Times New Roman" w:hAnsi="Times New Roman" w:cs="Times New Roman"/>
          <w:i/>
          <w:iCs/>
          <w:sz w:val="24"/>
          <w:szCs w:val="24"/>
        </w:rPr>
        <w:t xml:space="preserve"> </w:t>
      </w:r>
      <w:proofErr w:type="spellStart"/>
      <w:r w:rsidR="00D479F6" w:rsidRPr="00A04C4A">
        <w:rPr>
          <w:rFonts w:ascii="Times New Roman" w:hAnsi="Times New Roman" w:cs="Times New Roman"/>
          <w:i/>
          <w:iCs/>
          <w:sz w:val="24"/>
          <w:szCs w:val="24"/>
        </w:rPr>
        <w:t>alphaC</w:t>
      </w:r>
      <w:proofErr w:type="spellEnd"/>
      <w:r w:rsidR="00D479F6" w:rsidRPr="00DA0B5F">
        <w:rPr>
          <w:rFonts w:ascii="Times New Roman" w:hAnsi="Times New Roman" w:cs="Times New Roman"/>
          <w:sz w:val="24"/>
          <w:szCs w:val="24"/>
        </w:rPr>
        <w:t xml:space="preserve"> in CC12 (n=7), </w:t>
      </w:r>
      <w:r w:rsidR="00D479F6" w:rsidRPr="00A04C4A">
        <w:rPr>
          <w:rFonts w:ascii="Times New Roman" w:hAnsi="Times New Roman" w:cs="Times New Roman"/>
          <w:i/>
          <w:iCs/>
          <w:sz w:val="24"/>
          <w:szCs w:val="24"/>
        </w:rPr>
        <w:t>alp1</w:t>
      </w:r>
      <w:r w:rsidR="00D479F6" w:rsidRPr="00DA0B5F">
        <w:rPr>
          <w:rFonts w:ascii="Times New Roman" w:hAnsi="Times New Roman" w:cs="Times New Roman"/>
          <w:sz w:val="24"/>
          <w:szCs w:val="24"/>
        </w:rPr>
        <w:t xml:space="preserve"> in CC23 (n=14) and CC459 (n=1), and </w:t>
      </w:r>
      <w:r w:rsidR="00D479F6" w:rsidRPr="00A04C4A">
        <w:rPr>
          <w:rFonts w:ascii="Times New Roman" w:hAnsi="Times New Roman" w:cs="Times New Roman"/>
          <w:i/>
          <w:iCs/>
          <w:sz w:val="24"/>
          <w:szCs w:val="24"/>
        </w:rPr>
        <w:t>alp23</w:t>
      </w:r>
      <w:r w:rsidR="00D479F6" w:rsidRPr="00DA0B5F">
        <w:rPr>
          <w:rFonts w:ascii="Times New Roman" w:hAnsi="Times New Roman" w:cs="Times New Roman"/>
          <w:sz w:val="24"/>
          <w:szCs w:val="24"/>
        </w:rPr>
        <w:t xml:space="preserve"> in CC23 (N=1) and CC1 (n=1) (Figure </w:t>
      </w:r>
      <w:hyperlink w:anchor="_bookmark1" w:history="1">
        <w:r w:rsidR="00D479F6" w:rsidRPr="00DA0B5F">
          <w:rPr>
            <w:rFonts w:ascii="Times New Roman" w:hAnsi="Times New Roman" w:cs="Times New Roman"/>
            <w:sz w:val="24"/>
            <w:szCs w:val="24"/>
          </w:rPr>
          <w:t>2</w:t>
        </w:r>
      </w:hyperlink>
      <w:r w:rsidR="00D479F6" w:rsidRPr="00DA0B5F">
        <w:rPr>
          <w:rFonts w:ascii="Times New Roman" w:hAnsi="Times New Roman" w:cs="Times New Roman"/>
          <w:sz w:val="24"/>
          <w:szCs w:val="24"/>
        </w:rPr>
        <w:t xml:space="preserve">). </w:t>
      </w:r>
    </w:p>
    <w:p w14:paraId="4FA12D41" w14:textId="77777777" w:rsidR="00A04C4A" w:rsidRPr="00DA0B5F" w:rsidRDefault="00A04C4A" w:rsidP="00D479F6">
      <w:pPr>
        <w:pStyle w:val="BodyText"/>
        <w:rPr>
          <w:rFonts w:ascii="Times New Roman" w:hAnsi="Times New Roman" w:cs="Times New Roman"/>
          <w:sz w:val="24"/>
          <w:szCs w:val="24"/>
        </w:rPr>
      </w:pPr>
    </w:p>
    <w:p w14:paraId="54C258E0" w14:textId="5CC77877" w:rsidR="00526EEB"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All infant isolates encoded at least one of the three pilus islands: PI-1 (n=49, 70%), PI-2a (n=27, 39%) and PI-2b (n=38, 54%), as well as the</w:t>
      </w:r>
      <w:r w:rsidRPr="00A04C4A">
        <w:rPr>
          <w:rFonts w:ascii="Times New Roman" w:hAnsi="Times New Roman" w:cs="Times New Roman"/>
          <w:i/>
          <w:iCs/>
          <w:sz w:val="24"/>
          <w:szCs w:val="24"/>
        </w:rPr>
        <w:t xml:space="preserve"> sip</w:t>
      </w:r>
      <w:r w:rsidRPr="00DA0B5F">
        <w:rPr>
          <w:rFonts w:ascii="Times New Roman" w:hAnsi="Times New Roman" w:cs="Times New Roman"/>
          <w:sz w:val="24"/>
          <w:szCs w:val="24"/>
        </w:rPr>
        <w:t xml:space="preserve"> gene (Table S4). In contrast, not all infant isolates carried genes encoding C5a peptidase (n=68, 97%), </w:t>
      </w:r>
      <w:proofErr w:type="spellStart"/>
      <w:r w:rsidRPr="00DA0B5F">
        <w:rPr>
          <w:rFonts w:ascii="Times New Roman" w:hAnsi="Times New Roman" w:cs="Times New Roman"/>
          <w:sz w:val="24"/>
          <w:szCs w:val="24"/>
        </w:rPr>
        <w:t>Lmb</w:t>
      </w:r>
      <w:proofErr w:type="spellEnd"/>
      <w:r w:rsidRPr="00DA0B5F">
        <w:rPr>
          <w:rFonts w:ascii="Times New Roman" w:hAnsi="Times New Roman" w:cs="Times New Roman"/>
          <w:sz w:val="24"/>
          <w:szCs w:val="24"/>
        </w:rPr>
        <w:t xml:space="preserve"> (n=69, 99%), and </w:t>
      </w:r>
      <w:proofErr w:type="spellStart"/>
      <w:r w:rsidRPr="00DA0B5F">
        <w:rPr>
          <w:rFonts w:ascii="Times New Roman" w:hAnsi="Times New Roman" w:cs="Times New Roman"/>
          <w:sz w:val="24"/>
          <w:szCs w:val="24"/>
        </w:rPr>
        <w:t>FbsB</w:t>
      </w:r>
      <w:proofErr w:type="spellEnd"/>
      <w:r w:rsidRPr="00DA0B5F">
        <w:rPr>
          <w:rFonts w:ascii="Times New Roman" w:hAnsi="Times New Roman" w:cs="Times New Roman"/>
          <w:sz w:val="24"/>
          <w:szCs w:val="24"/>
        </w:rPr>
        <w:t xml:space="preserve"> (n=55, 79%) (Table S4). The </w:t>
      </w:r>
      <w:proofErr w:type="spellStart"/>
      <w:r w:rsidRPr="00EA7F07">
        <w:rPr>
          <w:rFonts w:ascii="Times New Roman" w:hAnsi="Times New Roman" w:cs="Times New Roman"/>
          <w:i/>
          <w:iCs/>
          <w:sz w:val="24"/>
          <w:szCs w:val="24"/>
        </w:rPr>
        <w:t>FbsB</w:t>
      </w:r>
      <w:proofErr w:type="spellEnd"/>
      <w:r w:rsidRPr="00DA0B5F">
        <w:rPr>
          <w:rFonts w:ascii="Times New Roman" w:hAnsi="Times New Roman" w:cs="Times New Roman"/>
          <w:sz w:val="24"/>
          <w:szCs w:val="24"/>
        </w:rPr>
        <w:t xml:space="preserve"> </w:t>
      </w:r>
      <w:r w:rsidR="00EA7F07">
        <w:rPr>
          <w:rFonts w:ascii="Times New Roman" w:hAnsi="Times New Roman" w:cs="Times New Roman"/>
          <w:sz w:val="24"/>
          <w:szCs w:val="24"/>
        </w:rPr>
        <w:t>gene</w:t>
      </w:r>
      <w:r w:rsidRPr="00DA0B5F">
        <w:rPr>
          <w:rFonts w:ascii="Times New Roman" w:hAnsi="Times New Roman" w:cs="Times New Roman"/>
          <w:sz w:val="24"/>
          <w:szCs w:val="24"/>
        </w:rPr>
        <w:t xml:space="preserve"> was exclusively present in hypervirulent clones CC17 (n=40, 100%) and CC23 (n=10, 100%) isolates, while absent from all other clonal complexes (Figure </w:t>
      </w:r>
      <w:hyperlink w:anchor="_bookmark1" w:history="1">
        <w:r w:rsidRPr="00DA0B5F">
          <w:rPr>
            <w:rFonts w:ascii="Times New Roman" w:hAnsi="Times New Roman" w:cs="Times New Roman"/>
            <w:sz w:val="24"/>
            <w:szCs w:val="24"/>
          </w:rPr>
          <w:t>2</w:t>
        </w:r>
      </w:hyperlink>
      <w:r w:rsidRPr="00DA0B5F">
        <w:rPr>
          <w:rFonts w:ascii="Times New Roman" w:hAnsi="Times New Roman" w:cs="Times New Roman"/>
          <w:sz w:val="24"/>
          <w:szCs w:val="24"/>
        </w:rPr>
        <w:t>).</w:t>
      </w:r>
    </w:p>
    <w:p w14:paraId="1750048D" w14:textId="73CB4300" w:rsidR="00526EEB" w:rsidRPr="00526EEB" w:rsidRDefault="00D479F6" w:rsidP="00526EEB">
      <w:pPr>
        <w:pStyle w:val="Heading2"/>
        <w:rPr>
          <w:rFonts w:ascii="Times New Roman" w:hAnsi="Times New Roman" w:cs="Times New Roman"/>
          <w:i/>
          <w:iCs/>
          <w:color w:val="000000" w:themeColor="text1"/>
          <w:sz w:val="24"/>
          <w:szCs w:val="24"/>
          <w:u w:val="single"/>
        </w:rPr>
      </w:pPr>
      <w:r w:rsidRPr="00A1397A">
        <w:rPr>
          <w:rFonts w:ascii="Times New Roman" w:hAnsi="Times New Roman" w:cs="Times New Roman"/>
          <w:i/>
          <w:iCs/>
          <w:color w:val="000000" w:themeColor="text1"/>
          <w:sz w:val="24"/>
          <w:szCs w:val="24"/>
          <w:u w:val="single"/>
        </w:rPr>
        <w:t>Linking Phenotypic Antibiotic Resistance to Genotypic Markers</w:t>
      </w:r>
    </w:p>
    <w:p w14:paraId="2DD52C8A" w14:textId="570879EF" w:rsidR="00D479F6" w:rsidRDefault="00461F8F" w:rsidP="00D479F6">
      <w:pPr>
        <w:pStyle w:val="BodyText"/>
        <w:rPr>
          <w:rFonts w:ascii="Times New Roman" w:hAnsi="Times New Roman" w:cs="Times New Roman"/>
          <w:sz w:val="24"/>
          <w:szCs w:val="24"/>
        </w:rPr>
      </w:pPr>
      <w:r>
        <w:rPr>
          <w:rFonts w:ascii="Times New Roman" w:hAnsi="Times New Roman" w:cs="Times New Roman"/>
          <w:sz w:val="24"/>
          <w:szCs w:val="24"/>
        </w:rPr>
        <w:t>A</w:t>
      </w:r>
      <w:r w:rsidR="00D479F6" w:rsidRPr="00DA0B5F">
        <w:rPr>
          <w:rFonts w:ascii="Times New Roman" w:hAnsi="Times New Roman" w:cs="Times New Roman"/>
          <w:sz w:val="24"/>
          <w:szCs w:val="24"/>
        </w:rPr>
        <w:t>ll isolates were susceptible to penicillin</w:t>
      </w:r>
      <w:r>
        <w:rPr>
          <w:rFonts w:ascii="Times New Roman" w:hAnsi="Times New Roman" w:cs="Times New Roman"/>
          <w:sz w:val="24"/>
          <w:szCs w:val="24"/>
        </w:rPr>
        <w:t xml:space="preserve"> </w:t>
      </w:r>
      <w:r w:rsidR="00D479F6" w:rsidRPr="00DA0B5F">
        <w:rPr>
          <w:rFonts w:ascii="Times New Roman" w:hAnsi="Times New Roman" w:cs="Times New Roman"/>
          <w:sz w:val="24"/>
          <w:szCs w:val="24"/>
        </w:rPr>
        <w:t>and vancomycin. Thirty-three (38%) isolates exhibited resistance to erythromycin,</w:t>
      </w:r>
      <w:r w:rsidR="00905241">
        <w:rPr>
          <w:rFonts w:ascii="Times New Roman" w:hAnsi="Times New Roman" w:cs="Times New Roman"/>
          <w:sz w:val="24"/>
          <w:szCs w:val="24"/>
        </w:rPr>
        <w:t xml:space="preserve"> in addition</w:t>
      </w:r>
      <w:r w:rsidR="00D479F6" w:rsidRPr="00DA0B5F">
        <w:rPr>
          <w:rFonts w:ascii="Times New Roman" w:hAnsi="Times New Roman" w:cs="Times New Roman"/>
          <w:sz w:val="24"/>
          <w:szCs w:val="24"/>
        </w:rPr>
        <w:t xml:space="preserve"> </w:t>
      </w:r>
      <w:r>
        <w:rPr>
          <w:rFonts w:ascii="Times New Roman" w:hAnsi="Times New Roman" w:cs="Times New Roman"/>
          <w:sz w:val="24"/>
          <w:szCs w:val="24"/>
        </w:rPr>
        <w:t>23</w:t>
      </w:r>
      <w:r w:rsidR="00D479F6" w:rsidRPr="00DA0B5F">
        <w:rPr>
          <w:rFonts w:ascii="Times New Roman" w:hAnsi="Times New Roman" w:cs="Times New Roman"/>
          <w:sz w:val="24"/>
          <w:szCs w:val="24"/>
        </w:rPr>
        <w:t xml:space="preserve"> (26%) were resistant to clindamycin, and </w:t>
      </w:r>
      <w:r>
        <w:rPr>
          <w:rFonts w:ascii="Times New Roman" w:hAnsi="Times New Roman" w:cs="Times New Roman"/>
          <w:sz w:val="24"/>
          <w:szCs w:val="24"/>
        </w:rPr>
        <w:t>3</w:t>
      </w:r>
      <w:r w:rsidR="00D479F6" w:rsidRPr="00DA0B5F">
        <w:rPr>
          <w:rFonts w:ascii="Times New Roman" w:hAnsi="Times New Roman" w:cs="Times New Roman"/>
          <w:sz w:val="24"/>
          <w:szCs w:val="24"/>
        </w:rPr>
        <w:t xml:space="preserve"> (3%) had intermediate resistance to clindamycin. Genes encoding macrolide resistance (</w:t>
      </w:r>
      <w:proofErr w:type="spellStart"/>
      <w:r w:rsidR="00D479F6" w:rsidRPr="00A1397A">
        <w:rPr>
          <w:rFonts w:ascii="Times New Roman" w:hAnsi="Times New Roman" w:cs="Times New Roman"/>
          <w:i/>
          <w:iCs/>
          <w:sz w:val="24"/>
          <w:szCs w:val="24"/>
        </w:rPr>
        <w:t>ermA</w:t>
      </w:r>
      <w:proofErr w:type="spellEnd"/>
      <w:r w:rsidR="00D479F6" w:rsidRPr="00DA0B5F">
        <w:rPr>
          <w:rFonts w:ascii="Times New Roman" w:hAnsi="Times New Roman" w:cs="Times New Roman"/>
          <w:sz w:val="24"/>
          <w:szCs w:val="24"/>
        </w:rPr>
        <w:t xml:space="preserve">, </w:t>
      </w:r>
      <w:proofErr w:type="spellStart"/>
      <w:r w:rsidR="00D479F6" w:rsidRPr="00A1397A">
        <w:rPr>
          <w:rFonts w:ascii="Times New Roman" w:hAnsi="Times New Roman" w:cs="Times New Roman"/>
          <w:i/>
          <w:iCs/>
          <w:sz w:val="24"/>
          <w:szCs w:val="24"/>
        </w:rPr>
        <w:t>ermB</w:t>
      </w:r>
      <w:proofErr w:type="spellEnd"/>
      <w:r w:rsidR="00D479F6" w:rsidRPr="00DA0B5F">
        <w:rPr>
          <w:rFonts w:ascii="Times New Roman" w:hAnsi="Times New Roman" w:cs="Times New Roman"/>
          <w:sz w:val="24"/>
          <w:szCs w:val="24"/>
        </w:rPr>
        <w:t xml:space="preserve">, </w:t>
      </w:r>
      <w:proofErr w:type="spellStart"/>
      <w:r w:rsidR="00D479F6" w:rsidRPr="00A1397A">
        <w:rPr>
          <w:rFonts w:ascii="Times New Roman" w:hAnsi="Times New Roman" w:cs="Times New Roman"/>
          <w:i/>
          <w:iCs/>
          <w:sz w:val="24"/>
          <w:szCs w:val="24"/>
        </w:rPr>
        <w:t>ermT</w:t>
      </w:r>
      <w:proofErr w:type="spellEnd"/>
      <w:r w:rsidR="00D479F6" w:rsidRPr="00DA0B5F">
        <w:rPr>
          <w:rFonts w:ascii="Times New Roman" w:hAnsi="Times New Roman" w:cs="Times New Roman"/>
          <w:sz w:val="24"/>
          <w:szCs w:val="24"/>
        </w:rPr>
        <w:t xml:space="preserve">, and </w:t>
      </w:r>
      <w:proofErr w:type="spellStart"/>
      <w:r w:rsidR="00D479F6" w:rsidRPr="00A1397A">
        <w:rPr>
          <w:rFonts w:ascii="Times New Roman" w:hAnsi="Times New Roman" w:cs="Times New Roman"/>
          <w:i/>
          <w:iCs/>
          <w:sz w:val="24"/>
          <w:szCs w:val="24"/>
        </w:rPr>
        <w:t>mefA-msrD</w:t>
      </w:r>
      <w:proofErr w:type="spellEnd"/>
      <w:r w:rsidR="00D479F6" w:rsidRPr="00DA0B5F">
        <w:rPr>
          <w:rFonts w:ascii="Times New Roman" w:hAnsi="Times New Roman" w:cs="Times New Roman"/>
          <w:sz w:val="24"/>
          <w:szCs w:val="24"/>
        </w:rPr>
        <w:t xml:space="preserve">) were identified in all erythromycin-resistant isolates and in 4 (7%) erythromycin-susceptible isolates. Genes linked to </w:t>
      </w:r>
      <w:proofErr w:type="spellStart"/>
      <w:r w:rsidR="00D479F6" w:rsidRPr="00DA0B5F">
        <w:rPr>
          <w:rFonts w:ascii="Times New Roman" w:hAnsi="Times New Roman" w:cs="Times New Roman"/>
          <w:sz w:val="24"/>
          <w:szCs w:val="24"/>
        </w:rPr>
        <w:t>lincosamide</w:t>
      </w:r>
      <w:proofErr w:type="spellEnd"/>
      <w:r w:rsidR="00D479F6" w:rsidRPr="00DA0B5F">
        <w:rPr>
          <w:rFonts w:ascii="Times New Roman" w:hAnsi="Times New Roman" w:cs="Times New Roman"/>
          <w:sz w:val="24"/>
          <w:szCs w:val="24"/>
        </w:rPr>
        <w:t xml:space="preserve"> resistance (</w:t>
      </w:r>
      <w:proofErr w:type="spellStart"/>
      <w:r w:rsidR="00D479F6" w:rsidRPr="00A1397A">
        <w:rPr>
          <w:rFonts w:ascii="Times New Roman" w:hAnsi="Times New Roman" w:cs="Times New Roman"/>
          <w:i/>
          <w:iCs/>
          <w:sz w:val="24"/>
          <w:szCs w:val="24"/>
        </w:rPr>
        <w:t>ermA</w:t>
      </w:r>
      <w:proofErr w:type="spellEnd"/>
      <w:r w:rsidR="00D479F6" w:rsidRPr="00DA0B5F">
        <w:rPr>
          <w:rFonts w:ascii="Times New Roman" w:hAnsi="Times New Roman" w:cs="Times New Roman"/>
          <w:sz w:val="24"/>
          <w:szCs w:val="24"/>
        </w:rPr>
        <w:t xml:space="preserve">, </w:t>
      </w:r>
      <w:proofErr w:type="spellStart"/>
      <w:r w:rsidR="00D479F6" w:rsidRPr="00A1397A">
        <w:rPr>
          <w:rFonts w:ascii="Times New Roman" w:hAnsi="Times New Roman" w:cs="Times New Roman"/>
          <w:i/>
          <w:iCs/>
          <w:sz w:val="24"/>
          <w:szCs w:val="24"/>
        </w:rPr>
        <w:t>ermB</w:t>
      </w:r>
      <w:proofErr w:type="spellEnd"/>
      <w:r w:rsidR="00D479F6" w:rsidRPr="00DA0B5F">
        <w:rPr>
          <w:rFonts w:ascii="Times New Roman" w:hAnsi="Times New Roman" w:cs="Times New Roman"/>
          <w:sz w:val="24"/>
          <w:szCs w:val="24"/>
        </w:rPr>
        <w:t xml:space="preserve">, and </w:t>
      </w:r>
      <w:proofErr w:type="spellStart"/>
      <w:r w:rsidR="00D479F6" w:rsidRPr="00A1397A">
        <w:rPr>
          <w:rFonts w:ascii="Times New Roman" w:hAnsi="Times New Roman" w:cs="Times New Roman"/>
          <w:i/>
          <w:iCs/>
          <w:sz w:val="24"/>
          <w:szCs w:val="24"/>
        </w:rPr>
        <w:t>ermT</w:t>
      </w:r>
      <w:proofErr w:type="spellEnd"/>
      <w:r w:rsidR="00D479F6" w:rsidRPr="00DA0B5F">
        <w:rPr>
          <w:rFonts w:ascii="Times New Roman" w:hAnsi="Times New Roman" w:cs="Times New Roman"/>
          <w:sz w:val="24"/>
          <w:szCs w:val="24"/>
        </w:rPr>
        <w:t xml:space="preserve">) were found in all clindamycin-resistant isolates, </w:t>
      </w:r>
      <w:r w:rsidR="002862EE">
        <w:rPr>
          <w:rFonts w:ascii="Times New Roman" w:hAnsi="Times New Roman" w:cs="Times New Roman"/>
          <w:sz w:val="24"/>
          <w:szCs w:val="24"/>
        </w:rPr>
        <w:t>1</w:t>
      </w:r>
      <w:r w:rsidR="00D479F6" w:rsidRPr="00DA0B5F">
        <w:rPr>
          <w:rFonts w:ascii="Times New Roman" w:hAnsi="Times New Roman" w:cs="Times New Roman"/>
          <w:sz w:val="24"/>
          <w:szCs w:val="24"/>
        </w:rPr>
        <w:t xml:space="preserve"> clindamycin-intermediate isolates, and </w:t>
      </w:r>
      <w:r w:rsidR="002862EE">
        <w:rPr>
          <w:rFonts w:ascii="Times New Roman" w:hAnsi="Times New Roman" w:cs="Times New Roman"/>
          <w:sz w:val="24"/>
          <w:szCs w:val="24"/>
        </w:rPr>
        <w:t xml:space="preserve">7 </w:t>
      </w:r>
      <w:r w:rsidR="00D479F6" w:rsidRPr="00DA0B5F">
        <w:rPr>
          <w:rFonts w:ascii="Times New Roman" w:hAnsi="Times New Roman" w:cs="Times New Roman"/>
          <w:sz w:val="24"/>
          <w:szCs w:val="24"/>
        </w:rPr>
        <w:t xml:space="preserve">that were clindamycin-susceptible. </w:t>
      </w:r>
    </w:p>
    <w:p w14:paraId="6D1B0044" w14:textId="77777777" w:rsidR="004A38FC" w:rsidRPr="00DA0B5F" w:rsidRDefault="004A38FC" w:rsidP="00D479F6">
      <w:pPr>
        <w:pStyle w:val="BodyText"/>
        <w:rPr>
          <w:rFonts w:ascii="Times New Roman" w:hAnsi="Times New Roman" w:cs="Times New Roman"/>
          <w:sz w:val="24"/>
          <w:szCs w:val="24"/>
        </w:rPr>
      </w:pPr>
    </w:p>
    <w:p w14:paraId="21241250" w14:textId="0137993A" w:rsidR="00D479F6"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Tetracycline resistance </w:t>
      </w:r>
      <w:r w:rsidR="004A38FC">
        <w:rPr>
          <w:rFonts w:ascii="Times New Roman" w:hAnsi="Times New Roman" w:cs="Times New Roman"/>
          <w:sz w:val="24"/>
          <w:szCs w:val="24"/>
        </w:rPr>
        <w:t xml:space="preserve">was </w:t>
      </w:r>
      <w:r w:rsidRPr="00DA0B5F">
        <w:rPr>
          <w:rFonts w:ascii="Times New Roman" w:hAnsi="Times New Roman" w:cs="Times New Roman"/>
          <w:sz w:val="24"/>
          <w:szCs w:val="24"/>
        </w:rPr>
        <w:t xml:space="preserve">predicted in 78 isolates (90%) in our study from the presence of </w:t>
      </w:r>
      <w:proofErr w:type="spellStart"/>
      <w:r w:rsidRPr="00366C12">
        <w:rPr>
          <w:rFonts w:ascii="Times New Roman" w:hAnsi="Times New Roman" w:cs="Times New Roman"/>
          <w:i/>
          <w:iCs/>
          <w:sz w:val="24"/>
          <w:szCs w:val="24"/>
        </w:rPr>
        <w:t>tet</w:t>
      </w:r>
      <w:proofErr w:type="spellEnd"/>
      <w:r w:rsidRPr="00366C12">
        <w:rPr>
          <w:rFonts w:ascii="Times New Roman" w:hAnsi="Times New Roman" w:cs="Times New Roman"/>
          <w:i/>
          <w:iCs/>
          <w:sz w:val="24"/>
          <w:szCs w:val="24"/>
        </w:rPr>
        <w:t>-M</w:t>
      </w:r>
      <w:r w:rsidRPr="00DA0B5F">
        <w:rPr>
          <w:rFonts w:ascii="Times New Roman" w:hAnsi="Times New Roman" w:cs="Times New Roman"/>
          <w:sz w:val="24"/>
          <w:szCs w:val="24"/>
        </w:rPr>
        <w:t xml:space="preserve"> (n = 76, 87%), </w:t>
      </w:r>
      <w:proofErr w:type="spellStart"/>
      <w:r w:rsidRPr="00366C12">
        <w:rPr>
          <w:rFonts w:ascii="Times New Roman" w:hAnsi="Times New Roman" w:cs="Times New Roman"/>
          <w:i/>
          <w:iCs/>
          <w:sz w:val="24"/>
          <w:szCs w:val="24"/>
        </w:rPr>
        <w:t>tet</w:t>
      </w:r>
      <w:proofErr w:type="spellEnd"/>
      <w:r w:rsidRPr="00366C12">
        <w:rPr>
          <w:rFonts w:ascii="Times New Roman" w:hAnsi="Times New Roman" w:cs="Times New Roman"/>
          <w:i/>
          <w:iCs/>
          <w:sz w:val="24"/>
          <w:szCs w:val="24"/>
        </w:rPr>
        <w:t>-O</w:t>
      </w:r>
      <w:r w:rsidRPr="00DA0B5F">
        <w:rPr>
          <w:rFonts w:ascii="Times New Roman" w:hAnsi="Times New Roman" w:cs="Times New Roman"/>
          <w:sz w:val="24"/>
          <w:szCs w:val="24"/>
        </w:rPr>
        <w:t xml:space="preserve"> (n = 2, 2%), or both (n = 6, 7%). Aminoglycoside resistance was predicted in 4 isolates (5%) </w:t>
      </w:r>
      <w:r w:rsidR="002862EE">
        <w:rPr>
          <w:rFonts w:ascii="Times New Roman" w:hAnsi="Times New Roman" w:cs="Times New Roman"/>
          <w:sz w:val="24"/>
          <w:szCs w:val="24"/>
        </w:rPr>
        <w:t>with</w:t>
      </w:r>
      <w:r w:rsidRPr="00DA0B5F">
        <w:rPr>
          <w:rFonts w:ascii="Times New Roman" w:hAnsi="Times New Roman" w:cs="Times New Roman"/>
          <w:sz w:val="24"/>
          <w:szCs w:val="24"/>
        </w:rPr>
        <w:t xml:space="preserve"> the </w:t>
      </w:r>
      <w:proofErr w:type="spellStart"/>
      <w:r w:rsidRPr="00366C12">
        <w:rPr>
          <w:rFonts w:ascii="Times New Roman" w:hAnsi="Times New Roman" w:cs="Times New Roman"/>
          <w:i/>
          <w:iCs/>
          <w:sz w:val="24"/>
          <w:szCs w:val="24"/>
        </w:rPr>
        <w:t>aph</w:t>
      </w:r>
      <w:proofErr w:type="spellEnd"/>
      <w:r w:rsidRPr="00366C12">
        <w:rPr>
          <w:rFonts w:ascii="Times New Roman" w:hAnsi="Times New Roman" w:cs="Times New Roman"/>
          <w:i/>
          <w:iCs/>
          <w:sz w:val="24"/>
          <w:szCs w:val="24"/>
        </w:rPr>
        <w:t>(3’)-III</w:t>
      </w:r>
      <w:r w:rsidRPr="00DA0B5F">
        <w:rPr>
          <w:rFonts w:ascii="Times New Roman" w:hAnsi="Times New Roman" w:cs="Times New Roman"/>
          <w:sz w:val="24"/>
          <w:szCs w:val="24"/>
        </w:rPr>
        <w:t xml:space="preserve"> and </w:t>
      </w:r>
      <w:r w:rsidRPr="00366C12">
        <w:rPr>
          <w:rFonts w:ascii="Times New Roman" w:hAnsi="Times New Roman" w:cs="Times New Roman"/>
          <w:i/>
          <w:iCs/>
          <w:sz w:val="24"/>
          <w:szCs w:val="24"/>
        </w:rPr>
        <w:t>ant(6)</w:t>
      </w:r>
      <w:r w:rsidRPr="00DA0B5F">
        <w:rPr>
          <w:rFonts w:ascii="Times New Roman" w:hAnsi="Times New Roman" w:cs="Times New Roman"/>
          <w:sz w:val="24"/>
          <w:szCs w:val="24"/>
        </w:rPr>
        <w:t xml:space="preserve"> resistance genes, all belonging to CC17/ST-17</w:t>
      </w:r>
      <w:r w:rsidR="004A38FC">
        <w:rPr>
          <w:rFonts w:ascii="Times New Roman" w:hAnsi="Times New Roman" w:cs="Times New Roman"/>
          <w:sz w:val="24"/>
          <w:szCs w:val="24"/>
        </w:rPr>
        <w:t xml:space="preserve"> while</w:t>
      </w:r>
      <w:r w:rsidRPr="00DA0B5F">
        <w:rPr>
          <w:rFonts w:ascii="Times New Roman" w:hAnsi="Times New Roman" w:cs="Times New Roman"/>
          <w:sz w:val="24"/>
          <w:szCs w:val="24"/>
        </w:rPr>
        <w:t xml:space="preserve"> </w:t>
      </w:r>
      <w:r w:rsidRPr="00366C12">
        <w:rPr>
          <w:rFonts w:ascii="Times New Roman" w:hAnsi="Times New Roman" w:cs="Times New Roman"/>
          <w:i/>
          <w:iCs/>
          <w:sz w:val="24"/>
          <w:szCs w:val="24"/>
        </w:rPr>
        <w:t>gyrA</w:t>
      </w:r>
      <w:r w:rsidRPr="00DA0B5F">
        <w:rPr>
          <w:rFonts w:ascii="Times New Roman" w:hAnsi="Times New Roman" w:cs="Times New Roman"/>
          <w:sz w:val="24"/>
          <w:szCs w:val="24"/>
        </w:rPr>
        <w:t xml:space="preserve"> or </w:t>
      </w:r>
      <w:r w:rsidRPr="00366C12">
        <w:rPr>
          <w:rFonts w:ascii="Times New Roman" w:hAnsi="Times New Roman" w:cs="Times New Roman"/>
          <w:i/>
          <w:iCs/>
          <w:sz w:val="24"/>
          <w:szCs w:val="24"/>
        </w:rPr>
        <w:t>parC</w:t>
      </w:r>
      <w:r w:rsidRPr="00DA0B5F">
        <w:rPr>
          <w:rFonts w:ascii="Times New Roman" w:hAnsi="Times New Roman" w:cs="Times New Roman"/>
          <w:sz w:val="24"/>
          <w:szCs w:val="24"/>
        </w:rPr>
        <w:t xml:space="preserve"> SNP variants</w:t>
      </w:r>
      <w:r w:rsidR="004A38FC">
        <w:rPr>
          <w:rFonts w:ascii="Times New Roman" w:hAnsi="Times New Roman" w:cs="Times New Roman"/>
          <w:sz w:val="24"/>
          <w:szCs w:val="24"/>
        </w:rPr>
        <w:t xml:space="preserve"> </w:t>
      </w:r>
      <w:r w:rsidRPr="00DA0B5F">
        <w:rPr>
          <w:rFonts w:ascii="Times New Roman" w:hAnsi="Times New Roman" w:cs="Times New Roman"/>
          <w:sz w:val="24"/>
          <w:szCs w:val="24"/>
        </w:rPr>
        <w:t>associated with fluoroquinolone resistance were detected in three isolates</w:t>
      </w:r>
      <w:r w:rsidR="00461F8F">
        <w:rPr>
          <w:rFonts w:ascii="Times New Roman" w:hAnsi="Times New Roman" w:cs="Times New Roman"/>
          <w:sz w:val="24"/>
          <w:szCs w:val="24"/>
        </w:rPr>
        <w:t>. I</w:t>
      </w:r>
      <w:r w:rsidRPr="00DA0B5F">
        <w:rPr>
          <w:rFonts w:ascii="Times New Roman" w:hAnsi="Times New Roman" w:cs="Times New Roman"/>
          <w:sz w:val="24"/>
          <w:szCs w:val="24"/>
        </w:rPr>
        <w:t xml:space="preserve">solates carrying the </w:t>
      </w:r>
      <w:proofErr w:type="spellStart"/>
      <w:r w:rsidRPr="00366C12">
        <w:rPr>
          <w:rFonts w:ascii="Times New Roman" w:hAnsi="Times New Roman" w:cs="Times New Roman"/>
          <w:i/>
          <w:iCs/>
          <w:sz w:val="24"/>
          <w:szCs w:val="24"/>
        </w:rPr>
        <w:t>aph</w:t>
      </w:r>
      <w:proofErr w:type="spellEnd"/>
      <w:r w:rsidRPr="00366C12">
        <w:rPr>
          <w:rFonts w:ascii="Times New Roman" w:hAnsi="Times New Roman" w:cs="Times New Roman"/>
          <w:i/>
          <w:iCs/>
          <w:sz w:val="24"/>
          <w:szCs w:val="24"/>
        </w:rPr>
        <w:t>(3’)III/ant(6)</w:t>
      </w:r>
      <w:r w:rsidRPr="00DA0B5F">
        <w:rPr>
          <w:rFonts w:ascii="Times New Roman" w:hAnsi="Times New Roman" w:cs="Times New Roman"/>
          <w:sz w:val="24"/>
          <w:szCs w:val="24"/>
        </w:rPr>
        <w:t xml:space="preserve"> genes only </w:t>
      </w:r>
      <w:r w:rsidR="004A38FC">
        <w:rPr>
          <w:rFonts w:ascii="Times New Roman" w:hAnsi="Times New Roman" w:cs="Times New Roman"/>
          <w:sz w:val="24"/>
          <w:szCs w:val="24"/>
        </w:rPr>
        <w:t>occurred</w:t>
      </w:r>
      <w:r w:rsidR="004A38FC" w:rsidRPr="00DA0B5F">
        <w:rPr>
          <w:rFonts w:ascii="Times New Roman" w:hAnsi="Times New Roman" w:cs="Times New Roman"/>
          <w:sz w:val="24"/>
          <w:szCs w:val="24"/>
        </w:rPr>
        <w:t xml:space="preserve"> </w:t>
      </w:r>
      <w:r w:rsidRPr="00DA0B5F">
        <w:rPr>
          <w:rFonts w:ascii="Times New Roman" w:hAnsi="Times New Roman" w:cs="Times New Roman"/>
          <w:sz w:val="24"/>
          <w:szCs w:val="24"/>
        </w:rPr>
        <w:t xml:space="preserve">from 2014 onwards. In contrast, the </w:t>
      </w:r>
      <w:proofErr w:type="spellStart"/>
      <w:r w:rsidRPr="00DA0B5F">
        <w:rPr>
          <w:rFonts w:ascii="Times New Roman" w:hAnsi="Times New Roman" w:cs="Times New Roman"/>
          <w:sz w:val="24"/>
          <w:szCs w:val="24"/>
        </w:rPr>
        <w:t>m</w:t>
      </w:r>
      <w:r w:rsidRPr="00366C12">
        <w:rPr>
          <w:rFonts w:ascii="Times New Roman" w:hAnsi="Times New Roman" w:cs="Times New Roman"/>
          <w:i/>
          <w:iCs/>
          <w:sz w:val="24"/>
          <w:szCs w:val="24"/>
        </w:rPr>
        <w:t>ef</w:t>
      </w:r>
      <w:proofErr w:type="spellEnd"/>
      <w:r w:rsidRPr="00366C12">
        <w:rPr>
          <w:rFonts w:ascii="Times New Roman" w:hAnsi="Times New Roman" w:cs="Times New Roman"/>
          <w:i/>
          <w:iCs/>
          <w:sz w:val="24"/>
          <w:szCs w:val="24"/>
        </w:rPr>
        <w:t>(A)-</w:t>
      </w:r>
      <w:proofErr w:type="spellStart"/>
      <w:r w:rsidRPr="00366C12">
        <w:rPr>
          <w:rFonts w:ascii="Times New Roman" w:hAnsi="Times New Roman" w:cs="Times New Roman"/>
          <w:i/>
          <w:iCs/>
          <w:sz w:val="24"/>
          <w:szCs w:val="24"/>
        </w:rPr>
        <w:t>msr</w:t>
      </w:r>
      <w:proofErr w:type="spellEnd"/>
      <w:r w:rsidRPr="00366C12">
        <w:rPr>
          <w:rFonts w:ascii="Times New Roman" w:hAnsi="Times New Roman" w:cs="Times New Roman"/>
          <w:i/>
          <w:iCs/>
          <w:sz w:val="24"/>
          <w:szCs w:val="24"/>
        </w:rPr>
        <w:t>(D</w:t>
      </w:r>
      <w:r w:rsidR="00366C12">
        <w:rPr>
          <w:rFonts w:ascii="Times New Roman" w:hAnsi="Times New Roman" w:cs="Times New Roman"/>
          <w:sz w:val="24"/>
          <w:szCs w:val="24"/>
        </w:rPr>
        <w:t>)</w:t>
      </w:r>
      <w:r w:rsidRPr="00DA0B5F">
        <w:rPr>
          <w:rFonts w:ascii="Times New Roman" w:hAnsi="Times New Roman" w:cs="Times New Roman"/>
          <w:sz w:val="24"/>
          <w:szCs w:val="24"/>
        </w:rPr>
        <w:t xml:space="preserve"> genes, were absent after 2013. Meanwhile, the frequency of </w:t>
      </w:r>
      <w:r w:rsidRPr="00461F8F">
        <w:rPr>
          <w:rFonts w:ascii="Times New Roman" w:hAnsi="Times New Roman" w:cs="Times New Roman"/>
          <w:i/>
          <w:iCs/>
          <w:sz w:val="24"/>
          <w:szCs w:val="24"/>
        </w:rPr>
        <w:t>erm</w:t>
      </w:r>
      <w:r w:rsidRPr="00DA0B5F">
        <w:rPr>
          <w:rFonts w:ascii="Times New Roman" w:hAnsi="Times New Roman" w:cs="Times New Roman"/>
          <w:sz w:val="24"/>
          <w:szCs w:val="24"/>
        </w:rPr>
        <w:t xml:space="preserve"> genes, associated with resistance to both clindamycin and erythromycin, increased from 29% to 41%.</w:t>
      </w:r>
      <w:r w:rsidR="00905241">
        <w:rPr>
          <w:rFonts w:ascii="Times New Roman" w:hAnsi="Times New Roman" w:cs="Times New Roman"/>
          <w:sz w:val="24"/>
          <w:szCs w:val="24"/>
        </w:rPr>
        <w:t xml:space="preserve"> (table S5)</w:t>
      </w:r>
    </w:p>
    <w:p w14:paraId="1FDA8BF5" w14:textId="04CBB3BE" w:rsidR="00D479F6" w:rsidRPr="00366C12" w:rsidRDefault="00D479F6" w:rsidP="00366C12">
      <w:pPr>
        <w:pStyle w:val="Heading2"/>
        <w:rPr>
          <w:rFonts w:ascii="Times New Roman" w:hAnsi="Times New Roman" w:cs="Times New Roman"/>
          <w:i/>
          <w:iCs/>
          <w:color w:val="000000" w:themeColor="text1"/>
          <w:sz w:val="24"/>
          <w:szCs w:val="24"/>
          <w:u w:val="single"/>
        </w:rPr>
      </w:pPr>
      <w:r w:rsidRPr="00366C12">
        <w:rPr>
          <w:rFonts w:ascii="Times New Roman" w:hAnsi="Times New Roman" w:cs="Times New Roman"/>
          <w:i/>
          <w:iCs/>
          <w:color w:val="000000" w:themeColor="text1"/>
          <w:sz w:val="24"/>
          <w:szCs w:val="24"/>
          <w:u w:val="single"/>
        </w:rPr>
        <w:t>Clinical and Molecular Correlates of Severe Infant Disease</w:t>
      </w:r>
    </w:p>
    <w:p w14:paraId="4CF89FD3" w14:textId="7E6BED80" w:rsidR="0095508F"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Among infant cases, 31 (44.3%) required ICU admission due to risks of clinical decompensation, mental status changes or escalating respiratory support. </w:t>
      </w:r>
      <w:r w:rsidR="00333686">
        <w:rPr>
          <w:rFonts w:ascii="Times New Roman" w:hAnsi="Times New Roman" w:cs="Times New Roman"/>
          <w:sz w:val="24"/>
          <w:szCs w:val="24"/>
        </w:rPr>
        <w:t xml:space="preserve">Leukocytosis, </w:t>
      </w:r>
      <w:r w:rsidR="003F6D3F">
        <w:rPr>
          <w:rFonts w:ascii="Times New Roman" w:hAnsi="Times New Roman" w:cs="Times New Roman"/>
          <w:sz w:val="24"/>
          <w:szCs w:val="24"/>
        </w:rPr>
        <w:t>t</w:t>
      </w:r>
      <w:r w:rsidR="00333686">
        <w:rPr>
          <w:rFonts w:ascii="Times New Roman" w:hAnsi="Times New Roman" w:cs="Times New Roman"/>
          <w:sz w:val="24"/>
          <w:szCs w:val="24"/>
        </w:rPr>
        <w:t xml:space="preserve">hrombocytosis and </w:t>
      </w:r>
      <w:del w:id="78" w:author="Cavalli, Lea" w:date="2025-05-19T12:03:00Z" w16du:dateUtc="2025-05-19T16:03:00Z">
        <w:r w:rsidR="00333686" w:rsidDel="00496074">
          <w:rPr>
            <w:rFonts w:ascii="Times New Roman" w:hAnsi="Times New Roman" w:cs="Times New Roman"/>
            <w:sz w:val="24"/>
            <w:szCs w:val="24"/>
          </w:rPr>
          <w:delText xml:space="preserve">normal </w:delText>
        </w:r>
      </w:del>
      <w:ins w:id="79" w:author="Cavalli, Lea" w:date="2025-05-19T12:03:00Z" w16du:dateUtc="2025-05-19T16:03:00Z">
        <w:r w:rsidR="00496074">
          <w:rPr>
            <w:rFonts w:ascii="Times New Roman" w:hAnsi="Times New Roman" w:cs="Times New Roman"/>
            <w:sz w:val="24"/>
            <w:szCs w:val="24"/>
          </w:rPr>
          <w:t xml:space="preserve">absolute </w:t>
        </w:r>
      </w:ins>
      <w:r w:rsidR="00705EA7" w:rsidRPr="00DA0B5F">
        <w:rPr>
          <w:rFonts w:ascii="Times New Roman" w:hAnsi="Times New Roman" w:cs="Times New Roman"/>
          <w:sz w:val="24"/>
          <w:szCs w:val="24"/>
        </w:rPr>
        <w:t xml:space="preserve">neutrophil counts (ANC) </w:t>
      </w:r>
      <w:r w:rsidRPr="00DA0B5F">
        <w:rPr>
          <w:rFonts w:ascii="Times New Roman" w:hAnsi="Times New Roman" w:cs="Times New Roman"/>
          <w:sz w:val="24"/>
          <w:szCs w:val="24"/>
        </w:rPr>
        <w:t>were significantly correlated with reduced odds of ICU admission</w:t>
      </w:r>
      <w:r w:rsidR="005F5D3D" w:rsidRPr="00DA0B5F">
        <w:rPr>
          <w:rFonts w:ascii="Times New Roman" w:hAnsi="Times New Roman" w:cs="Times New Roman"/>
          <w:sz w:val="24"/>
          <w:szCs w:val="24"/>
        </w:rPr>
        <w:t xml:space="preserve"> (Table 1)</w:t>
      </w:r>
      <w:r w:rsidR="00D12EFB" w:rsidRPr="00DA0B5F">
        <w:rPr>
          <w:rFonts w:ascii="Times New Roman" w:hAnsi="Times New Roman" w:cs="Times New Roman"/>
          <w:sz w:val="24"/>
          <w:szCs w:val="24"/>
        </w:rPr>
        <w:t>.</w:t>
      </w:r>
      <w:r w:rsidR="00C1113A" w:rsidRPr="00DA0B5F">
        <w:rPr>
          <w:rFonts w:ascii="Times New Roman" w:hAnsi="Times New Roman" w:cs="Times New Roman"/>
          <w:sz w:val="24"/>
          <w:szCs w:val="24"/>
        </w:rPr>
        <w:t xml:space="preserve"> </w:t>
      </w:r>
      <w:r w:rsidRPr="00DA0B5F">
        <w:rPr>
          <w:rFonts w:ascii="Times New Roman" w:hAnsi="Times New Roman" w:cs="Times New Roman"/>
          <w:sz w:val="24"/>
          <w:szCs w:val="24"/>
        </w:rPr>
        <w:t xml:space="preserve">In line with this, </w:t>
      </w:r>
      <w:r w:rsidR="005F5D3D" w:rsidRPr="00DA0B5F">
        <w:rPr>
          <w:rFonts w:ascii="Times New Roman" w:hAnsi="Times New Roman" w:cs="Times New Roman"/>
          <w:sz w:val="24"/>
          <w:szCs w:val="24"/>
        </w:rPr>
        <w:t xml:space="preserve">neutropenia and </w:t>
      </w:r>
      <w:r w:rsidRPr="00DA0B5F">
        <w:rPr>
          <w:rFonts w:ascii="Times New Roman" w:hAnsi="Times New Roman" w:cs="Times New Roman"/>
          <w:sz w:val="24"/>
          <w:szCs w:val="24"/>
        </w:rPr>
        <w:t>leukopenia w</w:t>
      </w:r>
      <w:r w:rsidR="005F5D3D" w:rsidRPr="00DA0B5F">
        <w:rPr>
          <w:rFonts w:ascii="Times New Roman" w:hAnsi="Times New Roman" w:cs="Times New Roman"/>
          <w:sz w:val="24"/>
          <w:szCs w:val="24"/>
        </w:rPr>
        <w:t>ere</w:t>
      </w:r>
      <w:r w:rsidRPr="00DA0B5F">
        <w:rPr>
          <w:rFonts w:ascii="Times New Roman" w:hAnsi="Times New Roman" w:cs="Times New Roman"/>
          <w:sz w:val="24"/>
          <w:szCs w:val="24"/>
        </w:rPr>
        <w:t xml:space="preserve"> associated with significantly higher odds of ICU admission</w:t>
      </w:r>
      <w:r w:rsidR="00D3524D">
        <w:rPr>
          <w:rFonts w:ascii="Times New Roman" w:hAnsi="Times New Roman" w:cs="Times New Roman"/>
          <w:sz w:val="24"/>
          <w:szCs w:val="24"/>
        </w:rPr>
        <w:t xml:space="preserve"> </w:t>
      </w:r>
      <w:r w:rsidR="00C1113A" w:rsidRPr="00DA0B5F">
        <w:rPr>
          <w:rFonts w:ascii="Times New Roman" w:hAnsi="Times New Roman" w:cs="Times New Roman"/>
          <w:sz w:val="24"/>
          <w:szCs w:val="24"/>
        </w:rPr>
        <w:t>(Table 1)</w:t>
      </w:r>
      <w:r w:rsidRPr="00DA0B5F">
        <w:rPr>
          <w:rFonts w:ascii="Times New Roman" w:hAnsi="Times New Roman" w:cs="Times New Roman"/>
          <w:sz w:val="24"/>
          <w:szCs w:val="24"/>
        </w:rPr>
        <w:t>.</w:t>
      </w:r>
      <w:r w:rsidRPr="00DA0B5F">
        <w:rPr>
          <w:rFonts w:ascii="Times New Roman" w:hAnsi="Times New Roman" w:cs="Times New Roman"/>
          <w:i/>
          <w:iCs/>
          <w:sz w:val="24"/>
          <w:szCs w:val="24"/>
        </w:rPr>
        <w:t xml:space="preserve"> </w:t>
      </w:r>
      <w:r w:rsidRPr="00DA0B5F">
        <w:rPr>
          <w:rFonts w:ascii="Times New Roman" w:hAnsi="Times New Roman" w:cs="Times New Roman"/>
          <w:sz w:val="24"/>
          <w:szCs w:val="24"/>
        </w:rPr>
        <w:t xml:space="preserve">Meningitis was documented in </w:t>
      </w:r>
      <w:r w:rsidR="00705EA7" w:rsidRPr="00DA0B5F">
        <w:rPr>
          <w:rFonts w:ascii="Times New Roman" w:hAnsi="Times New Roman" w:cs="Times New Roman"/>
          <w:sz w:val="24"/>
          <w:szCs w:val="24"/>
        </w:rPr>
        <w:t>18 out of 70</w:t>
      </w:r>
      <w:r w:rsidR="009342A5" w:rsidRPr="00DA0B5F">
        <w:rPr>
          <w:rFonts w:ascii="Times New Roman" w:hAnsi="Times New Roman" w:cs="Times New Roman"/>
          <w:sz w:val="24"/>
          <w:szCs w:val="24"/>
        </w:rPr>
        <w:t xml:space="preserve"> </w:t>
      </w:r>
      <w:r w:rsidRPr="00DA0B5F">
        <w:rPr>
          <w:rFonts w:ascii="Times New Roman" w:hAnsi="Times New Roman" w:cs="Times New Roman"/>
          <w:sz w:val="24"/>
          <w:szCs w:val="24"/>
        </w:rPr>
        <w:t>(</w:t>
      </w:r>
      <w:r w:rsidR="0066620F" w:rsidRPr="00DA0B5F">
        <w:rPr>
          <w:rFonts w:ascii="Times New Roman" w:hAnsi="Times New Roman" w:cs="Times New Roman"/>
          <w:sz w:val="24"/>
          <w:szCs w:val="24"/>
        </w:rPr>
        <w:t>25.7</w:t>
      </w:r>
      <w:r w:rsidRPr="00DA0B5F">
        <w:rPr>
          <w:rFonts w:ascii="Times New Roman" w:hAnsi="Times New Roman" w:cs="Times New Roman"/>
          <w:sz w:val="24"/>
          <w:szCs w:val="24"/>
        </w:rPr>
        <w:t>%) infants</w:t>
      </w:r>
      <w:ins w:id="80" w:author="Rick Malley" w:date="2025-05-19T08:06:00Z" w16du:dateUtc="2025-05-19T12:06:00Z">
        <w:r w:rsidR="007F3D78">
          <w:rPr>
            <w:rFonts w:ascii="Times New Roman" w:hAnsi="Times New Roman" w:cs="Times New Roman"/>
            <w:sz w:val="24"/>
            <w:szCs w:val="24"/>
          </w:rPr>
          <w:t>.</w:t>
        </w:r>
      </w:ins>
      <w:del w:id="81" w:author="Rick Malley" w:date="2025-05-19T08:06:00Z" w16du:dateUtc="2025-05-19T12:06:00Z">
        <w:r w:rsidRPr="00DA0B5F" w:rsidDel="007F3D78">
          <w:rPr>
            <w:rFonts w:ascii="Times New Roman" w:hAnsi="Times New Roman" w:cs="Times New Roman"/>
            <w:sz w:val="24"/>
            <w:szCs w:val="24"/>
          </w:rPr>
          <w:delText>,</w:delText>
        </w:r>
      </w:del>
      <w:r w:rsidRPr="00DA0B5F">
        <w:rPr>
          <w:rFonts w:ascii="Times New Roman" w:hAnsi="Times New Roman" w:cs="Times New Roman"/>
          <w:sz w:val="24"/>
          <w:szCs w:val="24"/>
        </w:rPr>
        <w:t xml:space="preserve"> </w:t>
      </w:r>
      <w:ins w:id="82" w:author="Rick Malley" w:date="2025-05-19T08:06:00Z" w16du:dateUtc="2025-05-19T12:06:00Z">
        <w:r w:rsidR="007F3D78">
          <w:rPr>
            <w:rFonts w:ascii="Times New Roman" w:hAnsi="Times New Roman" w:cs="Times New Roman"/>
            <w:sz w:val="24"/>
            <w:szCs w:val="24"/>
          </w:rPr>
          <w:t>N</w:t>
        </w:r>
      </w:ins>
      <w:del w:id="83" w:author="Rick Malley" w:date="2025-05-19T08:06:00Z" w16du:dateUtc="2025-05-19T12:06:00Z">
        <w:r w:rsidRPr="00DA0B5F" w:rsidDel="007F3D78">
          <w:rPr>
            <w:rFonts w:ascii="Times New Roman" w:hAnsi="Times New Roman" w:cs="Times New Roman"/>
            <w:sz w:val="24"/>
            <w:szCs w:val="24"/>
          </w:rPr>
          <w:delText>n</w:delText>
        </w:r>
      </w:del>
      <w:r w:rsidRPr="00DA0B5F">
        <w:rPr>
          <w:rFonts w:ascii="Times New Roman" w:hAnsi="Times New Roman" w:cs="Times New Roman"/>
          <w:sz w:val="24"/>
          <w:szCs w:val="24"/>
        </w:rPr>
        <w:t xml:space="preserve">o hematological </w:t>
      </w:r>
      <w:r w:rsidR="003C5D48">
        <w:rPr>
          <w:rFonts w:ascii="Times New Roman" w:hAnsi="Times New Roman" w:cs="Times New Roman"/>
          <w:sz w:val="24"/>
          <w:szCs w:val="24"/>
        </w:rPr>
        <w:t>parameters</w:t>
      </w:r>
      <w:r w:rsidRPr="00DA0B5F">
        <w:rPr>
          <w:rFonts w:ascii="Times New Roman" w:hAnsi="Times New Roman" w:cs="Times New Roman"/>
          <w:sz w:val="24"/>
          <w:szCs w:val="24"/>
        </w:rPr>
        <w:t xml:space="preserve"> were </w:t>
      </w:r>
      <w:r w:rsidR="00B02F24" w:rsidRPr="00DA0B5F">
        <w:rPr>
          <w:rFonts w:ascii="Times New Roman" w:hAnsi="Times New Roman" w:cs="Times New Roman"/>
          <w:sz w:val="24"/>
          <w:szCs w:val="24"/>
        </w:rPr>
        <w:t xml:space="preserve">significantly </w:t>
      </w:r>
      <w:r w:rsidRPr="00DA0B5F">
        <w:rPr>
          <w:rFonts w:ascii="Times New Roman" w:hAnsi="Times New Roman" w:cs="Times New Roman"/>
          <w:sz w:val="24"/>
          <w:szCs w:val="24"/>
        </w:rPr>
        <w:t xml:space="preserve">associated with meningitis after multiple testing corrections (Table S6). </w:t>
      </w:r>
      <w:r w:rsidR="003C5D48" w:rsidRPr="00DA0B5F">
        <w:rPr>
          <w:rFonts w:ascii="Times New Roman" w:hAnsi="Times New Roman" w:cs="Times New Roman"/>
          <w:sz w:val="24"/>
          <w:szCs w:val="24"/>
        </w:rPr>
        <w:t>Infants and older patients exhibited similar clinical</w:t>
      </w:r>
      <w:r w:rsidR="008C5B0E">
        <w:rPr>
          <w:rFonts w:ascii="Times New Roman" w:hAnsi="Times New Roman" w:cs="Times New Roman"/>
          <w:sz w:val="24"/>
          <w:szCs w:val="24"/>
        </w:rPr>
        <w:t xml:space="preserve"> vitals</w:t>
      </w:r>
      <w:r w:rsidR="004A38FC">
        <w:rPr>
          <w:rFonts w:ascii="Times New Roman" w:hAnsi="Times New Roman" w:cs="Times New Roman"/>
          <w:sz w:val="24"/>
          <w:szCs w:val="24"/>
        </w:rPr>
        <w:t xml:space="preserve"> with</w:t>
      </w:r>
      <w:r w:rsidR="003C5D48" w:rsidRPr="00DA0B5F">
        <w:rPr>
          <w:rFonts w:ascii="Times New Roman" w:hAnsi="Times New Roman" w:cs="Times New Roman"/>
          <w:sz w:val="24"/>
          <w:szCs w:val="24"/>
        </w:rPr>
        <w:t xml:space="preserve"> no significant differences in laboratory parameters on admission (Table 1).</w:t>
      </w:r>
      <w:r w:rsidR="0016104A">
        <w:rPr>
          <w:rFonts w:ascii="Times New Roman" w:hAnsi="Times New Roman" w:cs="Times New Roman"/>
          <w:sz w:val="24"/>
          <w:szCs w:val="24"/>
        </w:rPr>
        <w:t xml:space="preserve"> </w:t>
      </w:r>
      <w:r w:rsidR="008C5B0E">
        <w:rPr>
          <w:rFonts w:ascii="Times New Roman" w:hAnsi="Times New Roman" w:cs="Times New Roman"/>
          <w:sz w:val="24"/>
          <w:szCs w:val="24"/>
        </w:rPr>
        <w:t xml:space="preserve">CC17 </w:t>
      </w:r>
      <w:r w:rsidR="008C5B0E" w:rsidRPr="00DA0B5F">
        <w:rPr>
          <w:rFonts w:ascii="Times New Roman" w:hAnsi="Times New Roman" w:cs="Times New Roman"/>
          <w:sz w:val="24"/>
          <w:szCs w:val="24"/>
        </w:rPr>
        <w:t xml:space="preserve">was significantly associated with infant </w:t>
      </w:r>
      <w:r w:rsidR="00D3524D">
        <w:rPr>
          <w:rFonts w:ascii="Times New Roman" w:hAnsi="Times New Roman" w:cs="Times New Roman"/>
          <w:sz w:val="24"/>
          <w:szCs w:val="24"/>
        </w:rPr>
        <w:t xml:space="preserve">infection </w:t>
      </w:r>
      <w:r w:rsidR="008C5B0E" w:rsidRPr="00DA0B5F">
        <w:rPr>
          <w:rFonts w:ascii="Times New Roman" w:hAnsi="Times New Roman" w:cs="Times New Roman"/>
          <w:sz w:val="24"/>
          <w:szCs w:val="24"/>
        </w:rPr>
        <w:t>(OR: 120.0, 95 % CI: 5.92 ;2434.31, p-value= 0.0018, Figure S3)</w:t>
      </w:r>
      <w:r w:rsidR="008C5B0E">
        <w:rPr>
          <w:rFonts w:ascii="Times New Roman" w:hAnsi="Times New Roman" w:cs="Times New Roman"/>
          <w:sz w:val="24"/>
          <w:szCs w:val="24"/>
        </w:rPr>
        <w:t xml:space="preserve"> and although</w:t>
      </w:r>
      <w:r w:rsidR="008C5B0E" w:rsidRPr="00DA0B5F">
        <w:rPr>
          <w:rFonts w:ascii="Times New Roman" w:hAnsi="Times New Roman" w:cs="Times New Roman"/>
          <w:sz w:val="24"/>
          <w:szCs w:val="24"/>
        </w:rPr>
        <w:t xml:space="preserve"> </w:t>
      </w:r>
      <w:r w:rsidR="003C5D48" w:rsidRPr="003C5D48">
        <w:rPr>
          <w:rFonts w:ascii="Times New Roman" w:hAnsi="Times New Roman" w:cs="Times New Roman"/>
          <w:i/>
          <w:iCs/>
          <w:sz w:val="24"/>
          <w:szCs w:val="24"/>
        </w:rPr>
        <w:t>rib</w:t>
      </w:r>
      <w:r w:rsidR="00391367" w:rsidRPr="00DA0B5F">
        <w:rPr>
          <w:rFonts w:ascii="Times New Roman" w:hAnsi="Times New Roman" w:cs="Times New Roman"/>
          <w:sz w:val="24"/>
          <w:szCs w:val="24"/>
        </w:rPr>
        <w:t xml:space="preserve">, </w:t>
      </w:r>
      <w:r w:rsidR="003C5D48">
        <w:rPr>
          <w:rFonts w:ascii="Times New Roman" w:hAnsi="Times New Roman" w:cs="Times New Roman"/>
          <w:i/>
          <w:iCs/>
          <w:sz w:val="24"/>
          <w:szCs w:val="24"/>
        </w:rPr>
        <w:t>pi</w:t>
      </w:r>
      <w:r w:rsidR="003C5D48" w:rsidRPr="003C5D48">
        <w:rPr>
          <w:rFonts w:ascii="Times New Roman" w:hAnsi="Times New Roman" w:cs="Times New Roman"/>
          <w:i/>
          <w:iCs/>
          <w:sz w:val="24"/>
          <w:szCs w:val="24"/>
        </w:rPr>
        <w:t>2b</w:t>
      </w:r>
      <w:r w:rsidR="00391367" w:rsidRPr="00DA0B5F">
        <w:rPr>
          <w:rFonts w:ascii="Times New Roman" w:hAnsi="Times New Roman" w:cs="Times New Roman"/>
          <w:sz w:val="24"/>
          <w:szCs w:val="24"/>
        </w:rPr>
        <w:t xml:space="preserve">, </w:t>
      </w:r>
      <w:r w:rsidR="003C5D48">
        <w:rPr>
          <w:rFonts w:ascii="Times New Roman" w:hAnsi="Times New Roman" w:cs="Times New Roman"/>
          <w:i/>
          <w:iCs/>
          <w:sz w:val="24"/>
          <w:szCs w:val="24"/>
        </w:rPr>
        <w:t>srr</w:t>
      </w:r>
      <w:r w:rsidR="00391367" w:rsidRPr="003C5D48">
        <w:rPr>
          <w:rFonts w:ascii="Times New Roman" w:hAnsi="Times New Roman" w:cs="Times New Roman"/>
          <w:i/>
          <w:iCs/>
          <w:sz w:val="24"/>
          <w:szCs w:val="24"/>
        </w:rPr>
        <w:t>2</w:t>
      </w:r>
      <w:r w:rsidR="00391367" w:rsidRPr="00DA0B5F">
        <w:rPr>
          <w:rFonts w:ascii="Times New Roman" w:hAnsi="Times New Roman" w:cs="Times New Roman"/>
          <w:sz w:val="24"/>
          <w:szCs w:val="24"/>
        </w:rPr>
        <w:t xml:space="preserve">, </w:t>
      </w:r>
      <w:r w:rsidR="003C5D48" w:rsidRPr="008C5B0E">
        <w:rPr>
          <w:rFonts w:ascii="Times New Roman" w:hAnsi="Times New Roman" w:cs="Times New Roman"/>
          <w:i/>
          <w:iCs/>
          <w:sz w:val="24"/>
          <w:szCs w:val="24"/>
        </w:rPr>
        <w:t>s</w:t>
      </w:r>
      <w:r w:rsidR="00391367" w:rsidRPr="008C5B0E">
        <w:rPr>
          <w:rFonts w:ascii="Times New Roman" w:hAnsi="Times New Roman" w:cs="Times New Roman"/>
          <w:i/>
          <w:iCs/>
          <w:sz w:val="24"/>
          <w:szCs w:val="24"/>
        </w:rPr>
        <w:t>ip.</w:t>
      </w:r>
      <w:r w:rsidR="00526EEB" w:rsidRPr="008C5B0E">
        <w:rPr>
          <w:rFonts w:ascii="Times New Roman" w:hAnsi="Times New Roman" w:cs="Times New Roman"/>
          <w:i/>
          <w:iCs/>
          <w:sz w:val="24"/>
          <w:szCs w:val="24"/>
        </w:rPr>
        <w:t>3</w:t>
      </w:r>
      <w:r w:rsidR="00391367" w:rsidRPr="008C5B0E">
        <w:rPr>
          <w:rFonts w:ascii="Times New Roman" w:hAnsi="Times New Roman" w:cs="Times New Roman"/>
          <w:i/>
          <w:iCs/>
          <w:sz w:val="24"/>
          <w:szCs w:val="24"/>
        </w:rPr>
        <w:t>a</w:t>
      </w:r>
      <w:r w:rsidR="00391367" w:rsidRPr="008C5B0E">
        <w:rPr>
          <w:rFonts w:ascii="Times New Roman" w:hAnsi="Times New Roman" w:cs="Times New Roman"/>
          <w:sz w:val="24"/>
          <w:szCs w:val="24"/>
        </w:rPr>
        <w:t>,</w:t>
      </w:r>
      <w:r w:rsidR="00391367" w:rsidRPr="00DA0B5F">
        <w:rPr>
          <w:rFonts w:ascii="Times New Roman" w:hAnsi="Times New Roman" w:cs="Times New Roman"/>
          <w:sz w:val="24"/>
          <w:szCs w:val="24"/>
        </w:rPr>
        <w:t xml:space="preserve"> </w:t>
      </w:r>
      <w:proofErr w:type="spellStart"/>
      <w:r w:rsidR="003C5D48" w:rsidRPr="003C5D48">
        <w:rPr>
          <w:rFonts w:ascii="Times New Roman" w:hAnsi="Times New Roman" w:cs="Times New Roman"/>
          <w:i/>
          <w:iCs/>
          <w:sz w:val="24"/>
          <w:szCs w:val="24"/>
        </w:rPr>
        <w:t>hgva</w:t>
      </w:r>
      <w:proofErr w:type="spellEnd"/>
      <w:r w:rsidR="00391367" w:rsidRPr="00DA0B5F">
        <w:rPr>
          <w:rFonts w:ascii="Times New Roman" w:hAnsi="Times New Roman" w:cs="Times New Roman"/>
          <w:sz w:val="24"/>
          <w:szCs w:val="24"/>
        </w:rPr>
        <w:t xml:space="preserve">, and </w:t>
      </w:r>
      <w:proofErr w:type="spellStart"/>
      <w:r w:rsidR="003C5D48" w:rsidRPr="006648DF">
        <w:rPr>
          <w:rFonts w:ascii="Times New Roman" w:hAnsi="Times New Roman" w:cs="Times New Roman"/>
          <w:i/>
          <w:iCs/>
          <w:sz w:val="24"/>
          <w:szCs w:val="24"/>
        </w:rPr>
        <w:t>f</w:t>
      </w:r>
      <w:r w:rsidR="00391367" w:rsidRPr="006648DF">
        <w:rPr>
          <w:rFonts w:ascii="Times New Roman" w:hAnsi="Times New Roman" w:cs="Times New Roman"/>
          <w:i/>
          <w:iCs/>
          <w:sz w:val="24"/>
          <w:szCs w:val="24"/>
        </w:rPr>
        <w:t>b</w:t>
      </w:r>
      <w:r w:rsidR="006648DF">
        <w:rPr>
          <w:rFonts w:ascii="Times New Roman" w:hAnsi="Times New Roman" w:cs="Times New Roman"/>
          <w:i/>
          <w:iCs/>
          <w:sz w:val="24"/>
          <w:szCs w:val="24"/>
        </w:rPr>
        <w:t>s</w:t>
      </w:r>
      <w:r w:rsidR="00391367" w:rsidRPr="006648DF">
        <w:rPr>
          <w:rFonts w:ascii="Times New Roman" w:hAnsi="Times New Roman" w:cs="Times New Roman"/>
          <w:i/>
          <w:iCs/>
          <w:sz w:val="24"/>
          <w:szCs w:val="24"/>
        </w:rPr>
        <w:t>B</w:t>
      </w:r>
      <w:proofErr w:type="spellEnd"/>
      <w:r w:rsidR="00391367" w:rsidRPr="00DA0B5F">
        <w:rPr>
          <w:rFonts w:ascii="Times New Roman" w:hAnsi="Times New Roman" w:cs="Times New Roman"/>
          <w:sz w:val="24"/>
          <w:szCs w:val="24"/>
        </w:rPr>
        <w:t xml:space="preserve"> </w:t>
      </w:r>
      <w:r w:rsidR="00100D80">
        <w:rPr>
          <w:rFonts w:ascii="Times New Roman" w:hAnsi="Times New Roman" w:cs="Times New Roman"/>
          <w:sz w:val="24"/>
          <w:szCs w:val="24"/>
        </w:rPr>
        <w:t xml:space="preserve">genes </w:t>
      </w:r>
      <w:r w:rsidR="00391367" w:rsidRPr="00DA0B5F">
        <w:rPr>
          <w:rFonts w:ascii="Times New Roman" w:hAnsi="Times New Roman" w:cs="Times New Roman"/>
          <w:sz w:val="24"/>
          <w:szCs w:val="24"/>
        </w:rPr>
        <w:t xml:space="preserve">were more </w:t>
      </w:r>
      <w:r w:rsidR="00100D80">
        <w:rPr>
          <w:rFonts w:ascii="Times New Roman" w:hAnsi="Times New Roman" w:cs="Times New Roman"/>
          <w:sz w:val="24"/>
          <w:szCs w:val="24"/>
        </w:rPr>
        <w:t>common</w:t>
      </w:r>
      <w:r w:rsidR="00100D80" w:rsidRPr="00DA0B5F">
        <w:rPr>
          <w:rFonts w:ascii="Times New Roman" w:hAnsi="Times New Roman" w:cs="Times New Roman"/>
          <w:sz w:val="24"/>
          <w:szCs w:val="24"/>
        </w:rPr>
        <w:t xml:space="preserve"> </w:t>
      </w:r>
      <w:r w:rsidR="00391367" w:rsidRPr="00DA0B5F">
        <w:rPr>
          <w:rFonts w:ascii="Times New Roman" w:hAnsi="Times New Roman" w:cs="Times New Roman"/>
          <w:sz w:val="24"/>
          <w:szCs w:val="24"/>
        </w:rPr>
        <w:t>in infant disease</w:t>
      </w:r>
      <w:r w:rsidR="00100D80">
        <w:rPr>
          <w:rFonts w:ascii="Times New Roman" w:hAnsi="Times New Roman" w:cs="Times New Roman"/>
          <w:sz w:val="24"/>
          <w:szCs w:val="24"/>
        </w:rPr>
        <w:t>,</w:t>
      </w:r>
      <w:r w:rsidR="00391367" w:rsidRPr="00DA0B5F">
        <w:rPr>
          <w:rFonts w:ascii="Times New Roman" w:hAnsi="Times New Roman" w:cs="Times New Roman"/>
          <w:sz w:val="24"/>
          <w:szCs w:val="24"/>
        </w:rPr>
        <w:t xml:space="preserve"> these associations were not statistically significant after adjusting for population structure.</w:t>
      </w:r>
      <w:r w:rsidR="008C5B0E">
        <w:rPr>
          <w:rFonts w:ascii="Times New Roman" w:hAnsi="Times New Roman" w:cs="Times New Roman"/>
          <w:sz w:val="24"/>
          <w:szCs w:val="24"/>
        </w:rPr>
        <w:t xml:space="preserve"> </w:t>
      </w:r>
      <w:r w:rsidRPr="00DA0B5F">
        <w:rPr>
          <w:rFonts w:ascii="Times New Roman" w:hAnsi="Times New Roman" w:cs="Times New Roman"/>
          <w:sz w:val="24"/>
          <w:szCs w:val="24"/>
        </w:rPr>
        <w:t xml:space="preserve">Among infants, none of the virulence factors we evaluated were associated with ICU admission, meningitis, or abnormal hematological </w:t>
      </w:r>
      <w:r w:rsidR="008C5B0E">
        <w:rPr>
          <w:rFonts w:ascii="Times New Roman" w:hAnsi="Times New Roman" w:cs="Times New Roman"/>
          <w:sz w:val="24"/>
          <w:szCs w:val="24"/>
        </w:rPr>
        <w:t>parameters</w:t>
      </w:r>
      <w:r w:rsidR="00D3524D">
        <w:rPr>
          <w:rFonts w:ascii="Times New Roman" w:hAnsi="Times New Roman" w:cs="Times New Roman"/>
          <w:sz w:val="24"/>
          <w:szCs w:val="24"/>
        </w:rPr>
        <w:t xml:space="preserve"> </w:t>
      </w:r>
      <w:r w:rsidR="008C5B0E">
        <w:rPr>
          <w:rFonts w:ascii="Times New Roman" w:hAnsi="Times New Roman" w:cs="Times New Roman"/>
          <w:sz w:val="24"/>
          <w:szCs w:val="24"/>
        </w:rPr>
        <w:t>(</w:t>
      </w:r>
      <w:r w:rsidRPr="00DA0B5F">
        <w:rPr>
          <w:rFonts w:ascii="Times New Roman" w:hAnsi="Times New Roman" w:cs="Times New Roman"/>
          <w:sz w:val="24"/>
          <w:szCs w:val="24"/>
        </w:rPr>
        <w:t>Tables S</w:t>
      </w:r>
      <w:r w:rsidR="002862EE">
        <w:rPr>
          <w:rFonts w:ascii="Times New Roman" w:hAnsi="Times New Roman" w:cs="Times New Roman"/>
          <w:sz w:val="24"/>
          <w:szCs w:val="24"/>
        </w:rPr>
        <w:t>6</w:t>
      </w:r>
      <w:r w:rsidRPr="00DA0B5F">
        <w:rPr>
          <w:rFonts w:ascii="Times New Roman" w:hAnsi="Times New Roman" w:cs="Times New Roman"/>
          <w:sz w:val="24"/>
          <w:szCs w:val="24"/>
        </w:rPr>
        <w:t xml:space="preserve">–S11). Furthermore, ICU admission (χ2 = 6.58, p = 0.25), meningitis (χ2 = </w:t>
      </w:r>
      <w:r w:rsidR="009037D3" w:rsidRPr="00DA0B5F">
        <w:rPr>
          <w:rFonts w:ascii="Times New Roman" w:hAnsi="Times New Roman" w:cs="Times New Roman"/>
          <w:sz w:val="24"/>
          <w:szCs w:val="24"/>
        </w:rPr>
        <w:t>3.91</w:t>
      </w:r>
      <w:r w:rsidRPr="00DA0B5F">
        <w:rPr>
          <w:rFonts w:ascii="Times New Roman" w:hAnsi="Times New Roman" w:cs="Times New Roman"/>
          <w:sz w:val="24"/>
          <w:szCs w:val="24"/>
        </w:rPr>
        <w:t>, p = 0.</w:t>
      </w:r>
      <w:r w:rsidR="00496562" w:rsidRPr="00DA0B5F">
        <w:rPr>
          <w:rFonts w:ascii="Times New Roman" w:hAnsi="Times New Roman" w:cs="Times New Roman"/>
          <w:sz w:val="24"/>
          <w:szCs w:val="24"/>
        </w:rPr>
        <w:t>56</w:t>
      </w:r>
      <w:r w:rsidRPr="00DA0B5F">
        <w:rPr>
          <w:rFonts w:ascii="Times New Roman" w:hAnsi="Times New Roman" w:cs="Times New Roman"/>
          <w:sz w:val="24"/>
          <w:szCs w:val="24"/>
        </w:rPr>
        <w:t>), neutropenia (χ2 = 6.09, p = 0.30), leukopenia (χ2 = 8.72, p = 0.12), and leukocytosis (χ2 = 3.75, p = 0.59)</w:t>
      </w:r>
      <w:r w:rsidR="008C5B0E">
        <w:rPr>
          <w:rFonts w:ascii="Times New Roman" w:hAnsi="Times New Roman" w:cs="Times New Roman"/>
          <w:sz w:val="24"/>
          <w:szCs w:val="24"/>
        </w:rPr>
        <w:t xml:space="preserve"> </w:t>
      </w:r>
      <w:r w:rsidR="008C5B0E" w:rsidRPr="00DA0B5F">
        <w:rPr>
          <w:rFonts w:ascii="Times New Roman" w:hAnsi="Times New Roman" w:cs="Times New Roman"/>
          <w:sz w:val="24"/>
          <w:szCs w:val="24"/>
        </w:rPr>
        <w:t>were not significantly correlated with any clonal complex</w:t>
      </w:r>
      <w:r w:rsidR="008C5B0E">
        <w:rPr>
          <w:rFonts w:ascii="Times New Roman" w:hAnsi="Times New Roman" w:cs="Times New Roman"/>
          <w:sz w:val="24"/>
          <w:szCs w:val="24"/>
        </w:rPr>
        <w:t xml:space="preserve"> (Figure S3).</w:t>
      </w:r>
    </w:p>
    <w:p w14:paraId="25D0D786" w14:textId="72DBF01B" w:rsidR="00D479F6" w:rsidRPr="004A425C" w:rsidRDefault="00D479F6" w:rsidP="006648DF">
      <w:pPr>
        <w:pStyle w:val="Heading2"/>
        <w:rPr>
          <w:rFonts w:ascii="Times New Roman" w:hAnsi="Times New Roman" w:cs="Times New Roman"/>
          <w:i/>
          <w:iCs/>
          <w:color w:val="000000" w:themeColor="text1"/>
          <w:sz w:val="24"/>
          <w:szCs w:val="24"/>
          <w:u w:val="single"/>
        </w:rPr>
      </w:pPr>
      <w:r w:rsidRPr="004A425C">
        <w:rPr>
          <w:rFonts w:ascii="Times New Roman" w:hAnsi="Times New Roman" w:cs="Times New Roman"/>
          <w:i/>
          <w:iCs/>
          <w:color w:val="000000" w:themeColor="text1"/>
          <w:sz w:val="24"/>
          <w:szCs w:val="24"/>
          <w:u w:val="single"/>
        </w:rPr>
        <w:t xml:space="preserve">Bacteriological Similarities Between VLOD and LOD </w:t>
      </w:r>
    </w:p>
    <w:p w14:paraId="7C680EE3" w14:textId="4584EB31" w:rsidR="00D479F6" w:rsidRDefault="00667723" w:rsidP="00D479F6">
      <w:pPr>
        <w:pStyle w:val="BodyText"/>
        <w:rPr>
          <w:rFonts w:ascii="Times New Roman" w:hAnsi="Times New Roman" w:cs="Times New Roman"/>
          <w:sz w:val="24"/>
          <w:szCs w:val="24"/>
        </w:rPr>
      </w:pPr>
      <w:r>
        <w:rPr>
          <w:rFonts w:ascii="Times New Roman" w:hAnsi="Times New Roman" w:cs="Times New Roman"/>
          <w:sz w:val="24"/>
          <w:szCs w:val="24"/>
        </w:rPr>
        <w:t>T</w:t>
      </w:r>
      <w:r w:rsidR="00D479F6" w:rsidRPr="00DA0B5F">
        <w:rPr>
          <w:rFonts w:ascii="Times New Roman" w:hAnsi="Times New Roman" w:cs="Times New Roman"/>
          <w:sz w:val="24"/>
          <w:szCs w:val="24"/>
        </w:rPr>
        <w:t xml:space="preserve">he pilus island </w:t>
      </w:r>
      <w:r w:rsidR="00D479F6" w:rsidRPr="004A425C">
        <w:rPr>
          <w:rFonts w:ascii="Times New Roman" w:hAnsi="Times New Roman" w:cs="Times New Roman"/>
          <w:i/>
          <w:iCs/>
          <w:sz w:val="24"/>
          <w:szCs w:val="24"/>
        </w:rPr>
        <w:t>PI-2A1</w:t>
      </w:r>
      <w:r w:rsidR="004A425C">
        <w:rPr>
          <w:rFonts w:ascii="Times New Roman" w:hAnsi="Times New Roman" w:cs="Times New Roman"/>
          <w:sz w:val="24"/>
          <w:szCs w:val="24"/>
        </w:rPr>
        <w:t xml:space="preserve"> gene</w:t>
      </w:r>
      <w:r w:rsidR="00D479F6" w:rsidRPr="00DA0B5F">
        <w:rPr>
          <w:rFonts w:ascii="Times New Roman" w:hAnsi="Times New Roman" w:cs="Times New Roman"/>
          <w:sz w:val="24"/>
          <w:szCs w:val="24"/>
        </w:rPr>
        <w:t xml:space="preserve"> was associated with </w:t>
      </w:r>
      <w:r w:rsidR="00100D80" w:rsidRPr="00DA0B5F">
        <w:rPr>
          <w:rFonts w:ascii="Times New Roman" w:hAnsi="Times New Roman" w:cs="Times New Roman"/>
          <w:sz w:val="24"/>
          <w:szCs w:val="24"/>
        </w:rPr>
        <w:t>reduc</w:t>
      </w:r>
      <w:r w:rsidR="00100D80">
        <w:rPr>
          <w:rFonts w:ascii="Times New Roman" w:hAnsi="Times New Roman" w:cs="Times New Roman"/>
          <w:sz w:val="24"/>
          <w:szCs w:val="24"/>
        </w:rPr>
        <w:t>ed</w:t>
      </w:r>
      <w:r w:rsidR="00D479F6" w:rsidRPr="00DA0B5F">
        <w:rPr>
          <w:rFonts w:ascii="Times New Roman" w:hAnsi="Times New Roman" w:cs="Times New Roman"/>
          <w:sz w:val="24"/>
          <w:szCs w:val="24"/>
        </w:rPr>
        <w:t xml:space="preserve"> odds of LOD by 0.60 times compared </w:t>
      </w:r>
      <w:r w:rsidR="004072B6">
        <w:rPr>
          <w:rFonts w:ascii="Times New Roman" w:hAnsi="Times New Roman" w:cs="Times New Roman"/>
          <w:sz w:val="24"/>
          <w:szCs w:val="24"/>
        </w:rPr>
        <w:t>with</w:t>
      </w:r>
      <w:r w:rsidR="00D479F6" w:rsidRPr="00DA0B5F">
        <w:rPr>
          <w:rFonts w:ascii="Times New Roman" w:hAnsi="Times New Roman" w:cs="Times New Roman"/>
          <w:sz w:val="24"/>
          <w:szCs w:val="24"/>
        </w:rPr>
        <w:t xml:space="preserve"> VLOD (95% CI: 0.42 - 0.85, p = 0.002). We also evaluated the association between </w:t>
      </w:r>
      <w:r w:rsidR="00D479F6" w:rsidRPr="004A425C">
        <w:rPr>
          <w:rFonts w:ascii="Times New Roman" w:hAnsi="Times New Roman" w:cs="Times New Roman"/>
          <w:i/>
          <w:iCs/>
          <w:sz w:val="24"/>
          <w:szCs w:val="24"/>
        </w:rPr>
        <w:t>PI-2A1</w:t>
      </w:r>
      <w:r w:rsidR="00D479F6" w:rsidRPr="00DA0B5F">
        <w:rPr>
          <w:rFonts w:ascii="Times New Roman" w:hAnsi="Times New Roman" w:cs="Times New Roman"/>
          <w:sz w:val="24"/>
          <w:szCs w:val="24"/>
        </w:rPr>
        <w:t xml:space="preserve"> and continuous age among infants to account for the 3-month cut-off for LOD, </w:t>
      </w:r>
      <w:r>
        <w:rPr>
          <w:rFonts w:ascii="Times New Roman" w:hAnsi="Times New Roman" w:cs="Times New Roman"/>
          <w:sz w:val="24"/>
          <w:szCs w:val="24"/>
        </w:rPr>
        <w:t>and</w:t>
      </w:r>
      <w:r w:rsidR="00D479F6" w:rsidRPr="00DA0B5F">
        <w:rPr>
          <w:rFonts w:ascii="Times New Roman" w:hAnsi="Times New Roman" w:cs="Times New Roman"/>
          <w:sz w:val="24"/>
          <w:szCs w:val="24"/>
        </w:rPr>
        <w:t xml:space="preserve"> found the effect </w:t>
      </w:r>
      <w:r w:rsidR="00D479F6" w:rsidRPr="00DA0B5F">
        <w:rPr>
          <w:rFonts w:ascii="Times New Roman" w:hAnsi="Times New Roman" w:cs="Times New Roman"/>
          <w:sz w:val="24"/>
          <w:szCs w:val="24"/>
        </w:rPr>
        <w:lastRenderedPageBreak/>
        <w:t>remained similar</w:t>
      </w:r>
      <w:ins w:id="84" w:author="Cavalli, Lea" w:date="2025-05-19T12:28:00Z" w16du:dateUtc="2025-05-19T16:28:00Z">
        <w:r w:rsidR="00E72DD4">
          <w:rPr>
            <w:rFonts w:ascii="Times New Roman" w:hAnsi="Times New Roman" w:cs="Times New Roman"/>
            <w:sz w:val="24"/>
            <w:szCs w:val="24"/>
          </w:rPr>
          <w:t xml:space="preserve"> (Table S</w:t>
        </w:r>
      </w:ins>
      <w:ins w:id="85" w:author="Cavalli, Lea" w:date="2025-05-19T12:29:00Z" w16du:dateUtc="2025-05-19T16:29:00Z">
        <w:r w:rsidR="00E72DD4">
          <w:rPr>
            <w:rFonts w:ascii="Times New Roman" w:hAnsi="Times New Roman" w:cs="Times New Roman"/>
            <w:sz w:val="24"/>
            <w:szCs w:val="24"/>
          </w:rPr>
          <w:t>13</w:t>
        </w:r>
      </w:ins>
      <w:ins w:id="86" w:author="Cavalli, Lea" w:date="2025-05-19T12:28:00Z" w16du:dateUtc="2025-05-19T16:28:00Z">
        <w:r w:rsidR="00E72DD4">
          <w:rPr>
            <w:rFonts w:ascii="Times New Roman" w:hAnsi="Times New Roman" w:cs="Times New Roman"/>
            <w:sz w:val="24"/>
            <w:szCs w:val="24"/>
          </w:rPr>
          <w:t>)</w:t>
        </w:r>
      </w:ins>
      <w:r w:rsidR="00D479F6" w:rsidRPr="00DA0B5F">
        <w:rPr>
          <w:rFonts w:ascii="Times New Roman" w:hAnsi="Times New Roman" w:cs="Times New Roman"/>
          <w:sz w:val="24"/>
          <w:szCs w:val="24"/>
        </w:rPr>
        <w:t xml:space="preserve">. </w:t>
      </w:r>
      <w:r w:rsidR="00100D80">
        <w:rPr>
          <w:rFonts w:ascii="Times New Roman" w:hAnsi="Times New Roman" w:cs="Times New Roman"/>
          <w:sz w:val="24"/>
          <w:szCs w:val="24"/>
        </w:rPr>
        <w:t>No</w:t>
      </w:r>
      <w:r w:rsidR="00D479F6" w:rsidRPr="00DA0B5F">
        <w:rPr>
          <w:rFonts w:ascii="Times New Roman" w:hAnsi="Times New Roman" w:cs="Times New Roman"/>
          <w:sz w:val="24"/>
          <w:szCs w:val="24"/>
        </w:rPr>
        <w:t xml:space="preserve"> other virulence factors we investigated showed significant difference between LOD and VLOD isolates, reflecting the similarities in their strain distributions (</w:t>
      </w:r>
      <w:r w:rsidR="00D479F6" w:rsidRPr="0016104A">
        <w:rPr>
          <w:rFonts w:ascii="Times New Roman" w:hAnsi="Times New Roman" w:cs="Times New Roman"/>
          <w:sz w:val="24"/>
          <w:szCs w:val="24"/>
        </w:rPr>
        <w:t>Table S</w:t>
      </w:r>
      <w:r w:rsidRPr="0016104A">
        <w:rPr>
          <w:rFonts w:ascii="Times New Roman" w:hAnsi="Times New Roman" w:cs="Times New Roman"/>
          <w:sz w:val="24"/>
          <w:szCs w:val="24"/>
        </w:rPr>
        <w:t>2</w:t>
      </w:r>
      <w:r w:rsidR="00D479F6" w:rsidRPr="00DA0B5F">
        <w:rPr>
          <w:rFonts w:ascii="Times New Roman" w:hAnsi="Times New Roman" w:cs="Times New Roman"/>
          <w:sz w:val="24"/>
          <w:szCs w:val="24"/>
        </w:rPr>
        <w:t xml:space="preserve">). </w:t>
      </w:r>
    </w:p>
    <w:p w14:paraId="7917426C" w14:textId="77777777" w:rsidR="00100D80" w:rsidRPr="00DA0B5F" w:rsidRDefault="00100D80" w:rsidP="00D479F6">
      <w:pPr>
        <w:pStyle w:val="BodyText"/>
        <w:rPr>
          <w:rFonts w:ascii="Times New Roman" w:hAnsi="Times New Roman" w:cs="Times New Roman"/>
          <w:sz w:val="24"/>
          <w:szCs w:val="24"/>
        </w:rPr>
      </w:pPr>
    </w:p>
    <w:p w14:paraId="5FC3B47C" w14:textId="6543D6D1" w:rsidR="00434016" w:rsidRDefault="00D479F6" w:rsidP="00E261EB">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The similarity of GBS strains </w:t>
      </w:r>
      <w:r w:rsidR="00100D80">
        <w:rPr>
          <w:rFonts w:ascii="Times New Roman" w:hAnsi="Times New Roman" w:cs="Times New Roman"/>
          <w:sz w:val="24"/>
          <w:szCs w:val="24"/>
        </w:rPr>
        <w:t>causing</w:t>
      </w:r>
      <w:r w:rsidR="00100D80" w:rsidRPr="00DA0B5F">
        <w:rPr>
          <w:rFonts w:ascii="Times New Roman" w:hAnsi="Times New Roman" w:cs="Times New Roman"/>
          <w:sz w:val="24"/>
          <w:szCs w:val="24"/>
        </w:rPr>
        <w:t xml:space="preserve"> </w:t>
      </w:r>
      <w:r w:rsidRPr="00DA0B5F">
        <w:rPr>
          <w:rFonts w:ascii="Times New Roman" w:hAnsi="Times New Roman" w:cs="Times New Roman"/>
          <w:sz w:val="24"/>
          <w:szCs w:val="24"/>
        </w:rPr>
        <w:t>LOD and VLOD suggests similar acquisition</w:t>
      </w:r>
      <w:r w:rsidR="00100D80">
        <w:rPr>
          <w:rFonts w:ascii="Times New Roman" w:hAnsi="Times New Roman" w:cs="Times New Roman"/>
          <w:sz w:val="24"/>
          <w:szCs w:val="24"/>
        </w:rPr>
        <w:t xml:space="preserve"> routes</w:t>
      </w:r>
      <w:r w:rsidRPr="00DA0B5F">
        <w:rPr>
          <w:rFonts w:ascii="Times New Roman" w:hAnsi="Times New Roman" w:cs="Times New Roman"/>
          <w:sz w:val="24"/>
          <w:szCs w:val="24"/>
        </w:rPr>
        <w:t xml:space="preserve">. </w:t>
      </w:r>
      <w:r w:rsidR="00100D80">
        <w:rPr>
          <w:rFonts w:ascii="Times New Roman" w:hAnsi="Times New Roman" w:cs="Times New Roman"/>
          <w:sz w:val="24"/>
          <w:szCs w:val="24"/>
        </w:rPr>
        <w:t>Two cases of</w:t>
      </w:r>
      <w:r w:rsidRPr="00DA0B5F">
        <w:rPr>
          <w:rFonts w:ascii="Times New Roman" w:hAnsi="Times New Roman" w:cs="Times New Roman"/>
          <w:sz w:val="24"/>
          <w:szCs w:val="24"/>
        </w:rPr>
        <w:t xml:space="preserve"> VLOD </w:t>
      </w:r>
      <w:r w:rsidR="00100D80">
        <w:rPr>
          <w:rFonts w:ascii="Times New Roman" w:hAnsi="Times New Roman" w:cs="Times New Roman"/>
          <w:sz w:val="24"/>
          <w:szCs w:val="24"/>
        </w:rPr>
        <w:t xml:space="preserve">in </w:t>
      </w:r>
      <w:r w:rsidRPr="00DA0B5F">
        <w:rPr>
          <w:rFonts w:ascii="Times New Roman" w:hAnsi="Times New Roman" w:cs="Times New Roman"/>
          <w:sz w:val="24"/>
          <w:szCs w:val="24"/>
        </w:rPr>
        <w:t>twins</w:t>
      </w:r>
      <w:r w:rsidR="00667723">
        <w:rPr>
          <w:rFonts w:ascii="Times New Roman" w:hAnsi="Times New Roman" w:cs="Times New Roman"/>
          <w:sz w:val="24"/>
          <w:szCs w:val="24"/>
        </w:rPr>
        <w:t xml:space="preserve"> </w:t>
      </w:r>
      <w:r w:rsidR="00100D80">
        <w:rPr>
          <w:rFonts w:ascii="Times New Roman" w:hAnsi="Times New Roman" w:cs="Times New Roman"/>
          <w:sz w:val="24"/>
          <w:szCs w:val="24"/>
        </w:rPr>
        <w:t>we report offer</w:t>
      </w:r>
      <w:r w:rsidRPr="00DA0B5F">
        <w:rPr>
          <w:rFonts w:ascii="Times New Roman" w:hAnsi="Times New Roman" w:cs="Times New Roman"/>
          <w:sz w:val="24"/>
          <w:szCs w:val="24"/>
        </w:rPr>
        <w:t xml:space="preserve"> insights into po</w:t>
      </w:r>
      <w:r w:rsidR="00100D80">
        <w:rPr>
          <w:rFonts w:ascii="Times New Roman" w:hAnsi="Times New Roman" w:cs="Times New Roman"/>
          <w:sz w:val="24"/>
          <w:szCs w:val="24"/>
        </w:rPr>
        <w:t>ssible</w:t>
      </w:r>
      <w:r w:rsidRPr="00DA0B5F">
        <w:rPr>
          <w:rFonts w:ascii="Times New Roman" w:hAnsi="Times New Roman" w:cs="Times New Roman"/>
          <w:sz w:val="24"/>
          <w:szCs w:val="24"/>
        </w:rPr>
        <w:t xml:space="preserve"> VLOD routes of acquisition. </w:t>
      </w:r>
      <w:r w:rsidR="00667723">
        <w:rPr>
          <w:rFonts w:ascii="Times New Roman" w:hAnsi="Times New Roman" w:cs="Times New Roman"/>
          <w:sz w:val="24"/>
          <w:szCs w:val="24"/>
        </w:rPr>
        <w:t>T</w:t>
      </w:r>
      <w:r w:rsidRPr="00DA0B5F">
        <w:rPr>
          <w:rFonts w:ascii="Times New Roman" w:hAnsi="Times New Roman" w:cs="Times New Roman"/>
          <w:sz w:val="24"/>
          <w:szCs w:val="24"/>
        </w:rPr>
        <w:t>h</w:t>
      </w:r>
      <w:r w:rsidR="00667723">
        <w:rPr>
          <w:rFonts w:ascii="Times New Roman" w:hAnsi="Times New Roman" w:cs="Times New Roman"/>
          <w:sz w:val="24"/>
          <w:szCs w:val="24"/>
        </w:rPr>
        <w:t xml:space="preserve">ese </w:t>
      </w:r>
      <w:r w:rsidRPr="00DA0B5F">
        <w:rPr>
          <w:rFonts w:ascii="Times New Roman" w:hAnsi="Times New Roman" w:cs="Times New Roman"/>
          <w:sz w:val="24"/>
          <w:szCs w:val="24"/>
        </w:rPr>
        <w:t xml:space="preserve">infants presented with fever and seizures 107 days after birth. One twin was </w:t>
      </w:r>
      <w:r w:rsidR="00496562" w:rsidRPr="00DA0B5F">
        <w:rPr>
          <w:rFonts w:ascii="Times New Roman" w:hAnsi="Times New Roman" w:cs="Times New Roman"/>
          <w:sz w:val="24"/>
          <w:szCs w:val="24"/>
        </w:rPr>
        <w:t xml:space="preserve">diagnosed with meningitis and </w:t>
      </w:r>
      <w:r w:rsidRPr="00DA0B5F">
        <w:rPr>
          <w:rFonts w:ascii="Times New Roman" w:hAnsi="Times New Roman" w:cs="Times New Roman"/>
          <w:sz w:val="24"/>
          <w:szCs w:val="24"/>
        </w:rPr>
        <w:t xml:space="preserve">admitted to the ICU </w:t>
      </w:r>
      <w:r w:rsidR="0016104A">
        <w:rPr>
          <w:rFonts w:ascii="Times New Roman" w:hAnsi="Times New Roman" w:cs="Times New Roman"/>
          <w:sz w:val="24"/>
          <w:szCs w:val="24"/>
        </w:rPr>
        <w:t>while t</w:t>
      </w:r>
      <w:r w:rsidRPr="00DA0B5F">
        <w:rPr>
          <w:rFonts w:ascii="Times New Roman" w:hAnsi="Times New Roman" w:cs="Times New Roman"/>
          <w:sz w:val="24"/>
          <w:szCs w:val="24"/>
        </w:rPr>
        <w:t>he other</w:t>
      </w:r>
      <w:r w:rsidR="00496562" w:rsidRPr="00DA0B5F">
        <w:rPr>
          <w:rFonts w:ascii="Times New Roman" w:hAnsi="Times New Roman" w:cs="Times New Roman"/>
          <w:sz w:val="24"/>
          <w:szCs w:val="24"/>
        </w:rPr>
        <w:t>, with</w:t>
      </w:r>
      <w:r w:rsidR="00667723">
        <w:rPr>
          <w:rFonts w:ascii="Times New Roman" w:hAnsi="Times New Roman" w:cs="Times New Roman"/>
          <w:sz w:val="24"/>
          <w:szCs w:val="24"/>
        </w:rPr>
        <w:t>out</w:t>
      </w:r>
      <w:r w:rsidR="00496562" w:rsidRPr="00DA0B5F">
        <w:rPr>
          <w:rFonts w:ascii="Times New Roman" w:hAnsi="Times New Roman" w:cs="Times New Roman"/>
          <w:sz w:val="24"/>
          <w:szCs w:val="24"/>
        </w:rPr>
        <w:t xml:space="preserve"> meningitis</w:t>
      </w:r>
      <w:r w:rsidRPr="00DA0B5F">
        <w:rPr>
          <w:rFonts w:ascii="Times New Roman" w:hAnsi="Times New Roman" w:cs="Times New Roman"/>
          <w:sz w:val="24"/>
          <w:szCs w:val="24"/>
        </w:rPr>
        <w:t>, remained in the inpatient unit. Isolates from both twins were identified as the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strain</w:t>
      </w:r>
      <w:r w:rsidR="00100D80">
        <w:rPr>
          <w:rFonts w:ascii="Times New Roman" w:hAnsi="Times New Roman" w:cs="Times New Roman"/>
          <w:sz w:val="24"/>
          <w:szCs w:val="24"/>
        </w:rPr>
        <w:t xml:space="preserve">, with </w:t>
      </w:r>
      <w:r w:rsidRPr="00DA0B5F">
        <w:rPr>
          <w:rFonts w:ascii="Times New Roman" w:hAnsi="Times New Roman" w:cs="Times New Roman"/>
          <w:sz w:val="24"/>
          <w:szCs w:val="24"/>
        </w:rPr>
        <w:t>only 5</w:t>
      </w:r>
      <w:r w:rsidR="0016104A">
        <w:rPr>
          <w:rFonts w:ascii="Times New Roman" w:hAnsi="Times New Roman" w:cs="Times New Roman"/>
          <w:sz w:val="24"/>
          <w:szCs w:val="24"/>
        </w:rPr>
        <w:t xml:space="preserve"> SNPs</w:t>
      </w:r>
      <w:r w:rsidR="00100D80">
        <w:rPr>
          <w:rFonts w:ascii="Times New Roman" w:hAnsi="Times New Roman" w:cs="Times New Roman"/>
          <w:sz w:val="24"/>
          <w:szCs w:val="24"/>
        </w:rPr>
        <w:t xml:space="preserve"> distinguishing them across their entire genomes</w:t>
      </w:r>
      <w:r w:rsidR="0016104A">
        <w:rPr>
          <w:rFonts w:ascii="Times New Roman" w:hAnsi="Times New Roman" w:cs="Times New Roman"/>
          <w:sz w:val="24"/>
          <w:szCs w:val="24"/>
        </w:rPr>
        <w:t>.</w:t>
      </w:r>
      <w:r w:rsidR="00FB396D">
        <w:rPr>
          <w:rFonts w:ascii="Times New Roman" w:hAnsi="Times New Roman" w:cs="Times New Roman"/>
          <w:sz w:val="24"/>
          <w:szCs w:val="24"/>
        </w:rPr>
        <w:t xml:space="preserve"> (Figure S1)</w:t>
      </w:r>
      <w:r w:rsidRPr="00DA0B5F">
        <w:rPr>
          <w:rFonts w:ascii="Times New Roman" w:hAnsi="Times New Roman" w:cs="Times New Roman"/>
          <w:sz w:val="24"/>
          <w:szCs w:val="24"/>
        </w:rPr>
        <w:t xml:space="preserve"> Although</w:t>
      </w:r>
      <w:r w:rsidR="004A425C">
        <w:rPr>
          <w:rFonts w:ascii="Times New Roman" w:hAnsi="Times New Roman" w:cs="Times New Roman"/>
          <w:sz w:val="24"/>
          <w:szCs w:val="24"/>
        </w:rPr>
        <w:t xml:space="preserve"> their mother had</w:t>
      </w:r>
      <w:r w:rsidRPr="00DA0B5F">
        <w:rPr>
          <w:rFonts w:ascii="Times New Roman" w:hAnsi="Times New Roman" w:cs="Times New Roman"/>
          <w:sz w:val="24"/>
          <w:szCs w:val="24"/>
        </w:rPr>
        <w:t xml:space="preserve"> negative GBS screening results, the genetic similarity of the isolates suggests a shared source of infection. While early intestinal colonization could explain the infections, simultaneous acquisition from an external source, such as community or enteral transmission, seems more plausible, similar to </w:t>
      </w:r>
      <w:r w:rsidR="0016104A">
        <w:rPr>
          <w:rFonts w:ascii="Times New Roman" w:hAnsi="Times New Roman" w:cs="Times New Roman"/>
          <w:sz w:val="24"/>
          <w:szCs w:val="24"/>
        </w:rPr>
        <w:t xml:space="preserve">previously reported </w:t>
      </w:r>
      <w:r w:rsidRPr="00DA0B5F">
        <w:rPr>
          <w:rFonts w:ascii="Times New Roman" w:hAnsi="Times New Roman" w:cs="Times New Roman"/>
          <w:sz w:val="24"/>
          <w:szCs w:val="24"/>
        </w:rPr>
        <w:t>LOD twins.</w:t>
      </w:r>
      <w:sdt>
        <w:sdtPr>
          <w:rPr>
            <w:rFonts w:ascii="Times New Roman" w:hAnsi="Times New Roman" w:cs="Times New Roman"/>
            <w:color w:val="000000"/>
            <w:sz w:val="24"/>
            <w:szCs w:val="24"/>
          </w:rPr>
          <w:tag w:val="MENDELEY_CITATION_v3_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"/>
          <w:id w:val="-438526447"/>
          <w:placeholder>
            <w:docPart w:val="DefaultPlaceholder_-1854013440"/>
          </w:placeholder>
        </w:sdtPr>
        <w:sdtContent>
          <w:r w:rsidR="00656BA3" w:rsidRPr="00656BA3">
            <w:rPr>
              <w:rFonts w:ascii="Times New Roman" w:hAnsi="Times New Roman" w:cs="Times New Roman"/>
              <w:color w:val="000000"/>
              <w:sz w:val="24"/>
              <w:szCs w:val="24"/>
            </w:rPr>
            <w:t>[16]</w:t>
          </w:r>
        </w:sdtContent>
      </w:sdt>
      <w:r w:rsidRPr="00DA0B5F">
        <w:rPr>
          <w:rFonts w:ascii="Times New Roman" w:hAnsi="Times New Roman" w:cs="Times New Roman"/>
          <w:sz w:val="24"/>
          <w:szCs w:val="24"/>
        </w:rPr>
        <w:t xml:space="preserve"> </w:t>
      </w:r>
      <w:r w:rsidR="0016104A">
        <w:rPr>
          <w:rFonts w:ascii="Times New Roman" w:hAnsi="Times New Roman" w:cs="Times New Roman"/>
          <w:sz w:val="24"/>
          <w:szCs w:val="24"/>
        </w:rPr>
        <w:t xml:space="preserve">There were no statistical differences between LOD and VLOD pertaining to </w:t>
      </w:r>
      <w:r w:rsidRPr="00DA0B5F">
        <w:rPr>
          <w:rFonts w:ascii="Times New Roman" w:hAnsi="Times New Roman" w:cs="Times New Roman"/>
          <w:sz w:val="24"/>
          <w:szCs w:val="24"/>
        </w:rPr>
        <w:t>odds of ICU admission</w:t>
      </w:r>
      <w:r w:rsidR="0016104A">
        <w:rPr>
          <w:rFonts w:ascii="Times New Roman" w:hAnsi="Times New Roman" w:cs="Times New Roman"/>
          <w:sz w:val="24"/>
          <w:szCs w:val="24"/>
        </w:rPr>
        <w:t>,</w:t>
      </w:r>
      <w:r w:rsidRPr="00DA0B5F">
        <w:rPr>
          <w:rFonts w:ascii="Times New Roman" w:hAnsi="Times New Roman" w:cs="Times New Roman"/>
          <w:sz w:val="24"/>
          <w:szCs w:val="24"/>
        </w:rPr>
        <w:t xml:space="preserve"> meningitis</w:t>
      </w:r>
      <w:r w:rsidR="0016104A">
        <w:rPr>
          <w:rFonts w:ascii="Times New Roman" w:hAnsi="Times New Roman" w:cs="Times New Roman"/>
          <w:sz w:val="24"/>
          <w:szCs w:val="24"/>
        </w:rPr>
        <w:t xml:space="preserve"> or other </w:t>
      </w:r>
      <w:r w:rsidRPr="00DA0B5F">
        <w:rPr>
          <w:rFonts w:ascii="Times New Roman" w:hAnsi="Times New Roman" w:cs="Times New Roman"/>
          <w:sz w:val="24"/>
          <w:szCs w:val="24"/>
        </w:rPr>
        <w:t>hematological indices (Table S6).</w:t>
      </w:r>
    </w:p>
    <w:p w14:paraId="5A9C040D" w14:textId="31F2C79B" w:rsidR="00D479F6" w:rsidRPr="004A425C" w:rsidRDefault="00D479F6" w:rsidP="004A425C">
      <w:pPr>
        <w:pStyle w:val="Heading1"/>
        <w:tabs>
          <w:tab w:val="left" w:pos="573"/>
        </w:tabs>
        <w:jc w:val="both"/>
        <w:rPr>
          <w:rFonts w:ascii="Times New Roman" w:hAnsi="Times New Roman" w:cs="Times New Roman"/>
          <w:b/>
          <w:bCs/>
          <w:color w:val="000000" w:themeColor="text1"/>
          <w:sz w:val="24"/>
          <w:szCs w:val="24"/>
        </w:rPr>
      </w:pPr>
      <w:r w:rsidRPr="004A425C">
        <w:rPr>
          <w:rFonts w:ascii="Times New Roman" w:hAnsi="Times New Roman" w:cs="Times New Roman"/>
          <w:b/>
          <w:bCs/>
          <w:color w:val="000000" w:themeColor="text1"/>
          <w:sz w:val="24"/>
          <w:szCs w:val="24"/>
        </w:rPr>
        <w:t>Discussion</w:t>
      </w:r>
    </w:p>
    <w:p w14:paraId="740965C8" w14:textId="357950FB" w:rsidR="00D479F6" w:rsidRPr="009328B6" w:rsidRDefault="003A1D54" w:rsidP="007762E0">
      <w:pPr>
        <w:pStyle w:val="BodyText"/>
        <w:spacing w:before="12" w:line="252" w:lineRule="auto"/>
        <w:ind w:right="116"/>
        <w:rPr>
          <w:rFonts w:ascii="Times New Roman" w:hAnsi="Times New Roman" w:cs="Times New Roman"/>
          <w:sz w:val="24"/>
          <w:szCs w:val="24"/>
        </w:rPr>
      </w:pPr>
      <w:r>
        <w:rPr>
          <w:rFonts w:ascii="Times New Roman" w:hAnsi="Times New Roman" w:cs="Times New Roman"/>
          <w:spacing w:val="-2"/>
          <w:sz w:val="24"/>
          <w:szCs w:val="24"/>
        </w:rPr>
        <w:t>In th</w:t>
      </w:r>
      <w:r w:rsidR="009328B6">
        <w:rPr>
          <w:rFonts w:ascii="Times New Roman" w:hAnsi="Times New Roman" w:cs="Times New Roman"/>
          <w:spacing w:val="-2"/>
          <w:sz w:val="24"/>
          <w:szCs w:val="24"/>
        </w:rPr>
        <w:t>is</w:t>
      </w:r>
      <w:r w:rsidR="00D479F6" w:rsidRPr="00DA0B5F">
        <w:rPr>
          <w:rFonts w:ascii="Times New Roman" w:hAnsi="Times New Roman" w:cs="Times New Roman"/>
          <w:spacing w:val="-2"/>
          <w:sz w:val="24"/>
          <w:szCs w:val="24"/>
        </w:rPr>
        <w:t xml:space="preserve"> study </w:t>
      </w:r>
      <w:r>
        <w:rPr>
          <w:rFonts w:ascii="Times New Roman" w:hAnsi="Times New Roman" w:cs="Times New Roman"/>
          <w:spacing w:val="-2"/>
          <w:sz w:val="24"/>
          <w:szCs w:val="24"/>
        </w:rPr>
        <w:t>characterizing</w:t>
      </w:r>
      <w:r w:rsidR="00D479F6" w:rsidRPr="00DA0B5F">
        <w:rPr>
          <w:rFonts w:ascii="Times New Roman" w:hAnsi="Times New Roman" w:cs="Times New Roman"/>
          <w:spacing w:val="-2"/>
          <w:sz w:val="24"/>
          <w:szCs w:val="24"/>
        </w:rPr>
        <w:t xml:space="preserve"> post-EOD </w:t>
      </w:r>
      <w:proofErr w:type="spellStart"/>
      <w:r>
        <w:rPr>
          <w:rFonts w:ascii="Times New Roman" w:hAnsi="Times New Roman" w:cs="Times New Roman"/>
          <w:spacing w:val="-2"/>
          <w:sz w:val="24"/>
          <w:szCs w:val="24"/>
        </w:rPr>
        <w:t>i</w:t>
      </w:r>
      <w:r w:rsidR="00D479F6" w:rsidRPr="00DA0B5F">
        <w:rPr>
          <w:rFonts w:ascii="Times New Roman" w:hAnsi="Times New Roman" w:cs="Times New Roman"/>
          <w:spacing w:val="-2"/>
          <w:sz w:val="24"/>
          <w:szCs w:val="24"/>
        </w:rPr>
        <w:t>GBS</w:t>
      </w:r>
      <w:proofErr w:type="spellEnd"/>
      <w:r w:rsidR="00D479F6" w:rsidRPr="00DA0B5F">
        <w:rPr>
          <w:rFonts w:ascii="Times New Roman" w:hAnsi="Times New Roman" w:cs="Times New Roman"/>
          <w:spacing w:val="-2"/>
          <w:sz w:val="24"/>
          <w:szCs w:val="24"/>
        </w:rPr>
        <w:t xml:space="preserve"> over a 15-year period</w:t>
      </w:r>
      <w:r w:rsidR="007762E0">
        <w:rPr>
          <w:rFonts w:ascii="Times New Roman" w:hAnsi="Times New Roman" w:cs="Times New Roman"/>
          <w:spacing w:val="-2"/>
          <w:sz w:val="24"/>
          <w:szCs w:val="24"/>
        </w:rPr>
        <w:t>, w</w:t>
      </w:r>
      <w:r w:rsidR="00D479F6" w:rsidRPr="00DA0B5F">
        <w:rPr>
          <w:rFonts w:ascii="Times New Roman" w:hAnsi="Times New Roman" w:cs="Times New Roman"/>
          <w:spacing w:val="-2"/>
          <w:sz w:val="24"/>
          <w:szCs w:val="24"/>
        </w:rPr>
        <w:t>e observed</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pacing w:val="-2"/>
          <w:sz w:val="24"/>
          <w:szCs w:val="24"/>
        </w:rPr>
        <w:t>significant</w:t>
      </w:r>
      <w:r w:rsidR="00D479F6" w:rsidRPr="00DA0B5F">
        <w:rPr>
          <w:rFonts w:ascii="Times New Roman" w:hAnsi="Times New Roman" w:cs="Times New Roman"/>
          <w:spacing w:val="-3"/>
          <w:sz w:val="24"/>
          <w:szCs w:val="24"/>
        </w:rPr>
        <w:t xml:space="preserve"> </w:t>
      </w:r>
      <w:r w:rsidR="004A425C">
        <w:rPr>
          <w:rFonts w:ascii="Times New Roman" w:hAnsi="Times New Roman" w:cs="Times New Roman"/>
          <w:spacing w:val="-3"/>
          <w:sz w:val="24"/>
          <w:szCs w:val="24"/>
        </w:rPr>
        <w:t xml:space="preserve">acute </w:t>
      </w:r>
      <w:r w:rsidR="00D479F6" w:rsidRPr="00DA0B5F">
        <w:rPr>
          <w:rFonts w:ascii="Times New Roman" w:hAnsi="Times New Roman" w:cs="Times New Roman"/>
          <w:spacing w:val="-2"/>
          <w:sz w:val="24"/>
          <w:szCs w:val="24"/>
        </w:rPr>
        <w:t xml:space="preserve">morbidity among patients in our dataset, </w:t>
      </w:r>
      <w:r w:rsidR="00D479F6" w:rsidRPr="00DA0B5F">
        <w:rPr>
          <w:rFonts w:ascii="Times New Roman" w:hAnsi="Times New Roman" w:cs="Times New Roman"/>
          <w:sz w:val="24"/>
          <w:szCs w:val="24"/>
        </w:rPr>
        <w:t xml:space="preserve">with 44.3% requiring ICU admission and </w:t>
      </w:r>
      <w:r w:rsidR="00B50F67" w:rsidRPr="00DA0B5F">
        <w:rPr>
          <w:rFonts w:ascii="Times New Roman" w:hAnsi="Times New Roman" w:cs="Times New Roman"/>
          <w:sz w:val="24"/>
          <w:szCs w:val="24"/>
        </w:rPr>
        <w:t>25.7</w:t>
      </w:r>
      <w:r w:rsidR="00D479F6" w:rsidRPr="00DA0B5F">
        <w:rPr>
          <w:rFonts w:ascii="Times New Roman" w:hAnsi="Times New Roman" w:cs="Times New Roman"/>
          <w:sz w:val="24"/>
          <w:szCs w:val="24"/>
        </w:rPr>
        <w:t>% experiencing meningitis</w:t>
      </w:r>
      <w:r w:rsidR="009328B6">
        <w:rPr>
          <w:rFonts w:ascii="Times New Roman" w:hAnsi="Times New Roman" w:cs="Times New Roman"/>
          <w:sz w:val="24"/>
          <w:szCs w:val="24"/>
        </w:rPr>
        <w:t>. While leukopenia, thrombocytopenia and neutropenia significantly increased the odds of ICU admission</w:t>
      </w:r>
      <w:ins w:id="87" w:author="Rick Malley" w:date="2025-05-19T08:06:00Z" w16du:dateUtc="2025-05-19T12:06:00Z">
        <w:r w:rsidR="007F3D78">
          <w:rPr>
            <w:rFonts w:ascii="Times New Roman" w:hAnsi="Times New Roman" w:cs="Times New Roman"/>
            <w:sz w:val="24"/>
            <w:szCs w:val="24"/>
          </w:rPr>
          <w:t>,</w:t>
        </w:r>
      </w:ins>
      <w:r w:rsidR="009328B6">
        <w:rPr>
          <w:rFonts w:ascii="Times New Roman" w:hAnsi="Times New Roman" w:cs="Times New Roman"/>
          <w:sz w:val="24"/>
          <w:szCs w:val="24"/>
        </w:rPr>
        <w:t xml:space="preserve"> </w:t>
      </w:r>
      <w:ins w:id="88" w:author="Cavalli, Lea" w:date="2025-05-19T12:14:00Z">
        <w:r w:rsidR="00132C2D" w:rsidRPr="00132C2D">
          <w:rPr>
            <w:rFonts w:ascii="Times New Roman" w:hAnsi="Times New Roman" w:cs="Times New Roman"/>
            <w:sz w:val="24"/>
            <w:szCs w:val="24"/>
          </w:rPr>
          <w:t>we did not identify any bacterial virulence factors that correlated with</w:t>
        </w:r>
      </w:ins>
      <w:ins w:id="89" w:author="Cavalli, Lea" w:date="2025-05-19T12:14:00Z" w16du:dateUtc="2025-05-19T16:14:00Z">
        <w:r w:rsidR="00132C2D">
          <w:rPr>
            <w:rFonts w:ascii="Times New Roman" w:hAnsi="Times New Roman" w:cs="Times New Roman"/>
            <w:sz w:val="24"/>
            <w:szCs w:val="24"/>
          </w:rPr>
          <w:t xml:space="preserve"> </w:t>
        </w:r>
      </w:ins>
      <w:del w:id="90" w:author="Cavalli, Lea" w:date="2025-05-19T12:14:00Z" w16du:dateUtc="2025-05-19T16:14:00Z">
        <w:r w:rsidR="009328B6" w:rsidDel="00132C2D">
          <w:rPr>
            <w:rFonts w:ascii="Times New Roman" w:hAnsi="Times New Roman" w:cs="Times New Roman"/>
            <w:sz w:val="24"/>
            <w:szCs w:val="24"/>
          </w:rPr>
          <w:delText xml:space="preserve">there were no pathogen correlates identified </w:delText>
        </w:r>
        <w:r w:rsidR="001A7668" w:rsidDel="00132C2D">
          <w:rPr>
            <w:rFonts w:ascii="Times New Roman" w:hAnsi="Times New Roman" w:cs="Times New Roman"/>
            <w:sz w:val="24"/>
            <w:szCs w:val="24"/>
          </w:rPr>
          <w:delText xml:space="preserve">pointing to </w:delText>
        </w:r>
      </w:del>
      <w:r w:rsidR="001A7668">
        <w:rPr>
          <w:rFonts w:ascii="Times New Roman" w:hAnsi="Times New Roman" w:cs="Times New Roman"/>
          <w:sz w:val="24"/>
          <w:szCs w:val="24"/>
        </w:rPr>
        <w:t>the host-response</w:t>
      </w:r>
      <w:del w:id="91" w:author="Cavalli, Lea" w:date="2025-05-19T12:16:00Z" w16du:dateUtc="2025-05-19T16:16:00Z">
        <w:r w:rsidR="001A7668" w:rsidDel="00520B76">
          <w:rPr>
            <w:rFonts w:ascii="Times New Roman" w:hAnsi="Times New Roman" w:cs="Times New Roman"/>
            <w:sz w:val="24"/>
            <w:szCs w:val="24"/>
          </w:rPr>
          <w:delText xml:space="preserve"> </w:delText>
        </w:r>
        <w:commentRangeStart w:id="92"/>
        <w:r w:rsidR="009328B6" w:rsidDel="00520B76">
          <w:rPr>
            <w:rFonts w:ascii="Times New Roman" w:hAnsi="Times New Roman" w:cs="Times New Roman"/>
            <w:sz w:val="24"/>
            <w:szCs w:val="24"/>
          </w:rPr>
          <w:delText>(</w:delText>
        </w:r>
        <w:r w:rsidR="001A7668" w:rsidDel="00520B76">
          <w:rPr>
            <w:rFonts w:ascii="Times New Roman" w:hAnsi="Times New Roman" w:cs="Times New Roman"/>
            <w:sz w:val="24"/>
            <w:szCs w:val="24"/>
          </w:rPr>
          <w:delText xml:space="preserve">as opposed </w:delText>
        </w:r>
        <w:r w:rsidR="00100D80" w:rsidDel="00520B76">
          <w:rPr>
            <w:rFonts w:ascii="Times New Roman" w:hAnsi="Times New Roman" w:cs="Times New Roman"/>
            <w:sz w:val="24"/>
            <w:szCs w:val="24"/>
          </w:rPr>
          <w:delText xml:space="preserve">to </w:delText>
        </w:r>
        <w:r w:rsidR="001A7668" w:rsidDel="00520B76">
          <w:rPr>
            <w:rFonts w:ascii="Times New Roman" w:hAnsi="Times New Roman" w:cs="Times New Roman"/>
            <w:sz w:val="24"/>
            <w:szCs w:val="24"/>
          </w:rPr>
          <w:delText>pathogen virulence</w:delText>
        </w:r>
        <w:r w:rsidR="009328B6" w:rsidDel="00520B76">
          <w:rPr>
            <w:rFonts w:ascii="Times New Roman" w:hAnsi="Times New Roman" w:cs="Times New Roman"/>
            <w:sz w:val="24"/>
            <w:szCs w:val="24"/>
          </w:rPr>
          <w:delText>)</w:delText>
        </w:r>
        <w:r w:rsidR="001A7668" w:rsidDel="00520B76">
          <w:rPr>
            <w:rFonts w:ascii="Times New Roman" w:hAnsi="Times New Roman" w:cs="Times New Roman"/>
            <w:sz w:val="24"/>
            <w:szCs w:val="24"/>
          </w:rPr>
          <w:delText xml:space="preserve"> being the key driver of</w:delText>
        </w:r>
        <w:r w:rsidR="009328B6" w:rsidDel="00520B76">
          <w:rPr>
            <w:rFonts w:ascii="Times New Roman" w:hAnsi="Times New Roman" w:cs="Times New Roman"/>
            <w:sz w:val="24"/>
            <w:szCs w:val="24"/>
          </w:rPr>
          <w:delText xml:space="preserve"> these observations</w:delText>
        </w:r>
      </w:del>
      <w:commentRangeEnd w:id="92"/>
      <w:r w:rsidR="00520B76">
        <w:rPr>
          <w:rStyle w:val="CommentReference"/>
        </w:rPr>
        <w:commentReference w:id="92"/>
      </w:r>
      <w:r w:rsidR="00D479F6" w:rsidRPr="00DA0B5F">
        <w:rPr>
          <w:rFonts w:ascii="Times New Roman" w:hAnsi="Times New Roman" w:cs="Times New Roman"/>
          <w:sz w:val="24"/>
          <w:szCs w:val="24"/>
        </w:rPr>
        <w:t>.</w:t>
      </w:r>
      <w:r w:rsidR="007762E0">
        <w:rPr>
          <w:rFonts w:ascii="Times New Roman" w:hAnsi="Times New Roman" w:cs="Times New Roman"/>
          <w:spacing w:val="40"/>
          <w:sz w:val="24"/>
          <w:szCs w:val="24"/>
        </w:rPr>
        <w:t xml:space="preserve"> </w:t>
      </w:r>
      <w:r w:rsidR="007762E0">
        <w:rPr>
          <w:rFonts w:ascii="Times New Roman" w:hAnsi="Times New Roman" w:cs="Times New Roman"/>
          <w:sz w:val="24"/>
          <w:szCs w:val="24"/>
        </w:rPr>
        <w:t>Unlike</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previous</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studies</w:t>
      </w:r>
      <w:r w:rsidR="007762E0">
        <w:rPr>
          <w:rFonts w:ascii="Times New Roman" w:hAnsi="Times New Roman" w:cs="Times New Roman"/>
          <w:sz w:val="24"/>
          <w:szCs w:val="24"/>
        </w:rPr>
        <w:t>, our analysis did not show any</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associat</w:t>
      </w:r>
      <w:r w:rsidR="007762E0">
        <w:rPr>
          <w:rFonts w:ascii="Times New Roman" w:hAnsi="Times New Roman" w:cs="Times New Roman"/>
          <w:sz w:val="24"/>
          <w:szCs w:val="24"/>
        </w:rPr>
        <w:t>ion between the development of</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meningitis</w:t>
      </w:r>
      <w:r w:rsidR="00D479F6" w:rsidRPr="00DA0B5F">
        <w:rPr>
          <w:rFonts w:ascii="Times New Roman" w:hAnsi="Times New Roman" w:cs="Times New Roman"/>
          <w:spacing w:val="-2"/>
          <w:sz w:val="24"/>
          <w:szCs w:val="24"/>
        </w:rPr>
        <w:t xml:space="preserve"> </w:t>
      </w:r>
      <w:r w:rsidR="007762E0">
        <w:rPr>
          <w:rFonts w:ascii="Times New Roman" w:hAnsi="Times New Roman" w:cs="Times New Roman"/>
          <w:sz w:val="24"/>
          <w:szCs w:val="24"/>
        </w:rPr>
        <w:t>and</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the CC17/</w:t>
      </w:r>
      <w:proofErr w:type="spellStart"/>
      <w:r w:rsidR="00D479F6" w:rsidRPr="00DA0B5F">
        <w:rPr>
          <w:rFonts w:ascii="Times New Roman" w:hAnsi="Times New Roman" w:cs="Times New Roman"/>
          <w:sz w:val="24"/>
          <w:szCs w:val="24"/>
        </w:rPr>
        <w:t>cpsIII</w:t>
      </w:r>
      <w:proofErr w:type="spellEnd"/>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strain,</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nor</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did</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we</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find</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any</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 xml:space="preserve">virulence factors </w:t>
      </w:r>
      <w:r w:rsidR="009328B6">
        <w:rPr>
          <w:rFonts w:ascii="Times New Roman" w:hAnsi="Times New Roman" w:cs="Times New Roman"/>
          <w:sz w:val="24"/>
          <w:szCs w:val="24"/>
        </w:rPr>
        <w:t>attributable</w:t>
      </w:r>
      <w:r w:rsidR="00D479F6" w:rsidRPr="00DA0B5F">
        <w:rPr>
          <w:rFonts w:ascii="Times New Roman" w:hAnsi="Times New Roman" w:cs="Times New Roman"/>
          <w:sz w:val="24"/>
          <w:szCs w:val="24"/>
        </w:rPr>
        <w:t xml:space="preserve"> to meningitis. </w:t>
      </w:r>
      <w:sdt>
        <w:sdtPr>
          <w:rPr>
            <w:rFonts w:ascii="Times New Roman" w:hAnsi="Times New Roman" w:cs="Times New Roman"/>
            <w:color w:val="000000"/>
            <w:sz w:val="24"/>
            <w:szCs w:val="24"/>
          </w:rPr>
          <w:tag w:val="MENDELEY_CITATION_v3_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"/>
          <w:id w:val="-40057120"/>
          <w:placeholder>
            <w:docPart w:val="DefaultPlaceholder_-1854013440"/>
          </w:placeholder>
        </w:sdtPr>
        <w:sdtContent>
          <w:r w:rsidR="00656BA3" w:rsidRPr="00656BA3">
            <w:rPr>
              <w:rFonts w:ascii="Times New Roman" w:hAnsi="Times New Roman" w:cs="Times New Roman"/>
              <w:color w:val="000000"/>
              <w:sz w:val="24"/>
              <w:szCs w:val="24"/>
            </w:rPr>
            <w:t>[5,10,17]</w:t>
          </w:r>
        </w:sdtContent>
      </w:sdt>
      <w:r w:rsidR="00656BA3">
        <w:rPr>
          <w:rFonts w:ascii="Times New Roman" w:hAnsi="Times New Roman" w:cs="Times New Roman"/>
          <w:sz w:val="24"/>
          <w:szCs w:val="24"/>
        </w:rPr>
        <w:t xml:space="preserve"> </w:t>
      </w:r>
      <w:r w:rsidR="00100D80">
        <w:rPr>
          <w:rFonts w:ascii="Times New Roman" w:hAnsi="Times New Roman" w:cs="Times New Roman"/>
          <w:sz w:val="24"/>
          <w:szCs w:val="24"/>
        </w:rPr>
        <w:t xml:space="preserve">This may reflect </w:t>
      </w:r>
      <w:r w:rsidR="00D479F6" w:rsidRPr="00DA0B5F">
        <w:rPr>
          <w:rFonts w:ascii="Times New Roman" w:hAnsi="Times New Roman" w:cs="Times New Roman"/>
          <w:sz w:val="24"/>
          <w:szCs w:val="24"/>
        </w:rPr>
        <w:t>the limited power of our study due to a</w:t>
      </w:r>
      <w:r w:rsidR="001A7668">
        <w:rPr>
          <w:rFonts w:ascii="Times New Roman" w:hAnsi="Times New Roman" w:cs="Times New Roman"/>
          <w:sz w:val="24"/>
          <w:szCs w:val="24"/>
        </w:rPr>
        <w:t xml:space="preserve"> relatively</w:t>
      </w:r>
      <w:r w:rsidR="00D479F6" w:rsidRPr="00DA0B5F">
        <w:rPr>
          <w:rFonts w:ascii="Times New Roman" w:hAnsi="Times New Roman" w:cs="Times New Roman"/>
          <w:sz w:val="24"/>
          <w:szCs w:val="24"/>
        </w:rPr>
        <w:t xml:space="preserve"> small sample size</w:t>
      </w:r>
      <w:r w:rsidR="00D479F6" w:rsidRPr="00DA0B5F">
        <w:rPr>
          <w:rFonts w:ascii="Times New Roman" w:hAnsi="Times New Roman" w:cs="Times New Roman"/>
          <w:spacing w:val="-2"/>
          <w:sz w:val="24"/>
          <w:szCs w:val="24"/>
        </w:rPr>
        <w:t>.</w:t>
      </w:r>
      <w:r w:rsidR="00D479F6" w:rsidRPr="00DA0B5F">
        <w:rPr>
          <w:rFonts w:ascii="Times New Roman" w:hAnsi="Times New Roman" w:cs="Times New Roman"/>
          <w:spacing w:val="21"/>
          <w:sz w:val="24"/>
          <w:szCs w:val="24"/>
        </w:rPr>
        <w:t xml:space="preserve"> </w:t>
      </w:r>
      <w:r w:rsidR="00D479F6" w:rsidRPr="00DA0B5F">
        <w:rPr>
          <w:rFonts w:ascii="Times New Roman" w:hAnsi="Times New Roman" w:cs="Times New Roman"/>
          <w:spacing w:val="-2"/>
          <w:sz w:val="24"/>
          <w:szCs w:val="24"/>
        </w:rPr>
        <w:t xml:space="preserve">Alternatively, </w:t>
      </w:r>
      <w:r w:rsidR="00D479F6" w:rsidRPr="00DA0B5F">
        <w:rPr>
          <w:rFonts w:ascii="Times New Roman" w:hAnsi="Times New Roman" w:cs="Times New Roman"/>
          <w:sz w:val="24"/>
          <w:szCs w:val="24"/>
        </w:rPr>
        <w:t>it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might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suggest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the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influence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of</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host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factors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not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captured</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our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study</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complex</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host-pathogen interactions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determining</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disease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severity</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outcomes.</w:t>
      </w:r>
      <w:r w:rsidR="00D479F6" w:rsidRPr="00DA0B5F">
        <w:rPr>
          <w:rFonts w:ascii="Times New Roman" w:hAnsi="Times New Roman" w:cs="Times New Roman"/>
          <w:spacing w:val="17"/>
          <w:sz w:val="24"/>
          <w:szCs w:val="24"/>
        </w:rPr>
        <w:t xml:space="preserve"> </w:t>
      </w:r>
    </w:p>
    <w:p w14:paraId="3A0D6D5A" w14:textId="77777777" w:rsidR="001A7668" w:rsidRPr="00DA0B5F" w:rsidRDefault="001A7668" w:rsidP="004A425C">
      <w:pPr>
        <w:pStyle w:val="BodyText"/>
        <w:spacing w:before="3" w:line="252" w:lineRule="auto"/>
        <w:ind w:right="116"/>
        <w:rPr>
          <w:rFonts w:ascii="Times New Roman" w:hAnsi="Times New Roman" w:cs="Times New Roman"/>
          <w:sz w:val="24"/>
          <w:szCs w:val="24"/>
        </w:rPr>
      </w:pPr>
    </w:p>
    <w:p w14:paraId="27928CB7" w14:textId="668E4EC9" w:rsidR="00D479F6" w:rsidRDefault="00D479F6" w:rsidP="001A7668">
      <w:pPr>
        <w:pStyle w:val="BodyText"/>
        <w:spacing w:before="12" w:line="252" w:lineRule="auto"/>
        <w:ind w:right="116"/>
        <w:rPr>
          <w:rFonts w:ascii="Times New Roman" w:hAnsi="Times New Roman" w:cs="Times New Roman"/>
          <w:sz w:val="24"/>
          <w:szCs w:val="24"/>
        </w:rPr>
      </w:pPr>
      <w:r w:rsidRPr="00DA0B5F">
        <w:rPr>
          <w:rFonts w:ascii="Times New Roman" w:hAnsi="Times New Roman" w:cs="Times New Roman"/>
          <w:sz w:val="24"/>
          <w:szCs w:val="24"/>
        </w:rPr>
        <w:t>The clonal</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complexes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serotypes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within</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our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cohort</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reflect</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global</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trends,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with</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hypervirulent</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clones CC17/</w:t>
      </w:r>
      <w:proofErr w:type="spellStart"/>
      <w:r w:rsidRPr="00DA0B5F">
        <w:rPr>
          <w:rFonts w:ascii="Times New Roman" w:hAnsi="Times New Roman" w:cs="Times New Roman"/>
          <w:sz w:val="24"/>
          <w:szCs w:val="24"/>
        </w:rPr>
        <w:t>cpsIII</w:t>
      </w:r>
      <w:proofErr w:type="spellEnd"/>
      <w:r w:rsidRPr="00DA0B5F">
        <w:rPr>
          <w:rFonts w:ascii="Times New Roman" w:hAnsi="Times New Roman" w:cs="Times New Roman"/>
          <w:sz w:val="24"/>
          <w:szCs w:val="24"/>
        </w:rPr>
        <w:t xml:space="preserve"> and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being predominant in cases of post-EOD </w:t>
      </w:r>
      <w:proofErr w:type="spellStart"/>
      <w:r w:rsidRPr="00DA0B5F">
        <w:rPr>
          <w:rFonts w:ascii="Times New Roman" w:hAnsi="Times New Roman" w:cs="Times New Roman"/>
          <w:sz w:val="24"/>
          <w:szCs w:val="24"/>
        </w:rPr>
        <w:t>i</w:t>
      </w:r>
      <w:r w:rsidR="009328B6">
        <w:rPr>
          <w:rFonts w:ascii="Times New Roman" w:hAnsi="Times New Roman" w:cs="Times New Roman"/>
          <w:sz w:val="24"/>
          <w:szCs w:val="24"/>
        </w:rPr>
        <w:t>GBS</w:t>
      </w:r>
      <w:proofErr w:type="spellEnd"/>
      <w:r w:rsidRPr="00DA0B5F">
        <w:rPr>
          <w:rFonts w:ascii="Times New Roman" w:hAnsi="Times New Roman" w:cs="Times New Roman"/>
          <w:sz w:val="24"/>
          <w:szCs w:val="24"/>
        </w:rPr>
        <w:t>.</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All</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invasive</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disease</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isolates</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encoded</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targets</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both</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maternal</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vaccine</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candidates</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currently</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in development:</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GBS6 and GBS-NN2.</w:t>
      </w:r>
      <w:sdt>
        <w:sdtPr>
          <w:rPr>
            <w:rFonts w:ascii="Times New Roman" w:hAnsi="Times New Roman" w:cs="Times New Roman"/>
            <w:color w:val="000000"/>
            <w:sz w:val="24"/>
            <w:szCs w:val="24"/>
          </w:rPr>
          <w:tag w:val="MENDELEY_CITATION_v3_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
          <w:id w:val="-510151019"/>
          <w:placeholder>
            <w:docPart w:val="DefaultPlaceholder_-1854013440"/>
          </w:placeholder>
        </w:sdtPr>
        <w:sdtContent>
          <w:r w:rsidR="00656BA3" w:rsidRPr="00656BA3">
            <w:rPr>
              <w:rFonts w:ascii="Times New Roman" w:hAnsi="Times New Roman" w:cs="Times New Roman"/>
              <w:color w:val="000000"/>
              <w:sz w:val="24"/>
              <w:szCs w:val="24"/>
            </w:rPr>
            <w:t>[16,18]</w:t>
          </w:r>
        </w:sdtContent>
      </w:sdt>
      <w:r w:rsidRPr="00DA0B5F">
        <w:rPr>
          <w:rFonts w:ascii="Times New Roman" w:hAnsi="Times New Roman" w:cs="Times New Roman"/>
          <w:sz w:val="24"/>
          <w:szCs w:val="24"/>
        </w:rPr>
        <w:t xml:space="preserve"> While these vaccines aim to prevent EOD and LOD, the observed potential coverage and the maternal antibodies they induce also suggest they could help prevent VLOD. </w:t>
      </w:r>
      <w:sdt>
        <w:sdtPr>
          <w:rPr>
            <w:rFonts w:ascii="Times New Roman" w:hAnsi="Times New Roman" w:cs="Times New Roman"/>
            <w:color w:val="000000"/>
            <w:sz w:val="24"/>
            <w:szCs w:val="24"/>
          </w:rPr>
          <w:tag w:val="MENDELEY_CITATION_v3_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"/>
          <w:id w:val="-242184422"/>
          <w:placeholder>
            <w:docPart w:val="DefaultPlaceholder_-1854013440"/>
          </w:placeholder>
        </w:sdtPr>
        <w:sdtContent>
          <w:r w:rsidR="00B54A57" w:rsidRPr="00B54A57">
            <w:rPr>
              <w:rFonts w:ascii="Times New Roman" w:hAnsi="Times New Roman" w:cs="Times New Roman"/>
              <w:color w:val="000000"/>
              <w:sz w:val="24"/>
              <w:szCs w:val="24"/>
            </w:rPr>
            <w:t>[19,20]</w:t>
          </w:r>
        </w:sdtContent>
      </w:sdt>
      <w:r w:rsidRPr="00DA0B5F">
        <w:rPr>
          <w:rFonts w:ascii="Times New Roman" w:hAnsi="Times New Roman" w:cs="Times New Roman"/>
          <w:sz w:val="24"/>
          <w:szCs w:val="24"/>
        </w:rPr>
        <w:t xml:space="preserve"> Moreover, the broad coverage of these vaccines in older pediatric and adult patients highlights their value for adult vaccination during outbreaks or in high-risk settings</w:t>
      </w:r>
      <w:r w:rsidR="009328B6">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"/>
          <w:id w:val="1598686034"/>
          <w:placeholder>
            <w:docPart w:val="DefaultPlaceholder_-1854013440"/>
          </w:placeholder>
        </w:sdtPr>
        <w:sdtContent>
          <w:r w:rsidR="00B54A57" w:rsidRPr="00B54A57">
            <w:rPr>
              <w:rFonts w:ascii="Times New Roman" w:hAnsi="Times New Roman" w:cs="Times New Roman"/>
              <w:color w:val="000000"/>
              <w:sz w:val="24"/>
              <w:szCs w:val="24"/>
            </w:rPr>
            <w:t>[21]</w:t>
          </w:r>
        </w:sdtContent>
      </w:sdt>
      <w:r w:rsidRPr="00DA0B5F">
        <w:rPr>
          <w:rFonts w:ascii="Times New Roman" w:hAnsi="Times New Roman" w:cs="Times New Roman"/>
          <w:spacing w:val="-6"/>
          <w:sz w:val="24"/>
          <w:szCs w:val="24"/>
        </w:rPr>
        <w:t xml:space="preserve"> </w:t>
      </w:r>
      <w:r w:rsidR="009328B6">
        <w:rPr>
          <w:rFonts w:ascii="Times New Roman" w:hAnsi="Times New Roman" w:cs="Times New Roman"/>
          <w:spacing w:val="-2"/>
          <w:sz w:val="24"/>
          <w:szCs w:val="24"/>
        </w:rPr>
        <w:t>However, g</w:t>
      </w:r>
      <w:r w:rsidRPr="00DA0B5F">
        <w:rPr>
          <w:rFonts w:ascii="Times New Roman" w:hAnsi="Times New Roman" w:cs="Times New Roman"/>
          <w:spacing w:val="-2"/>
          <w:sz w:val="24"/>
          <w:szCs w:val="24"/>
        </w:rPr>
        <w:t>aps</w:t>
      </w:r>
      <w:r w:rsidRPr="00DA0B5F">
        <w:rPr>
          <w:rFonts w:ascii="Times New Roman" w:hAnsi="Times New Roman" w:cs="Times New Roman"/>
          <w:spacing w:val="-7"/>
          <w:sz w:val="24"/>
          <w:szCs w:val="24"/>
        </w:rPr>
        <w:t xml:space="preserve"> </w:t>
      </w:r>
      <w:r w:rsidRPr="00DA0B5F">
        <w:rPr>
          <w:rFonts w:ascii="Times New Roman" w:hAnsi="Times New Roman" w:cs="Times New Roman"/>
          <w:spacing w:val="-2"/>
          <w:sz w:val="24"/>
          <w:szCs w:val="24"/>
        </w:rPr>
        <w:t xml:space="preserve">in </w:t>
      </w:r>
      <w:r w:rsidRPr="00DA0B5F">
        <w:rPr>
          <w:rFonts w:ascii="Times New Roman" w:hAnsi="Times New Roman" w:cs="Times New Roman"/>
          <w:sz w:val="24"/>
          <w:szCs w:val="24"/>
        </w:rPr>
        <w:t>coverage</w:t>
      </w:r>
      <w:r w:rsidRPr="00DA0B5F">
        <w:rPr>
          <w:rFonts w:ascii="Times New Roman" w:hAnsi="Times New Roman" w:cs="Times New Roman"/>
          <w:spacing w:val="-13"/>
          <w:sz w:val="24"/>
          <w:szCs w:val="24"/>
        </w:rPr>
        <w:t xml:space="preserve"> </w:t>
      </w:r>
      <w:r w:rsidRPr="00DA0B5F">
        <w:rPr>
          <w:rFonts w:ascii="Times New Roman" w:hAnsi="Times New Roman" w:cs="Times New Roman"/>
          <w:sz w:val="24"/>
          <w:szCs w:val="24"/>
        </w:rPr>
        <w:t>due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to</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non-vaccine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types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non-typeable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isolates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underscore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need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for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 xml:space="preserve">post-vaccine </w:t>
      </w:r>
      <w:r w:rsidRPr="00DA0B5F">
        <w:rPr>
          <w:rFonts w:ascii="Times New Roman" w:hAnsi="Times New Roman" w:cs="Times New Roman"/>
          <w:spacing w:val="-2"/>
          <w:sz w:val="24"/>
          <w:szCs w:val="24"/>
        </w:rPr>
        <w:t>GBS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population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monitoring</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to</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guide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inform</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future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clinical</w:t>
      </w:r>
      <w:r w:rsidR="009328B6">
        <w:rPr>
          <w:rFonts w:ascii="Times New Roman" w:hAnsi="Times New Roman" w:cs="Times New Roman"/>
          <w:spacing w:val="-2"/>
          <w:sz w:val="24"/>
          <w:szCs w:val="24"/>
        </w:rPr>
        <w:t xml:space="preserve"> and immunotherapeutic</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interventions.</w:t>
      </w:r>
      <w:sdt>
        <w:sdtPr>
          <w:rPr>
            <w:rFonts w:ascii="Times New Roman" w:hAnsi="Times New Roman" w:cs="Times New Roman"/>
            <w:color w:val="000000"/>
            <w:spacing w:val="-2"/>
            <w:sz w:val="24"/>
            <w:szCs w:val="24"/>
          </w:rPr>
          <w:tag w:val="MENDELEY_CITATION_v3_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"/>
          <w:id w:val="-1825955469"/>
          <w:placeholder>
            <w:docPart w:val="DefaultPlaceholder_-1854013440"/>
          </w:placeholder>
        </w:sdtPr>
        <w:sdtContent>
          <w:r w:rsidR="00B54A57" w:rsidRPr="00B54A57">
            <w:rPr>
              <w:rFonts w:ascii="Times New Roman" w:hAnsi="Times New Roman" w:cs="Times New Roman"/>
              <w:color w:val="000000"/>
              <w:spacing w:val="-2"/>
              <w:sz w:val="24"/>
              <w:szCs w:val="24"/>
            </w:rPr>
            <w:t>[22–24]</w:t>
          </w:r>
        </w:sdtContent>
      </w:sdt>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Several</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 xml:space="preserve">other </w:t>
      </w:r>
      <w:r w:rsidRPr="00DA0B5F">
        <w:rPr>
          <w:rFonts w:ascii="Times New Roman" w:hAnsi="Times New Roman" w:cs="Times New Roman"/>
          <w:sz w:val="24"/>
          <w:szCs w:val="24"/>
        </w:rPr>
        <w:t>surface proteins have been identified as potential vaccine candidates due to their immunogenic nature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observed</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preclinical</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research.</w:t>
      </w:r>
      <w:sdt>
        <w:sdtPr>
          <w:rPr>
            <w:rFonts w:ascii="Times New Roman" w:hAnsi="Times New Roman" w:cs="Times New Roman"/>
            <w:color w:val="000000"/>
            <w:sz w:val="24"/>
            <w:szCs w:val="24"/>
          </w:rPr>
          <w:tag w:val="MENDELEY_CITATION_v3_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"/>
          <w:id w:val="508413410"/>
          <w:placeholder>
            <w:docPart w:val="DefaultPlaceholder_-1854013440"/>
          </w:placeholder>
        </w:sdtPr>
        <w:sdtContent>
          <w:r w:rsidR="00B54A57" w:rsidRPr="00B54A57">
            <w:rPr>
              <w:rFonts w:ascii="Times New Roman" w:hAnsi="Times New Roman" w:cs="Times New Roman"/>
              <w:color w:val="000000"/>
              <w:sz w:val="24"/>
              <w:szCs w:val="24"/>
            </w:rPr>
            <w:t>[25]</w:t>
          </w:r>
        </w:sdtContent>
      </w:sdt>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presence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10"/>
          <w:sz w:val="24"/>
          <w:szCs w:val="24"/>
        </w:rPr>
        <w:t xml:space="preserve"> </w:t>
      </w:r>
      <w:r w:rsidR="001A7668">
        <w:rPr>
          <w:rFonts w:ascii="Times New Roman" w:hAnsi="Times New Roman" w:cs="Times New Roman"/>
          <w:spacing w:val="-10"/>
          <w:sz w:val="24"/>
          <w:szCs w:val="24"/>
        </w:rPr>
        <w:t xml:space="preserve">genes encoding </w:t>
      </w:r>
      <w:ins w:id="93" w:author="Rick Malley" w:date="2025-05-19T08:07:00Z" w16du:dateUtc="2025-05-19T12:07:00Z">
        <w:r w:rsidR="007F3D78">
          <w:rPr>
            <w:rFonts w:ascii="Times New Roman" w:hAnsi="Times New Roman" w:cs="Times New Roman"/>
            <w:sz w:val="24"/>
            <w:szCs w:val="24"/>
          </w:rPr>
          <w:t>S</w:t>
        </w:r>
      </w:ins>
      <w:del w:id="94" w:author="Rick Malley" w:date="2025-05-19T08:07:00Z" w16du:dateUtc="2025-05-19T12:07:00Z">
        <w:r w:rsidR="001A7668" w:rsidDel="007F3D78">
          <w:rPr>
            <w:rFonts w:ascii="Times New Roman" w:hAnsi="Times New Roman" w:cs="Times New Roman"/>
            <w:sz w:val="24"/>
            <w:szCs w:val="24"/>
          </w:rPr>
          <w:delText>s</w:delText>
        </w:r>
      </w:del>
      <w:r w:rsidRPr="00DA0B5F">
        <w:rPr>
          <w:rFonts w:ascii="Times New Roman" w:hAnsi="Times New Roman" w:cs="Times New Roman"/>
          <w:sz w:val="24"/>
          <w:szCs w:val="24"/>
        </w:rPr>
        <w:t>ip</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at</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least</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one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pilus</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island</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all our isolates supports their potential as targets in a universal GBS vaccine.</w:t>
      </w:r>
      <w:sdt>
        <w:sdtPr>
          <w:rPr>
            <w:rFonts w:ascii="Times New Roman" w:hAnsi="Times New Roman" w:cs="Times New Roman"/>
            <w:color w:val="000000"/>
            <w:sz w:val="24"/>
            <w:szCs w:val="24"/>
          </w:rPr>
          <w:tag w:val="MENDELEY_CITATION_v3_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JdXX0sInBhZ2UiOiJTMTTigJNTMjMiLCJwdWJsaXNoZXIiOiJPeGZvcmQgVW5pdmVyc2l0eSBQcmVzcyBVUyIsImlzc3VlIjoiU3VwcGxlbWVudF8xIiwidm9sdW1lIjoiNzQiLCJjb250YWluZXItdGl0bGUtc2hvcnQiOiIifSwiaXNUZW1wb3JhcnkiOmZhbHNlfV19"/>
          <w:id w:val="-797915823"/>
          <w:placeholder>
            <w:docPart w:val="DefaultPlaceholder_-1854013440"/>
          </w:placeholder>
        </w:sdtPr>
        <w:sdtContent>
          <w:r w:rsidR="00B54A57" w:rsidRPr="00B54A57">
            <w:rPr>
              <w:rFonts w:ascii="Times New Roman" w:hAnsi="Times New Roman" w:cs="Times New Roman"/>
              <w:color w:val="000000"/>
              <w:sz w:val="24"/>
              <w:szCs w:val="24"/>
            </w:rPr>
            <w:t>[11]</w:t>
          </w:r>
        </w:sdtContent>
      </w:sdt>
      <w:r w:rsidRPr="00DA0B5F">
        <w:rPr>
          <w:rFonts w:ascii="Times New Roman" w:hAnsi="Times New Roman" w:cs="Times New Roman"/>
          <w:sz w:val="24"/>
          <w:szCs w:val="24"/>
        </w:rPr>
        <w:t xml:space="preserve"> In contrast, </w:t>
      </w:r>
      <w:r w:rsidR="009328B6">
        <w:rPr>
          <w:rFonts w:ascii="Times New Roman" w:hAnsi="Times New Roman" w:cs="Times New Roman"/>
          <w:sz w:val="24"/>
          <w:szCs w:val="24"/>
        </w:rPr>
        <w:t xml:space="preserve">genes for </w:t>
      </w:r>
      <w:r w:rsidRPr="009328B6">
        <w:rPr>
          <w:rFonts w:ascii="Times New Roman" w:hAnsi="Times New Roman" w:cs="Times New Roman"/>
          <w:i/>
          <w:iCs/>
          <w:sz w:val="24"/>
          <w:szCs w:val="24"/>
        </w:rPr>
        <w:t xml:space="preserve">C5a, </w:t>
      </w:r>
      <w:proofErr w:type="spellStart"/>
      <w:r w:rsidRPr="009328B6">
        <w:rPr>
          <w:rFonts w:ascii="Times New Roman" w:hAnsi="Times New Roman" w:cs="Times New Roman"/>
          <w:i/>
          <w:iCs/>
          <w:sz w:val="24"/>
          <w:szCs w:val="24"/>
        </w:rPr>
        <w:t>Lmb</w:t>
      </w:r>
      <w:proofErr w:type="spellEnd"/>
      <w:r w:rsidRPr="009328B6">
        <w:rPr>
          <w:rFonts w:ascii="Times New Roman" w:hAnsi="Times New Roman" w:cs="Times New Roman"/>
          <w:i/>
          <w:iCs/>
          <w:sz w:val="24"/>
          <w:szCs w:val="24"/>
        </w:rPr>
        <w:t>,</w:t>
      </w:r>
      <w:r w:rsidRPr="009328B6">
        <w:rPr>
          <w:rFonts w:ascii="Times New Roman" w:hAnsi="Times New Roman" w:cs="Times New Roman"/>
          <w:i/>
          <w:iCs/>
          <w:spacing w:val="-9"/>
          <w:sz w:val="24"/>
          <w:szCs w:val="24"/>
        </w:rPr>
        <w:t xml:space="preserve"> </w:t>
      </w:r>
      <w:proofErr w:type="spellStart"/>
      <w:r w:rsidRPr="009328B6">
        <w:rPr>
          <w:rFonts w:ascii="Times New Roman" w:hAnsi="Times New Roman" w:cs="Times New Roman"/>
          <w:i/>
          <w:iCs/>
          <w:sz w:val="24"/>
          <w:szCs w:val="24"/>
        </w:rPr>
        <w:t>FbsB</w:t>
      </w:r>
      <w:proofErr w:type="spellEnd"/>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9"/>
          <w:sz w:val="24"/>
          <w:szCs w:val="24"/>
        </w:rPr>
        <w:t xml:space="preserve"> </w:t>
      </w:r>
      <w:r w:rsidR="002862EE">
        <w:rPr>
          <w:rFonts w:ascii="Times New Roman" w:hAnsi="Times New Roman" w:cs="Times New Roman"/>
          <w:i/>
          <w:iCs/>
          <w:sz w:val="24"/>
          <w:szCs w:val="24"/>
        </w:rPr>
        <w:t>s</w:t>
      </w:r>
      <w:r w:rsidRPr="009328B6">
        <w:rPr>
          <w:rFonts w:ascii="Times New Roman" w:hAnsi="Times New Roman" w:cs="Times New Roman"/>
          <w:i/>
          <w:iCs/>
          <w:sz w:val="24"/>
          <w:szCs w:val="24"/>
        </w:rPr>
        <w:t>rr1/2</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proteins</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were</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absent</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from</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several</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our</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isolates,</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which</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may</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limit</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their</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use as vaccine targets.</w:t>
      </w:r>
    </w:p>
    <w:p w14:paraId="5E95D16F" w14:textId="77777777" w:rsidR="001A7668" w:rsidRPr="00DA0B5F" w:rsidRDefault="001A7668" w:rsidP="001A7668">
      <w:pPr>
        <w:pStyle w:val="BodyText"/>
        <w:spacing w:before="12" w:line="252" w:lineRule="auto"/>
        <w:ind w:right="116"/>
        <w:rPr>
          <w:rFonts w:ascii="Times New Roman" w:hAnsi="Times New Roman" w:cs="Times New Roman"/>
          <w:sz w:val="24"/>
          <w:szCs w:val="24"/>
        </w:rPr>
      </w:pPr>
    </w:p>
    <w:p w14:paraId="0F11856A" w14:textId="69D56C33" w:rsidR="004072B6" w:rsidRDefault="00D479F6" w:rsidP="001A7668">
      <w:pPr>
        <w:pStyle w:val="BodyText"/>
        <w:spacing w:before="7" w:line="252" w:lineRule="auto"/>
        <w:ind w:right="116"/>
        <w:rPr>
          <w:rFonts w:ascii="Times New Roman" w:hAnsi="Times New Roman" w:cs="Times New Roman"/>
          <w:spacing w:val="19"/>
          <w:sz w:val="24"/>
          <w:szCs w:val="24"/>
        </w:rPr>
      </w:pPr>
      <w:r w:rsidRPr="00DA0B5F">
        <w:rPr>
          <w:rFonts w:ascii="Times New Roman" w:hAnsi="Times New Roman" w:cs="Times New Roman"/>
          <w:sz w:val="24"/>
          <w:szCs w:val="24"/>
        </w:rPr>
        <w:t xml:space="preserve">With regards to </w:t>
      </w:r>
      <w:r w:rsidR="002862EE">
        <w:rPr>
          <w:rFonts w:ascii="Times New Roman" w:hAnsi="Times New Roman" w:cs="Times New Roman"/>
          <w:sz w:val="24"/>
          <w:szCs w:val="24"/>
        </w:rPr>
        <w:t>AST</w:t>
      </w:r>
      <w:r w:rsidRPr="00DA0B5F">
        <w:rPr>
          <w:rFonts w:ascii="Times New Roman" w:hAnsi="Times New Roman" w:cs="Times New Roman"/>
          <w:sz w:val="24"/>
          <w:szCs w:val="24"/>
        </w:rPr>
        <w:t>,</w:t>
      </w:r>
      <w:r w:rsidR="002862EE">
        <w:rPr>
          <w:rFonts w:ascii="Times New Roman" w:hAnsi="Times New Roman" w:cs="Times New Roman"/>
          <w:sz w:val="24"/>
          <w:szCs w:val="24"/>
        </w:rPr>
        <w:t xml:space="preserve"> t</w:t>
      </w:r>
      <w:r w:rsidR="009328B6">
        <w:rPr>
          <w:rFonts w:ascii="Times New Roman" w:hAnsi="Times New Roman" w:cs="Times New Roman"/>
          <w:sz w:val="24"/>
          <w:szCs w:val="24"/>
        </w:rPr>
        <w:t>here w</w:t>
      </w:r>
      <w:r w:rsidR="00205106">
        <w:rPr>
          <w:rFonts w:ascii="Times New Roman" w:hAnsi="Times New Roman" w:cs="Times New Roman"/>
          <w:sz w:val="24"/>
          <w:szCs w:val="24"/>
        </w:rPr>
        <w:t>ere</w:t>
      </w:r>
      <w:r w:rsidRPr="00DA0B5F">
        <w:rPr>
          <w:rFonts w:ascii="Times New Roman" w:hAnsi="Times New Roman" w:cs="Times New Roman"/>
          <w:sz w:val="24"/>
          <w:szCs w:val="24"/>
        </w:rPr>
        <w:t xml:space="preserve"> no phenotypic </w:t>
      </w:r>
      <w:r w:rsidR="009328B6">
        <w:rPr>
          <w:rFonts w:ascii="Times New Roman" w:hAnsi="Times New Roman" w:cs="Times New Roman"/>
          <w:sz w:val="24"/>
          <w:szCs w:val="24"/>
        </w:rPr>
        <w:t xml:space="preserve">or molecular determinants of </w:t>
      </w:r>
      <w:r w:rsidRPr="00DA0B5F">
        <w:rPr>
          <w:rFonts w:ascii="Times New Roman" w:hAnsi="Times New Roman" w:cs="Times New Roman"/>
          <w:sz w:val="24"/>
          <w:szCs w:val="24"/>
        </w:rPr>
        <w:t xml:space="preserve">non-susceptibility to penicillin and vancomycin, </w:t>
      </w:r>
      <w:r w:rsidR="002862EE">
        <w:rPr>
          <w:rFonts w:ascii="Times New Roman" w:hAnsi="Times New Roman" w:cs="Times New Roman"/>
          <w:sz w:val="24"/>
          <w:szCs w:val="24"/>
        </w:rPr>
        <w:t>in agreement with other studies</w:t>
      </w:r>
      <w:r w:rsidRPr="00DA0B5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Y2Y4M2E2MGQtODYzMC00YzIxLTgxZjAtMmE5ZWQ5YTA1OGZk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89145712"/>
          <w:placeholder>
            <w:docPart w:val="DefaultPlaceholder_-1854013440"/>
          </w:placeholder>
        </w:sdtPr>
        <w:sdtContent>
          <w:r w:rsidR="00B54A57" w:rsidRPr="00B54A57">
            <w:rPr>
              <w:rFonts w:ascii="Times New Roman" w:hAnsi="Times New Roman" w:cs="Times New Roman"/>
              <w:color w:val="000000"/>
              <w:sz w:val="24"/>
              <w:szCs w:val="24"/>
            </w:rPr>
            <w:t>[26]</w:t>
          </w:r>
        </w:sdtContent>
      </w:sdt>
      <w:r w:rsidRPr="00DA0B5F">
        <w:rPr>
          <w:rFonts w:ascii="Times New Roman" w:hAnsi="Times New Roman" w:cs="Times New Roman"/>
          <w:sz w:val="24"/>
          <w:szCs w:val="24"/>
        </w:rPr>
        <w:t xml:space="preserve"> Similarly,</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no</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genetic</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markers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for</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resistance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were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detected</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for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other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 xml:space="preserve">beta- </w:t>
      </w:r>
      <w:r w:rsidRPr="00DA0B5F">
        <w:rPr>
          <w:rFonts w:ascii="Times New Roman" w:hAnsi="Times New Roman" w:cs="Times New Roman"/>
          <w:spacing w:val="-2"/>
          <w:sz w:val="24"/>
          <w:szCs w:val="24"/>
        </w:rPr>
        <w:t>lactams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such</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ampicillin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cefazolin,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also</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recommended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for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AIP.</w:t>
      </w:r>
      <w:sdt>
        <w:sdtPr>
          <w:rPr>
            <w:rFonts w:ascii="Times New Roman" w:hAnsi="Times New Roman" w:cs="Times New Roman"/>
            <w:color w:val="000000"/>
            <w:spacing w:val="-2"/>
            <w:sz w:val="24"/>
            <w:szCs w:val="24"/>
          </w:rPr>
          <w:tag w:val="MENDELEY_CITATION_v3_eyJjaXRhdGlvbklEIjoiTUVOREVMRVlfQ0lUQVRJT05fZTViMjdlMTUtNjlmMS00MTNkLWI3ODYtYzUyYTk3NDdhYjU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764910773"/>
          <w:placeholder>
            <w:docPart w:val="DefaultPlaceholder_-1854013440"/>
          </w:placeholder>
        </w:sdtPr>
        <w:sdtContent>
          <w:r w:rsidR="00B54A57" w:rsidRPr="00B54A57">
            <w:rPr>
              <w:rFonts w:ascii="Times New Roman" w:hAnsi="Times New Roman" w:cs="Times New Roman"/>
              <w:color w:val="000000"/>
              <w:spacing w:val="-2"/>
              <w:sz w:val="24"/>
              <w:szCs w:val="24"/>
            </w:rPr>
            <w:t>[26]</w:t>
          </w:r>
        </w:sdtContent>
      </w:sdt>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 xml:space="preserve">Conversely, </w:t>
      </w:r>
      <w:r w:rsidRPr="00DA0B5F">
        <w:rPr>
          <w:rFonts w:ascii="Times New Roman" w:hAnsi="Times New Roman" w:cs="Times New Roman"/>
          <w:sz w:val="24"/>
          <w:szCs w:val="24"/>
        </w:rPr>
        <w:t xml:space="preserve">approximately 29% and 40% of isolates were non-susceptible to clindamycin and erythromycin, respectively. The high rates of erythromycin resistance among </w:t>
      </w:r>
      <w:del w:id="95" w:author="Cavalli, Lea" w:date="2025-05-19T12:25:00Z" w16du:dateUtc="2025-05-19T16:25:00Z">
        <w:r w:rsidRPr="00DA0B5F" w:rsidDel="00520B76">
          <w:rPr>
            <w:rFonts w:ascii="Times New Roman" w:hAnsi="Times New Roman" w:cs="Times New Roman"/>
            <w:sz w:val="24"/>
            <w:szCs w:val="24"/>
          </w:rPr>
          <w:delText xml:space="preserve">invasive </w:delText>
        </w:r>
      </w:del>
      <w:proofErr w:type="spellStart"/>
      <w:ins w:id="96" w:author="Cavalli, Lea" w:date="2025-05-19T12:25:00Z" w16du:dateUtc="2025-05-19T16:25:00Z">
        <w:r w:rsidR="00520B76">
          <w:rPr>
            <w:rFonts w:ascii="Times New Roman" w:hAnsi="Times New Roman" w:cs="Times New Roman"/>
            <w:sz w:val="24"/>
            <w:szCs w:val="24"/>
          </w:rPr>
          <w:t>i</w:t>
        </w:r>
      </w:ins>
      <w:r w:rsidRPr="00DA0B5F">
        <w:rPr>
          <w:rFonts w:ascii="Times New Roman" w:hAnsi="Times New Roman" w:cs="Times New Roman"/>
          <w:sz w:val="24"/>
          <w:szCs w:val="24"/>
        </w:rPr>
        <w:t>GBS</w:t>
      </w:r>
      <w:proofErr w:type="spellEnd"/>
      <w:r w:rsidRPr="00DA0B5F">
        <w:rPr>
          <w:rFonts w:ascii="Times New Roman" w:hAnsi="Times New Roman" w:cs="Times New Roman"/>
          <w:sz w:val="24"/>
          <w:szCs w:val="24"/>
        </w:rPr>
        <w:t xml:space="preserve"> isolates prompted its removal from U.S. AIP guidelines in 2010.</w:t>
      </w:r>
      <w:sdt>
        <w:sdtPr>
          <w:rPr>
            <w:rFonts w:ascii="Times New Roman" w:hAnsi="Times New Roman" w:cs="Times New Roman"/>
            <w:color w:val="000000"/>
            <w:sz w:val="24"/>
            <w:szCs w:val="24"/>
          </w:rPr>
          <w:tag w:val="MENDELEY_CITATION_v3_eyJjaXRhdGlvbklEIjoiTUVOREVMRVlfQ0lUQVRJT05fYjRmZmNlNWMtZmI3OS00OTVlLTgzMjctYzlhNDUxZGRjMjA1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640944006"/>
          <w:placeholder>
            <w:docPart w:val="DefaultPlaceholder_-1854013440"/>
          </w:placeholder>
        </w:sdtPr>
        <w:sdtContent>
          <w:r w:rsidR="00B54A57" w:rsidRPr="00B54A57">
            <w:rPr>
              <w:rFonts w:ascii="Times New Roman" w:hAnsi="Times New Roman" w:cs="Times New Roman"/>
              <w:color w:val="000000"/>
              <w:sz w:val="24"/>
              <w:szCs w:val="24"/>
            </w:rPr>
            <w:t>[26]</w:t>
          </w:r>
        </w:sdtContent>
      </w:sdt>
      <w:r w:rsidRPr="00DA0B5F">
        <w:rPr>
          <w:rFonts w:ascii="Times New Roman" w:hAnsi="Times New Roman" w:cs="Times New Roman"/>
          <w:spacing w:val="-2"/>
          <w:sz w:val="24"/>
          <w:szCs w:val="24"/>
        </w:rPr>
        <w:t xml:space="preserve"> Although not statistically significant, the absence of </w:t>
      </w:r>
      <w:proofErr w:type="spellStart"/>
      <w:r w:rsidRPr="001A7668">
        <w:rPr>
          <w:rFonts w:ascii="Times New Roman" w:hAnsi="Times New Roman" w:cs="Times New Roman"/>
          <w:i/>
          <w:iCs/>
          <w:spacing w:val="-2"/>
          <w:sz w:val="24"/>
          <w:szCs w:val="24"/>
        </w:rPr>
        <w:t>mef</w:t>
      </w:r>
      <w:proofErr w:type="spellEnd"/>
      <w:r w:rsidRPr="001A7668">
        <w:rPr>
          <w:rFonts w:ascii="Times New Roman" w:hAnsi="Times New Roman" w:cs="Times New Roman"/>
          <w:i/>
          <w:iCs/>
          <w:spacing w:val="-2"/>
          <w:sz w:val="24"/>
          <w:szCs w:val="24"/>
        </w:rPr>
        <w:t>(A)/</w:t>
      </w:r>
      <w:proofErr w:type="spellStart"/>
      <w:r w:rsidRPr="001A7668">
        <w:rPr>
          <w:rFonts w:ascii="Times New Roman" w:hAnsi="Times New Roman" w:cs="Times New Roman"/>
          <w:i/>
          <w:iCs/>
          <w:spacing w:val="-2"/>
          <w:sz w:val="24"/>
          <w:szCs w:val="24"/>
        </w:rPr>
        <w:t>msr</w:t>
      </w:r>
      <w:proofErr w:type="spellEnd"/>
      <w:r w:rsidRPr="001A7668">
        <w:rPr>
          <w:rFonts w:ascii="Times New Roman" w:hAnsi="Times New Roman" w:cs="Times New Roman"/>
          <w:i/>
          <w:iCs/>
          <w:spacing w:val="-2"/>
          <w:sz w:val="24"/>
          <w:szCs w:val="24"/>
        </w:rPr>
        <w:t>(D)</w:t>
      </w:r>
      <w:r w:rsidRPr="00DA0B5F">
        <w:rPr>
          <w:rFonts w:ascii="Times New Roman" w:hAnsi="Times New Roman" w:cs="Times New Roman"/>
          <w:spacing w:val="-2"/>
          <w:sz w:val="24"/>
          <w:szCs w:val="24"/>
        </w:rPr>
        <w:t xml:space="preserve"> genetic markers </w:t>
      </w:r>
      <w:r w:rsidRPr="00DA0B5F">
        <w:rPr>
          <w:rFonts w:ascii="Times New Roman" w:hAnsi="Times New Roman" w:cs="Times New Roman"/>
          <w:sz w:val="24"/>
          <w:szCs w:val="24"/>
        </w:rPr>
        <w:t>and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rise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prevalence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12"/>
          <w:sz w:val="24"/>
          <w:szCs w:val="24"/>
        </w:rPr>
        <w:t xml:space="preserve"> </w:t>
      </w:r>
      <w:r w:rsidRPr="001A7668">
        <w:rPr>
          <w:rFonts w:ascii="Times New Roman" w:hAnsi="Times New Roman" w:cs="Times New Roman"/>
          <w:i/>
          <w:iCs/>
          <w:sz w:val="24"/>
          <w:szCs w:val="24"/>
        </w:rPr>
        <w:t>erm</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genes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after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2013</w:t>
      </w:r>
      <w:r w:rsidR="009328B6">
        <w:rPr>
          <w:rFonts w:ascii="Times New Roman" w:hAnsi="Times New Roman" w:cs="Times New Roman"/>
          <w:sz w:val="24"/>
          <w:szCs w:val="24"/>
        </w:rPr>
        <w:t xml:space="preserve"> </w:t>
      </w:r>
      <w:r w:rsidR="00100D80">
        <w:rPr>
          <w:rFonts w:ascii="Times New Roman" w:hAnsi="Times New Roman" w:cs="Times New Roman"/>
          <w:sz w:val="24"/>
          <w:szCs w:val="24"/>
        </w:rPr>
        <w:t xml:space="preserve">could </w:t>
      </w:r>
      <w:r w:rsidR="009328B6">
        <w:rPr>
          <w:rFonts w:ascii="Times New Roman" w:hAnsi="Times New Roman" w:cs="Times New Roman"/>
          <w:sz w:val="24"/>
          <w:szCs w:val="24"/>
        </w:rPr>
        <w:t xml:space="preserve">reflect changing antimicrobial pressures following </w:t>
      </w:r>
      <w:r w:rsidRPr="00DA0B5F">
        <w:rPr>
          <w:rFonts w:ascii="Times New Roman" w:hAnsi="Times New Roman" w:cs="Times New Roman"/>
          <w:sz w:val="24"/>
          <w:szCs w:val="24"/>
        </w:rPr>
        <w:t>the</w:t>
      </w:r>
      <w:r w:rsidRPr="00DA0B5F">
        <w:rPr>
          <w:rFonts w:ascii="Times New Roman" w:hAnsi="Times New Roman" w:cs="Times New Roman"/>
          <w:spacing w:val="-2"/>
          <w:sz w:val="24"/>
          <w:szCs w:val="24"/>
        </w:rPr>
        <w:t xml:space="preserve"> </w:t>
      </w:r>
      <w:r w:rsidRPr="00DA0B5F">
        <w:rPr>
          <w:rFonts w:ascii="Times New Roman" w:hAnsi="Times New Roman" w:cs="Times New Roman"/>
          <w:sz w:val="24"/>
          <w:szCs w:val="24"/>
        </w:rPr>
        <w:t>2010</w:t>
      </w:r>
      <w:r w:rsidRPr="00DA0B5F">
        <w:rPr>
          <w:rFonts w:ascii="Times New Roman" w:hAnsi="Times New Roman" w:cs="Times New Roman"/>
          <w:spacing w:val="-3"/>
          <w:sz w:val="24"/>
          <w:szCs w:val="24"/>
        </w:rPr>
        <w:t xml:space="preserve"> </w:t>
      </w:r>
      <w:r w:rsidRPr="00DA0B5F">
        <w:rPr>
          <w:rFonts w:ascii="Times New Roman" w:hAnsi="Times New Roman" w:cs="Times New Roman"/>
          <w:sz w:val="24"/>
          <w:szCs w:val="24"/>
        </w:rPr>
        <w:t>revision</w:t>
      </w:r>
      <w:r w:rsidRPr="00DA0B5F">
        <w:rPr>
          <w:rFonts w:ascii="Times New Roman" w:hAnsi="Times New Roman" w:cs="Times New Roman"/>
          <w:spacing w:val="-2"/>
          <w:sz w:val="24"/>
          <w:szCs w:val="24"/>
        </w:rPr>
        <w:t xml:space="preserve"> </w:t>
      </w:r>
      <w:r w:rsidRPr="00DA0B5F">
        <w:rPr>
          <w:rFonts w:ascii="Times New Roman" w:hAnsi="Times New Roman" w:cs="Times New Roman"/>
          <w:sz w:val="24"/>
          <w:szCs w:val="24"/>
        </w:rPr>
        <w:t>of AIP</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guidelines.</w:t>
      </w:r>
      <w:sdt>
        <w:sdtPr>
          <w:rPr>
            <w:rFonts w:ascii="Times New Roman" w:hAnsi="Times New Roman" w:cs="Times New Roman"/>
            <w:color w:val="000000"/>
            <w:sz w:val="24"/>
            <w:szCs w:val="24"/>
          </w:rPr>
          <w:tag w:val="MENDELEY_CITATION_v3_eyJjaXRhdGlvbklEIjoiTUVOREVMRVlfQ0lUQVRJT05fNDE0NGU0NDktZThmNi00MDM4LThlNmEtZGQ4YWM5NTFkYTM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70875392"/>
          <w:placeholder>
            <w:docPart w:val="DefaultPlaceholder_-1854013440"/>
          </w:placeholder>
        </w:sdtPr>
        <w:sdtContent>
          <w:r w:rsidR="00B54A57" w:rsidRPr="00B54A57">
            <w:rPr>
              <w:rFonts w:ascii="Times New Roman" w:hAnsi="Times New Roman" w:cs="Times New Roman"/>
              <w:color w:val="000000"/>
              <w:sz w:val="24"/>
              <w:szCs w:val="24"/>
            </w:rPr>
            <w:t>[26]</w:t>
          </w:r>
        </w:sdtContent>
      </w:sdt>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ongoing</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presence</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5"/>
          <w:sz w:val="24"/>
          <w:szCs w:val="24"/>
        </w:rPr>
        <w:t xml:space="preserve"> </w:t>
      </w:r>
      <w:proofErr w:type="spellStart"/>
      <w:r w:rsidRPr="001A7668">
        <w:rPr>
          <w:rFonts w:ascii="Times New Roman" w:hAnsi="Times New Roman" w:cs="Times New Roman"/>
          <w:i/>
          <w:iCs/>
          <w:sz w:val="24"/>
          <w:szCs w:val="24"/>
        </w:rPr>
        <w:t>ermA</w:t>
      </w:r>
      <w:proofErr w:type="spellEnd"/>
      <w:r w:rsidRPr="00DA0B5F">
        <w:rPr>
          <w:rFonts w:ascii="Times New Roman" w:hAnsi="Times New Roman" w:cs="Times New Roman"/>
          <w:sz w:val="24"/>
          <w:szCs w:val="24"/>
        </w:rPr>
        <w:t>,</w:t>
      </w:r>
      <w:r w:rsidRPr="00DA0B5F">
        <w:rPr>
          <w:rFonts w:ascii="Times New Roman" w:hAnsi="Times New Roman" w:cs="Times New Roman"/>
          <w:spacing w:val="-5"/>
          <w:sz w:val="24"/>
          <w:szCs w:val="24"/>
        </w:rPr>
        <w:t xml:space="preserve"> </w:t>
      </w:r>
      <w:proofErr w:type="spellStart"/>
      <w:r w:rsidRPr="00DA0B5F">
        <w:rPr>
          <w:rFonts w:ascii="Times New Roman" w:hAnsi="Times New Roman" w:cs="Times New Roman"/>
          <w:sz w:val="24"/>
          <w:szCs w:val="24"/>
        </w:rPr>
        <w:t>e</w:t>
      </w:r>
      <w:r w:rsidRPr="001A7668">
        <w:rPr>
          <w:rFonts w:ascii="Times New Roman" w:hAnsi="Times New Roman" w:cs="Times New Roman"/>
          <w:i/>
          <w:iCs/>
          <w:sz w:val="24"/>
          <w:szCs w:val="24"/>
        </w:rPr>
        <w:t>rmB</w:t>
      </w:r>
      <w:proofErr w:type="spellEnd"/>
      <w:r w:rsidRPr="00DA0B5F">
        <w:rPr>
          <w:rFonts w:ascii="Times New Roman" w:hAnsi="Times New Roman" w:cs="Times New Roman"/>
          <w:sz w:val="24"/>
          <w:szCs w:val="24"/>
        </w:rPr>
        <w:t>,</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5"/>
          <w:sz w:val="24"/>
          <w:szCs w:val="24"/>
        </w:rPr>
        <w:t xml:space="preserve"> </w:t>
      </w:r>
      <w:proofErr w:type="spellStart"/>
      <w:r w:rsidRPr="001A7668">
        <w:rPr>
          <w:rFonts w:ascii="Times New Roman" w:hAnsi="Times New Roman" w:cs="Times New Roman"/>
          <w:i/>
          <w:iCs/>
          <w:sz w:val="24"/>
          <w:szCs w:val="24"/>
        </w:rPr>
        <w:t>ermT</w:t>
      </w:r>
      <w:proofErr w:type="spellEnd"/>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genes,</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conferring</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 xml:space="preserve">resistance to both erythromycin and clindamycin, aligns with clindamycin’s continued use </w:t>
      </w:r>
      <w:r w:rsidR="00434016">
        <w:rPr>
          <w:rFonts w:ascii="Times New Roman" w:hAnsi="Times New Roman" w:cs="Times New Roman"/>
          <w:sz w:val="24"/>
          <w:szCs w:val="24"/>
        </w:rPr>
        <w:t>for</w:t>
      </w:r>
      <w:r w:rsidRPr="00DA0B5F">
        <w:rPr>
          <w:rFonts w:ascii="Times New Roman" w:hAnsi="Times New Roman" w:cs="Times New Roman"/>
          <w:sz w:val="24"/>
          <w:szCs w:val="24"/>
        </w:rPr>
        <w:t xml:space="preserve"> GBS infections</w:t>
      </w:r>
      <w:r w:rsidR="00434016">
        <w:rPr>
          <w:rFonts w:ascii="Times New Roman" w:hAnsi="Times New Roman" w:cs="Times New Roman"/>
          <w:sz w:val="24"/>
          <w:szCs w:val="24"/>
        </w:rPr>
        <w:t xml:space="preserve"> and other Gram-positive </w:t>
      </w:r>
      <w:r w:rsidR="002862EE">
        <w:rPr>
          <w:rFonts w:ascii="Times New Roman" w:hAnsi="Times New Roman" w:cs="Times New Roman"/>
          <w:sz w:val="24"/>
          <w:szCs w:val="24"/>
        </w:rPr>
        <w:t>infections</w:t>
      </w:r>
      <w:r w:rsidRPr="00DA0B5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FdXX0sInBhZ2UiOiIxOTU3LTE5NjQiLCJwdWJsaXNoZXIiOiJPeGZvcmQgVW5pdmVyc2l0eSBQcmVzcyBVUyIsImlzc3VlIjoiMTEiLCJ2b2x1bWUiOiI3MyIsImNvbnRhaW5lci10aXRsZS1zaG9ydCI6IiJ9LCJpc1RlbXBvcmFyeSI6ZmFsc2V9XX0="/>
          <w:id w:val="-1961255460"/>
          <w:placeholder>
            <w:docPart w:val="DefaultPlaceholder_-1854013440"/>
          </w:placeholder>
        </w:sdtPr>
        <w:sdtContent>
          <w:r w:rsidR="00B54A57" w:rsidRPr="00B54A57">
            <w:rPr>
              <w:rFonts w:ascii="Times New Roman" w:hAnsi="Times New Roman" w:cs="Times New Roman"/>
              <w:color w:val="000000"/>
              <w:sz w:val="24"/>
              <w:szCs w:val="24"/>
            </w:rPr>
            <w:t>[26–28]</w:t>
          </w:r>
        </w:sdtContent>
      </w:sdt>
    </w:p>
    <w:p w14:paraId="2B4065A7" w14:textId="77777777" w:rsidR="00100D80" w:rsidRPr="00205106" w:rsidRDefault="00100D80" w:rsidP="001A7668">
      <w:pPr>
        <w:pStyle w:val="BodyText"/>
        <w:spacing w:before="7" w:line="252" w:lineRule="auto"/>
        <w:ind w:right="116"/>
        <w:rPr>
          <w:rFonts w:ascii="Times New Roman" w:hAnsi="Times New Roman" w:cs="Times New Roman"/>
          <w:spacing w:val="19"/>
          <w:sz w:val="24"/>
          <w:szCs w:val="24"/>
        </w:rPr>
      </w:pPr>
    </w:p>
    <w:p w14:paraId="258E2EE2" w14:textId="1B909068" w:rsidR="00D479F6" w:rsidRDefault="00D479F6" w:rsidP="004072B6">
      <w:pPr>
        <w:pStyle w:val="BodyText"/>
        <w:spacing w:before="3" w:line="252" w:lineRule="auto"/>
        <w:ind w:right="116"/>
        <w:rPr>
          <w:rFonts w:ascii="Times New Roman" w:hAnsi="Times New Roman" w:cs="Times New Roman"/>
          <w:sz w:val="24"/>
          <w:szCs w:val="24"/>
        </w:rPr>
      </w:pPr>
      <w:r w:rsidRPr="00DA0B5F">
        <w:rPr>
          <w:rFonts w:ascii="Times New Roman" w:hAnsi="Times New Roman" w:cs="Times New Roman"/>
          <w:sz w:val="24"/>
          <w:szCs w:val="24"/>
        </w:rPr>
        <w:t xml:space="preserve">Finally, VLOD cases, making up one-third of our cohort, showed no significant </w:t>
      </w:r>
      <w:ins w:id="97" w:author="Cavalli, Lea" w:date="2025-05-19T12:19:00Z" w16du:dateUtc="2025-05-19T16:19:00Z">
        <w:r w:rsidR="00520B76" w:rsidRPr="00DA0B5F">
          <w:rPr>
            <w:rFonts w:ascii="Times New Roman" w:hAnsi="Times New Roman" w:cs="Times New Roman"/>
            <w:sz w:val="24"/>
            <w:szCs w:val="24"/>
          </w:rPr>
          <w:t xml:space="preserve">differences </w:t>
        </w:r>
        <w:r w:rsidR="00520B76">
          <w:rPr>
            <w:rFonts w:ascii="Times New Roman" w:hAnsi="Times New Roman" w:cs="Times New Roman"/>
            <w:sz w:val="24"/>
            <w:szCs w:val="24"/>
          </w:rPr>
          <w:t xml:space="preserve"> in </w:t>
        </w:r>
      </w:ins>
      <w:r w:rsidRPr="00DA0B5F">
        <w:rPr>
          <w:rFonts w:ascii="Times New Roman" w:hAnsi="Times New Roman" w:cs="Times New Roman"/>
          <w:sz w:val="24"/>
          <w:szCs w:val="24"/>
        </w:rPr>
        <w:t xml:space="preserve">clinical </w:t>
      </w:r>
      <w:del w:id="98" w:author="Cavalli, Lea" w:date="2025-05-19T12:19:00Z" w16du:dateUtc="2025-05-19T16:19:00Z">
        <w:r w:rsidRPr="00DA0B5F" w:rsidDel="00520B76">
          <w:rPr>
            <w:rFonts w:ascii="Times New Roman" w:hAnsi="Times New Roman" w:cs="Times New Roman"/>
            <w:sz w:val="24"/>
            <w:szCs w:val="24"/>
          </w:rPr>
          <w:delText xml:space="preserve">differences </w:delText>
        </w:r>
      </w:del>
      <w:ins w:id="99" w:author="Cavalli, Lea" w:date="2025-05-19T12:19:00Z" w16du:dateUtc="2025-05-19T16:19:00Z">
        <w:r w:rsidR="00520B76">
          <w:rPr>
            <w:rFonts w:ascii="Times New Roman" w:hAnsi="Times New Roman" w:cs="Times New Roman"/>
            <w:sz w:val="24"/>
            <w:szCs w:val="24"/>
          </w:rPr>
          <w:t>characteristics</w:t>
        </w:r>
        <w:r w:rsidR="00520B76" w:rsidRPr="00DA0B5F">
          <w:rPr>
            <w:rFonts w:ascii="Times New Roman" w:hAnsi="Times New Roman" w:cs="Times New Roman"/>
            <w:sz w:val="24"/>
            <w:szCs w:val="24"/>
          </w:rPr>
          <w:t xml:space="preserve"> </w:t>
        </w:r>
      </w:ins>
      <w:r w:rsidR="00F55791">
        <w:rPr>
          <w:rFonts w:ascii="Times New Roman" w:hAnsi="Times New Roman" w:cs="Times New Roman"/>
          <w:sz w:val="24"/>
          <w:szCs w:val="24"/>
        </w:rPr>
        <w:t>or</w:t>
      </w:r>
      <w:r w:rsidRPr="00DA0B5F">
        <w:rPr>
          <w:rFonts w:ascii="Times New Roman" w:hAnsi="Times New Roman" w:cs="Times New Roman"/>
          <w:sz w:val="24"/>
          <w:szCs w:val="24"/>
        </w:rPr>
        <w:t xml:space="preserve"> strain diversity </w:t>
      </w:r>
      <w:r w:rsidR="00F55791">
        <w:rPr>
          <w:rFonts w:ascii="Times New Roman" w:hAnsi="Times New Roman" w:cs="Times New Roman"/>
          <w:sz w:val="24"/>
          <w:szCs w:val="24"/>
        </w:rPr>
        <w:t>from</w:t>
      </w:r>
      <w:r w:rsidRPr="00DA0B5F">
        <w:rPr>
          <w:rFonts w:ascii="Times New Roman" w:hAnsi="Times New Roman" w:cs="Times New Roman"/>
          <w:sz w:val="24"/>
          <w:szCs w:val="24"/>
        </w:rPr>
        <w:t xml:space="preserve"> LOD cases, with CC17/</w:t>
      </w:r>
      <w:proofErr w:type="spellStart"/>
      <w:r w:rsidRPr="00DA0B5F">
        <w:rPr>
          <w:rFonts w:ascii="Times New Roman" w:hAnsi="Times New Roman" w:cs="Times New Roman"/>
          <w:sz w:val="24"/>
          <w:szCs w:val="24"/>
        </w:rPr>
        <w:t>cpsIII</w:t>
      </w:r>
      <w:proofErr w:type="spellEnd"/>
      <w:r w:rsidRPr="00DA0B5F">
        <w:rPr>
          <w:rFonts w:ascii="Times New Roman" w:hAnsi="Times New Roman" w:cs="Times New Roman"/>
          <w:sz w:val="24"/>
          <w:szCs w:val="24"/>
        </w:rPr>
        <w:t xml:space="preserve"> prevailing in LOD and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in VLOD. Interestingly, the presence of</w:t>
      </w:r>
      <w:r w:rsidR="004072B6">
        <w:rPr>
          <w:rFonts w:ascii="Times New Roman" w:hAnsi="Times New Roman" w:cs="Times New Roman"/>
          <w:sz w:val="24"/>
          <w:szCs w:val="24"/>
        </w:rPr>
        <w:t xml:space="preserve"> the </w:t>
      </w:r>
      <w:r w:rsidRPr="004072B6">
        <w:rPr>
          <w:rFonts w:ascii="Times New Roman" w:hAnsi="Times New Roman" w:cs="Times New Roman"/>
          <w:i/>
          <w:iCs/>
          <w:sz w:val="24"/>
          <w:szCs w:val="24"/>
        </w:rPr>
        <w:t>PI-2A</w:t>
      </w:r>
      <w:r w:rsidRPr="00DA0B5F">
        <w:rPr>
          <w:rFonts w:ascii="Times New Roman" w:hAnsi="Times New Roman" w:cs="Times New Roman"/>
          <w:sz w:val="24"/>
          <w:szCs w:val="24"/>
        </w:rPr>
        <w:t xml:space="preserve"> variant 1 was associated with higher odds of VLOD.</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PI-2A stands out as particularly variable among the three GBS pilus islands.</w:t>
      </w:r>
      <w:sdt>
        <w:sdtPr>
          <w:rPr>
            <w:rFonts w:ascii="Times New Roman" w:hAnsi="Times New Roman" w:cs="Times New Roman"/>
            <w:color w:val="000000"/>
            <w:sz w:val="24"/>
            <w:szCs w:val="24"/>
          </w:rPr>
          <w:tag w:val="MENDELEY_CITATION_v3_eyJjaXRhdGlvbklEIjoiTUVOREVMRVlfQ0lUQVRJT05fYWNiNGI4MjgtYWZiOS00Yjg5LWJiNjUtNGUyODFlMWJlNzh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
          <w:id w:val="-1632158702"/>
          <w:placeholder>
            <w:docPart w:val="DefaultPlaceholder_-1854013440"/>
          </w:placeholder>
        </w:sdtPr>
        <w:sdtContent>
          <w:r w:rsidR="00B54A57" w:rsidRPr="00B54A57">
            <w:rPr>
              <w:rFonts w:ascii="Times New Roman" w:hAnsi="Times New Roman" w:cs="Times New Roman"/>
              <w:color w:val="000000"/>
              <w:sz w:val="24"/>
              <w:szCs w:val="24"/>
            </w:rPr>
            <w:t>[29]</w:t>
          </w:r>
        </w:sdtContent>
      </w:sdt>
      <w:r w:rsidRPr="00DA0B5F">
        <w:rPr>
          <w:rFonts w:ascii="Times New Roman" w:hAnsi="Times New Roman" w:cs="Times New Roman"/>
          <w:sz w:val="24"/>
          <w:szCs w:val="24"/>
        </w:rPr>
        <w:t xml:space="preserve"> </w:t>
      </w:r>
      <w:r w:rsidR="00B54A57">
        <w:rPr>
          <w:rFonts w:ascii="Times New Roman" w:hAnsi="Times New Roman" w:cs="Times New Roman"/>
          <w:sz w:val="24"/>
          <w:szCs w:val="24"/>
        </w:rPr>
        <w:t xml:space="preserve"> </w:t>
      </w:r>
      <w:r w:rsidRPr="00DA0B5F">
        <w:rPr>
          <w:rFonts w:ascii="Times New Roman" w:hAnsi="Times New Roman" w:cs="Times New Roman"/>
          <w:sz w:val="24"/>
          <w:szCs w:val="24"/>
        </w:rPr>
        <w:t>The surface protein typing tool included PI-2A1 and PI-2A2 to maximize PI-2A coverage, rather than to signify distinct biological phenotypes.</w:t>
      </w:r>
      <w:sdt>
        <w:sdtPr>
          <w:rPr>
            <w:rFonts w:ascii="Times New Roman" w:hAnsi="Times New Roman" w:cs="Times New Roman"/>
            <w:color w:val="000000"/>
            <w:sz w:val="24"/>
            <w:szCs w:val="24"/>
          </w:rPr>
          <w:tag w:val="MENDELEY_CITATION_v3_eyJjaXRhdGlvbklEIjoiTUVOREVMRVlfQ0lUQVRJT05fMmJkMmRlMWItM2U0Yi00ZTIxLWIzY2UtMzNhMjAzYjA3MGF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
          <w:id w:val="2133975260"/>
          <w:placeholder>
            <w:docPart w:val="DefaultPlaceholder_-1854013440"/>
          </w:placeholder>
        </w:sdtPr>
        <w:sdtContent>
          <w:r w:rsidR="00B54A57" w:rsidRPr="00B54A57">
            <w:rPr>
              <w:rFonts w:ascii="Times New Roman" w:hAnsi="Times New Roman" w:cs="Times New Roman"/>
              <w:color w:val="000000"/>
              <w:sz w:val="24"/>
              <w:szCs w:val="24"/>
            </w:rPr>
            <w:t>[29]</w:t>
          </w:r>
        </w:sdtContent>
      </w:sdt>
      <w:r w:rsidR="00B54A57">
        <w:rPr>
          <w:rFonts w:ascii="Times New Roman" w:hAnsi="Times New Roman" w:cs="Times New Roman"/>
          <w:sz w:val="24"/>
          <w:szCs w:val="24"/>
        </w:rPr>
        <w:t xml:space="preserve"> </w:t>
      </w:r>
      <w:r w:rsidRPr="00DA0B5F">
        <w:rPr>
          <w:rFonts w:ascii="Times New Roman" w:hAnsi="Times New Roman" w:cs="Times New Roman"/>
          <w:sz w:val="24"/>
          <w:szCs w:val="24"/>
        </w:rPr>
        <w:t>Nonetheless, these subvariants are genomically distinct and may have significant biological differences. The conservation of PI-2A alleles indicates that genomic variations among subvariants likely do not affect functionality, suggesting PI-2A1 may not have unique virulence traits. Instead, the</w:t>
      </w:r>
      <w:r w:rsidRPr="00DA0B5F">
        <w:rPr>
          <w:rFonts w:ascii="Times New Roman" w:hAnsi="Times New Roman" w:cs="Times New Roman"/>
          <w:spacing w:val="-3"/>
          <w:sz w:val="24"/>
          <w:szCs w:val="24"/>
        </w:rPr>
        <w:t xml:space="preserve"> </w:t>
      </w:r>
      <w:r w:rsidRPr="00DA0B5F">
        <w:rPr>
          <w:rFonts w:ascii="Times New Roman" w:hAnsi="Times New Roman" w:cs="Times New Roman"/>
          <w:sz w:val="24"/>
          <w:szCs w:val="24"/>
        </w:rPr>
        <w:t>observ</w:t>
      </w:r>
      <w:r w:rsidR="00100D80">
        <w:rPr>
          <w:rFonts w:ascii="Times New Roman" w:hAnsi="Times New Roman" w:cs="Times New Roman"/>
          <w:sz w:val="24"/>
          <w:szCs w:val="24"/>
        </w:rPr>
        <w:t>ation</w:t>
      </w:r>
      <w:r w:rsidRPr="00DA0B5F">
        <w:rPr>
          <w:rFonts w:ascii="Times New Roman" w:hAnsi="Times New Roman" w:cs="Times New Roman"/>
          <w:sz w:val="24"/>
          <w:szCs w:val="24"/>
        </w:rPr>
        <w:t xml:space="preserve"> might result from antigenic variation due to immune selection pressures, such as prior exposure or waning maternal antibodies, which can increase susceptibility to different antigenic alleles as infants age—a pattern also seen in a related pilus locus in pneumococci.</w:t>
      </w:r>
      <w:sdt>
        <w:sdtPr>
          <w:rPr>
            <w:rFonts w:ascii="Times New Roman" w:hAnsi="Times New Roman" w:cs="Times New Roman"/>
            <w:color w:val="000000"/>
            <w:sz w:val="24"/>
            <w:szCs w:val="24"/>
          </w:rPr>
          <w:tag w:val="MENDELEY_CITATION_v3_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EwXV19LCJwYWdlIjoiNDg0Mi00ODQ2IiwicHVibGlzaGVyIjoiRWxzZXZpZXIiLCJpc3N1ZSI6IjMwIiwidm9sdW1lIjoiMjgifSwiaXNUZW1wb3JhcnkiOmZhbHNlfV19"/>
          <w:id w:val="-571279538"/>
          <w:placeholder>
            <w:docPart w:val="DefaultPlaceholder_-1854013440"/>
          </w:placeholder>
        </w:sdtPr>
        <w:sdtContent>
          <w:r w:rsidR="00B54A57" w:rsidRPr="00B54A57">
            <w:rPr>
              <w:rFonts w:ascii="Times New Roman" w:hAnsi="Times New Roman" w:cs="Times New Roman"/>
              <w:color w:val="000000"/>
              <w:sz w:val="24"/>
              <w:szCs w:val="24"/>
            </w:rPr>
            <w:t>[30]</w:t>
          </w:r>
        </w:sdtContent>
      </w:sdt>
      <w:r w:rsidRPr="00DA0B5F">
        <w:rPr>
          <w:rFonts w:ascii="Times New Roman" w:hAnsi="Times New Roman" w:cs="Times New Roman"/>
          <w:sz w:val="24"/>
          <w:szCs w:val="24"/>
        </w:rPr>
        <w:t xml:space="preserve">  </w:t>
      </w:r>
      <w:r w:rsidRPr="00DA0B5F">
        <w:rPr>
          <w:rFonts w:ascii="Times New Roman" w:hAnsi="Times New Roman" w:cs="Times New Roman"/>
          <w:spacing w:val="-2"/>
          <w:sz w:val="24"/>
          <w:szCs w:val="24"/>
        </w:rPr>
        <w:t>Aside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from</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these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possible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age-related</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changes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exposure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and</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 xml:space="preserve">immune </w:t>
      </w:r>
      <w:r w:rsidRPr="00DA0B5F">
        <w:rPr>
          <w:rFonts w:ascii="Times New Roman" w:hAnsi="Times New Roman" w:cs="Times New Roman"/>
          <w:sz w:val="24"/>
          <w:szCs w:val="24"/>
        </w:rPr>
        <w:t xml:space="preserve">landscape, the similarities between LOD and VLOD cases suggest they are likely bacteriologically equivalent. This implies acquisition from the same niches, as supported by </w:t>
      </w:r>
      <w:r w:rsidR="00434016">
        <w:rPr>
          <w:rFonts w:ascii="Times New Roman" w:hAnsi="Times New Roman" w:cs="Times New Roman"/>
          <w:sz w:val="24"/>
          <w:szCs w:val="24"/>
        </w:rPr>
        <w:t>our</w:t>
      </w:r>
      <w:r w:rsidRPr="00DA0B5F">
        <w:rPr>
          <w:rFonts w:ascii="Times New Roman" w:hAnsi="Times New Roman" w:cs="Times New Roman"/>
          <w:sz w:val="24"/>
          <w:szCs w:val="24"/>
        </w:rPr>
        <w:t xml:space="preserve"> case of VLOD twins pointing to simultaneous external acquisition—consistent with </w:t>
      </w:r>
      <w:r w:rsidR="00715E60">
        <w:rPr>
          <w:rFonts w:ascii="Times New Roman" w:hAnsi="Times New Roman" w:cs="Times New Roman"/>
          <w:sz w:val="24"/>
          <w:szCs w:val="24"/>
        </w:rPr>
        <w:t>previous</w:t>
      </w:r>
      <w:r w:rsidR="00434016">
        <w:rPr>
          <w:rFonts w:ascii="Times New Roman" w:hAnsi="Times New Roman" w:cs="Times New Roman"/>
          <w:sz w:val="24"/>
          <w:szCs w:val="24"/>
        </w:rPr>
        <w:t xml:space="preserve"> reports</w:t>
      </w:r>
      <w:r w:rsidRPr="00DA0B5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U0NjVjNTAtYmIxYy00N2RiLWEwYjItOTQ4ZjZjZTA3YWU0IiwicHJvcGVydGllcyI6eyJub3RlSW5kZXgiOjB9LCJpc0VkaXRlZCI6ZmFsc2UsIm1hbnVhbE92ZXJyaWRlIjp7ImlzTWFudWFsbHlPdmVycmlkZGVuIjpmYWxzZSwiY2l0ZXByb2NUZXh0IjoiWzcsMTZ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
          <w:id w:val="-1047148060"/>
          <w:placeholder>
            <w:docPart w:val="DefaultPlaceholder_-1854013440"/>
          </w:placeholder>
        </w:sdtPr>
        <w:sdtContent>
          <w:r w:rsidR="00B54A57" w:rsidRPr="00B54A57">
            <w:rPr>
              <w:rFonts w:ascii="Times New Roman" w:hAnsi="Times New Roman" w:cs="Times New Roman"/>
              <w:color w:val="000000"/>
              <w:sz w:val="24"/>
              <w:szCs w:val="24"/>
            </w:rPr>
            <w:t>[7,16]</w:t>
          </w:r>
        </w:sdtContent>
      </w:sdt>
      <w:r w:rsidRPr="00DA0B5F">
        <w:rPr>
          <w:rFonts w:ascii="Times New Roman" w:hAnsi="Times New Roman" w:cs="Times New Roman"/>
          <w:sz w:val="24"/>
          <w:szCs w:val="24"/>
        </w:rPr>
        <w:t xml:space="preserve"> emphasizing the arbitrary nature of the 3</w:t>
      </w:r>
      <w:r w:rsidR="00715E60">
        <w:rPr>
          <w:rFonts w:ascii="Times New Roman" w:hAnsi="Times New Roman" w:cs="Times New Roman"/>
          <w:sz w:val="24"/>
          <w:szCs w:val="24"/>
        </w:rPr>
        <w:t>-</w:t>
      </w:r>
      <w:r w:rsidRPr="00DA0B5F">
        <w:rPr>
          <w:rFonts w:ascii="Times New Roman" w:hAnsi="Times New Roman" w:cs="Times New Roman"/>
          <w:sz w:val="24"/>
          <w:szCs w:val="24"/>
        </w:rPr>
        <w:t>month cut off and suggesting the VLOD cases might be included alongside LOD in studies of infant invasive disease.</w:t>
      </w:r>
      <w:r w:rsidR="00F55791" w:rsidRPr="00F557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0MDFhMjQtOTc4ZS00YWY5LWEyZmUtYjVmNDU0NDA2Y2M3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
          <w:id w:val="1724016387"/>
          <w:placeholder>
            <w:docPart w:val="DefaultPlaceholder_-1854013440"/>
          </w:placeholder>
        </w:sdtPr>
        <w:sdtContent>
          <w:r w:rsidR="00B54A57" w:rsidRPr="00B54A57">
            <w:rPr>
              <w:rFonts w:ascii="Times New Roman" w:hAnsi="Times New Roman" w:cs="Times New Roman"/>
              <w:color w:val="000000"/>
              <w:sz w:val="24"/>
              <w:szCs w:val="24"/>
            </w:rPr>
            <w:t>[5,6]</w:t>
          </w:r>
        </w:sdtContent>
      </w:sdt>
    </w:p>
    <w:p w14:paraId="47B4AE00" w14:textId="77777777" w:rsidR="00100D80" w:rsidRDefault="00100D80" w:rsidP="004072B6">
      <w:pPr>
        <w:pStyle w:val="BodyText"/>
        <w:spacing w:before="3" w:line="252" w:lineRule="auto"/>
        <w:ind w:right="116"/>
        <w:rPr>
          <w:rFonts w:ascii="Times New Roman" w:hAnsi="Times New Roman" w:cs="Times New Roman"/>
          <w:sz w:val="24"/>
          <w:szCs w:val="24"/>
        </w:rPr>
      </w:pPr>
    </w:p>
    <w:p w14:paraId="5AA961CD" w14:textId="2985BE06" w:rsidR="00D479F6" w:rsidRPr="00DA0B5F" w:rsidRDefault="00A06F66" w:rsidP="00434016">
      <w:pPr>
        <w:pStyle w:val="BodyText"/>
        <w:spacing w:before="3" w:line="252" w:lineRule="auto"/>
        <w:ind w:right="116"/>
        <w:rPr>
          <w:rFonts w:ascii="Times New Roman" w:hAnsi="Times New Roman" w:cs="Times New Roman"/>
          <w:sz w:val="24"/>
          <w:szCs w:val="24"/>
        </w:rPr>
      </w:pPr>
      <w:r>
        <w:rPr>
          <w:rFonts w:ascii="Times New Roman" w:hAnsi="Times New Roman" w:cs="Times New Roman"/>
          <w:sz w:val="24"/>
          <w:szCs w:val="24"/>
        </w:rPr>
        <w:t>The single site of collection, absence of granular maternal colonization information and lack of information pertaining to disease onset are some of the limitations of this study.</w:t>
      </w:r>
      <w:r w:rsidR="00434016">
        <w:rPr>
          <w:rFonts w:ascii="Times New Roman" w:hAnsi="Times New Roman" w:cs="Times New Roman"/>
          <w:sz w:val="24"/>
          <w:szCs w:val="24"/>
        </w:rPr>
        <w:t xml:space="preserve"> </w:t>
      </w:r>
      <w:r w:rsidR="00434016" w:rsidRPr="00DA0B5F">
        <w:rPr>
          <w:rFonts w:ascii="Times New Roman" w:hAnsi="Times New Roman" w:cs="Times New Roman"/>
          <w:sz w:val="24"/>
          <w:szCs w:val="24"/>
        </w:rPr>
        <w:t>Although</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retrospective</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in</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nature</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and</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relian</w:t>
      </w:r>
      <w:ins w:id="100" w:author="Cavalli, Lea" w:date="2025-05-19T12:20:00Z" w16du:dateUtc="2025-05-19T16:20:00Z">
        <w:r w:rsidR="00520B76">
          <w:rPr>
            <w:rFonts w:ascii="Times New Roman" w:hAnsi="Times New Roman" w:cs="Times New Roman"/>
            <w:sz w:val="24"/>
            <w:szCs w:val="24"/>
          </w:rPr>
          <w:t>t</w:t>
        </w:r>
      </w:ins>
      <w:del w:id="101" w:author="Cavalli, Lea" w:date="2025-05-19T12:20:00Z" w16du:dateUtc="2025-05-19T16:20:00Z">
        <w:r w:rsidR="00434016" w:rsidDel="00520B76">
          <w:rPr>
            <w:rFonts w:ascii="Times New Roman" w:hAnsi="Times New Roman" w:cs="Times New Roman"/>
            <w:sz w:val="24"/>
            <w:szCs w:val="24"/>
          </w:rPr>
          <w:delText>ce</w:delText>
        </w:r>
      </w:del>
      <w:r w:rsidR="00434016">
        <w:rPr>
          <w:rFonts w:ascii="Times New Roman" w:hAnsi="Times New Roman" w:cs="Times New Roman"/>
          <w:sz w:val="24"/>
          <w:szCs w:val="24"/>
        </w:rPr>
        <w:t xml:space="preserve"> </w:t>
      </w:r>
      <w:r w:rsidR="00434016" w:rsidRPr="00DA0B5F">
        <w:rPr>
          <w:rFonts w:ascii="Times New Roman" w:hAnsi="Times New Roman" w:cs="Times New Roman"/>
          <w:sz w:val="24"/>
          <w:szCs w:val="24"/>
        </w:rPr>
        <w:t>on</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routinely</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collected</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 xml:space="preserve">data, </w:t>
      </w:r>
      <w:r w:rsidR="00434016" w:rsidRPr="00DA0B5F">
        <w:rPr>
          <w:rFonts w:ascii="Times New Roman" w:hAnsi="Times New Roman" w:cs="Times New Roman"/>
          <w:spacing w:val="-2"/>
          <w:sz w:val="24"/>
          <w:szCs w:val="24"/>
        </w:rPr>
        <w:t>our</w:t>
      </w:r>
      <w:r w:rsidR="00434016" w:rsidRPr="00DA0B5F">
        <w:rPr>
          <w:rFonts w:ascii="Times New Roman" w:hAnsi="Times New Roman" w:cs="Times New Roman"/>
          <w:spacing w:val="-11"/>
          <w:sz w:val="24"/>
          <w:szCs w:val="24"/>
        </w:rPr>
        <w:t xml:space="preserve"> </w:t>
      </w:r>
      <w:r w:rsidR="00434016" w:rsidRPr="00DA0B5F">
        <w:rPr>
          <w:rFonts w:ascii="Times New Roman" w:hAnsi="Times New Roman" w:cs="Times New Roman"/>
          <w:spacing w:val="-2"/>
          <w:sz w:val="24"/>
          <w:szCs w:val="24"/>
        </w:rPr>
        <w:t>study</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provides</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valuable</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insights</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into</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the</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clinical</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presentation</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of</w:t>
      </w:r>
      <w:r w:rsidR="00434016" w:rsidRPr="00DA0B5F">
        <w:rPr>
          <w:rFonts w:ascii="Times New Roman" w:hAnsi="Times New Roman" w:cs="Times New Roman"/>
          <w:spacing w:val="-10"/>
          <w:sz w:val="24"/>
          <w:szCs w:val="24"/>
        </w:rPr>
        <w:t xml:space="preserve"> </w:t>
      </w:r>
      <w:proofErr w:type="spellStart"/>
      <w:r w:rsidR="00434016" w:rsidRPr="00DA0B5F">
        <w:rPr>
          <w:rFonts w:ascii="Times New Roman" w:hAnsi="Times New Roman" w:cs="Times New Roman"/>
          <w:spacing w:val="-2"/>
          <w:sz w:val="24"/>
          <w:szCs w:val="24"/>
        </w:rPr>
        <w:t>iGBS</w:t>
      </w:r>
      <w:proofErr w:type="spellEnd"/>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infants</w:t>
      </w:r>
      <w:r w:rsidR="00434016">
        <w:rPr>
          <w:rFonts w:ascii="Times New Roman" w:hAnsi="Times New Roman" w:cs="Times New Roman"/>
          <w:spacing w:val="-2"/>
          <w:sz w:val="24"/>
          <w:szCs w:val="24"/>
        </w:rPr>
        <w:t xml:space="preserve">, clinical laboratory markers/predictors of severity, the </w:t>
      </w:r>
      <w:del w:id="102" w:author="Cavalli, Lea" w:date="2025-05-19T12:22:00Z" w16du:dateUtc="2025-05-19T16:22:00Z">
        <w:r w:rsidR="00434016" w:rsidDel="00520B76">
          <w:rPr>
            <w:rFonts w:ascii="Times New Roman" w:hAnsi="Times New Roman" w:cs="Times New Roman"/>
            <w:spacing w:val="-2"/>
            <w:sz w:val="24"/>
            <w:szCs w:val="24"/>
          </w:rPr>
          <w:delText xml:space="preserve">probability </w:delText>
        </w:r>
      </w:del>
      <w:ins w:id="103" w:author="Cavalli, Lea" w:date="2025-05-19T12:22:00Z" w16du:dateUtc="2025-05-19T16:22:00Z">
        <w:r w:rsidR="00520B76">
          <w:rPr>
            <w:rFonts w:ascii="Times New Roman" w:hAnsi="Times New Roman" w:cs="Times New Roman"/>
            <w:spacing w:val="-2"/>
            <w:sz w:val="24"/>
            <w:szCs w:val="24"/>
          </w:rPr>
          <w:t xml:space="preserve">distribution </w:t>
        </w:r>
      </w:ins>
      <w:r w:rsidR="00434016">
        <w:rPr>
          <w:rFonts w:ascii="Times New Roman" w:hAnsi="Times New Roman" w:cs="Times New Roman"/>
          <w:spacing w:val="-2"/>
          <w:sz w:val="24"/>
          <w:szCs w:val="24"/>
        </w:rPr>
        <w:t xml:space="preserve">of </w:t>
      </w:r>
      <w:del w:id="104" w:author="Cavalli, Lea" w:date="2025-05-19T12:22:00Z" w16du:dateUtc="2025-05-19T16:22:00Z">
        <w:r w:rsidR="00434016" w:rsidDel="00520B76">
          <w:rPr>
            <w:rFonts w:ascii="Times New Roman" w:hAnsi="Times New Roman" w:cs="Times New Roman"/>
            <w:spacing w:val="-2"/>
            <w:sz w:val="24"/>
            <w:szCs w:val="24"/>
          </w:rPr>
          <w:delText xml:space="preserve">the </w:delText>
        </w:r>
      </w:del>
      <w:r w:rsidR="00434016">
        <w:rPr>
          <w:rFonts w:ascii="Times New Roman" w:hAnsi="Times New Roman" w:cs="Times New Roman"/>
          <w:spacing w:val="-2"/>
          <w:sz w:val="24"/>
          <w:szCs w:val="24"/>
        </w:rPr>
        <w:t>host-response</w:t>
      </w:r>
      <w:ins w:id="105" w:author="Cavalli, Lea" w:date="2025-05-19T12:22:00Z" w16du:dateUtc="2025-05-19T16:22:00Z">
        <w:r w:rsidR="00520B76">
          <w:rPr>
            <w:rFonts w:ascii="Times New Roman" w:hAnsi="Times New Roman" w:cs="Times New Roman"/>
            <w:spacing w:val="-2"/>
            <w:sz w:val="24"/>
            <w:szCs w:val="24"/>
          </w:rPr>
          <w:t>s</w:t>
        </w:r>
      </w:ins>
      <w:r w:rsidR="00434016">
        <w:rPr>
          <w:rFonts w:ascii="Times New Roman" w:hAnsi="Times New Roman" w:cs="Times New Roman"/>
          <w:spacing w:val="-2"/>
          <w:sz w:val="24"/>
          <w:szCs w:val="24"/>
        </w:rPr>
        <w:t xml:space="preserve"> driving clinical outcomes and the substantial overlap between LOD and VLOD in both clinical features and pathogen characteristics</w:t>
      </w:r>
      <w:ins w:id="106" w:author="Cavalli, Lea" w:date="2025-05-19T12:24:00Z" w16du:dateUtc="2025-05-19T16:24:00Z">
        <w:r w:rsidR="00520B76">
          <w:rPr>
            <w:rFonts w:ascii="Times New Roman" w:hAnsi="Times New Roman" w:cs="Times New Roman"/>
            <w:spacing w:val="-2"/>
            <w:sz w:val="24"/>
            <w:szCs w:val="24"/>
          </w:rPr>
          <w:t xml:space="preserve">. In </w:t>
        </w:r>
        <w:proofErr w:type="spellStart"/>
        <w:r w:rsidR="00520B76">
          <w:rPr>
            <w:rFonts w:ascii="Times New Roman" w:hAnsi="Times New Roman" w:cs="Times New Roman"/>
            <w:spacing w:val="-2"/>
            <w:sz w:val="24"/>
            <w:szCs w:val="24"/>
          </w:rPr>
          <w:t>additions,</w:t>
        </w:r>
      </w:ins>
      <w:del w:id="107" w:author="Cavalli, Lea" w:date="2025-05-19T12:24:00Z" w16du:dateUtc="2025-05-19T16:24:00Z">
        <w:r w:rsidR="00434016" w:rsidDel="00520B76">
          <w:rPr>
            <w:rFonts w:ascii="Times New Roman" w:hAnsi="Times New Roman" w:cs="Times New Roman"/>
            <w:spacing w:val="-2"/>
            <w:sz w:val="24"/>
            <w:szCs w:val="24"/>
          </w:rPr>
          <w:delText xml:space="preserve"> and </w:delText>
        </w:r>
      </w:del>
      <w:r>
        <w:rPr>
          <w:rFonts w:ascii="Times New Roman" w:hAnsi="Times New Roman" w:cs="Times New Roman"/>
          <w:sz w:val="24"/>
          <w:szCs w:val="24"/>
        </w:rPr>
        <w:t>the</w:t>
      </w:r>
      <w:proofErr w:type="spellEnd"/>
      <w:r>
        <w:rPr>
          <w:rFonts w:ascii="Times New Roman" w:hAnsi="Times New Roman" w:cs="Times New Roman"/>
          <w:sz w:val="24"/>
          <w:szCs w:val="24"/>
        </w:rPr>
        <w:t xml:space="preserve"> concordance in pathogen population structure </w:t>
      </w:r>
      <w:del w:id="108" w:author="Cavalli, Lea" w:date="2025-05-19T12:24:00Z" w16du:dateUtc="2025-05-19T16:24:00Z">
        <w:r w:rsidR="00434016" w:rsidDel="00520B76">
          <w:rPr>
            <w:rFonts w:ascii="Times New Roman" w:hAnsi="Times New Roman" w:cs="Times New Roman"/>
            <w:sz w:val="24"/>
            <w:szCs w:val="24"/>
          </w:rPr>
          <w:delText xml:space="preserve">among </w:delText>
        </w:r>
      </w:del>
      <w:ins w:id="109" w:author="Cavalli, Lea" w:date="2025-05-19T12:24:00Z" w16du:dateUtc="2025-05-19T16:24:00Z">
        <w:r w:rsidR="00520B76">
          <w:rPr>
            <w:rFonts w:ascii="Times New Roman" w:hAnsi="Times New Roman" w:cs="Times New Roman"/>
            <w:sz w:val="24"/>
            <w:szCs w:val="24"/>
          </w:rPr>
          <w:t xml:space="preserve">with </w:t>
        </w:r>
      </w:ins>
      <w:r w:rsidR="00434016">
        <w:rPr>
          <w:rFonts w:ascii="Times New Roman" w:hAnsi="Times New Roman" w:cs="Times New Roman"/>
          <w:sz w:val="24"/>
          <w:szCs w:val="24"/>
        </w:rPr>
        <w:t>globally</w:t>
      </w:r>
      <w:r>
        <w:rPr>
          <w:rFonts w:ascii="Times New Roman" w:hAnsi="Times New Roman" w:cs="Times New Roman"/>
          <w:sz w:val="24"/>
          <w:szCs w:val="24"/>
        </w:rPr>
        <w:t xml:space="preserve"> representative strains points to similar</w:t>
      </w:r>
      <w:del w:id="110" w:author="Cavalli, Lea" w:date="2025-05-19T12:24:00Z" w16du:dateUtc="2025-05-19T16:24:00Z">
        <w:r w:rsidDel="00520B76">
          <w:rPr>
            <w:rFonts w:ascii="Times New Roman" w:hAnsi="Times New Roman" w:cs="Times New Roman"/>
            <w:sz w:val="24"/>
            <w:szCs w:val="24"/>
          </w:rPr>
          <w:delText>ity</w:delText>
        </w:r>
      </w:del>
      <w:r>
        <w:rPr>
          <w:rFonts w:ascii="Times New Roman" w:hAnsi="Times New Roman" w:cs="Times New Roman"/>
          <w:sz w:val="24"/>
          <w:szCs w:val="24"/>
        </w:rPr>
        <w:t xml:space="preserve"> </w:t>
      </w:r>
      <w:del w:id="111" w:author="Cavalli, Lea" w:date="2025-05-19T12:24:00Z" w16du:dateUtc="2025-05-19T16:24:00Z">
        <w:r w:rsidDel="00520B76">
          <w:rPr>
            <w:rFonts w:ascii="Times New Roman" w:hAnsi="Times New Roman" w:cs="Times New Roman"/>
            <w:sz w:val="24"/>
            <w:szCs w:val="24"/>
          </w:rPr>
          <w:delText xml:space="preserve">in </w:delText>
        </w:r>
      </w:del>
      <w:r>
        <w:rPr>
          <w:rFonts w:ascii="Times New Roman" w:hAnsi="Times New Roman" w:cs="Times New Roman"/>
          <w:sz w:val="24"/>
          <w:szCs w:val="24"/>
        </w:rPr>
        <w:t xml:space="preserve">exposure to invasive serotypes across different geographies. </w:t>
      </w:r>
      <w:r w:rsidR="00D479F6" w:rsidRPr="00DA0B5F">
        <w:rPr>
          <w:rFonts w:ascii="Times New Roman" w:hAnsi="Times New Roman" w:cs="Times New Roman"/>
          <w:sz w:val="24"/>
          <w:szCs w:val="24"/>
        </w:rPr>
        <w:t xml:space="preserve">Overall, our study </w:t>
      </w:r>
      <w:r w:rsidR="00434016">
        <w:rPr>
          <w:rFonts w:ascii="Times New Roman" w:hAnsi="Times New Roman" w:cs="Times New Roman"/>
          <w:sz w:val="24"/>
          <w:szCs w:val="24"/>
        </w:rPr>
        <w:t>generates further hypotheses regarding</w:t>
      </w:r>
      <w:r w:rsidR="00D479F6" w:rsidRPr="00DA0B5F">
        <w:rPr>
          <w:rFonts w:ascii="Times New Roman" w:hAnsi="Times New Roman" w:cs="Times New Roman"/>
          <w:sz w:val="24"/>
          <w:szCs w:val="24"/>
        </w:rPr>
        <w:t xml:space="preserve"> the complex host-bacterial</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 xml:space="preserve">interactions underlying </w:t>
      </w:r>
      <w:proofErr w:type="spellStart"/>
      <w:r w:rsidR="00D479F6" w:rsidRPr="00DA0B5F">
        <w:rPr>
          <w:rFonts w:ascii="Times New Roman" w:hAnsi="Times New Roman" w:cs="Times New Roman"/>
          <w:sz w:val="24"/>
          <w:szCs w:val="24"/>
        </w:rPr>
        <w:t>iGBS</w:t>
      </w:r>
      <w:proofErr w:type="spellEnd"/>
      <w:r w:rsidR="00434016">
        <w:rPr>
          <w:rFonts w:ascii="Times New Roman" w:hAnsi="Times New Roman" w:cs="Times New Roman"/>
          <w:sz w:val="24"/>
          <w:szCs w:val="24"/>
        </w:rPr>
        <w:t xml:space="preserve"> while underscoring its clinical burden</w:t>
      </w:r>
      <w:r w:rsidR="00434016">
        <w:rPr>
          <w:rFonts w:ascii="Times New Roman" w:hAnsi="Times New Roman" w:cs="Times New Roman"/>
          <w:spacing w:val="-7"/>
          <w:sz w:val="24"/>
          <w:szCs w:val="24"/>
        </w:rPr>
        <w:t>.</w:t>
      </w:r>
      <w:r w:rsidR="00D479F6" w:rsidRPr="00DA0B5F">
        <w:rPr>
          <w:rFonts w:ascii="Times New Roman" w:hAnsi="Times New Roman" w:cs="Times New Roman"/>
          <w:spacing w:val="-7"/>
          <w:sz w:val="24"/>
          <w:szCs w:val="24"/>
        </w:rPr>
        <w:t xml:space="preserve">  It </w:t>
      </w:r>
      <w:r w:rsidR="00D479F6" w:rsidRPr="00DA0B5F">
        <w:rPr>
          <w:rFonts w:ascii="Times New Roman" w:hAnsi="Times New Roman" w:cs="Times New Roman"/>
          <w:sz w:val="24"/>
          <w:szCs w:val="24"/>
        </w:rPr>
        <w:t>calls for</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broader</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investigations</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of</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the</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molecular risk factors linked to these outcomes, such as genome-wide association studies that require larger datasets, which are now becoming increasingly available.</w:t>
      </w:r>
      <w:r w:rsidR="007762E0">
        <w:rPr>
          <w:rFonts w:ascii="Times New Roman" w:hAnsi="Times New Roman" w:cs="Times New Roman"/>
          <w:sz w:val="24"/>
          <w:szCs w:val="24"/>
        </w:rPr>
        <w:t xml:space="preserve"> </w:t>
      </w:r>
    </w:p>
    <w:p w14:paraId="20302813" w14:textId="77777777" w:rsidR="00D479F6" w:rsidRPr="00DA0B5F" w:rsidRDefault="00D479F6" w:rsidP="00D479F6">
      <w:pPr>
        <w:pStyle w:val="BodyText"/>
        <w:spacing w:before="58"/>
        <w:jc w:val="left"/>
        <w:rPr>
          <w:rFonts w:ascii="Times New Roman" w:hAnsi="Times New Roman" w:cs="Times New Roman"/>
          <w:w w:val="105"/>
          <w:sz w:val="24"/>
          <w:szCs w:val="24"/>
        </w:rPr>
      </w:pPr>
    </w:p>
    <w:p w14:paraId="776CC170" w14:textId="7453C39D" w:rsidR="003E487F" w:rsidRPr="00DA0B5F" w:rsidRDefault="003E487F">
      <w:pPr>
        <w:widowControl/>
        <w:autoSpaceDE/>
        <w:autoSpaceDN/>
        <w:spacing w:after="160" w:line="278" w:lineRule="auto"/>
        <w:rPr>
          <w:rFonts w:ascii="Times New Roman" w:hAnsi="Times New Roman" w:cs="Times New Roman"/>
          <w:w w:val="105"/>
          <w:sz w:val="24"/>
          <w:szCs w:val="24"/>
        </w:rPr>
      </w:pPr>
      <w:r w:rsidRPr="00DA0B5F">
        <w:rPr>
          <w:rFonts w:ascii="Times New Roman" w:hAnsi="Times New Roman" w:cs="Times New Roman"/>
          <w:w w:val="105"/>
          <w:sz w:val="24"/>
          <w:szCs w:val="24"/>
        </w:rPr>
        <w:br w:type="page"/>
      </w:r>
    </w:p>
    <w:p w14:paraId="4C844BCE" w14:textId="1AE9D4F8" w:rsidR="003E487F" w:rsidRPr="00B54A57" w:rsidRDefault="00B54A57" w:rsidP="00D479F6">
      <w:pPr>
        <w:pStyle w:val="BodyText"/>
        <w:spacing w:before="58"/>
        <w:jc w:val="left"/>
        <w:rPr>
          <w:rFonts w:ascii="Times New Roman" w:hAnsi="Times New Roman" w:cs="Times New Roman"/>
          <w:b/>
          <w:bCs/>
          <w:sz w:val="24"/>
          <w:szCs w:val="24"/>
        </w:rPr>
      </w:pPr>
      <w:r w:rsidRPr="00B54A57">
        <w:rPr>
          <w:rFonts w:ascii="Times New Roman" w:hAnsi="Times New Roman" w:cs="Times New Roman"/>
          <w:b/>
          <w:bCs/>
          <w:sz w:val="24"/>
          <w:szCs w:val="24"/>
        </w:rPr>
        <w:lastRenderedPageBreak/>
        <w:t>Legends to figures</w:t>
      </w:r>
    </w:p>
    <w:p w14:paraId="52600D41" w14:textId="77777777" w:rsidR="00B54A57" w:rsidRPr="00DA0B5F" w:rsidRDefault="00B54A57" w:rsidP="00D479F6">
      <w:pPr>
        <w:pStyle w:val="BodyText"/>
        <w:spacing w:before="58"/>
        <w:jc w:val="left"/>
        <w:rPr>
          <w:rFonts w:ascii="Times New Roman" w:hAnsi="Times New Roman" w:cs="Times New Roman"/>
          <w:sz w:val="24"/>
          <w:szCs w:val="24"/>
        </w:rPr>
      </w:pPr>
    </w:p>
    <w:p w14:paraId="393A775D" w14:textId="77777777" w:rsidR="00F4063C" w:rsidRPr="00F4063C" w:rsidRDefault="00F4063C" w:rsidP="00F4063C">
      <w:pPr>
        <w:rPr>
          <w:rFonts w:ascii="Times New Roman" w:hAnsi="Times New Roman" w:cs="Times New Roman"/>
          <w:b/>
          <w:bCs/>
        </w:rPr>
      </w:pPr>
      <w:r w:rsidRPr="00F4063C">
        <w:rPr>
          <w:rFonts w:ascii="Times New Roman" w:hAnsi="Times New Roman" w:cs="Times New Roman"/>
          <w:b/>
          <w:bCs/>
        </w:rPr>
        <w:t>Figure 1. Distribution of group B Streptococcus (GBS) clonal complexes (CCs) and</w:t>
      </w:r>
    </w:p>
    <w:p w14:paraId="4CB64A2C" w14:textId="77777777" w:rsidR="00F4063C" w:rsidRPr="00F4063C" w:rsidRDefault="00F4063C" w:rsidP="00F4063C">
      <w:pPr>
        <w:rPr>
          <w:rFonts w:ascii="Times New Roman" w:hAnsi="Times New Roman" w:cs="Times New Roman"/>
        </w:rPr>
      </w:pPr>
      <w:r w:rsidRPr="00F4063C">
        <w:rPr>
          <w:rFonts w:ascii="Times New Roman" w:hAnsi="Times New Roman" w:cs="Times New Roman"/>
          <w:b/>
          <w:bCs/>
        </w:rPr>
        <w:t xml:space="preserve">serotypes across age groups and over time. </w:t>
      </w:r>
      <w:r w:rsidRPr="00F4063C">
        <w:rPr>
          <w:rFonts w:ascii="Times New Roman" w:hAnsi="Times New Roman" w:cs="Times New Roman"/>
        </w:rPr>
        <w:t>The top panel displays the proportions of CCs across different age groups (left) and annually from 2007 to 2021 (right), while the bottom panel presents the corresponding distributions for serotypes. The age groups are defined as follows: early-onset disease (EOD) is diagnosed within 7 days of birth, late-onset disease (LOD) between 7 days and 3 months, very late-onset disease (VLOD) between 3 months and 1 year, older children range from 1 to 18 years, and adults are 18 years and older.</w:t>
      </w:r>
    </w:p>
    <w:p w14:paraId="50F3AEBA" w14:textId="08484DE8" w:rsidR="00F4063C" w:rsidRPr="00F4063C" w:rsidRDefault="00F4063C" w:rsidP="00F4063C">
      <w:pPr>
        <w:rPr>
          <w:rFonts w:ascii="Times New Roman" w:hAnsi="Times New Roman" w:cs="Times New Roman"/>
          <w:b/>
          <w:bCs/>
        </w:rPr>
      </w:pPr>
    </w:p>
    <w:p w14:paraId="2F82E811" w14:textId="77777777" w:rsidR="00F4063C" w:rsidRPr="00F4063C" w:rsidRDefault="00F4063C" w:rsidP="00F4063C">
      <w:pPr>
        <w:rPr>
          <w:rFonts w:ascii="Times New Roman" w:hAnsi="Times New Roman" w:cs="Times New Roman"/>
          <w:b/>
          <w:bCs/>
        </w:rPr>
      </w:pPr>
      <w:r w:rsidRPr="00F4063C">
        <w:rPr>
          <w:rFonts w:ascii="Times New Roman" w:hAnsi="Times New Roman" w:cs="Times New Roman"/>
          <w:b/>
          <w:bCs/>
        </w:rPr>
        <w:t xml:space="preserve">Figure 2. Phylogenies of Boston Children’s Hospital (BCH) and Global Group B Streptococcus (GBS) isolates. </w:t>
      </w:r>
      <w:r w:rsidRPr="00F4063C">
        <w:rPr>
          <w:rFonts w:ascii="Times New Roman" w:hAnsi="Times New Roman" w:cs="Times New Roman"/>
        </w:rPr>
        <w:t>Panel A presents the phylogenetic tree of Group B Streptococcus (GBS) isolates from Boston Children’s Hospital (BCH), categorized by age groups: early-onset disease (EOD, diagnosed within 7 days of birth), late-onset disease (LOD, 7 days to 3 months), very late-onset disease (VLOD, 3 months to 1 year), older children (1 to 18 years), and adults (18 years and older). Various genes for virulence factors and surface proteins are detailed, including the Alpha-like proteins in blue (A :ALP1, B:ALP23, C:Alpha, D:RIB), pilus islands in green (E:PI-1, F:PI-2a1, G:PI-2a2, H: PI-2a, I: PI-2b), and other factors in orange such as the hypervirulence gene cluster A (J:HVGA), serine-rich repeat proteins (K:SRR1, L:SRR2), Sip (M), laminin-binding protein (</w:t>
      </w:r>
      <w:proofErr w:type="spellStart"/>
      <w:r w:rsidRPr="00F4063C">
        <w:rPr>
          <w:rFonts w:ascii="Times New Roman" w:hAnsi="Times New Roman" w:cs="Times New Roman"/>
        </w:rPr>
        <w:t>N:lmb</w:t>
      </w:r>
      <w:proofErr w:type="spellEnd"/>
      <w:r w:rsidRPr="00F4063C">
        <w:rPr>
          <w:rFonts w:ascii="Times New Roman" w:hAnsi="Times New Roman" w:cs="Times New Roman"/>
        </w:rPr>
        <w:t>), C5a peptidase (</w:t>
      </w:r>
      <w:proofErr w:type="spellStart"/>
      <w:r w:rsidRPr="00F4063C">
        <w:rPr>
          <w:rFonts w:ascii="Times New Roman" w:hAnsi="Times New Roman" w:cs="Times New Roman"/>
        </w:rPr>
        <w:t>O:scpB</w:t>
      </w:r>
      <w:proofErr w:type="spellEnd"/>
      <w:r w:rsidRPr="00F4063C">
        <w:rPr>
          <w:rFonts w:ascii="Times New Roman" w:hAnsi="Times New Roman" w:cs="Times New Roman"/>
        </w:rPr>
        <w:t>), hyaluronidase (</w:t>
      </w:r>
      <w:proofErr w:type="spellStart"/>
      <w:r w:rsidRPr="00F4063C">
        <w:rPr>
          <w:rFonts w:ascii="Times New Roman" w:hAnsi="Times New Roman" w:cs="Times New Roman"/>
        </w:rPr>
        <w:t>P:hylB</w:t>
      </w:r>
      <w:proofErr w:type="spellEnd"/>
      <w:r w:rsidRPr="00F4063C">
        <w:rPr>
          <w:rFonts w:ascii="Times New Roman" w:hAnsi="Times New Roman" w:cs="Times New Roman"/>
        </w:rPr>
        <w:t>), and fibrinogen-binding protein (</w:t>
      </w:r>
      <w:proofErr w:type="spellStart"/>
      <w:r w:rsidRPr="00F4063C">
        <w:rPr>
          <w:rFonts w:ascii="Times New Roman" w:hAnsi="Times New Roman" w:cs="Times New Roman"/>
        </w:rPr>
        <w:t>Q:fbsB</w:t>
      </w:r>
      <w:proofErr w:type="spellEnd"/>
      <w:r w:rsidRPr="00F4063C">
        <w:rPr>
          <w:rFonts w:ascii="Times New Roman" w:hAnsi="Times New Roman" w:cs="Times New Roman"/>
        </w:rPr>
        <w:t>). Panel B extends the context by situating BCH LOD isolates (in blue on heatmap 6) within a broader phylogenetic framework, including national and global LOD isolates. It features isolates from the USA (yellow on heatmap 6), gathered through the CDC’s ABCs program, and from other international sources such as Ireland, Malawi, Canada, and The Netherlands (orange on heatmap 6).</w:t>
      </w:r>
    </w:p>
    <w:p w14:paraId="4C0DAD7D" w14:textId="77777777" w:rsidR="00F4063C" w:rsidRPr="00F4063C" w:rsidRDefault="00F4063C" w:rsidP="00F4063C">
      <w:pPr>
        <w:rPr>
          <w:rFonts w:ascii="Times New Roman" w:hAnsi="Times New Roman" w:cs="Times New Roman"/>
          <w:b/>
          <w:bCs/>
        </w:rPr>
      </w:pPr>
    </w:p>
    <w:p w14:paraId="43C58208" w14:textId="58E1818A" w:rsidR="00F4063C" w:rsidRPr="00F4063C" w:rsidRDefault="00F4063C" w:rsidP="00F4063C">
      <w:pPr>
        <w:rPr>
          <w:rFonts w:ascii="Times New Roman" w:hAnsi="Times New Roman" w:cs="Times New Roman"/>
          <w:b/>
          <w:bCs/>
        </w:rPr>
      </w:pPr>
    </w:p>
    <w:p w14:paraId="0B1A3CC9" w14:textId="77777777" w:rsidR="00F4063C" w:rsidRPr="00F4063C" w:rsidRDefault="00F4063C" w:rsidP="00F4063C">
      <w:pPr>
        <w:rPr>
          <w:rFonts w:ascii="Times New Roman" w:hAnsi="Times New Roman" w:cs="Times New Roman"/>
        </w:rPr>
      </w:pPr>
      <w:r w:rsidRPr="00F4063C">
        <w:rPr>
          <w:rFonts w:ascii="Times New Roman" w:hAnsi="Times New Roman" w:cs="Times New Roman"/>
          <w:b/>
          <w:bCs/>
        </w:rPr>
        <w:t>Figure 3. GBS Phylogeny split by age of onset and disease severity.</w:t>
      </w:r>
      <w:r w:rsidRPr="00F4063C">
        <w:rPr>
          <w:rFonts w:ascii="Times New Roman" w:hAnsi="Times New Roman" w:cs="Times New Roman"/>
        </w:rPr>
        <w:t xml:space="preserve"> (A) and (B) are phylogenies containing only infants and older patients with GBS infection, respectively. We observe that CC17-cpsIa is more common among infant cases. (C) and (D) are phylogenies containing only patients admitted to the ICU and those not, respectively. (E) and (F) are phylogenies containing only patients with and without meningitis, respectively.</w:t>
      </w:r>
    </w:p>
    <w:p w14:paraId="776FF6B3" w14:textId="77777777" w:rsidR="00F4063C" w:rsidRPr="00F4063C" w:rsidRDefault="00F4063C" w:rsidP="00F4063C">
      <w:pPr>
        <w:rPr>
          <w:rFonts w:ascii="Times New Roman" w:hAnsi="Times New Roman" w:cs="Times New Roman"/>
        </w:rPr>
      </w:pPr>
    </w:p>
    <w:p w14:paraId="5ABBDDBC" w14:textId="77777777" w:rsidR="00F4063C" w:rsidRDefault="00F4063C" w:rsidP="00F4063C"/>
    <w:p w14:paraId="6466CDCA" w14:textId="77777777" w:rsidR="00F4063C" w:rsidRDefault="00F4063C" w:rsidP="00F4063C"/>
    <w:p w14:paraId="0DB45105" w14:textId="77777777" w:rsidR="00F4063C" w:rsidRDefault="00F4063C" w:rsidP="00F4063C"/>
    <w:p w14:paraId="408CE1FC" w14:textId="77777777" w:rsidR="00F4063C" w:rsidRDefault="00F4063C" w:rsidP="00F4063C"/>
    <w:p w14:paraId="10F08958" w14:textId="77777777" w:rsidR="00F4063C" w:rsidRDefault="00F4063C" w:rsidP="00F4063C"/>
    <w:p w14:paraId="66D2D115" w14:textId="77777777" w:rsidR="00F4063C" w:rsidRDefault="00F4063C" w:rsidP="00F4063C"/>
    <w:p w14:paraId="1F03049D" w14:textId="77777777" w:rsidR="00F4063C" w:rsidRDefault="00F4063C" w:rsidP="00F4063C"/>
    <w:p w14:paraId="67E9E13E" w14:textId="77777777" w:rsidR="00F4063C" w:rsidRDefault="00F4063C" w:rsidP="00F4063C"/>
    <w:p w14:paraId="5E1F68BB" w14:textId="77777777" w:rsidR="00F4063C" w:rsidRDefault="00F4063C" w:rsidP="00F4063C"/>
    <w:p w14:paraId="3837EC7B" w14:textId="77777777" w:rsidR="00F4063C" w:rsidRDefault="00F4063C" w:rsidP="00F4063C"/>
    <w:p w14:paraId="1C88CC63" w14:textId="77777777" w:rsidR="00F4063C" w:rsidRDefault="00F4063C" w:rsidP="00F4063C"/>
    <w:p w14:paraId="26B1D81E" w14:textId="77777777" w:rsidR="00F4063C" w:rsidRDefault="00F4063C" w:rsidP="00F4063C"/>
    <w:p w14:paraId="5802C6F4" w14:textId="77777777" w:rsidR="00F4063C" w:rsidRDefault="00F4063C" w:rsidP="00F4063C"/>
    <w:p w14:paraId="34CADA18" w14:textId="77777777" w:rsidR="00F4063C" w:rsidRDefault="00F4063C" w:rsidP="00F4063C"/>
    <w:p w14:paraId="3C645D73" w14:textId="77777777" w:rsidR="00F4063C" w:rsidRDefault="00F4063C" w:rsidP="00F4063C"/>
    <w:p w14:paraId="53865AFB" w14:textId="77777777" w:rsidR="00F4063C" w:rsidRDefault="00F4063C" w:rsidP="00F4063C"/>
    <w:p w14:paraId="687C7480" w14:textId="77777777" w:rsidR="00F4063C" w:rsidRDefault="00F4063C" w:rsidP="00F4063C"/>
    <w:p w14:paraId="30FF77FB" w14:textId="77777777" w:rsidR="00F4063C" w:rsidRDefault="00F4063C" w:rsidP="00F4063C"/>
    <w:p w14:paraId="5670E25E" w14:textId="77777777" w:rsidR="00F4063C" w:rsidRPr="006A21A7" w:rsidRDefault="00F4063C" w:rsidP="00F4063C"/>
    <w:p w14:paraId="01E3608E" w14:textId="77777777" w:rsidR="00CE1C1B" w:rsidRDefault="00CE1C1B" w:rsidP="00094775">
      <w:pPr>
        <w:pStyle w:val="BodyText"/>
        <w:spacing w:before="1" w:line="249" w:lineRule="auto"/>
        <w:ind w:right="278"/>
        <w:rPr>
          <w:rFonts w:ascii="Times New Roman" w:hAnsi="Times New Roman" w:cs="Times New Roman"/>
          <w:sz w:val="24"/>
          <w:szCs w:val="24"/>
        </w:rPr>
      </w:pPr>
    </w:p>
    <w:p w14:paraId="17537772" w14:textId="77777777" w:rsidR="0082228B" w:rsidRDefault="0082228B" w:rsidP="00094775">
      <w:pPr>
        <w:pStyle w:val="BodyText"/>
        <w:spacing w:before="1" w:line="249" w:lineRule="auto"/>
        <w:ind w:right="278"/>
        <w:rPr>
          <w:rFonts w:ascii="Times New Roman" w:hAnsi="Times New Roman" w:cs="Times New Roman"/>
          <w:sz w:val="24"/>
          <w:szCs w:val="24"/>
        </w:rPr>
      </w:pPr>
    </w:p>
    <w:p w14:paraId="719B20DD" w14:textId="77777777" w:rsidR="00E547B2" w:rsidRDefault="00E547B2" w:rsidP="00CE1C1B">
      <w:pPr>
        <w:pStyle w:val="BodyText"/>
        <w:ind w:left="100"/>
        <w:rPr>
          <w:rFonts w:ascii="Times New Roman" w:hAnsi="Times New Roman" w:cs="Times New Roman"/>
          <w:b/>
          <w:w w:val="105"/>
          <w:sz w:val="24"/>
          <w:szCs w:val="24"/>
        </w:rPr>
      </w:pPr>
    </w:p>
    <w:p w14:paraId="685F8598" w14:textId="77777777" w:rsidR="00E547B2" w:rsidRDefault="00E547B2" w:rsidP="00CE1C1B">
      <w:pPr>
        <w:pStyle w:val="BodyText"/>
        <w:ind w:left="100"/>
        <w:rPr>
          <w:rFonts w:ascii="Times New Roman" w:hAnsi="Times New Roman" w:cs="Times New Roman"/>
          <w:b/>
          <w:w w:val="105"/>
          <w:sz w:val="24"/>
          <w:szCs w:val="24"/>
        </w:rPr>
      </w:pPr>
    </w:p>
    <w:p w14:paraId="2A125E24" w14:textId="6748A143" w:rsidR="00CE1C1B" w:rsidRPr="00210A85" w:rsidRDefault="00CE1C1B" w:rsidP="00CE1C1B">
      <w:pPr>
        <w:pStyle w:val="BodyText"/>
        <w:ind w:left="100"/>
        <w:rPr>
          <w:rFonts w:ascii="Times New Roman" w:hAnsi="Times New Roman" w:cs="Times New Roman"/>
          <w:sz w:val="24"/>
          <w:szCs w:val="24"/>
        </w:rPr>
      </w:pPr>
      <w:r w:rsidRPr="00210A85">
        <w:rPr>
          <w:rFonts w:ascii="Times New Roman" w:hAnsi="Times New Roman" w:cs="Times New Roman"/>
          <w:b/>
          <w:w w:val="105"/>
          <w:sz w:val="24"/>
          <w:szCs w:val="24"/>
        </w:rPr>
        <w:t>Table</w:t>
      </w:r>
      <w:r w:rsidRPr="00210A85">
        <w:rPr>
          <w:rFonts w:ascii="Times New Roman" w:hAnsi="Times New Roman" w:cs="Times New Roman"/>
          <w:b/>
          <w:spacing w:val="12"/>
          <w:w w:val="105"/>
          <w:sz w:val="24"/>
          <w:szCs w:val="24"/>
        </w:rPr>
        <w:t xml:space="preserve"> </w:t>
      </w:r>
      <w:r w:rsidRPr="00210A85">
        <w:rPr>
          <w:rFonts w:ascii="Times New Roman" w:hAnsi="Times New Roman" w:cs="Times New Roman"/>
          <w:b/>
          <w:w w:val="105"/>
          <w:sz w:val="24"/>
          <w:szCs w:val="24"/>
        </w:rPr>
        <w:t>1.</w:t>
      </w:r>
      <w:r w:rsidRPr="00210A85">
        <w:rPr>
          <w:rFonts w:ascii="Times New Roman" w:hAnsi="Times New Roman" w:cs="Times New Roman"/>
          <w:b/>
          <w:spacing w:val="35"/>
          <w:w w:val="105"/>
          <w:sz w:val="24"/>
          <w:szCs w:val="24"/>
        </w:rPr>
        <w:t xml:space="preserve"> </w:t>
      </w:r>
      <w:r w:rsidRPr="00210A85">
        <w:rPr>
          <w:rFonts w:ascii="Times New Roman" w:hAnsi="Times New Roman" w:cs="Times New Roman"/>
          <w:w w:val="105"/>
          <w:sz w:val="24"/>
          <w:szCs w:val="24"/>
        </w:rPr>
        <w:t>Hematological</w:t>
      </w:r>
      <w:r w:rsidRPr="00210A85">
        <w:rPr>
          <w:rFonts w:ascii="Times New Roman" w:hAnsi="Times New Roman" w:cs="Times New Roman"/>
          <w:spacing w:val="6"/>
          <w:w w:val="105"/>
          <w:sz w:val="24"/>
          <w:szCs w:val="24"/>
        </w:rPr>
        <w:t xml:space="preserve"> </w:t>
      </w:r>
      <w:r w:rsidRPr="00210A85">
        <w:rPr>
          <w:rFonts w:ascii="Times New Roman" w:hAnsi="Times New Roman" w:cs="Times New Roman"/>
          <w:w w:val="105"/>
          <w:sz w:val="24"/>
          <w:szCs w:val="24"/>
        </w:rPr>
        <w:t>correlates</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of</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Clinical</w:t>
      </w:r>
      <w:r w:rsidRPr="00210A85">
        <w:rPr>
          <w:rFonts w:ascii="Times New Roman" w:hAnsi="Times New Roman" w:cs="Times New Roman"/>
          <w:spacing w:val="6"/>
          <w:w w:val="105"/>
          <w:sz w:val="24"/>
          <w:szCs w:val="24"/>
        </w:rPr>
        <w:t xml:space="preserve"> </w:t>
      </w:r>
      <w:r w:rsidRPr="00210A85">
        <w:rPr>
          <w:rFonts w:ascii="Times New Roman" w:hAnsi="Times New Roman" w:cs="Times New Roman"/>
          <w:spacing w:val="-2"/>
          <w:w w:val="105"/>
          <w:sz w:val="24"/>
          <w:szCs w:val="24"/>
        </w:rPr>
        <w:t>Outcomes</w:t>
      </w:r>
    </w:p>
    <w:p w14:paraId="1DB25DCD" w14:textId="16A74A6F" w:rsidR="00CE1C1B" w:rsidRPr="00210A85" w:rsidRDefault="00CE1C1B" w:rsidP="00CE1C1B">
      <w:pPr>
        <w:pStyle w:val="BodyText"/>
        <w:tabs>
          <w:tab w:val="left" w:pos="4431"/>
          <w:tab w:val="left" w:pos="6000"/>
          <w:tab w:val="left" w:pos="6540"/>
          <w:tab w:val="left" w:pos="7721"/>
        </w:tabs>
        <w:spacing w:before="208" w:after="24" w:line="249" w:lineRule="auto"/>
        <w:ind w:left="2201" w:right="225"/>
        <w:rPr>
          <w:rFonts w:ascii="Times New Roman" w:hAnsi="Times New Roman" w:cs="Times New Roman"/>
          <w:sz w:val="24"/>
          <w:szCs w:val="24"/>
        </w:rPr>
      </w:pPr>
      <w:r w:rsidRPr="00210A85">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5D7FCB66" wp14:editId="0AAAE6FE">
                <wp:simplePos x="0" y="0"/>
                <wp:positionH relativeFrom="page">
                  <wp:posOffset>2338133</wp:posOffset>
                </wp:positionH>
                <wp:positionV relativeFrom="paragraph">
                  <wp:posOffset>299196</wp:posOffset>
                </wp:positionV>
                <wp:extent cx="412496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4960" cy="1270"/>
                        </a:xfrm>
                        <a:custGeom>
                          <a:avLst/>
                          <a:gdLst/>
                          <a:ahLst/>
                          <a:cxnLst/>
                          <a:rect l="l" t="t" r="r" b="b"/>
                          <a:pathLst>
                            <a:path w="4124960">
                              <a:moveTo>
                                <a:pt x="0" y="0"/>
                              </a:moveTo>
                              <a:lnTo>
                                <a:pt x="412446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C1783D" id="Graphic 2" o:spid="_x0000_s1026" style="position:absolute;margin-left:184.1pt;margin-top:23.55pt;width:324.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124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" path="m,l4124464,e" filled="f" strokeweight=".14039mm">
                <v:path arrowok="t"/>
                <w10:wrap anchorx="page"/>
              </v:shape>
            </w:pict>
          </mc:Fallback>
        </mc:AlternateContent>
      </w:r>
      <w:r w:rsidRPr="00210A85">
        <w:rPr>
          <w:rFonts w:ascii="Times New Roman" w:hAnsi="Times New Roman" w:cs="Times New Roman"/>
          <w:w w:val="110"/>
          <w:sz w:val="24"/>
          <w:szCs w:val="24"/>
        </w:rPr>
        <w:t>Infants (&lt;1 years:</w:t>
      </w:r>
      <w:r w:rsidRPr="00210A85">
        <w:rPr>
          <w:rFonts w:ascii="Times New Roman" w:hAnsi="Times New Roman" w:cs="Times New Roman"/>
          <w:spacing w:val="23"/>
          <w:w w:val="110"/>
          <w:sz w:val="24"/>
          <w:szCs w:val="24"/>
        </w:rPr>
        <w:t xml:space="preserve"> </w:t>
      </w:r>
      <w:r w:rsidRPr="00210A85">
        <w:rPr>
          <w:rFonts w:ascii="Times New Roman" w:hAnsi="Times New Roman" w:cs="Times New Roman"/>
          <w:w w:val="110"/>
          <w:sz w:val="24"/>
          <w:szCs w:val="24"/>
        </w:rPr>
        <w:t>EOD, LOD</w:t>
      </w:r>
      <w:r w:rsidR="0015676D">
        <w:rPr>
          <w:rFonts w:ascii="Times New Roman" w:hAnsi="Times New Roman" w:cs="Times New Roman"/>
          <w:w w:val="110"/>
          <w:sz w:val="24"/>
          <w:szCs w:val="24"/>
        </w:rPr>
        <w:t>,</w:t>
      </w:r>
      <w:r w:rsidRPr="00210A85">
        <w:rPr>
          <w:rFonts w:ascii="Times New Roman" w:hAnsi="Times New Roman" w:cs="Times New Roman"/>
          <w:w w:val="110"/>
          <w:sz w:val="24"/>
          <w:szCs w:val="24"/>
        </w:rPr>
        <w:t xml:space="preserve">VLOD) vs Older Patients (&gt;1 year) </w:t>
      </w:r>
    </w:p>
    <w:tbl>
      <w:tblPr>
        <w:tblW w:w="0" w:type="auto"/>
        <w:tblInd w:w="135" w:type="dxa"/>
        <w:tblLayout w:type="fixed"/>
        <w:tblCellMar>
          <w:left w:w="0" w:type="dxa"/>
          <w:right w:w="0" w:type="dxa"/>
        </w:tblCellMar>
        <w:tblLook w:val="01E0" w:firstRow="1" w:lastRow="1" w:firstColumn="1" w:lastColumn="1" w:noHBand="0" w:noVBand="0"/>
      </w:tblPr>
      <w:tblGrid>
        <w:gridCol w:w="1954"/>
        <w:gridCol w:w="2091"/>
        <w:gridCol w:w="1657"/>
        <w:gridCol w:w="591"/>
        <w:gridCol w:w="1125"/>
        <w:gridCol w:w="1032"/>
      </w:tblGrid>
      <w:tr w:rsidR="0015676D" w:rsidRPr="00210A85" w14:paraId="4CDB8DF7" w14:textId="77777777" w:rsidTr="0071508C">
        <w:trPr>
          <w:trHeight w:val="224"/>
        </w:trPr>
        <w:tc>
          <w:tcPr>
            <w:tcW w:w="1954" w:type="dxa"/>
            <w:tcBorders>
              <w:top w:val="single" w:sz="4" w:space="0" w:color="000000"/>
            </w:tcBorders>
          </w:tcPr>
          <w:p w14:paraId="030ED3EC" w14:textId="77777777" w:rsidR="0015676D" w:rsidRPr="00210A85" w:rsidRDefault="0015676D" w:rsidP="0015676D">
            <w:pPr>
              <w:pStyle w:val="TableParagraph"/>
              <w:spacing w:line="205" w:lineRule="exact"/>
              <w:rPr>
                <w:rFonts w:ascii="Times New Roman" w:hAnsi="Times New Roman" w:cs="Times New Roman"/>
                <w:w w:val="105"/>
                <w:sz w:val="24"/>
                <w:szCs w:val="24"/>
              </w:rPr>
            </w:pPr>
          </w:p>
        </w:tc>
        <w:tc>
          <w:tcPr>
            <w:tcW w:w="2091" w:type="dxa"/>
            <w:tcBorders>
              <w:top w:val="single" w:sz="4" w:space="0" w:color="000000"/>
            </w:tcBorders>
          </w:tcPr>
          <w:p w14:paraId="6AE4BE34" w14:textId="436AF65C" w:rsidR="0015676D" w:rsidRPr="00210A85" w:rsidRDefault="0015676D" w:rsidP="0015676D">
            <w:pPr>
              <w:pStyle w:val="TableParagraph"/>
              <w:spacing w:line="205" w:lineRule="exact"/>
              <w:ind w:left="700"/>
              <w:rPr>
                <w:rFonts w:ascii="Times New Roman" w:hAnsi="Times New Roman" w:cs="Times New Roman"/>
                <w:w w:val="105"/>
                <w:sz w:val="24"/>
                <w:szCs w:val="24"/>
              </w:rPr>
            </w:pPr>
            <w:r w:rsidRPr="00210A85">
              <w:rPr>
                <w:rFonts w:ascii="Times New Roman" w:hAnsi="Times New Roman" w:cs="Times New Roman"/>
                <w:w w:val="110"/>
                <w:sz w:val="24"/>
                <w:szCs w:val="24"/>
              </w:rPr>
              <w:t>Older Patients (N=17)</w:t>
            </w:r>
          </w:p>
        </w:tc>
        <w:tc>
          <w:tcPr>
            <w:tcW w:w="1657" w:type="dxa"/>
            <w:tcBorders>
              <w:top w:val="single" w:sz="4" w:space="0" w:color="000000"/>
            </w:tcBorders>
          </w:tcPr>
          <w:p w14:paraId="6461B6F2" w14:textId="626335F9" w:rsidR="0015676D" w:rsidRPr="00210A85" w:rsidRDefault="0015676D" w:rsidP="0015676D">
            <w:pPr>
              <w:pStyle w:val="TableParagraph"/>
              <w:spacing w:line="205" w:lineRule="exact"/>
              <w:ind w:left="508"/>
              <w:rPr>
                <w:rFonts w:ascii="Times New Roman" w:hAnsi="Times New Roman" w:cs="Times New Roman"/>
                <w:w w:val="105"/>
                <w:sz w:val="24"/>
                <w:szCs w:val="24"/>
              </w:rPr>
            </w:pPr>
            <w:r w:rsidRPr="00210A85">
              <w:rPr>
                <w:rFonts w:ascii="Times New Roman" w:hAnsi="Times New Roman" w:cs="Times New Roman"/>
                <w:w w:val="110"/>
                <w:sz w:val="24"/>
                <w:szCs w:val="24"/>
              </w:rPr>
              <w:t>Infants (N=70)</w:t>
            </w:r>
          </w:p>
        </w:tc>
        <w:tc>
          <w:tcPr>
            <w:tcW w:w="591" w:type="dxa"/>
            <w:tcBorders>
              <w:top w:val="single" w:sz="4" w:space="0" w:color="000000"/>
            </w:tcBorders>
          </w:tcPr>
          <w:p w14:paraId="13B43B9B" w14:textId="5E4B6496" w:rsidR="0015676D" w:rsidRPr="00210A85" w:rsidRDefault="0015676D" w:rsidP="0015676D">
            <w:pPr>
              <w:pStyle w:val="TableParagraph"/>
              <w:spacing w:line="205" w:lineRule="exact"/>
              <w:ind w:right="117"/>
              <w:jc w:val="right"/>
              <w:rPr>
                <w:rFonts w:ascii="Times New Roman" w:hAnsi="Times New Roman" w:cs="Times New Roman"/>
                <w:spacing w:val="-5"/>
                <w:sz w:val="24"/>
                <w:szCs w:val="24"/>
              </w:rPr>
            </w:pPr>
            <w:r w:rsidRPr="00210A85">
              <w:rPr>
                <w:rFonts w:ascii="Times New Roman" w:hAnsi="Times New Roman" w:cs="Times New Roman"/>
                <w:spacing w:val="-5"/>
                <w:w w:val="110"/>
                <w:sz w:val="24"/>
                <w:szCs w:val="24"/>
              </w:rPr>
              <w:t>OR</w:t>
            </w:r>
          </w:p>
        </w:tc>
        <w:tc>
          <w:tcPr>
            <w:tcW w:w="1125" w:type="dxa"/>
            <w:tcBorders>
              <w:top w:val="single" w:sz="4" w:space="0" w:color="000000"/>
            </w:tcBorders>
          </w:tcPr>
          <w:p w14:paraId="045F6D0C" w14:textId="0D5EA9D5"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 xml:space="preserve">(95% </w:t>
            </w:r>
            <w:r w:rsidRPr="00210A85">
              <w:rPr>
                <w:rFonts w:ascii="Times New Roman" w:hAnsi="Times New Roman" w:cs="Times New Roman"/>
                <w:spacing w:val="-5"/>
                <w:w w:val="105"/>
                <w:sz w:val="24"/>
                <w:szCs w:val="24"/>
              </w:rPr>
              <w:t>CI)</w:t>
            </w:r>
          </w:p>
        </w:tc>
        <w:tc>
          <w:tcPr>
            <w:tcW w:w="1032" w:type="dxa"/>
            <w:tcBorders>
              <w:top w:val="single" w:sz="4" w:space="0" w:color="000000"/>
            </w:tcBorders>
          </w:tcPr>
          <w:p w14:paraId="5BE720A0" w14:textId="03A613F8" w:rsidR="0015676D" w:rsidRPr="00210A85" w:rsidRDefault="0015676D" w:rsidP="0015676D">
            <w:pPr>
              <w:pStyle w:val="TableParagraph"/>
              <w:spacing w:line="205" w:lineRule="exact"/>
              <w:ind w:left="2" w:right="56"/>
              <w:jc w:val="center"/>
              <w:rPr>
                <w:rFonts w:ascii="Times New Roman" w:hAnsi="Times New Roman" w:cs="Times New Roman"/>
                <w:spacing w:val="-2"/>
                <w:sz w:val="24"/>
                <w:szCs w:val="24"/>
              </w:rPr>
            </w:pPr>
            <w:r w:rsidRPr="00210A85">
              <w:rPr>
                <w:rFonts w:ascii="Times New Roman" w:hAnsi="Times New Roman" w:cs="Times New Roman"/>
                <w:spacing w:val="-2"/>
                <w:w w:val="105"/>
                <w:sz w:val="24"/>
                <w:szCs w:val="24"/>
              </w:rPr>
              <w:t>p-value</w:t>
            </w:r>
          </w:p>
        </w:tc>
      </w:tr>
      <w:tr w:rsidR="0015676D" w:rsidRPr="00210A85" w14:paraId="1465CDFE" w14:textId="77777777" w:rsidTr="0071508C">
        <w:trPr>
          <w:trHeight w:val="224"/>
        </w:trPr>
        <w:tc>
          <w:tcPr>
            <w:tcW w:w="1954" w:type="dxa"/>
            <w:tcBorders>
              <w:top w:val="single" w:sz="4" w:space="0" w:color="000000"/>
            </w:tcBorders>
          </w:tcPr>
          <w:p w14:paraId="5EC54954" w14:textId="77777777"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Hb</w:t>
            </w:r>
            <w:r w:rsidRPr="00210A85">
              <w:rPr>
                <w:rFonts w:ascii="Times New Roman" w:hAnsi="Times New Roman" w:cs="Times New Roman"/>
                <w:spacing w:val="14"/>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5"/>
                <w:w w:val="105"/>
                <w:sz w:val="24"/>
                <w:szCs w:val="24"/>
              </w:rPr>
              <w:t xml:space="preserve"> </w:t>
            </w:r>
            <w:r w:rsidRPr="00210A85">
              <w:rPr>
                <w:rFonts w:ascii="Times New Roman" w:hAnsi="Times New Roman" w:cs="Times New Roman"/>
                <w:spacing w:val="-4"/>
                <w:w w:val="105"/>
                <w:sz w:val="24"/>
                <w:szCs w:val="24"/>
              </w:rPr>
              <w:t>(SD)</w:t>
            </w:r>
          </w:p>
        </w:tc>
        <w:tc>
          <w:tcPr>
            <w:tcW w:w="2091" w:type="dxa"/>
            <w:tcBorders>
              <w:top w:val="single" w:sz="4" w:space="0" w:color="000000"/>
            </w:tcBorders>
          </w:tcPr>
          <w:p w14:paraId="519AFCC6" w14:textId="77777777" w:rsidR="0015676D" w:rsidRPr="00210A85" w:rsidRDefault="0015676D" w:rsidP="0015676D">
            <w:pPr>
              <w:pStyle w:val="TableParagraph"/>
              <w:spacing w:line="205" w:lineRule="exact"/>
              <w:ind w:left="700"/>
              <w:rPr>
                <w:rFonts w:ascii="Times New Roman" w:hAnsi="Times New Roman" w:cs="Times New Roman"/>
                <w:sz w:val="24"/>
                <w:szCs w:val="24"/>
              </w:rPr>
            </w:pPr>
            <w:r w:rsidRPr="00210A85">
              <w:rPr>
                <w:rFonts w:ascii="Times New Roman" w:hAnsi="Times New Roman" w:cs="Times New Roman"/>
                <w:w w:val="105"/>
                <w:sz w:val="24"/>
                <w:szCs w:val="24"/>
              </w:rPr>
              <w:t>11.6</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(2.5)</w:t>
            </w:r>
          </w:p>
        </w:tc>
        <w:tc>
          <w:tcPr>
            <w:tcW w:w="1657" w:type="dxa"/>
            <w:tcBorders>
              <w:top w:val="single" w:sz="4" w:space="0" w:color="000000"/>
            </w:tcBorders>
          </w:tcPr>
          <w:p w14:paraId="41E008ED" w14:textId="77777777" w:rsidR="0015676D" w:rsidRPr="00210A85" w:rsidRDefault="0015676D" w:rsidP="0015676D">
            <w:pPr>
              <w:pStyle w:val="TableParagraph"/>
              <w:spacing w:line="205" w:lineRule="exact"/>
              <w:ind w:left="508"/>
              <w:rPr>
                <w:rFonts w:ascii="Times New Roman" w:hAnsi="Times New Roman" w:cs="Times New Roman"/>
                <w:sz w:val="24"/>
                <w:szCs w:val="24"/>
              </w:rPr>
            </w:pPr>
            <w:r w:rsidRPr="00210A85">
              <w:rPr>
                <w:rFonts w:ascii="Times New Roman" w:hAnsi="Times New Roman" w:cs="Times New Roman"/>
                <w:w w:val="105"/>
                <w:sz w:val="24"/>
                <w:szCs w:val="24"/>
              </w:rPr>
              <w:t>10.9</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(2.3)</w:t>
            </w:r>
          </w:p>
        </w:tc>
        <w:tc>
          <w:tcPr>
            <w:tcW w:w="591" w:type="dxa"/>
            <w:tcBorders>
              <w:top w:val="single" w:sz="4" w:space="0" w:color="000000"/>
            </w:tcBorders>
          </w:tcPr>
          <w:p w14:paraId="4AC35380" w14:textId="77777777" w:rsidR="0015676D" w:rsidRPr="00210A85" w:rsidRDefault="0015676D" w:rsidP="0015676D">
            <w:pPr>
              <w:pStyle w:val="TableParagraph"/>
              <w:spacing w:line="205"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0.9</w:t>
            </w:r>
          </w:p>
        </w:tc>
        <w:tc>
          <w:tcPr>
            <w:tcW w:w="1125" w:type="dxa"/>
            <w:tcBorders>
              <w:top w:val="single" w:sz="4" w:space="0" w:color="000000"/>
            </w:tcBorders>
          </w:tcPr>
          <w:p w14:paraId="42672274" w14:textId="77777777"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sz w:val="24"/>
                <w:szCs w:val="24"/>
              </w:rPr>
              <w:t>(0.7-</w:t>
            </w:r>
            <w:r w:rsidRPr="00210A85">
              <w:rPr>
                <w:rFonts w:ascii="Times New Roman" w:hAnsi="Times New Roman" w:cs="Times New Roman"/>
                <w:spacing w:val="-4"/>
                <w:sz w:val="24"/>
                <w:szCs w:val="24"/>
              </w:rPr>
              <w:t>1.1)</w:t>
            </w:r>
          </w:p>
        </w:tc>
        <w:tc>
          <w:tcPr>
            <w:tcW w:w="1032" w:type="dxa"/>
            <w:tcBorders>
              <w:top w:val="single" w:sz="4" w:space="0" w:color="000000"/>
            </w:tcBorders>
          </w:tcPr>
          <w:p w14:paraId="09A18486" w14:textId="77777777" w:rsidR="0015676D" w:rsidRPr="00210A85" w:rsidRDefault="0015676D" w:rsidP="0015676D">
            <w:pPr>
              <w:pStyle w:val="TableParagraph"/>
              <w:spacing w:line="205"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0.291</w:t>
            </w:r>
          </w:p>
        </w:tc>
      </w:tr>
      <w:tr w:rsidR="0015676D" w:rsidRPr="00210A85" w14:paraId="2FEBB863" w14:textId="77777777" w:rsidTr="0071508C">
        <w:trPr>
          <w:trHeight w:val="239"/>
        </w:trPr>
        <w:tc>
          <w:tcPr>
            <w:tcW w:w="1954" w:type="dxa"/>
          </w:tcPr>
          <w:p w14:paraId="209C3D6D"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WBC</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24ED4243" w14:textId="77777777" w:rsidR="0015676D" w:rsidRPr="00210A85" w:rsidRDefault="0015676D" w:rsidP="0015676D">
            <w:pPr>
              <w:pStyle w:val="TableParagraph"/>
              <w:ind w:left="700"/>
              <w:rPr>
                <w:rFonts w:ascii="Times New Roman" w:hAnsi="Times New Roman" w:cs="Times New Roman"/>
                <w:sz w:val="24"/>
                <w:szCs w:val="24"/>
              </w:rPr>
            </w:pPr>
            <w:r w:rsidRPr="00210A85">
              <w:rPr>
                <w:rFonts w:ascii="Times New Roman" w:hAnsi="Times New Roman" w:cs="Times New Roman"/>
                <w:w w:val="105"/>
                <w:sz w:val="24"/>
                <w:szCs w:val="24"/>
              </w:rPr>
              <w:t>10.5</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(7.9)</w:t>
            </w:r>
          </w:p>
        </w:tc>
        <w:tc>
          <w:tcPr>
            <w:tcW w:w="1657" w:type="dxa"/>
          </w:tcPr>
          <w:p w14:paraId="3D13B8A4" w14:textId="77777777" w:rsidR="0015676D" w:rsidRPr="00210A85" w:rsidRDefault="0015676D" w:rsidP="0015676D">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9.2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(6.4)</w:t>
            </w:r>
          </w:p>
        </w:tc>
        <w:tc>
          <w:tcPr>
            <w:tcW w:w="591" w:type="dxa"/>
          </w:tcPr>
          <w:p w14:paraId="389F3D2D"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4FFAB9C5"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(0.9-</w:t>
            </w:r>
            <w:r w:rsidRPr="00210A85">
              <w:rPr>
                <w:rFonts w:ascii="Times New Roman" w:hAnsi="Times New Roman" w:cs="Times New Roman"/>
                <w:spacing w:val="-4"/>
                <w:sz w:val="24"/>
                <w:szCs w:val="24"/>
              </w:rPr>
              <w:t>1.1)</w:t>
            </w:r>
          </w:p>
        </w:tc>
        <w:tc>
          <w:tcPr>
            <w:tcW w:w="1032" w:type="dxa"/>
          </w:tcPr>
          <w:p w14:paraId="60B58CE9" w14:textId="77777777" w:rsidR="0015676D" w:rsidRPr="00210A85" w:rsidRDefault="0015676D" w:rsidP="0015676D">
            <w:pPr>
              <w:pStyle w:val="TableParagraph"/>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0.476</w:t>
            </w:r>
          </w:p>
        </w:tc>
      </w:tr>
      <w:tr w:rsidR="0015676D" w:rsidRPr="00210A85" w14:paraId="2087A57B" w14:textId="77777777" w:rsidTr="0071508C">
        <w:trPr>
          <w:trHeight w:val="239"/>
        </w:trPr>
        <w:tc>
          <w:tcPr>
            <w:tcW w:w="1954" w:type="dxa"/>
          </w:tcPr>
          <w:p w14:paraId="010D7D78"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Leukocytosis</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7D930D5A" w14:textId="77777777" w:rsidR="0015676D" w:rsidRPr="00210A85" w:rsidRDefault="0015676D" w:rsidP="0015676D">
            <w:pPr>
              <w:pStyle w:val="TableParagraph"/>
              <w:ind w:left="139"/>
              <w:jc w:val="center"/>
              <w:rPr>
                <w:rFonts w:ascii="Times New Roman" w:hAnsi="Times New Roman" w:cs="Times New Roman"/>
                <w:sz w:val="24"/>
                <w:szCs w:val="24"/>
              </w:rPr>
            </w:pPr>
            <w:r w:rsidRPr="00210A85">
              <w:rPr>
                <w:rFonts w:ascii="Times New Roman" w:hAnsi="Times New Roman" w:cs="Times New Roman"/>
                <w:sz w:val="24"/>
                <w:szCs w:val="24"/>
              </w:rPr>
              <w:t>6</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(35.3)</w:t>
            </w:r>
          </w:p>
        </w:tc>
        <w:tc>
          <w:tcPr>
            <w:tcW w:w="1657" w:type="dxa"/>
          </w:tcPr>
          <w:p w14:paraId="0D742EB6" w14:textId="77777777" w:rsidR="0015676D" w:rsidRPr="00210A85" w:rsidRDefault="0015676D" w:rsidP="0015676D">
            <w:pPr>
              <w:pStyle w:val="TableParagraph"/>
              <w:ind w:left="189"/>
              <w:jc w:val="center"/>
              <w:rPr>
                <w:rFonts w:ascii="Times New Roman" w:hAnsi="Times New Roman" w:cs="Times New Roman"/>
                <w:sz w:val="24"/>
                <w:szCs w:val="24"/>
              </w:rPr>
            </w:pPr>
            <w:r w:rsidRPr="00210A85">
              <w:rPr>
                <w:rFonts w:ascii="Times New Roman" w:hAnsi="Times New Roman" w:cs="Times New Roman"/>
                <w:sz w:val="24"/>
                <w:szCs w:val="24"/>
              </w:rPr>
              <w:t>24</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(35.3)</w:t>
            </w:r>
          </w:p>
        </w:tc>
        <w:tc>
          <w:tcPr>
            <w:tcW w:w="591" w:type="dxa"/>
          </w:tcPr>
          <w:p w14:paraId="3D30A242"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0DCD82EA"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(0.3-</w:t>
            </w:r>
            <w:r w:rsidRPr="00210A85">
              <w:rPr>
                <w:rFonts w:ascii="Times New Roman" w:hAnsi="Times New Roman" w:cs="Times New Roman"/>
                <w:spacing w:val="-5"/>
                <w:sz w:val="24"/>
                <w:szCs w:val="24"/>
              </w:rPr>
              <w:t>3)</w:t>
            </w:r>
          </w:p>
        </w:tc>
        <w:tc>
          <w:tcPr>
            <w:tcW w:w="1032" w:type="dxa"/>
          </w:tcPr>
          <w:p w14:paraId="202402AF"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10"/>
                <w:sz w:val="24"/>
                <w:szCs w:val="24"/>
              </w:rPr>
              <w:t>1</w:t>
            </w:r>
          </w:p>
        </w:tc>
      </w:tr>
      <w:tr w:rsidR="0015676D" w:rsidRPr="00210A85" w14:paraId="316188DF" w14:textId="77777777" w:rsidTr="0071508C">
        <w:trPr>
          <w:trHeight w:val="239"/>
        </w:trPr>
        <w:tc>
          <w:tcPr>
            <w:tcW w:w="1954" w:type="dxa"/>
          </w:tcPr>
          <w:p w14:paraId="0EE4121D"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Leukopenia</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5E979F60" w14:textId="77777777" w:rsidR="0015676D" w:rsidRPr="00210A85" w:rsidRDefault="0015676D" w:rsidP="0015676D">
            <w:pPr>
              <w:pStyle w:val="TableParagraph"/>
              <w:ind w:left="139" w:right="1"/>
              <w:jc w:val="center"/>
              <w:rPr>
                <w:rFonts w:ascii="Times New Roman" w:hAnsi="Times New Roman" w:cs="Times New Roman"/>
                <w:sz w:val="24"/>
                <w:szCs w:val="24"/>
              </w:rPr>
            </w:pPr>
            <w:r w:rsidRPr="00210A85">
              <w:rPr>
                <w:rFonts w:ascii="Times New Roman" w:hAnsi="Times New Roman" w:cs="Times New Roman"/>
                <w:sz w:val="24"/>
                <w:szCs w:val="24"/>
              </w:rPr>
              <w:t>3</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(17.6)</w:t>
            </w:r>
          </w:p>
        </w:tc>
        <w:tc>
          <w:tcPr>
            <w:tcW w:w="1657" w:type="dxa"/>
          </w:tcPr>
          <w:p w14:paraId="79CA1298" w14:textId="77777777" w:rsidR="0015676D" w:rsidRPr="00210A85" w:rsidRDefault="0015676D" w:rsidP="0015676D">
            <w:pPr>
              <w:pStyle w:val="TableParagraph"/>
              <w:ind w:left="189" w:right="1"/>
              <w:jc w:val="center"/>
              <w:rPr>
                <w:rFonts w:ascii="Times New Roman" w:hAnsi="Times New Roman" w:cs="Times New Roman"/>
                <w:sz w:val="24"/>
                <w:szCs w:val="24"/>
              </w:rPr>
            </w:pPr>
            <w:r w:rsidRPr="00210A85">
              <w:rPr>
                <w:rFonts w:ascii="Times New Roman" w:hAnsi="Times New Roman" w:cs="Times New Roman"/>
                <w:sz w:val="24"/>
                <w:szCs w:val="24"/>
              </w:rPr>
              <w:t>16</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(23.5)</w:t>
            </w:r>
          </w:p>
        </w:tc>
        <w:tc>
          <w:tcPr>
            <w:tcW w:w="591" w:type="dxa"/>
          </w:tcPr>
          <w:p w14:paraId="58384090" w14:textId="77777777" w:rsidR="0015676D" w:rsidRPr="00210A85" w:rsidRDefault="0015676D" w:rsidP="0015676D">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5"/>
                <w:sz w:val="24"/>
                <w:szCs w:val="24"/>
              </w:rPr>
              <w:t>1.4</w:t>
            </w:r>
          </w:p>
        </w:tc>
        <w:tc>
          <w:tcPr>
            <w:tcW w:w="1125" w:type="dxa"/>
          </w:tcPr>
          <w:p w14:paraId="0111AB29"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(0.4-</w:t>
            </w:r>
            <w:r w:rsidRPr="00210A85">
              <w:rPr>
                <w:rFonts w:ascii="Times New Roman" w:hAnsi="Times New Roman" w:cs="Times New Roman"/>
                <w:spacing w:val="-4"/>
                <w:sz w:val="24"/>
                <w:szCs w:val="24"/>
              </w:rPr>
              <w:t>5.6)</w:t>
            </w:r>
          </w:p>
        </w:tc>
        <w:tc>
          <w:tcPr>
            <w:tcW w:w="1032" w:type="dxa"/>
          </w:tcPr>
          <w:p w14:paraId="1DDFE504"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10"/>
                <w:sz w:val="24"/>
                <w:szCs w:val="24"/>
              </w:rPr>
              <w:t>1</w:t>
            </w:r>
          </w:p>
        </w:tc>
      </w:tr>
      <w:tr w:rsidR="0015676D" w:rsidRPr="00210A85" w14:paraId="53176966" w14:textId="77777777" w:rsidTr="0071508C">
        <w:trPr>
          <w:trHeight w:val="239"/>
        </w:trPr>
        <w:tc>
          <w:tcPr>
            <w:tcW w:w="1954" w:type="dxa"/>
          </w:tcPr>
          <w:p w14:paraId="05CC9DC2"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10"/>
                <w:sz w:val="24"/>
                <w:szCs w:val="24"/>
              </w:rPr>
              <w:t>Platelet</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w w:val="110"/>
                <w:sz w:val="24"/>
                <w:szCs w:val="24"/>
              </w:rPr>
              <w:t>Mean</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4"/>
                <w:w w:val="110"/>
                <w:sz w:val="24"/>
                <w:szCs w:val="24"/>
              </w:rPr>
              <w:t>(SD)</w:t>
            </w:r>
          </w:p>
        </w:tc>
        <w:tc>
          <w:tcPr>
            <w:tcW w:w="2091" w:type="dxa"/>
          </w:tcPr>
          <w:p w14:paraId="15CCC2EE" w14:textId="77777777" w:rsidR="0015676D" w:rsidRPr="00210A85" w:rsidRDefault="0015676D" w:rsidP="0015676D">
            <w:pPr>
              <w:pStyle w:val="TableParagraph"/>
              <w:ind w:left="550"/>
              <w:rPr>
                <w:rFonts w:ascii="Times New Roman" w:hAnsi="Times New Roman" w:cs="Times New Roman"/>
                <w:sz w:val="24"/>
                <w:szCs w:val="24"/>
              </w:rPr>
            </w:pPr>
            <w:r w:rsidRPr="00210A85">
              <w:rPr>
                <w:rFonts w:ascii="Times New Roman" w:hAnsi="Times New Roman" w:cs="Times New Roman"/>
                <w:sz w:val="24"/>
                <w:szCs w:val="24"/>
              </w:rPr>
              <w:t>253.8</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(205.2)</w:t>
            </w:r>
          </w:p>
        </w:tc>
        <w:tc>
          <w:tcPr>
            <w:tcW w:w="1657" w:type="dxa"/>
          </w:tcPr>
          <w:p w14:paraId="6B5EDD11" w14:textId="77777777" w:rsidR="0015676D" w:rsidRPr="00210A85" w:rsidRDefault="0015676D" w:rsidP="0015676D">
            <w:pPr>
              <w:pStyle w:val="TableParagraph"/>
              <w:ind w:left="358"/>
              <w:rPr>
                <w:rFonts w:ascii="Times New Roman" w:hAnsi="Times New Roman" w:cs="Times New Roman"/>
                <w:sz w:val="24"/>
                <w:szCs w:val="24"/>
              </w:rPr>
            </w:pPr>
            <w:r w:rsidRPr="00210A85">
              <w:rPr>
                <w:rFonts w:ascii="Times New Roman" w:hAnsi="Times New Roman" w:cs="Times New Roman"/>
                <w:sz w:val="24"/>
                <w:szCs w:val="24"/>
              </w:rPr>
              <w:t>334.8</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(162.5)</w:t>
            </w:r>
          </w:p>
        </w:tc>
        <w:tc>
          <w:tcPr>
            <w:tcW w:w="591" w:type="dxa"/>
          </w:tcPr>
          <w:p w14:paraId="3153CB00"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769F9DEE"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(1-</w:t>
            </w:r>
            <w:r w:rsidRPr="00210A85">
              <w:rPr>
                <w:rFonts w:ascii="Times New Roman" w:hAnsi="Times New Roman" w:cs="Times New Roman"/>
                <w:spacing w:val="-5"/>
                <w:sz w:val="24"/>
                <w:szCs w:val="24"/>
              </w:rPr>
              <w:t>1)</w:t>
            </w:r>
          </w:p>
        </w:tc>
        <w:tc>
          <w:tcPr>
            <w:tcW w:w="1032" w:type="dxa"/>
          </w:tcPr>
          <w:p w14:paraId="647AB8FB"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0.089</w:t>
            </w:r>
          </w:p>
        </w:tc>
      </w:tr>
      <w:tr w:rsidR="0015676D" w:rsidRPr="00210A85" w14:paraId="0ACA47D5" w14:textId="77777777" w:rsidTr="0071508C">
        <w:trPr>
          <w:trHeight w:val="239"/>
        </w:trPr>
        <w:tc>
          <w:tcPr>
            <w:tcW w:w="1954" w:type="dxa"/>
          </w:tcPr>
          <w:p w14:paraId="44333D54"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ANC</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7CC4A018" w14:textId="77777777" w:rsidR="0015676D" w:rsidRPr="00210A85" w:rsidRDefault="0015676D" w:rsidP="0015676D">
            <w:pPr>
              <w:pStyle w:val="TableParagraph"/>
              <w:ind w:left="749"/>
              <w:rPr>
                <w:rFonts w:ascii="Times New Roman" w:hAnsi="Times New Roman" w:cs="Times New Roman"/>
                <w:sz w:val="24"/>
                <w:szCs w:val="24"/>
              </w:rPr>
            </w:pPr>
            <w:r w:rsidRPr="00210A85">
              <w:rPr>
                <w:rFonts w:ascii="Times New Roman" w:hAnsi="Times New Roman" w:cs="Times New Roman"/>
                <w:w w:val="105"/>
                <w:sz w:val="24"/>
                <w:szCs w:val="24"/>
              </w:rPr>
              <w:t>8.2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(6.7)</w:t>
            </w:r>
          </w:p>
        </w:tc>
        <w:tc>
          <w:tcPr>
            <w:tcW w:w="1657" w:type="dxa"/>
          </w:tcPr>
          <w:p w14:paraId="1E3EBE18" w14:textId="77777777" w:rsidR="0015676D" w:rsidRPr="00210A85" w:rsidRDefault="0015676D" w:rsidP="0015676D">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5.6</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(4.9)</w:t>
            </w:r>
          </w:p>
        </w:tc>
        <w:tc>
          <w:tcPr>
            <w:tcW w:w="591" w:type="dxa"/>
          </w:tcPr>
          <w:p w14:paraId="680F5E7B"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0.9</w:t>
            </w:r>
          </w:p>
        </w:tc>
        <w:tc>
          <w:tcPr>
            <w:tcW w:w="1125" w:type="dxa"/>
          </w:tcPr>
          <w:p w14:paraId="30A884A1"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5"/>
                <w:sz w:val="24"/>
                <w:szCs w:val="24"/>
              </w:rPr>
              <w:t>1)</w:t>
            </w:r>
          </w:p>
        </w:tc>
        <w:tc>
          <w:tcPr>
            <w:tcW w:w="1032" w:type="dxa"/>
          </w:tcPr>
          <w:p w14:paraId="4BF4D633" w14:textId="77777777" w:rsidR="0015676D" w:rsidRPr="00210A85" w:rsidRDefault="0015676D" w:rsidP="0015676D">
            <w:pPr>
              <w:pStyle w:val="TableParagraph"/>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0.085</w:t>
            </w:r>
          </w:p>
        </w:tc>
      </w:tr>
      <w:tr w:rsidR="0015676D" w:rsidRPr="00210A85" w14:paraId="3E867C5A" w14:textId="77777777" w:rsidTr="0071508C">
        <w:trPr>
          <w:trHeight w:val="251"/>
        </w:trPr>
        <w:tc>
          <w:tcPr>
            <w:tcW w:w="1954" w:type="dxa"/>
            <w:tcBorders>
              <w:bottom w:val="single" w:sz="4" w:space="0" w:color="000000"/>
            </w:tcBorders>
          </w:tcPr>
          <w:p w14:paraId="0D328009" w14:textId="77777777" w:rsidR="0015676D" w:rsidRPr="00210A85" w:rsidRDefault="0015676D" w:rsidP="0015676D">
            <w:pPr>
              <w:pStyle w:val="TableParagraph"/>
              <w:spacing w:line="224" w:lineRule="exact"/>
              <w:rPr>
                <w:rFonts w:ascii="Times New Roman" w:hAnsi="Times New Roman" w:cs="Times New Roman"/>
                <w:sz w:val="24"/>
                <w:szCs w:val="24"/>
              </w:rPr>
            </w:pPr>
            <w:r w:rsidRPr="00210A85">
              <w:rPr>
                <w:rFonts w:ascii="Times New Roman" w:hAnsi="Times New Roman" w:cs="Times New Roman"/>
                <w:w w:val="105"/>
                <w:sz w:val="24"/>
                <w:szCs w:val="24"/>
              </w:rPr>
              <w:t>Neutropenia</w:t>
            </w:r>
            <w:r w:rsidRPr="00210A85">
              <w:rPr>
                <w:rFonts w:ascii="Times New Roman" w:hAnsi="Times New Roman" w:cs="Times New Roman"/>
                <w:spacing w:val="24"/>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5"/>
                <w:w w:val="105"/>
                <w:sz w:val="24"/>
                <w:szCs w:val="24"/>
              </w:rPr>
              <w:t xml:space="preserve"> </w:t>
            </w:r>
            <w:r w:rsidRPr="00210A85">
              <w:rPr>
                <w:rFonts w:ascii="Times New Roman" w:hAnsi="Times New Roman" w:cs="Times New Roman"/>
                <w:spacing w:val="-5"/>
                <w:w w:val="105"/>
                <w:sz w:val="24"/>
                <w:szCs w:val="24"/>
              </w:rPr>
              <w:t>(%)</w:t>
            </w:r>
          </w:p>
        </w:tc>
        <w:tc>
          <w:tcPr>
            <w:tcW w:w="2091" w:type="dxa"/>
            <w:tcBorders>
              <w:bottom w:val="single" w:sz="4" w:space="0" w:color="000000"/>
            </w:tcBorders>
          </w:tcPr>
          <w:p w14:paraId="6566A1F3" w14:textId="77777777" w:rsidR="0015676D" w:rsidRPr="00210A85" w:rsidRDefault="0015676D" w:rsidP="0015676D">
            <w:pPr>
              <w:pStyle w:val="TableParagraph"/>
              <w:spacing w:line="224" w:lineRule="exact"/>
              <w:ind w:left="139"/>
              <w:jc w:val="center"/>
              <w:rPr>
                <w:rFonts w:ascii="Times New Roman" w:hAnsi="Times New Roman" w:cs="Times New Roman"/>
                <w:sz w:val="24"/>
                <w:szCs w:val="24"/>
              </w:rPr>
            </w:pPr>
            <w:r w:rsidRPr="00210A85">
              <w:rPr>
                <w:rFonts w:ascii="Times New Roman" w:hAnsi="Times New Roman" w:cs="Times New Roman"/>
                <w:sz w:val="24"/>
                <w:szCs w:val="24"/>
              </w:rPr>
              <w:t>3</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(18.8)</w:t>
            </w:r>
          </w:p>
        </w:tc>
        <w:tc>
          <w:tcPr>
            <w:tcW w:w="1657" w:type="dxa"/>
            <w:tcBorders>
              <w:bottom w:val="single" w:sz="4" w:space="0" w:color="000000"/>
            </w:tcBorders>
          </w:tcPr>
          <w:p w14:paraId="2D5FC876" w14:textId="77777777" w:rsidR="0015676D" w:rsidRPr="00210A85" w:rsidRDefault="0015676D" w:rsidP="0015676D">
            <w:pPr>
              <w:pStyle w:val="TableParagraph"/>
              <w:spacing w:line="224"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13</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(19.1)</w:t>
            </w:r>
          </w:p>
        </w:tc>
        <w:tc>
          <w:tcPr>
            <w:tcW w:w="591" w:type="dxa"/>
            <w:tcBorders>
              <w:bottom w:val="single" w:sz="4" w:space="0" w:color="000000"/>
            </w:tcBorders>
          </w:tcPr>
          <w:p w14:paraId="4E9A20E5" w14:textId="77777777" w:rsidR="0015676D" w:rsidRPr="00210A85" w:rsidRDefault="0015676D" w:rsidP="0015676D">
            <w:pPr>
              <w:pStyle w:val="TableParagraph"/>
              <w:spacing w:line="224" w:lineRule="exact"/>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Borders>
              <w:bottom w:val="single" w:sz="4" w:space="0" w:color="000000"/>
            </w:tcBorders>
          </w:tcPr>
          <w:p w14:paraId="09ECDCB8" w14:textId="77777777" w:rsidR="0015676D" w:rsidRPr="00210A85" w:rsidRDefault="0015676D" w:rsidP="0015676D">
            <w:pPr>
              <w:pStyle w:val="TableParagraph"/>
              <w:spacing w:line="224" w:lineRule="exact"/>
              <w:rPr>
                <w:rFonts w:ascii="Times New Roman" w:hAnsi="Times New Roman" w:cs="Times New Roman"/>
                <w:sz w:val="24"/>
                <w:szCs w:val="24"/>
              </w:rPr>
            </w:pPr>
            <w:r w:rsidRPr="00210A85">
              <w:rPr>
                <w:rFonts w:ascii="Times New Roman" w:hAnsi="Times New Roman" w:cs="Times New Roman"/>
                <w:sz w:val="24"/>
                <w:szCs w:val="24"/>
              </w:rPr>
              <w:t>(0.3-</w:t>
            </w:r>
            <w:r w:rsidRPr="00210A85">
              <w:rPr>
                <w:rFonts w:ascii="Times New Roman" w:hAnsi="Times New Roman" w:cs="Times New Roman"/>
                <w:spacing w:val="-4"/>
                <w:sz w:val="24"/>
                <w:szCs w:val="24"/>
              </w:rPr>
              <w:t>4.1)</w:t>
            </w:r>
          </w:p>
        </w:tc>
        <w:tc>
          <w:tcPr>
            <w:tcW w:w="1032" w:type="dxa"/>
            <w:tcBorders>
              <w:bottom w:val="single" w:sz="4" w:space="0" w:color="000000"/>
            </w:tcBorders>
          </w:tcPr>
          <w:p w14:paraId="5EDC250E" w14:textId="77777777" w:rsidR="0015676D" w:rsidRPr="00210A85" w:rsidRDefault="0015676D" w:rsidP="0015676D">
            <w:pPr>
              <w:pStyle w:val="TableParagraph"/>
              <w:spacing w:line="224"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0.973</w:t>
            </w:r>
          </w:p>
        </w:tc>
      </w:tr>
      <w:tr w:rsidR="0015676D" w:rsidRPr="00210A85" w14:paraId="419CD350" w14:textId="77777777" w:rsidTr="0071508C">
        <w:trPr>
          <w:trHeight w:val="464"/>
        </w:trPr>
        <w:tc>
          <w:tcPr>
            <w:tcW w:w="8450" w:type="dxa"/>
            <w:gridSpan w:val="6"/>
          </w:tcPr>
          <w:p w14:paraId="485D629C" w14:textId="77777777" w:rsidR="0015676D" w:rsidRPr="00210A85" w:rsidRDefault="0015676D" w:rsidP="0015676D">
            <w:pPr>
              <w:pStyle w:val="TableParagraph"/>
              <w:spacing w:before="218" w:line="226" w:lineRule="exact"/>
              <w:ind w:left="3880"/>
              <w:rPr>
                <w:rFonts w:ascii="Times New Roman" w:hAnsi="Times New Roman" w:cs="Times New Roman"/>
                <w:sz w:val="24"/>
                <w:szCs w:val="24"/>
              </w:rPr>
            </w:pPr>
            <w:r w:rsidRPr="00210A85">
              <w:rPr>
                <w:rFonts w:ascii="Times New Roman" w:hAnsi="Times New Roman" w:cs="Times New Roman"/>
                <w:w w:val="105"/>
                <w:sz w:val="24"/>
                <w:szCs w:val="24"/>
              </w:rPr>
              <w:t>ICU</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Admission</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among</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2"/>
                <w:w w:val="105"/>
                <w:sz w:val="24"/>
                <w:szCs w:val="24"/>
              </w:rPr>
              <w:t>Infants</w:t>
            </w:r>
          </w:p>
        </w:tc>
      </w:tr>
      <w:tr w:rsidR="0015676D" w:rsidRPr="00210A85" w14:paraId="2CECFA33" w14:textId="77777777" w:rsidTr="0071508C">
        <w:trPr>
          <w:trHeight w:val="229"/>
        </w:trPr>
        <w:tc>
          <w:tcPr>
            <w:tcW w:w="1954" w:type="dxa"/>
            <w:tcBorders>
              <w:bottom w:val="single" w:sz="4" w:space="0" w:color="000000"/>
            </w:tcBorders>
          </w:tcPr>
          <w:p w14:paraId="38637955" w14:textId="77777777" w:rsidR="0015676D" w:rsidRPr="00210A85" w:rsidRDefault="0015676D" w:rsidP="0015676D">
            <w:pPr>
              <w:pStyle w:val="TableParagraph"/>
              <w:rPr>
                <w:rFonts w:ascii="Times New Roman" w:hAnsi="Times New Roman" w:cs="Times New Roman"/>
                <w:sz w:val="24"/>
                <w:szCs w:val="24"/>
              </w:rPr>
            </w:pPr>
          </w:p>
        </w:tc>
        <w:tc>
          <w:tcPr>
            <w:tcW w:w="2091" w:type="dxa"/>
            <w:tcBorders>
              <w:top w:val="single" w:sz="4" w:space="0" w:color="000000"/>
              <w:bottom w:val="single" w:sz="4" w:space="0" w:color="000000"/>
            </w:tcBorders>
          </w:tcPr>
          <w:p w14:paraId="5B32807A" w14:textId="77777777" w:rsidR="0015676D" w:rsidRPr="00210A85" w:rsidRDefault="0015676D" w:rsidP="0015676D">
            <w:pPr>
              <w:pStyle w:val="TableParagraph"/>
              <w:spacing w:line="202" w:lineRule="exact"/>
              <w:ind w:left="139" w:right="1"/>
              <w:jc w:val="center"/>
              <w:rPr>
                <w:rFonts w:ascii="Times New Roman" w:hAnsi="Times New Roman" w:cs="Times New Roman"/>
                <w:sz w:val="24"/>
                <w:szCs w:val="24"/>
              </w:rPr>
            </w:pPr>
            <w:r w:rsidRPr="00210A85">
              <w:rPr>
                <w:rFonts w:ascii="Times New Roman" w:hAnsi="Times New Roman" w:cs="Times New Roman"/>
                <w:w w:val="110"/>
                <w:sz w:val="24"/>
                <w:szCs w:val="24"/>
              </w:rPr>
              <w:t>Other</w:t>
            </w:r>
            <w:r w:rsidRPr="00210A85">
              <w:rPr>
                <w:rFonts w:ascii="Times New Roman" w:hAnsi="Times New Roman" w:cs="Times New Roman"/>
                <w:spacing w:val="11"/>
                <w:w w:val="110"/>
                <w:sz w:val="24"/>
                <w:szCs w:val="24"/>
              </w:rPr>
              <w:t xml:space="preserve"> </w:t>
            </w:r>
            <w:r w:rsidRPr="00210A85">
              <w:rPr>
                <w:rFonts w:ascii="Times New Roman" w:hAnsi="Times New Roman" w:cs="Times New Roman"/>
                <w:spacing w:val="-2"/>
                <w:w w:val="110"/>
                <w:sz w:val="24"/>
                <w:szCs w:val="24"/>
              </w:rPr>
              <w:t>(N=39)</w:t>
            </w:r>
          </w:p>
        </w:tc>
        <w:tc>
          <w:tcPr>
            <w:tcW w:w="1657" w:type="dxa"/>
            <w:tcBorders>
              <w:top w:val="single" w:sz="4" w:space="0" w:color="000000"/>
              <w:bottom w:val="single" w:sz="4" w:space="0" w:color="000000"/>
            </w:tcBorders>
          </w:tcPr>
          <w:p w14:paraId="3B77B6EA" w14:textId="77777777" w:rsidR="0015676D" w:rsidRPr="00210A85" w:rsidRDefault="0015676D" w:rsidP="0015676D">
            <w:pPr>
              <w:pStyle w:val="TableParagraph"/>
              <w:spacing w:line="202" w:lineRule="exact"/>
              <w:ind w:left="189" w:right="1"/>
              <w:jc w:val="center"/>
              <w:rPr>
                <w:rFonts w:ascii="Times New Roman" w:hAnsi="Times New Roman" w:cs="Times New Roman"/>
                <w:sz w:val="24"/>
                <w:szCs w:val="24"/>
              </w:rPr>
            </w:pPr>
            <w:r w:rsidRPr="00210A85">
              <w:rPr>
                <w:rFonts w:ascii="Times New Roman" w:hAnsi="Times New Roman" w:cs="Times New Roman"/>
                <w:w w:val="110"/>
                <w:sz w:val="24"/>
                <w:szCs w:val="24"/>
              </w:rPr>
              <w:t>ICU</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2"/>
                <w:w w:val="110"/>
                <w:sz w:val="24"/>
                <w:szCs w:val="24"/>
              </w:rPr>
              <w:t>(N=31)</w:t>
            </w:r>
          </w:p>
        </w:tc>
        <w:tc>
          <w:tcPr>
            <w:tcW w:w="591" w:type="dxa"/>
            <w:tcBorders>
              <w:top w:val="single" w:sz="4" w:space="0" w:color="000000"/>
              <w:bottom w:val="single" w:sz="4" w:space="0" w:color="000000"/>
            </w:tcBorders>
          </w:tcPr>
          <w:p w14:paraId="7AB10CBD" w14:textId="77777777" w:rsidR="0015676D" w:rsidRPr="00210A85" w:rsidRDefault="0015676D" w:rsidP="0015676D">
            <w:pPr>
              <w:pStyle w:val="TableParagraph"/>
              <w:spacing w:line="202" w:lineRule="exact"/>
              <w:ind w:right="118"/>
              <w:jc w:val="right"/>
              <w:rPr>
                <w:rFonts w:ascii="Times New Roman" w:hAnsi="Times New Roman" w:cs="Times New Roman"/>
                <w:sz w:val="24"/>
                <w:szCs w:val="24"/>
              </w:rPr>
            </w:pPr>
            <w:r w:rsidRPr="00210A85">
              <w:rPr>
                <w:rFonts w:ascii="Times New Roman" w:hAnsi="Times New Roman" w:cs="Times New Roman"/>
                <w:spacing w:val="-5"/>
                <w:w w:val="110"/>
                <w:sz w:val="24"/>
                <w:szCs w:val="24"/>
              </w:rPr>
              <w:t>OR</w:t>
            </w:r>
          </w:p>
        </w:tc>
        <w:tc>
          <w:tcPr>
            <w:tcW w:w="1125" w:type="dxa"/>
            <w:tcBorders>
              <w:top w:val="single" w:sz="4" w:space="0" w:color="000000"/>
              <w:bottom w:val="single" w:sz="4" w:space="0" w:color="000000"/>
            </w:tcBorders>
          </w:tcPr>
          <w:p w14:paraId="7542B7C7" w14:textId="77777777" w:rsidR="0015676D" w:rsidRPr="00210A85" w:rsidRDefault="0015676D" w:rsidP="0015676D">
            <w:pPr>
              <w:pStyle w:val="TableParagraph"/>
              <w:spacing w:line="202" w:lineRule="exact"/>
              <w:ind w:left="118"/>
              <w:rPr>
                <w:rFonts w:ascii="Times New Roman" w:hAnsi="Times New Roman" w:cs="Times New Roman"/>
                <w:sz w:val="24"/>
                <w:szCs w:val="24"/>
              </w:rPr>
            </w:pPr>
            <w:r w:rsidRPr="00210A85">
              <w:rPr>
                <w:rFonts w:ascii="Times New Roman" w:hAnsi="Times New Roman" w:cs="Times New Roman"/>
                <w:w w:val="105"/>
                <w:sz w:val="24"/>
                <w:szCs w:val="24"/>
              </w:rPr>
              <w:t xml:space="preserve">(95% </w:t>
            </w:r>
            <w:r w:rsidRPr="00210A85">
              <w:rPr>
                <w:rFonts w:ascii="Times New Roman" w:hAnsi="Times New Roman" w:cs="Times New Roman"/>
                <w:spacing w:val="-5"/>
                <w:w w:val="105"/>
                <w:sz w:val="24"/>
                <w:szCs w:val="24"/>
              </w:rPr>
              <w:t>CI)</w:t>
            </w:r>
          </w:p>
        </w:tc>
        <w:tc>
          <w:tcPr>
            <w:tcW w:w="1032" w:type="dxa"/>
            <w:tcBorders>
              <w:top w:val="single" w:sz="4" w:space="0" w:color="000000"/>
              <w:bottom w:val="single" w:sz="4" w:space="0" w:color="000000"/>
            </w:tcBorders>
          </w:tcPr>
          <w:p w14:paraId="1B9136B8" w14:textId="77777777" w:rsidR="0015676D" w:rsidRPr="00210A85" w:rsidRDefault="0015676D" w:rsidP="0015676D">
            <w:pPr>
              <w:pStyle w:val="TableParagraph"/>
              <w:spacing w:line="202" w:lineRule="exact"/>
              <w:ind w:left="1" w:right="56"/>
              <w:jc w:val="center"/>
              <w:rPr>
                <w:rFonts w:ascii="Times New Roman" w:hAnsi="Times New Roman" w:cs="Times New Roman"/>
                <w:sz w:val="24"/>
                <w:szCs w:val="24"/>
              </w:rPr>
            </w:pPr>
            <w:r w:rsidRPr="00210A85">
              <w:rPr>
                <w:rFonts w:ascii="Times New Roman" w:hAnsi="Times New Roman" w:cs="Times New Roman"/>
                <w:spacing w:val="-2"/>
                <w:w w:val="105"/>
                <w:sz w:val="24"/>
                <w:szCs w:val="24"/>
              </w:rPr>
              <w:t>p-value</w:t>
            </w:r>
          </w:p>
        </w:tc>
      </w:tr>
      <w:tr w:rsidR="0015676D" w:rsidRPr="00210A85" w14:paraId="0CB573AF" w14:textId="77777777" w:rsidTr="0071508C">
        <w:trPr>
          <w:trHeight w:val="236"/>
        </w:trPr>
        <w:tc>
          <w:tcPr>
            <w:tcW w:w="1954" w:type="dxa"/>
            <w:tcBorders>
              <w:top w:val="single" w:sz="4" w:space="0" w:color="000000"/>
            </w:tcBorders>
          </w:tcPr>
          <w:p w14:paraId="1A4749B3" w14:textId="77777777"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Hb</w:t>
            </w:r>
            <w:r w:rsidRPr="00210A85">
              <w:rPr>
                <w:rFonts w:ascii="Times New Roman" w:hAnsi="Times New Roman" w:cs="Times New Roman"/>
                <w:spacing w:val="14"/>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5"/>
                <w:w w:val="105"/>
                <w:sz w:val="24"/>
                <w:szCs w:val="24"/>
              </w:rPr>
              <w:t xml:space="preserve"> </w:t>
            </w:r>
            <w:r w:rsidRPr="00210A85">
              <w:rPr>
                <w:rFonts w:ascii="Times New Roman" w:hAnsi="Times New Roman" w:cs="Times New Roman"/>
                <w:spacing w:val="-4"/>
                <w:w w:val="105"/>
                <w:sz w:val="24"/>
                <w:szCs w:val="24"/>
              </w:rPr>
              <w:t>(SD)</w:t>
            </w:r>
          </w:p>
        </w:tc>
        <w:tc>
          <w:tcPr>
            <w:tcW w:w="2091" w:type="dxa"/>
            <w:tcBorders>
              <w:top w:val="single" w:sz="4" w:space="0" w:color="000000"/>
            </w:tcBorders>
          </w:tcPr>
          <w:p w14:paraId="3BE32355" w14:textId="77777777" w:rsidR="0015676D" w:rsidRPr="00210A85" w:rsidRDefault="0015676D" w:rsidP="0015676D">
            <w:pPr>
              <w:pStyle w:val="TableParagraph"/>
              <w:spacing w:line="205" w:lineRule="exact"/>
              <w:ind w:left="700"/>
              <w:rPr>
                <w:rFonts w:ascii="Times New Roman" w:hAnsi="Times New Roman" w:cs="Times New Roman"/>
                <w:sz w:val="24"/>
                <w:szCs w:val="24"/>
              </w:rPr>
            </w:pPr>
            <w:r w:rsidRPr="00210A85">
              <w:rPr>
                <w:rFonts w:ascii="Times New Roman" w:hAnsi="Times New Roman" w:cs="Times New Roman"/>
                <w:w w:val="105"/>
                <w:sz w:val="24"/>
                <w:szCs w:val="24"/>
              </w:rPr>
              <w:t>10.9</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(1.8)</w:t>
            </w:r>
          </w:p>
        </w:tc>
        <w:tc>
          <w:tcPr>
            <w:tcW w:w="1657" w:type="dxa"/>
            <w:tcBorders>
              <w:top w:val="single" w:sz="4" w:space="0" w:color="000000"/>
            </w:tcBorders>
          </w:tcPr>
          <w:p w14:paraId="13CF3C6A" w14:textId="77777777" w:rsidR="0015676D" w:rsidRPr="00210A85" w:rsidRDefault="0015676D" w:rsidP="0015676D">
            <w:pPr>
              <w:pStyle w:val="TableParagraph"/>
              <w:spacing w:line="205" w:lineRule="exact"/>
              <w:ind w:left="508"/>
              <w:rPr>
                <w:rFonts w:ascii="Times New Roman" w:hAnsi="Times New Roman" w:cs="Times New Roman"/>
                <w:sz w:val="24"/>
                <w:szCs w:val="24"/>
              </w:rPr>
            </w:pPr>
            <w:r w:rsidRPr="00210A85">
              <w:rPr>
                <w:rFonts w:ascii="Times New Roman" w:hAnsi="Times New Roman" w:cs="Times New Roman"/>
                <w:w w:val="105"/>
                <w:sz w:val="24"/>
                <w:szCs w:val="24"/>
              </w:rPr>
              <w:t>10.9</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(2.8)</w:t>
            </w:r>
          </w:p>
        </w:tc>
        <w:tc>
          <w:tcPr>
            <w:tcW w:w="591" w:type="dxa"/>
            <w:tcBorders>
              <w:top w:val="single" w:sz="4" w:space="0" w:color="000000"/>
            </w:tcBorders>
          </w:tcPr>
          <w:p w14:paraId="104D5B65" w14:textId="77777777" w:rsidR="0015676D" w:rsidRPr="00210A85" w:rsidRDefault="0015676D" w:rsidP="0015676D">
            <w:pPr>
              <w:pStyle w:val="TableParagraph"/>
              <w:spacing w:line="205" w:lineRule="exact"/>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Borders>
              <w:top w:val="single" w:sz="4" w:space="0" w:color="000000"/>
            </w:tcBorders>
          </w:tcPr>
          <w:p w14:paraId="02B7DD9A" w14:textId="77777777"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4"/>
                <w:sz w:val="24"/>
                <w:szCs w:val="24"/>
              </w:rPr>
              <w:t>1.2)</w:t>
            </w:r>
          </w:p>
        </w:tc>
        <w:tc>
          <w:tcPr>
            <w:tcW w:w="1032" w:type="dxa"/>
            <w:tcBorders>
              <w:top w:val="single" w:sz="4" w:space="0" w:color="000000"/>
            </w:tcBorders>
          </w:tcPr>
          <w:p w14:paraId="62BD215A" w14:textId="77777777" w:rsidR="0015676D" w:rsidRPr="00210A85" w:rsidRDefault="0015676D" w:rsidP="0015676D">
            <w:pPr>
              <w:pStyle w:val="TableParagraph"/>
              <w:spacing w:line="205" w:lineRule="exact"/>
              <w:ind w:left="2" w:right="56"/>
              <w:jc w:val="center"/>
              <w:rPr>
                <w:rFonts w:ascii="Times New Roman" w:hAnsi="Times New Roman" w:cs="Times New Roman"/>
                <w:sz w:val="24"/>
                <w:szCs w:val="24"/>
              </w:rPr>
            </w:pPr>
            <w:r w:rsidRPr="00210A85">
              <w:rPr>
                <w:rFonts w:ascii="Times New Roman" w:hAnsi="Times New Roman" w:cs="Times New Roman"/>
                <w:spacing w:val="-4"/>
                <w:sz w:val="24"/>
                <w:szCs w:val="24"/>
              </w:rPr>
              <w:t>0.98</w:t>
            </w:r>
          </w:p>
        </w:tc>
      </w:tr>
      <w:tr w:rsidR="0015676D" w:rsidRPr="00210A85" w14:paraId="723E8612" w14:textId="77777777" w:rsidTr="0071508C">
        <w:trPr>
          <w:trHeight w:val="239"/>
        </w:trPr>
        <w:tc>
          <w:tcPr>
            <w:tcW w:w="1954" w:type="dxa"/>
          </w:tcPr>
          <w:p w14:paraId="2823BFF7"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WBC</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7E8833D4" w14:textId="77777777" w:rsidR="0015676D" w:rsidRPr="00210A85" w:rsidRDefault="0015676D" w:rsidP="0015676D">
            <w:pPr>
              <w:pStyle w:val="TableParagraph"/>
              <w:ind w:left="700"/>
              <w:rPr>
                <w:rFonts w:ascii="Times New Roman" w:hAnsi="Times New Roman" w:cs="Times New Roman"/>
                <w:sz w:val="24"/>
                <w:szCs w:val="24"/>
              </w:rPr>
            </w:pPr>
            <w:r w:rsidRPr="00210A85">
              <w:rPr>
                <w:rFonts w:ascii="Times New Roman" w:hAnsi="Times New Roman" w:cs="Times New Roman"/>
                <w:w w:val="105"/>
                <w:sz w:val="24"/>
                <w:szCs w:val="24"/>
              </w:rPr>
              <w:t>11.7</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(6.6)</w:t>
            </w:r>
          </w:p>
        </w:tc>
        <w:tc>
          <w:tcPr>
            <w:tcW w:w="1657" w:type="dxa"/>
          </w:tcPr>
          <w:p w14:paraId="4A3948B2" w14:textId="77777777" w:rsidR="0015676D" w:rsidRPr="00210A85" w:rsidRDefault="0015676D" w:rsidP="0015676D">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6.1</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(5.4)</w:t>
            </w:r>
          </w:p>
        </w:tc>
        <w:tc>
          <w:tcPr>
            <w:tcW w:w="591" w:type="dxa"/>
          </w:tcPr>
          <w:p w14:paraId="12A6B819"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0.8</w:t>
            </w:r>
          </w:p>
        </w:tc>
        <w:tc>
          <w:tcPr>
            <w:tcW w:w="1125" w:type="dxa"/>
          </w:tcPr>
          <w:p w14:paraId="20F14BFC"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4"/>
                <w:sz w:val="24"/>
                <w:szCs w:val="24"/>
              </w:rPr>
              <w:t>0.9)</w:t>
            </w:r>
          </w:p>
        </w:tc>
        <w:tc>
          <w:tcPr>
            <w:tcW w:w="1032" w:type="dxa"/>
          </w:tcPr>
          <w:p w14:paraId="63FCBF29" w14:textId="77777777" w:rsidR="0015676D" w:rsidRPr="00210A85" w:rsidRDefault="0015676D" w:rsidP="0015676D">
            <w:pPr>
              <w:pStyle w:val="TableParagraph"/>
              <w:ind w:left="2"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0.001</w:t>
            </w:r>
          </w:p>
        </w:tc>
      </w:tr>
      <w:tr w:rsidR="0015676D" w:rsidRPr="00210A85" w14:paraId="5E967E54" w14:textId="77777777" w:rsidTr="0071508C">
        <w:trPr>
          <w:trHeight w:val="239"/>
        </w:trPr>
        <w:tc>
          <w:tcPr>
            <w:tcW w:w="1954" w:type="dxa"/>
          </w:tcPr>
          <w:p w14:paraId="63AA5C3E"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Leukocytosis</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12"/>
                <w:w w:val="105"/>
                <w:sz w:val="24"/>
                <w:szCs w:val="24"/>
              </w:rPr>
              <w:t>N</w:t>
            </w:r>
          </w:p>
        </w:tc>
        <w:tc>
          <w:tcPr>
            <w:tcW w:w="2091" w:type="dxa"/>
          </w:tcPr>
          <w:p w14:paraId="19A1B288" w14:textId="77777777" w:rsidR="0015676D" w:rsidRPr="00210A85" w:rsidRDefault="0015676D" w:rsidP="0015676D">
            <w:pPr>
              <w:pStyle w:val="TableParagraph"/>
              <w:ind w:left="139"/>
              <w:jc w:val="center"/>
              <w:rPr>
                <w:rFonts w:ascii="Times New Roman" w:hAnsi="Times New Roman" w:cs="Times New Roman"/>
                <w:sz w:val="24"/>
                <w:szCs w:val="24"/>
              </w:rPr>
            </w:pPr>
            <w:r w:rsidRPr="00210A85">
              <w:rPr>
                <w:rFonts w:ascii="Times New Roman" w:hAnsi="Times New Roman" w:cs="Times New Roman"/>
                <w:sz w:val="24"/>
                <w:szCs w:val="24"/>
              </w:rPr>
              <w:t>20</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(52.6)</w:t>
            </w:r>
          </w:p>
        </w:tc>
        <w:tc>
          <w:tcPr>
            <w:tcW w:w="1657" w:type="dxa"/>
          </w:tcPr>
          <w:p w14:paraId="6B4AD67B" w14:textId="77777777" w:rsidR="0015676D" w:rsidRPr="00210A85" w:rsidRDefault="0015676D" w:rsidP="0015676D">
            <w:pPr>
              <w:pStyle w:val="TableParagraph"/>
              <w:ind w:left="189"/>
              <w:jc w:val="center"/>
              <w:rPr>
                <w:rFonts w:ascii="Times New Roman" w:hAnsi="Times New Roman" w:cs="Times New Roman"/>
                <w:sz w:val="24"/>
                <w:szCs w:val="24"/>
              </w:rPr>
            </w:pPr>
            <w:r w:rsidRPr="00210A85">
              <w:rPr>
                <w:rFonts w:ascii="Times New Roman" w:hAnsi="Times New Roman" w:cs="Times New Roman"/>
                <w:sz w:val="24"/>
                <w:szCs w:val="24"/>
              </w:rPr>
              <w:t>4</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(13.3)</w:t>
            </w:r>
          </w:p>
        </w:tc>
        <w:tc>
          <w:tcPr>
            <w:tcW w:w="591" w:type="dxa"/>
          </w:tcPr>
          <w:p w14:paraId="31132D09"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0.1</w:t>
            </w:r>
          </w:p>
        </w:tc>
        <w:tc>
          <w:tcPr>
            <w:tcW w:w="1125" w:type="dxa"/>
          </w:tcPr>
          <w:p w14:paraId="47B391F4"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w:t>
            </w:r>
            <w:r w:rsidRPr="00210A85">
              <w:rPr>
                <w:rFonts w:ascii="Times New Roman" w:hAnsi="Times New Roman" w:cs="Times New Roman"/>
                <w:spacing w:val="-4"/>
                <w:sz w:val="24"/>
                <w:szCs w:val="24"/>
              </w:rPr>
              <w:t>0.5)</w:t>
            </w:r>
          </w:p>
        </w:tc>
        <w:tc>
          <w:tcPr>
            <w:tcW w:w="1032" w:type="dxa"/>
          </w:tcPr>
          <w:p w14:paraId="4EF315C1" w14:textId="77777777" w:rsidR="0015676D" w:rsidRPr="00210A85" w:rsidRDefault="0015676D" w:rsidP="0015676D">
            <w:pPr>
              <w:pStyle w:val="TableParagraph"/>
              <w:ind w:left="2"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0.002</w:t>
            </w:r>
          </w:p>
        </w:tc>
      </w:tr>
      <w:tr w:rsidR="0015676D" w:rsidRPr="00210A85" w14:paraId="7D6D1551" w14:textId="77777777" w:rsidTr="0071508C">
        <w:trPr>
          <w:trHeight w:val="239"/>
        </w:trPr>
        <w:tc>
          <w:tcPr>
            <w:tcW w:w="1954" w:type="dxa"/>
          </w:tcPr>
          <w:p w14:paraId="4E7947F6"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Leukopenia</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1DCA9457" w14:textId="77777777" w:rsidR="0015676D" w:rsidRPr="00210A85" w:rsidRDefault="0015676D" w:rsidP="0015676D">
            <w:pPr>
              <w:pStyle w:val="TableParagraph"/>
              <w:ind w:left="139" w:right="1"/>
              <w:jc w:val="center"/>
              <w:rPr>
                <w:rFonts w:ascii="Times New Roman" w:hAnsi="Times New Roman" w:cs="Times New Roman"/>
                <w:sz w:val="24"/>
                <w:szCs w:val="24"/>
              </w:rPr>
            </w:pPr>
            <w:r w:rsidRPr="00210A85">
              <w:rPr>
                <w:rFonts w:ascii="Times New Roman" w:hAnsi="Times New Roman" w:cs="Times New Roman"/>
                <w:sz w:val="24"/>
                <w:szCs w:val="24"/>
              </w:rPr>
              <w:t>4</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(10.5)</w:t>
            </w:r>
          </w:p>
        </w:tc>
        <w:tc>
          <w:tcPr>
            <w:tcW w:w="1657" w:type="dxa"/>
          </w:tcPr>
          <w:p w14:paraId="7FA99DA0" w14:textId="77777777" w:rsidR="0015676D" w:rsidRPr="00210A85" w:rsidRDefault="0015676D" w:rsidP="0015676D">
            <w:pPr>
              <w:pStyle w:val="TableParagraph"/>
              <w:ind w:left="189" w:right="1"/>
              <w:jc w:val="center"/>
              <w:rPr>
                <w:rFonts w:ascii="Times New Roman" w:hAnsi="Times New Roman" w:cs="Times New Roman"/>
                <w:sz w:val="24"/>
                <w:szCs w:val="24"/>
              </w:rPr>
            </w:pPr>
            <w:r w:rsidRPr="00210A85">
              <w:rPr>
                <w:rFonts w:ascii="Times New Roman" w:hAnsi="Times New Roman" w:cs="Times New Roman"/>
                <w:w w:val="105"/>
                <w:sz w:val="24"/>
                <w:szCs w:val="24"/>
              </w:rPr>
              <w:t xml:space="preserve">12 </w:t>
            </w:r>
            <w:r w:rsidRPr="00210A85">
              <w:rPr>
                <w:rFonts w:ascii="Times New Roman" w:hAnsi="Times New Roman" w:cs="Times New Roman"/>
                <w:spacing w:val="-4"/>
                <w:w w:val="105"/>
                <w:sz w:val="24"/>
                <w:szCs w:val="24"/>
              </w:rPr>
              <w:t>(40)</w:t>
            </w:r>
          </w:p>
        </w:tc>
        <w:tc>
          <w:tcPr>
            <w:tcW w:w="591" w:type="dxa"/>
          </w:tcPr>
          <w:p w14:paraId="29110308" w14:textId="77777777" w:rsidR="0015676D" w:rsidRPr="00210A85" w:rsidRDefault="0015676D" w:rsidP="0015676D">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5"/>
                <w:sz w:val="24"/>
                <w:szCs w:val="24"/>
              </w:rPr>
              <w:t>5.7</w:t>
            </w:r>
          </w:p>
        </w:tc>
        <w:tc>
          <w:tcPr>
            <w:tcW w:w="1125" w:type="dxa"/>
          </w:tcPr>
          <w:p w14:paraId="0CADFFC8"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(1.6-</w:t>
            </w:r>
            <w:r w:rsidRPr="00210A85">
              <w:rPr>
                <w:rFonts w:ascii="Times New Roman" w:hAnsi="Times New Roman" w:cs="Times New Roman"/>
                <w:spacing w:val="-2"/>
                <w:sz w:val="24"/>
                <w:szCs w:val="24"/>
              </w:rPr>
              <w:t>20.1)</w:t>
            </w:r>
          </w:p>
        </w:tc>
        <w:tc>
          <w:tcPr>
            <w:tcW w:w="1032" w:type="dxa"/>
          </w:tcPr>
          <w:p w14:paraId="0A3A6623" w14:textId="77777777" w:rsidR="0015676D" w:rsidRPr="00210A85" w:rsidRDefault="0015676D" w:rsidP="0015676D">
            <w:pPr>
              <w:pStyle w:val="TableParagraph"/>
              <w:ind w:left="2"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0.002</w:t>
            </w:r>
          </w:p>
        </w:tc>
      </w:tr>
      <w:tr w:rsidR="0015676D" w:rsidRPr="00210A85" w14:paraId="67B4CCBD" w14:textId="77777777" w:rsidTr="0071508C">
        <w:trPr>
          <w:trHeight w:val="239"/>
        </w:trPr>
        <w:tc>
          <w:tcPr>
            <w:tcW w:w="1954" w:type="dxa"/>
          </w:tcPr>
          <w:p w14:paraId="5CD7C500"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10"/>
                <w:sz w:val="24"/>
                <w:szCs w:val="24"/>
              </w:rPr>
              <w:t>Platelet</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w w:val="110"/>
                <w:sz w:val="24"/>
                <w:szCs w:val="24"/>
              </w:rPr>
              <w:t>Mean</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4"/>
                <w:w w:val="110"/>
                <w:sz w:val="24"/>
                <w:szCs w:val="24"/>
              </w:rPr>
              <w:t>(SD)</w:t>
            </w:r>
          </w:p>
        </w:tc>
        <w:tc>
          <w:tcPr>
            <w:tcW w:w="2091" w:type="dxa"/>
          </w:tcPr>
          <w:p w14:paraId="5CAD8583" w14:textId="77777777" w:rsidR="0015676D" w:rsidRPr="00210A85" w:rsidRDefault="0015676D" w:rsidP="0015676D">
            <w:pPr>
              <w:pStyle w:val="TableParagraph"/>
              <w:ind w:left="550"/>
              <w:rPr>
                <w:rFonts w:ascii="Times New Roman" w:hAnsi="Times New Roman" w:cs="Times New Roman"/>
                <w:sz w:val="24"/>
                <w:szCs w:val="24"/>
              </w:rPr>
            </w:pPr>
            <w:r w:rsidRPr="00210A85">
              <w:rPr>
                <w:rFonts w:ascii="Times New Roman" w:hAnsi="Times New Roman" w:cs="Times New Roman"/>
                <w:sz w:val="24"/>
                <w:szCs w:val="24"/>
              </w:rPr>
              <w:t>390.5</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(166.1)</w:t>
            </w:r>
          </w:p>
        </w:tc>
        <w:tc>
          <w:tcPr>
            <w:tcW w:w="1657" w:type="dxa"/>
          </w:tcPr>
          <w:p w14:paraId="07E7DDBE" w14:textId="77777777" w:rsidR="0015676D" w:rsidRPr="00210A85" w:rsidRDefault="0015676D" w:rsidP="0015676D">
            <w:pPr>
              <w:pStyle w:val="TableParagraph"/>
              <w:ind w:left="358"/>
              <w:rPr>
                <w:rFonts w:ascii="Times New Roman" w:hAnsi="Times New Roman" w:cs="Times New Roman"/>
                <w:sz w:val="24"/>
                <w:szCs w:val="24"/>
              </w:rPr>
            </w:pPr>
            <w:r w:rsidRPr="00210A85">
              <w:rPr>
                <w:rFonts w:ascii="Times New Roman" w:hAnsi="Times New Roman" w:cs="Times New Roman"/>
                <w:sz w:val="24"/>
                <w:szCs w:val="24"/>
              </w:rPr>
              <w:t>264.2</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(128.8)</w:t>
            </w:r>
          </w:p>
        </w:tc>
        <w:tc>
          <w:tcPr>
            <w:tcW w:w="591" w:type="dxa"/>
          </w:tcPr>
          <w:p w14:paraId="65326BC2"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5A5CD1FC"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(1-</w:t>
            </w:r>
            <w:r w:rsidRPr="00210A85">
              <w:rPr>
                <w:rFonts w:ascii="Times New Roman" w:hAnsi="Times New Roman" w:cs="Times New Roman"/>
                <w:spacing w:val="-5"/>
                <w:sz w:val="24"/>
                <w:szCs w:val="24"/>
              </w:rPr>
              <w:t>1)</w:t>
            </w:r>
          </w:p>
        </w:tc>
        <w:tc>
          <w:tcPr>
            <w:tcW w:w="1032" w:type="dxa"/>
          </w:tcPr>
          <w:p w14:paraId="35F08897" w14:textId="77777777" w:rsidR="0015676D" w:rsidRPr="00210A85" w:rsidRDefault="0015676D" w:rsidP="0015676D">
            <w:pPr>
              <w:pStyle w:val="TableParagraph"/>
              <w:ind w:left="1"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0.003</w:t>
            </w:r>
          </w:p>
        </w:tc>
      </w:tr>
      <w:tr w:rsidR="0015676D" w:rsidRPr="00210A85" w14:paraId="1FCAC98A" w14:textId="77777777" w:rsidTr="0071508C">
        <w:trPr>
          <w:trHeight w:val="239"/>
        </w:trPr>
        <w:tc>
          <w:tcPr>
            <w:tcW w:w="1954" w:type="dxa"/>
          </w:tcPr>
          <w:p w14:paraId="1E1F5E3B"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ANC</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346EC2AB" w14:textId="77777777" w:rsidR="0015676D" w:rsidRPr="00210A85" w:rsidRDefault="0015676D" w:rsidP="0015676D">
            <w:pPr>
              <w:pStyle w:val="TableParagraph"/>
              <w:ind w:left="749"/>
              <w:rPr>
                <w:rFonts w:ascii="Times New Roman" w:hAnsi="Times New Roman" w:cs="Times New Roman"/>
                <w:sz w:val="24"/>
                <w:szCs w:val="24"/>
              </w:rPr>
            </w:pPr>
            <w:r w:rsidRPr="00210A85">
              <w:rPr>
                <w:rFonts w:ascii="Times New Roman" w:hAnsi="Times New Roman" w:cs="Times New Roman"/>
                <w:w w:val="105"/>
                <w:sz w:val="24"/>
                <w:szCs w:val="24"/>
              </w:rPr>
              <w:t>7.2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(4.6)</w:t>
            </w:r>
          </w:p>
        </w:tc>
        <w:tc>
          <w:tcPr>
            <w:tcW w:w="1657" w:type="dxa"/>
          </w:tcPr>
          <w:p w14:paraId="182EEDAB" w14:textId="77777777" w:rsidR="0015676D" w:rsidRPr="00210A85" w:rsidRDefault="0015676D" w:rsidP="0015676D">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3.5</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(4.4)</w:t>
            </w:r>
          </w:p>
        </w:tc>
        <w:tc>
          <w:tcPr>
            <w:tcW w:w="591" w:type="dxa"/>
          </w:tcPr>
          <w:p w14:paraId="5B6080E7"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203DF835"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pacing w:val="-2"/>
                <w:w w:val="105"/>
                <w:sz w:val="24"/>
                <w:szCs w:val="24"/>
              </w:rPr>
              <w:t>(1-</w:t>
            </w:r>
            <w:r w:rsidRPr="00210A85">
              <w:rPr>
                <w:rFonts w:ascii="Times New Roman" w:hAnsi="Times New Roman" w:cs="Times New Roman"/>
                <w:spacing w:val="-5"/>
                <w:w w:val="105"/>
                <w:sz w:val="24"/>
                <w:szCs w:val="24"/>
              </w:rPr>
              <w:t>1)</w:t>
            </w:r>
          </w:p>
        </w:tc>
        <w:tc>
          <w:tcPr>
            <w:tcW w:w="1032" w:type="dxa"/>
          </w:tcPr>
          <w:p w14:paraId="0467DE60" w14:textId="77777777" w:rsidR="0015676D" w:rsidRPr="00210A85" w:rsidRDefault="0015676D" w:rsidP="0015676D">
            <w:pPr>
              <w:pStyle w:val="TableParagraph"/>
              <w:ind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0.004</w:t>
            </w:r>
          </w:p>
        </w:tc>
      </w:tr>
      <w:tr w:rsidR="0015676D" w:rsidRPr="00210A85" w14:paraId="37784941" w14:textId="77777777" w:rsidTr="0071508C">
        <w:trPr>
          <w:trHeight w:val="251"/>
        </w:trPr>
        <w:tc>
          <w:tcPr>
            <w:tcW w:w="1954" w:type="dxa"/>
            <w:tcBorders>
              <w:bottom w:val="single" w:sz="4" w:space="0" w:color="000000"/>
            </w:tcBorders>
          </w:tcPr>
          <w:p w14:paraId="41A2839B" w14:textId="77777777" w:rsidR="0015676D" w:rsidRPr="00210A85" w:rsidRDefault="0015676D" w:rsidP="0015676D">
            <w:pPr>
              <w:pStyle w:val="TableParagraph"/>
              <w:spacing w:line="224" w:lineRule="exact"/>
              <w:rPr>
                <w:rFonts w:ascii="Times New Roman" w:hAnsi="Times New Roman" w:cs="Times New Roman"/>
                <w:sz w:val="24"/>
                <w:szCs w:val="24"/>
              </w:rPr>
            </w:pPr>
            <w:r w:rsidRPr="00210A85">
              <w:rPr>
                <w:rFonts w:ascii="Times New Roman" w:hAnsi="Times New Roman" w:cs="Times New Roman"/>
                <w:w w:val="105"/>
                <w:sz w:val="24"/>
                <w:szCs w:val="24"/>
              </w:rPr>
              <w:t>Neutropenia</w:t>
            </w:r>
            <w:r w:rsidRPr="00210A85">
              <w:rPr>
                <w:rFonts w:ascii="Times New Roman" w:hAnsi="Times New Roman" w:cs="Times New Roman"/>
                <w:spacing w:val="38"/>
                <w:w w:val="105"/>
                <w:sz w:val="24"/>
                <w:szCs w:val="24"/>
              </w:rPr>
              <w:t xml:space="preserve"> </w:t>
            </w:r>
            <w:r w:rsidRPr="00210A85">
              <w:rPr>
                <w:rFonts w:ascii="Times New Roman" w:hAnsi="Times New Roman" w:cs="Times New Roman"/>
                <w:spacing w:val="-12"/>
                <w:w w:val="105"/>
                <w:sz w:val="24"/>
                <w:szCs w:val="24"/>
              </w:rPr>
              <w:t>N</w:t>
            </w:r>
          </w:p>
        </w:tc>
        <w:tc>
          <w:tcPr>
            <w:tcW w:w="2091" w:type="dxa"/>
            <w:tcBorders>
              <w:bottom w:val="single" w:sz="4" w:space="0" w:color="000000"/>
            </w:tcBorders>
          </w:tcPr>
          <w:p w14:paraId="129FAE4C" w14:textId="77777777" w:rsidR="0015676D" w:rsidRPr="00210A85" w:rsidRDefault="0015676D" w:rsidP="0015676D">
            <w:pPr>
              <w:pStyle w:val="TableParagraph"/>
              <w:spacing w:line="224" w:lineRule="exact"/>
              <w:ind w:left="139"/>
              <w:jc w:val="center"/>
              <w:rPr>
                <w:rFonts w:ascii="Times New Roman" w:hAnsi="Times New Roman" w:cs="Times New Roman"/>
                <w:sz w:val="24"/>
                <w:szCs w:val="24"/>
              </w:rPr>
            </w:pPr>
            <w:r w:rsidRPr="00210A85">
              <w:rPr>
                <w:rFonts w:ascii="Times New Roman" w:hAnsi="Times New Roman" w:cs="Times New Roman"/>
                <w:w w:val="105"/>
                <w:sz w:val="24"/>
                <w:szCs w:val="24"/>
              </w:rPr>
              <w:t>3</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2"/>
                <w:w w:val="105"/>
                <w:sz w:val="24"/>
                <w:szCs w:val="24"/>
              </w:rPr>
              <w:t>(7.9)</w:t>
            </w:r>
          </w:p>
        </w:tc>
        <w:tc>
          <w:tcPr>
            <w:tcW w:w="1657" w:type="dxa"/>
            <w:tcBorders>
              <w:bottom w:val="single" w:sz="4" w:space="0" w:color="000000"/>
            </w:tcBorders>
          </w:tcPr>
          <w:p w14:paraId="12EE5D0C" w14:textId="77777777" w:rsidR="0015676D" w:rsidRPr="00210A85" w:rsidRDefault="0015676D" w:rsidP="0015676D">
            <w:pPr>
              <w:pStyle w:val="TableParagraph"/>
              <w:spacing w:line="224"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10</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(33.3)</w:t>
            </w:r>
          </w:p>
        </w:tc>
        <w:tc>
          <w:tcPr>
            <w:tcW w:w="591" w:type="dxa"/>
            <w:tcBorders>
              <w:bottom w:val="single" w:sz="4" w:space="0" w:color="000000"/>
            </w:tcBorders>
          </w:tcPr>
          <w:p w14:paraId="5D745B1E" w14:textId="77777777" w:rsidR="0015676D" w:rsidRPr="00210A85" w:rsidRDefault="0015676D" w:rsidP="0015676D">
            <w:pPr>
              <w:pStyle w:val="TableParagraph"/>
              <w:spacing w:line="224"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5.8</w:t>
            </w:r>
          </w:p>
        </w:tc>
        <w:tc>
          <w:tcPr>
            <w:tcW w:w="1125" w:type="dxa"/>
            <w:tcBorders>
              <w:bottom w:val="single" w:sz="4" w:space="0" w:color="000000"/>
            </w:tcBorders>
          </w:tcPr>
          <w:p w14:paraId="53D86BDC" w14:textId="77777777" w:rsidR="0015676D" w:rsidRPr="00210A85" w:rsidRDefault="0015676D" w:rsidP="0015676D">
            <w:pPr>
              <w:pStyle w:val="TableParagraph"/>
              <w:spacing w:line="224" w:lineRule="exact"/>
              <w:rPr>
                <w:rFonts w:ascii="Times New Roman" w:hAnsi="Times New Roman" w:cs="Times New Roman"/>
                <w:sz w:val="24"/>
                <w:szCs w:val="24"/>
              </w:rPr>
            </w:pPr>
            <w:r w:rsidRPr="00210A85">
              <w:rPr>
                <w:rFonts w:ascii="Times New Roman" w:hAnsi="Times New Roman" w:cs="Times New Roman"/>
                <w:sz w:val="24"/>
                <w:szCs w:val="24"/>
              </w:rPr>
              <w:t>(1.4-</w:t>
            </w:r>
            <w:r w:rsidRPr="00210A85">
              <w:rPr>
                <w:rFonts w:ascii="Times New Roman" w:hAnsi="Times New Roman" w:cs="Times New Roman"/>
                <w:spacing w:val="-2"/>
                <w:sz w:val="24"/>
                <w:szCs w:val="24"/>
              </w:rPr>
              <w:t>23.7)</w:t>
            </w:r>
          </w:p>
        </w:tc>
        <w:tc>
          <w:tcPr>
            <w:tcW w:w="1032" w:type="dxa"/>
            <w:tcBorders>
              <w:bottom w:val="single" w:sz="4" w:space="0" w:color="000000"/>
            </w:tcBorders>
          </w:tcPr>
          <w:p w14:paraId="30AEA838" w14:textId="77777777" w:rsidR="0015676D" w:rsidRPr="00210A85" w:rsidRDefault="0015676D" w:rsidP="0015676D">
            <w:pPr>
              <w:pStyle w:val="TableParagraph"/>
              <w:spacing w:line="224"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0.014</w:t>
            </w:r>
          </w:p>
        </w:tc>
      </w:tr>
      <w:tr w:rsidR="0015676D" w:rsidRPr="00210A85" w14:paraId="206C504C" w14:textId="77777777" w:rsidTr="0071508C">
        <w:trPr>
          <w:trHeight w:val="464"/>
        </w:trPr>
        <w:tc>
          <w:tcPr>
            <w:tcW w:w="8450" w:type="dxa"/>
            <w:gridSpan w:val="6"/>
          </w:tcPr>
          <w:p w14:paraId="1C9F2572" w14:textId="77777777" w:rsidR="0015676D" w:rsidRPr="00210A85" w:rsidRDefault="0015676D" w:rsidP="0015676D">
            <w:pPr>
              <w:pStyle w:val="TableParagraph"/>
              <w:spacing w:before="218" w:line="226" w:lineRule="exact"/>
              <w:ind w:left="4088"/>
              <w:rPr>
                <w:rFonts w:ascii="Times New Roman" w:hAnsi="Times New Roman" w:cs="Times New Roman"/>
                <w:sz w:val="24"/>
                <w:szCs w:val="24"/>
              </w:rPr>
            </w:pPr>
            <w:r w:rsidRPr="00210A85">
              <w:rPr>
                <w:rFonts w:ascii="Times New Roman" w:hAnsi="Times New Roman" w:cs="Times New Roman"/>
                <w:w w:val="105"/>
                <w:sz w:val="24"/>
                <w:szCs w:val="24"/>
              </w:rPr>
              <w:t>Meningitis</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among</w:t>
            </w:r>
            <w:r w:rsidRPr="00210A85">
              <w:rPr>
                <w:rFonts w:ascii="Times New Roman" w:hAnsi="Times New Roman" w:cs="Times New Roman"/>
                <w:spacing w:val="12"/>
                <w:w w:val="105"/>
                <w:sz w:val="24"/>
                <w:szCs w:val="24"/>
              </w:rPr>
              <w:t xml:space="preserve"> </w:t>
            </w:r>
            <w:r w:rsidRPr="00210A85">
              <w:rPr>
                <w:rFonts w:ascii="Times New Roman" w:hAnsi="Times New Roman" w:cs="Times New Roman"/>
                <w:spacing w:val="-2"/>
                <w:w w:val="105"/>
                <w:sz w:val="24"/>
                <w:szCs w:val="24"/>
              </w:rPr>
              <w:t>Infants</w:t>
            </w:r>
          </w:p>
        </w:tc>
      </w:tr>
      <w:tr w:rsidR="0015676D" w:rsidRPr="00210A85" w14:paraId="0A0020FE" w14:textId="77777777" w:rsidTr="0071508C">
        <w:trPr>
          <w:trHeight w:val="229"/>
        </w:trPr>
        <w:tc>
          <w:tcPr>
            <w:tcW w:w="1954" w:type="dxa"/>
            <w:tcBorders>
              <w:bottom w:val="single" w:sz="4" w:space="0" w:color="000000"/>
            </w:tcBorders>
          </w:tcPr>
          <w:p w14:paraId="76512AD4" w14:textId="77777777" w:rsidR="0015676D" w:rsidRPr="00210A85" w:rsidRDefault="0015676D" w:rsidP="0015676D">
            <w:pPr>
              <w:pStyle w:val="TableParagraph"/>
              <w:rPr>
                <w:rFonts w:ascii="Times New Roman" w:hAnsi="Times New Roman" w:cs="Times New Roman"/>
                <w:sz w:val="24"/>
                <w:szCs w:val="24"/>
              </w:rPr>
            </w:pPr>
          </w:p>
        </w:tc>
        <w:tc>
          <w:tcPr>
            <w:tcW w:w="2091" w:type="dxa"/>
            <w:tcBorders>
              <w:top w:val="single" w:sz="4" w:space="0" w:color="000000"/>
              <w:bottom w:val="single" w:sz="4" w:space="0" w:color="000000"/>
            </w:tcBorders>
          </w:tcPr>
          <w:p w14:paraId="22E50233" w14:textId="77777777" w:rsidR="0015676D" w:rsidRPr="00210A85" w:rsidRDefault="0015676D" w:rsidP="0015676D">
            <w:pPr>
              <w:pStyle w:val="TableParagraph"/>
              <w:spacing w:line="202" w:lineRule="exact"/>
              <w:ind w:left="139" w:right="1"/>
              <w:jc w:val="center"/>
              <w:rPr>
                <w:rFonts w:ascii="Times New Roman" w:hAnsi="Times New Roman" w:cs="Times New Roman"/>
                <w:sz w:val="24"/>
                <w:szCs w:val="24"/>
              </w:rPr>
            </w:pPr>
            <w:r w:rsidRPr="00210A85">
              <w:rPr>
                <w:rFonts w:ascii="Times New Roman" w:hAnsi="Times New Roman" w:cs="Times New Roman"/>
                <w:w w:val="110"/>
                <w:sz w:val="24"/>
                <w:szCs w:val="24"/>
              </w:rPr>
              <w:t>No</w:t>
            </w:r>
            <w:r w:rsidRPr="00210A85">
              <w:rPr>
                <w:rFonts w:ascii="Times New Roman" w:hAnsi="Times New Roman" w:cs="Times New Roman"/>
                <w:spacing w:val="-12"/>
                <w:w w:val="110"/>
                <w:sz w:val="24"/>
                <w:szCs w:val="24"/>
              </w:rPr>
              <w:t xml:space="preserve"> </w:t>
            </w:r>
            <w:r w:rsidRPr="00210A85">
              <w:rPr>
                <w:rFonts w:ascii="Times New Roman" w:hAnsi="Times New Roman" w:cs="Times New Roman"/>
                <w:spacing w:val="-2"/>
                <w:w w:val="110"/>
                <w:sz w:val="24"/>
                <w:szCs w:val="24"/>
              </w:rPr>
              <w:t>(N=52)</w:t>
            </w:r>
          </w:p>
        </w:tc>
        <w:tc>
          <w:tcPr>
            <w:tcW w:w="1657" w:type="dxa"/>
            <w:tcBorders>
              <w:top w:val="single" w:sz="4" w:space="0" w:color="000000"/>
              <w:bottom w:val="single" w:sz="4" w:space="0" w:color="000000"/>
            </w:tcBorders>
          </w:tcPr>
          <w:p w14:paraId="469229AE" w14:textId="77777777" w:rsidR="0015676D" w:rsidRPr="00210A85" w:rsidRDefault="0015676D" w:rsidP="0015676D">
            <w:pPr>
              <w:pStyle w:val="TableParagraph"/>
              <w:spacing w:line="202"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Yes</w:t>
            </w:r>
            <w:r w:rsidRPr="00210A85">
              <w:rPr>
                <w:rFonts w:ascii="Times New Roman" w:hAnsi="Times New Roman" w:cs="Times New Roman"/>
                <w:spacing w:val="3"/>
                <w:sz w:val="24"/>
                <w:szCs w:val="24"/>
              </w:rPr>
              <w:t xml:space="preserve"> </w:t>
            </w:r>
            <w:r w:rsidRPr="00210A85">
              <w:rPr>
                <w:rFonts w:ascii="Times New Roman" w:hAnsi="Times New Roman" w:cs="Times New Roman"/>
                <w:spacing w:val="-2"/>
                <w:sz w:val="24"/>
                <w:szCs w:val="24"/>
              </w:rPr>
              <w:t>(N=18)</w:t>
            </w:r>
          </w:p>
        </w:tc>
        <w:tc>
          <w:tcPr>
            <w:tcW w:w="591" w:type="dxa"/>
            <w:tcBorders>
              <w:top w:val="single" w:sz="4" w:space="0" w:color="000000"/>
              <w:bottom w:val="single" w:sz="4" w:space="0" w:color="000000"/>
            </w:tcBorders>
          </w:tcPr>
          <w:p w14:paraId="7055D92A" w14:textId="77777777" w:rsidR="0015676D" w:rsidRPr="00210A85" w:rsidRDefault="0015676D" w:rsidP="0015676D">
            <w:pPr>
              <w:pStyle w:val="TableParagraph"/>
              <w:spacing w:line="202" w:lineRule="exact"/>
              <w:ind w:right="117"/>
              <w:jc w:val="right"/>
              <w:rPr>
                <w:rFonts w:ascii="Times New Roman" w:hAnsi="Times New Roman" w:cs="Times New Roman"/>
                <w:sz w:val="24"/>
                <w:szCs w:val="24"/>
              </w:rPr>
            </w:pPr>
            <w:r w:rsidRPr="00210A85">
              <w:rPr>
                <w:rFonts w:ascii="Times New Roman" w:hAnsi="Times New Roman" w:cs="Times New Roman"/>
                <w:spacing w:val="-5"/>
                <w:w w:val="110"/>
                <w:sz w:val="24"/>
                <w:szCs w:val="24"/>
              </w:rPr>
              <w:t>OR</w:t>
            </w:r>
          </w:p>
        </w:tc>
        <w:tc>
          <w:tcPr>
            <w:tcW w:w="1125" w:type="dxa"/>
            <w:tcBorders>
              <w:top w:val="single" w:sz="4" w:space="0" w:color="000000"/>
              <w:bottom w:val="single" w:sz="4" w:space="0" w:color="000000"/>
            </w:tcBorders>
          </w:tcPr>
          <w:p w14:paraId="2879221C" w14:textId="77777777" w:rsidR="0015676D" w:rsidRPr="00210A85" w:rsidRDefault="0015676D" w:rsidP="0015676D">
            <w:pPr>
              <w:pStyle w:val="TableParagraph"/>
              <w:spacing w:line="202" w:lineRule="exact"/>
              <w:rPr>
                <w:rFonts w:ascii="Times New Roman" w:hAnsi="Times New Roman" w:cs="Times New Roman"/>
                <w:sz w:val="24"/>
                <w:szCs w:val="24"/>
              </w:rPr>
            </w:pPr>
            <w:r w:rsidRPr="00210A85">
              <w:rPr>
                <w:rFonts w:ascii="Times New Roman" w:hAnsi="Times New Roman" w:cs="Times New Roman"/>
                <w:w w:val="105"/>
                <w:sz w:val="24"/>
                <w:szCs w:val="24"/>
              </w:rPr>
              <w:t xml:space="preserve">(95% </w:t>
            </w:r>
            <w:r w:rsidRPr="00210A85">
              <w:rPr>
                <w:rFonts w:ascii="Times New Roman" w:hAnsi="Times New Roman" w:cs="Times New Roman"/>
                <w:spacing w:val="-5"/>
                <w:w w:val="105"/>
                <w:sz w:val="24"/>
                <w:szCs w:val="24"/>
              </w:rPr>
              <w:t>CI)</w:t>
            </w:r>
          </w:p>
        </w:tc>
        <w:tc>
          <w:tcPr>
            <w:tcW w:w="1032" w:type="dxa"/>
            <w:tcBorders>
              <w:top w:val="single" w:sz="4" w:space="0" w:color="000000"/>
              <w:bottom w:val="single" w:sz="4" w:space="0" w:color="000000"/>
            </w:tcBorders>
          </w:tcPr>
          <w:p w14:paraId="4A1E5DC5" w14:textId="77777777" w:rsidR="0015676D" w:rsidRPr="00210A85" w:rsidRDefault="0015676D" w:rsidP="0015676D">
            <w:pPr>
              <w:pStyle w:val="TableParagraph"/>
              <w:spacing w:line="202" w:lineRule="exact"/>
              <w:ind w:left="2" w:right="56"/>
              <w:jc w:val="center"/>
              <w:rPr>
                <w:rFonts w:ascii="Times New Roman" w:hAnsi="Times New Roman" w:cs="Times New Roman"/>
                <w:sz w:val="24"/>
                <w:szCs w:val="24"/>
              </w:rPr>
            </w:pPr>
            <w:r w:rsidRPr="00210A85">
              <w:rPr>
                <w:rFonts w:ascii="Times New Roman" w:hAnsi="Times New Roman" w:cs="Times New Roman"/>
                <w:spacing w:val="-2"/>
                <w:w w:val="105"/>
                <w:sz w:val="24"/>
                <w:szCs w:val="24"/>
              </w:rPr>
              <w:t>p-value</w:t>
            </w:r>
          </w:p>
        </w:tc>
      </w:tr>
      <w:tr w:rsidR="0015676D" w:rsidRPr="00210A85" w14:paraId="0D5BB68E" w14:textId="77777777" w:rsidTr="0071508C">
        <w:trPr>
          <w:trHeight w:val="236"/>
        </w:trPr>
        <w:tc>
          <w:tcPr>
            <w:tcW w:w="1954" w:type="dxa"/>
            <w:tcBorders>
              <w:top w:val="single" w:sz="4" w:space="0" w:color="000000"/>
            </w:tcBorders>
          </w:tcPr>
          <w:p w14:paraId="41FE5C42" w14:textId="77777777"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Hb</w:t>
            </w:r>
            <w:r w:rsidRPr="00210A85">
              <w:rPr>
                <w:rFonts w:ascii="Times New Roman" w:hAnsi="Times New Roman" w:cs="Times New Roman"/>
                <w:spacing w:val="14"/>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5"/>
                <w:w w:val="105"/>
                <w:sz w:val="24"/>
                <w:szCs w:val="24"/>
              </w:rPr>
              <w:t xml:space="preserve"> </w:t>
            </w:r>
            <w:r w:rsidRPr="00210A85">
              <w:rPr>
                <w:rFonts w:ascii="Times New Roman" w:hAnsi="Times New Roman" w:cs="Times New Roman"/>
                <w:spacing w:val="-4"/>
                <w:w w:val="105"/>
                <w:sz w:val="24"/>
                <w:szCs w:val="24"/>
              </w:rPr>
              <w:t>(SD)</w:t>
            </w:r>
          </w:p>
        </w:tc>
        <w:tc>
          <w:tcPr>
            <w:tcW w:w="2091" w:type="dxa"/>
            <w:tcBorders>
              <w:top w:val="single" w:sz="4" w:space="0" w:color="000000"/>
            </w:tcBorders>
          </w:tcPr>
          <w:p w14:paraId="56261B5A" w14:textId="77777777" w:rsidR="0015676D" w:rsidRPr="00210A85" w:rsidRDefault="0015676D" w:rsidP="0015676D">
            <w:pPr>
              <w:pStyle w:val="TableParagraph"/>
              <w:spacing w:line="205" w:lineRule="exact"/>
              <w:ind w:left="700"/>
              <w:rPr>
                <w:rFonts w:ascii="Times New Roman" w:hAnsi="Times New Roman" w:cs="Times New Roman"/>
                <w:sz w:val="24"/>
                <w:szCs w:val="24"/>
              </w:rPr>
            </w:pPr>
            <w:r w:rsidRPr="00210A85">
              <w:rPr>
                <w:rFonts w:ascii="Times New Roman" w:hAnsi="Times New Roman" w:cs="Times New Roman"/>
                <w:w w:val="105"/>
                <w:sz w:val="24"/>
                <w:szCs w:val="24"/>
              </w:rPr>
              <w:t>10.6</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(2.1)</w:t>
            </w:r>
          </w:p>
        </w:tc>
        <w:tc>
          <w:tcPr>
            <w:tcW w:w="1657" w:type="dxa"/>
            <w:tcBorders>
              <w:top w:val="single" w:sz="4" w:space="0" w:color="000000"/>
            </w:tcBorders>
          </w:tcPr>
          <w:p w14:paraId="0EF44190" w14:textId="77777777" w:rsidR="0015676D" w:rsidRPr="00210A85" w:rsidRDefault="0015676D" w:rsidP="0015676D">
            <w:pPr>
              <w:pStyle w:val="TableParagraph"/>
              <w:spacing w:line="205" w:lineRule="exact"/>
              <w:ind w:left="508"/>
              <w:rPr>
                <w:rFonts w:ascii="Times New Roman" w:hAnsi="Times New Roman" w:cs="Times New Roman"/>
                <w:sz w:val="24"/>
                <w:szCs w:val="24"/>
              </w:rPr>
            </w:pPr>
            <w:r w:rsidRPr="00210A85">
              <w:rPr>
                <w:rFonts w:ascii="Times New Roman" w:hAnsi="Times New Roman" w:cs="Times New Roman"/>
                <w:w w:val="105"/>
                <w:sz w:val="24"/>
                <w:szCs w:val="24"/>
              </w:rPr>
              <w:t>11.8</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(2.4)</w:t>
            </w:r>
          </w:p>
        </w:tc>
        <w:tc>
          <w:tcPr>
            <w:tcW w:w="591" w:type="dxa"/>
            <w:tcBorders>
              <w:top w:val="single" w:sz="4" w:space="0" w:color="000000"/>
            </w:tcBorders>
          </w:tcPr>
          <w:p w14:paraId="4B83DA13" w14:textId="77777777" w:rsidR="0015676D" w:rsidRPr="00210A85" w:rsidRDefault="0015676D" w:rsidP="0015676D">
            <w:pPr>
              <w:pStyle w:val="TableParagraph"/>
              <w:spacing w:line="205"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1.3</w:t>
            </w:r>
          </w:p>
        </w:tc>
        <w:tc>
          <w:tcPr>
            <w:tcW w:w="1125" w:type="dxa"/>
            <w:tcBorders>
              <w:top w:val="single" w:sz="4" w:space="0" w:color="000000"/>
            </w:tcBorders>
          </w:tcPr>
          <w:p w14:paraId="1C51DD8D" w14:textId="77777777" w:rsidR="0015676D" w:rsidRPr="00210A85" w:rsidRDefault="0015676D" w:rsidP="0015676D">
            <w:pPr>
              <w:pStyle w:val="TableParagraph"/>
              <w:spacing w:line="205" w:lineRule="exact"/>
              <w:rPr>
                <w:rFonts w:ascii="Times New Roman" w:hAnsi="Times New Roman" w:cs="Times New Roman"/>
                <w:sz w:val="24"/>
                <w:szCs w:val="24"/>
              </w:rPr>
            </w:pPr>
            <w:r w:rsidRPr="00210A85">
              <w:rPr>
                <w:rFonts w:ascii="Times New Roman" w:hAnsi="Times New Roman" w:cs="Times New Roman"/>
                <w:sz w:val="24"/>
                <w:szCs w:val="24"/>
              </w:rPr>
              <w:t>(1-</w:t>
            </w:r>
            <w:r w:rsidRPr="00210A85">
              <w:rPr>
                <w:rFonts w:ascii="Times New Roman" w:hAnsi="Times New Roman" w:cs="Times New Roman"/>
                <w:spacing w:val="-4"/>
                <w:sz w:val="24"/>
                <w:szCs w:val="24"/>
              </w:rPr>
              <w:t>1.7)</w:t>
            </w:r>
          </w:p>
        </w:tc>
        <w:tc>
          <w:tcPr>
            <w:tcW w:w="1032" w:type="dxa"/>
            <w:tcBorders>
              <w:top w:val="single" w:sz="4" w:space="0" w:color="000000"/>
            </w:tcBorders>
          </w:tcPr>
          <w:p w14:paraId="0BAD2B1D" w14:textId="77777777" w:rsidR="0015676D" w:rsidRPr="00210A85" w:rsidRDefault="0015676D" w:rsidP="0015676D">
            <w:pPr>
              <w:pStyle w:val="TableParagraph"/>
              <w:spacing w:line="205"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0.054</w:t>
            </w:r>
          </w:p>
        </w:tc>
      </w:tr>
      <w:tr w:rsidR="0015676D" w:rsidRPr="00210A85" w14:paraId="66C1C837" w14:textId="77777777" w:rsidTr="0071508C">
        <w:trPr>
          <w:trHeight w:val="239"/>
        </w:trPr>
        <w:tc>
          <w:tcPr>
            <w:tcW w:w="1954" w:type="dxa"/>
          </w:tcPr>
          <w:p w14:paraId="12770FD9"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WBC</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7CA7BC63" w14:textId="77777777" w:rsidR="0015676D" w:rsidRPr="00210A85" w:rsidRDefault="0015676D" w:rsidP="0015676D">
            <w:pPr>
              <w:pStyle w:val="TableParagraph"/>
              <w:ind w:left="139"/>
              <w:jc w:val="center"/>
              <w:rPr>
                <w:rFonts w:ascii="Times New Roman" w:hAnsi="Times New Roman" w:cs="Times New Roman"/>
                <w:sz w:val="24"/>
                <w:szCs w:val="24"/>
              </w:rPr>
            </w:pPr>
            <w:r w:rsidRPr="00210A85">
              <w:rPr>
                <w:rFonts w:ascii="Times New Roman" w:hAnsi="Times New Roman" w:cs="Times New Roman"/>
                <w:w w:val="105"/>
                <w:sz w:val="24"/>
                <w:szCs w:val="24"/>
              </w:rPr>
              <w:t xml:space="preserve">10 </w:t>
            </w:r>
            <w:r w:rsidRPr="00210A85">
              <w:rPr>
                <w:rFonts w:ascii="Times New Roman" w:hAnsi="Times New Roman" w:cs="Times New Roman"/>
                <w:spacing w:val="-2"/>
                <w:w w:val="105"/>
                <w:sz w:val="24"/>
                <w:szCs w:val="24"/>
              </w:rPr>
              <w:t>(6.5)</w:t>
            </w:r>
          </w:p>
        </w:tc>
        <w:tc>
          <w:tcPr>
            <w:tcW w:w="1657" w:type="dxa"/>
          </w:tcPr>
          <w:p w14:paraId="49F329E2" w14:textId="77777777" w:rsidR="0015676D" w:rsidRPr="00210A85" w:rsidRDefault="0015676D" w:rsidP="0015676D">
            <w:pPr>
              <w:pStyle w:val="TableParagraph"/>
              <w:ind w:left="189"/>
              <w:jc w:val="center"/>
              <w:rPr>
                <w:rFonts w:ascii="Times New Roman" w:hAnsi="Times New Roman" w:cs="Times New Roman"/>
                <w:sz w:val="24"/>
                <w:szCs w:val="24"/>
              </w:rPr>
            </w:pPr>
            <w:r w:rsidRPr="00210A85">
              <w:rPr>
                <w:rFonts w:ascii="Times New Roman" w:hAnsi="Times New Roman" w:cs="Times New Roman"/>
                <w:w w:val="105"/>
                <w:sz w:val="24"/>
                <w:szCs w:val="24"/>
              </w:rPr>
              <w:t>7</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2"/>
                <w:w w:val="105"/>
                <w:sz w:val="24"/>
                <w:szCs w:val="24"/>
              </w:rPr>
              <w:t>(5.6)</w:t>
            </w:r>
          </w:p>
        </w:tc>
        <w:tc>
          <w:tcPr>
            <w:tcW w:w="591" w:type="dxa"/>
          </w:tcPr>
          <w:p w14:paraId="109AB020"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0.9</w:t>
            </w:r>
          </w:p>
        </w:tc>
        <w:tc>
          <w:tcPr>
            <w:tcW w:w="1125" w:type="dxa"/>
          </w:tcPr>
          <w:p w14:paraId="19637A1E"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5"/>
                <w:sz w:val="24"/>
                <w:szCs w:val="24"/>
              </w:rPr>
              <w:t>1)</w:t>
            </w:r>
          </w:p>
        </w:tc>
        <w:tc>
          <w:tcPr>
            <w:tcW w:w="1032" w:type="dxa"/>
          </w:tcPr>
          <w:p w14:paraId="1850971C"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0.089</w:t>
            </w:r>
          </w:p>
        </w:tc>
      </w:tr>
      <w:tr w:rsidR="0015676D" w:rsidRPr="00210A85" w14:paraId="18776E69" w14:textId="77777777" w:rsidTr="0071508C">
        <w:trPr>
          <w:trHeight w:val="239"/>
        </w:trPr>
        <w:tc>
          <w:tcPr>
            <w:tcW w:w="1954" w:type="dxa"/>
          </w:tcPr>
          <w:p w14:paraId="332AC4EA"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Leukocytosis</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0AD1242C" w14:textId="77777777" w:rsidR="0015676D" w:rsidRPr="00210A85" w:rsidRDefault="0015676D" w:rsidP="0015676D">
            <w:pPr>
              <w:pStyle w:val="TableParagraph"/>
              <w:ind w:left="139" w:right="1"/>
              <w:jc w:val="center"/>
              <w:rPr>
                <w:rFonts w:ascii="Times New Roman" w:hAnsi="Times New Roman" w:cs="Times New Roman"/>
                <w:sz w:val="24"/>
                <w:szCs w:val="24"/>
              </w:rPr>
            </w:pPr>
            <w:r w:rsidRPr="00210A85">
              <w:rPr>
                <w:rFonts w:ascii="Times New Roman" w:hAnsi="Times New Roman" w:cs="Times New Roman"/>
                <w:w w:val="105"/>
                <w:sz w:val="24"/>
                <w:szCs w:val="24"/>
              </w:rPr>
              <w:t xml:space="preserve">20 </w:t>
            </w:r>
            <w:r w:rsidRPr="00210A85">
              <w:rPr>
                <w:rFonts w:ascii="Times New Roman" w:hAnsi="Times New Roman" w:cs="Times New Roman"/>
                <w:spacing w:val="-4"/>
                <w:w w:val="105"/>
                <w:sz w:val="24"/>
                <w:szCs w:val="24"/>
              </w:rPr>
              <w:t>(40)</w:t>
            </w:r>
          </w:p>
        </w:tc>
        <w:tc>
          <w:tcPr>
            <w:tcW w:w="1657" w:type="dxa"/>
          </w:tcPr>
          <w:p w14:paraId="14655353" w14:textId="77777777" w:rsidR="0015676D" w:rsidRPr="00210A85" w:rsidRDefault="0015676D" w:rsidP="0015676D">
            <w:pPr>
              <w:pStyle w:val="TableParagraph"/>
              <w:ind w:left="189"/>
              <w:jc w:val="center"/>
              <w:rPr>
                <w:rFonts w:ascii="Times New Roman" w:hAnsi="Times New Roman" w:cs="Times New Roman"/>
                <w:sz w:val="24"/>
                <w:szCs w:val="24"/>
              </w:rPr>
            </w:pPr>
            <w:r w:rsidRPr="00210A85">
              <w:rPr>
                <w:rFonts w:ascii="Times New Roman" w:hAnsi="Times New Roman" w:cs="Times New Roman"/>
                <w:sz w:val="24"/>
                <w:szCs w:val="24"/>
              </w:rPr>
              <w:t>4</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(22.2)</w:t>
            </w:r>
          </w:p>
        </w:tc>
        <w:tc>
          <w:tcPr>
            <w:tcW w:w="591" w:type="dxa"/>
          </w:tcPr>
          <w:p w14:paraId="0E3A587E"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0.4</w:t>
            </w:r>
          </w:p>
        </w:tc>
        <w:tc>
          <w:tcPr>
            <w:tcW w:w="1125" w:type="dxa"/>
          </w:tcPr>
          <w:p w14:paraId="6F619C3B"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z w:val="24"/>
                <w:szCs w:val="24"/>
              </w:rPr>
              <w:t>(0.1-</w:t>
            </w:r>
            <w:r w:rsidRPr="00210A85">
              <w:rPr>
                <w:rFonts w:ascii="Times New Roman" w:hAnsi="Times New Roman" w:cs="Times New Roman"/>
                <w:spacing w:val="-4"/>
                <w:sz w:val="24"/>
                <w:szCs w:val="24"/>
              </w:rPr>
              <w:t>1.5)</w:t>
            </w:r>
          </w:p>
        </w:tc>
        <w:tc>
          <w:tcPr>
            <w:tcW w:w="1032" w:type="dxa"/>
          </w:tcPr>
          <w:p w14:paraId="0EB3880F"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0.183</w:t>
            </w:r>
          </w:p>
        </w:tc>
      </w:tr>
      <w:tr w:rsidR="0015676D" w:rsidRPr="00210A85" w14:paraId="467BCFBF" w14:textId="77777777" w:rsidTr="0071508C">
        <w:trPr>
          <w:trHeight w:val="239"/>
        </w:trPr>
        <w:tc>
          <w:tcPr>
            <w:tcW w:w="1954" w:type="dxa"/>
          </w:tcPr>
          <w:p w14:paraId="38D36625"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Leukopenia</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21027588" w14:textId="77777777" w:rsidR="0015676D" w:rsidRPr="00210A85" w:rsidRDefault="0015676D" w:rsidP="0015676D">
            <w:pPr>
              <w:pStyle w:val="TableParagraph"/>
              <w:ind w:left="139" w:right="1"/>
              <w:jc w:val="center"/>
              <w:rPr>
                <w:rFonts w:ascii="Times New Roman" w:hAnsi="Times New Roman" w:cs="Times New Roman"/>
                <w:sz w:val="24"/>
                <w:szCs w:val="24"/>
              </w:rPr>
            </w:pPr>
            <w:r w:rsidRPr="00210A85">
              <w:rPr>
                <w:rFonts w:ascii="Times New Roman" w:hAnsi="Times New Roman" w:cs="Times New Roman"/>
                <w:w w:val="105"/>
                <w:sz w:val="24"/>
                <w:szCs w:val="24"/>
              </w:rPr>
              <w:t>9</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4"/>
                <w:w w:val="105"/>
                <w:sz w:val="24"/>
                <w:szCs w:val="24"/>
              </w:rPr>
              <w:t>(18)</w:t>
            </w:r>
          </w:p>
        </w:tc>
        <w:tc>
          <w:tcPr>
            <w:tcW w:w="1657" w:type="dxa"/>
          </w:tcPr>
          <w:p w14:paraId="76639EF2" w14:textId="77777777" w:rsidR="0015676D" w:rsidRPr="00210A85" w:rsidRDefault="0015676D" w:rsidP="0015676D">
            <w:pPr>
              <w:pStyle w:val="TableParagraph"/>
              <w:ind w:left="189" w:right="1"/>
              <w:jc w:val="center"/>
              <w:rPr>
                <w:rFonts w:ascii="Times New Roman" w:hAnsi="Times New Roman" w:cs="Times New Roman"/>
                <w:sz w:val="24"/>
                <w:szCs w:val="24"/>
              </w:rPr>
            </w:pPr>
            <w:r w:rsidRPr="00210A85">
              <w:rPr>
                <w:rFonts w:ascii="Times New Roman" w:hAnsi="Times New Roman" w:cs="Times New Roman"/>
                <w:sz w:val="24"/>
                <w:szCs w:val="24"/>
              </w:rPr>
              <w:t>7</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(38.9)</w:t>
            </w:r>
          </w:p>
        </w:tc>
        <w:tc>
          <w:tcPr>
            <w:tcW w:w="591" w:type="dxa"/>
          </w:tcPr>
          <w:p w14:paraId="66D5A11F" w14:textId="77777777" w:rsidR="0015676D" w:rsidRPr="00210A85" w:rsidRDefault="0015676D" w:rsidP="0015676D">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5"/>
                <w:sz w:val="24"/>
                <w:szCs w:val="24"/>
              </w:rPr>
              <w:t>2.9</w:t>
            </w:r>
          </w:p>
        </w:tc>
        <w:tc>
          <w:tcPr>
            <w:tcW w:w="1125" w:type="dxa"/>
          </w:tcPr>
          <w:p w14:paraId="2C93222A" w14:textId="77777777" w:rsidR="0015676D" w:rsidRPr="00210A85" w:rsidRDefault="0015676D" w:rsidP="0015676D">
            <w:pPr>
              <w:pStyle w:val="TableParagraph"/>
              <w:ind w:left="118"/>
              <w:rPr>
                <w:rFonts w:ascii="Times New Roman" w:hAnsi="Times New Roman" w:cs="Times New Roman"/>
                <w:sz w:val="24"/>
                <w:szCs w:val="24"/>
              </w:rPr>
            </w:pPr>
            <w:r w:rsidRPr="00210A85">
              <w:rPr>
                <w:rFonts w:ascii="Times New Roman" w:hAnsi="Times New Roman" w:cs="Times New Roman"/>
                <w:sz w:val="24"/>
                <w:szCs w:val="24"/>
              </w:rPr>
              <w:t>(0.9-</w:t>
            </w:r>
            <w:r w:rsidRPr="00210A85">
              <w:rPr>
                <w:rFonts w:ascii="Times New Roman" w:hAnsi="Times New Roman" w:cs="Times New Roman"/>
                <w:spacing w:val="-4"/>
                <w:sz w:val="24"/>
                <w:szCs w:val="24"/>
              </w:rPr>
              <w:t>9.5)</w:t>
            </w:r>
          </w:p>
        </w:tc>
        <w:tc>
          <w:tcPr>
            <w:tcW w:w="1032" w:type="dxa"/>
          </w:tcPr>
          <w:p w14:paraId="2392816C"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4"/>
                <w:sz w:val="24"/>
                <w:szCs w:val="24"/>
              </w:rPr>
              <w:t>0.08</w:t>
            </w:r>
          </w:p>
        </w:tc>
      </w:tr>
      <w:tr w:rsidR="0015676D" w:rsidRPr="00210A85" w14:paraId="125A9EE2" w14:textId="77777777" w:rsidTr="0071508C">
        <w:trPr>
          <w:trHeight w:val="239"/>
        </w:trPr>
        <w:tc>
          <w:tcPr>
            <w:tcW w:w="1954" w:type="dxa"/>
          </w:tcPr>
          <w:p w14:paraId="16DD9F1E"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10"/>
                <w:sz w:val="24"/>
                <w:szCs w:val="24"/>
              </w:rPr>
              <w:t>Platelet</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w w:val="110"/>
                <w:sz w:val="24"/>
                <w:szCs w:val="24"/>
              </w:rPr>
              <w:t>Mean</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4"/>
                <w:w w:val="110"/>
                <w:sz w:val="24"/>
                <w:szCs w:val="24"/>
              </w:rPr>
              <w:t>(SD)</w:t>
            </w:r>
          </w:p>
        </w:tc>
        <w:tc>
          <w:tcPr>
            <w:tcW w:w="2091" w:type="dxa"/>
          </w:tcPr>
          <w:p w14:paraId="4F2DF560" w14:textId="77777777" w:rsidR="0015676D" w:rsidRPr="00210A85" w:rsidRDefault="0015676D" w:rsidP="0015676D">
            <w:pPr>
              <w:pStyle w:val="TableParagraph"/>
              <w:ind w:left="550"/>
              <w:rPr>
                <w:rFonts w:ascii="Times New Roman" w:hAnsi="Times New Roman" w:cs="Times New Roman"/>
                <w:sz w:val="24"/>
                <w:szCs w:val="24"/>
              </w:rPr>
            </w:pPr>
            <w:r w:rsidRPr="00210A85">
              <w:rPr>
                <w:rFonts w:ascii="Times New Roman" w:hAnsi="Times New Roman" w:cs="Times New Roman"/>
                <w:sz w:val="24"/>
                <w:szCs w:val="24"/>
              </w:rPr>
              <w:t>348.1</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(168.6)</w:t>
            </w:r>
          </w:p>
        </w:tc>
        <w:tc>
          <w:tcPr>
            <w:tcW w:w="1657" w:type="dxa"/>
          </w:tcPr>
          <w:p w14:paraId="312B358C" w14:textId="77777777" w:rsidR="0015676D" w:rsidRPr="00210A85" w:rsidRDefault="0015676D" w:rsidP="0015676D">
            <w:pPr>
              <w:pStyle w:val="TableParagraph"/>
              <w:ind w:left="189" w:right="1"/>
              <w:jc w:val="center"/>
              <w:rPr>
                <w:rFonts w:ascii="Times New Roman" w:hAnsi="Times New Roman" w:cs="Times New Roman"/>
                <w:sz w:val="24"/>
                <w:szCs w:val="24"/>
              </w:rPr>
            </w:pPr>
            <w:r w:rsidRPr="00210A85">
              <w:rPr>
                <w:rFonts w:ascii="Times New Roman" w:hAnsi="Times New Roman" w:cs="Times New Roman"/>
                <w:sz w:val="24"/>
                <w:szCs w:val="24"/>
              </w:rPr>
              <w:t>298</w:t>
            </w:r>
            <w:r w:rsidRPr="00210A85">
              <w:rPr>
                <w:rFonts w:ascii="Times New Roman" w:hAnsi="Times New Roman" w:cs="Times New Roman"/>
                <w:spacing w:val="11"/>
                <w:sz w:val="24"/>
                <w:szCs w:val="24"/>
              </w:rPr>
              <w:t xml:space="preserve"> </w:t>
            </w:r>
            <w:r w:rsidRPr="00210A85">
              <w:rPr>
                <w:rFonts w:ascii="Times New Roman" w:hAnsi="Times New Roman" w:cs="Times New Roman"/>
                <w:spacing w:val="-2"/>
                <w:sz w:val="24"/>
                <w:szCs w:val="24"/>
              </w:rPr>
              <w:t>(141.9)</w:t>
            </w:r>
          </w:p>
        </w:tc>
        <w:tc>
          <w:tcPr>
            <w:tcW w:w="591" w:type="dxa"/>
          </w:tcPr>
          <w:p w14:paraId="61B2153F" w14:textId="77777777" w:rsidR="0015676D" w:rsidRPr="00210A85" w:rsidRDefault="0015676D" w:rsidP="0015676D">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07E6067B"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pacing w:val="-2"/>
                <w:w w:val="105"/>
                <w:sz w:val="24"/>
                <w:szCs w:val="24"/>
              </w:rPr>
              <w:t>(1-</w:t>
            </w:r>
            <w:r w:rsidRPr="00210A85">
              <w:rPr>
                <w:rFonts w:ascii="Times New Roman" w:hAnsi="Times New Roman" w:cs="Times New Roman"/>
                <w:spacing w:val="-5"/>
                <w:w w:val="105"/>
                <w:sz w:val="24"/>
                <w:szCs w:val="24"/>
              </w:rPr>
              <w:t>1)</w:t>
            </w:r>
          </w:p>
        </w:tc>
        <w:tc>
          <w:tcPr>
            <w:tcW w:w="1032" w:type="dxa"/>
          </w:tcPr>
          <w:p w14:paraId="1E934213" w14:textId="77777777" w:rsidR="0015676D" w:rsidRPr="00210A85" w:rsidRDefault="0015676D" w:rsidP="0015676D">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0.264</w:t>
            </w:r>
          </w:p>
        </w:tc>
      </w:tr>
      <w:tr w:rsidR="0015676D" w:rsidRPr="00210A85" w14:paraId="41E7D800" w14:textId="77777777" w:rsidTr="0071508C">
        <w:trPr>
          <w:trHeight w:val="239"/>
        </w:trPr>
        <w:tc>
          <w:tcPr>
            <w:tcW w:w="1954" w:type="dxa"/>
          </w:tcPr>
          <w:p w14:paraId="398DFE9F"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ANC</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176DEE49" w14:textId="77777777" w:rsidR="0015676D" w:rsidRPr="00210A85" w:rsidRDefault="0015676D" w:rsidP="0015676D">
            <w:pPr>
              <w:pStyle w:val="TableParagraph"/>
              <w:ind w:left="749"/>
              <w:rPr>
                <w:rFonts w:ascii="Times New Roman" w:hAnsi="Times New Roman" w:cs="Times New Roman"/>
                <w:sz w:val="24"/>
                <w:szCs w:val="24"/>
              </w:rPr>
            </w:pPr>
            <w:r w:rsidRPr="00210A85">
              <w:rPr>
                <w:rFonts w:ascii="Times New Roman" w:hAnsi="Times New Roman" w:cs="Times New Roman"/>
                <w:w w:val="105"/>
                <w:sz w:val="24"/>
                <w:szCs w:val="24"/>
              </w:rPr>
              <w:t>6.2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(5.1)</w:t>
            </w:r>
          </w:p>
        </w:tc>
        <w:tc>
          <w:tcPr>
            <w:tcW w:w="1657" w:type="dxa"/>
          </w:tcPr>
          <w:p w14:paraId="6F5B15CC" w14:textId="77777777" w:rsidR="0015676D" w:rsidRPr="00210A85" w:rsidRDefault="0015676D" w:rsidP="0015676D">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3.7</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(3.7)</w:t>
            </w:r>
          </w:p>
        </w:tc>
        <w:tc>
          <w:tcPr>
            <w:tcW w:w="591" w:type="dxa"/>
          </w:tcPr>
          <w:p w14:paraId="1460248E" w14:textId="77777777" w:rsidR="0015676D" w:rsidRPr="00210A85" w:rsidRDefault="0015676D" w:rsidP="0015676D">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47670F5C" w14:textId="77777777" w:rsidR="0015676D" w:rsidRPr="00210A85" w:rsidRDefault="0015676D" w:rsidP="0015676D">
            <w:pPr>
              <w:pStyle w:val="TableParagraph"/>
              <w:rPr>
                <w:rFonts w:ascii="Times New Roman" w:hAnsi="Times New Roman" w:cs="Times New Roman"/>
                <w:sz w:val="24"/>
                <w:szCs w:val="24"/>
              </w:rPr>
            </w:pPr>
            <w:r w:rsidRPr="00210A85">
              <w:rPr>
                <w:rFonts w:ascii="Times New Roman" w:hAnsi="Times New Roman" w:cs="Times New Roman"/>
                <w:spacing w:val="-2"/>
                <w:w w:val="105"/>
                <w:sz w:val="24"/>
                <w:szCs w:val="24"/>
              </w:rPr>
              <w:t>(1-</w:t>
            </w:r>
            <w:r w:rsidRPr="00210A85">
              <w:rPr>
                <w:rFonts w:ascii="Times New Roman" w:hAnsi="Times New Roman" w:cs="Times New Roman"/>
                <w:spacing w:val="-5"/>
                <w:w w:val="105"/>
                <w:sz w:val="24"/>
                <w:szCs w:val="24"/>
              </w:rPr>
              <w:t>1)</w:t>
            </w:r>
          </w:p>
        </w:tc>
        <w:tc>
          <w:tcPr>
            <w:tcW w:w="1032" w:type="dxa"/>
          </w:tcPr>
          <w:p w14:paraId="57C529F7" w14:textId="77777777" w:rsidR="0015676D" w:rsidRPr="00210A85" w:rsidRDefault="0015676D" w:rsidP="0015676D">
            <w:pPr>
              <w:pStyle w:val="TableParagraph"/>
              <w:ind w:right="56"/>
              <w:jc w:val="center"/>
              <w:rPr>
                <w:rFonts w:ascii="Times New Roman" w:hAnsi="Times New Roman" w:cs="Times New Roman"/>
                <w:sz w:val="24"/>
                <w:szCs w:val="24"/>
              </w:rPr>
            </w:pPr>
            <w:r w:rsidRPr="00210A85">
              <w:rPr>
                <w:rFonts w:ascii="Times New Roman" w:hAnsi="Times New Roman" w:cs="Times New Roman"/>
                <w:spacing w:val="-2"/>
                <w:sz w:val="24"/>
                <w:szCs w:val="24"/>
              </w:rPr>
              <w:t>0.065</w:t>
            </w:r>
          </w:p>
        </w:tc>
      </w:tr>
      <w:tr w:rsidR="0015676D" w:rsidRPr="00210A85" w14:paraId="542238C2" w14:textId="77777777" w:rsidTr="0071508C">
        <w:trPr>
          <w:trHeight w:val="251"/>
        </w:trPr>
        <w:tc>
          <w:tcPr>
            <w:tcW w:w="1954" w:type="dxa"/>
            <w:tcBorders>
              <w:bottom w:val="single" w:sz="4" w:space="0" w:color="000000"/>
            </w:tcBorders>
          </w:tcPr>
          <w:p w14:paraId="765647B9" w14:textId="77777777" w:rsidR="0015676D" w:rsidRPr="00210A85" w:rsidRDefault="0015676D" w:rsidP="0015676D">
            <w:pPr>
              <w:pStyle w:val="TableParagraph"/>
              <w:spacing w:line="224" w:lineRule="exact"/>
              <w:rPr>
                <w:rFonts w:ascii="Times New Roman" w:hAnsi="Times New Roman" w:cs="Times New Roman"/>
                <w:sz w:val="24"/>
                <w:szCs w:val="24"/>
              </w:rPr>
            </w:pPr>
            <w:r w:rsidRPr="00210A85">
              <w:rPr>
                <w:rFonts w:ascii="Times New Roman" w:hAnsi="Times New Roman" w:cs="Times New Roman"/>
                <w:w w:val="105"/>
                <w:sz w:val="24"/>
                <w:szCs w:val="24"/>
              </w:rPr>
              <w:t>Neutropenia</w:t>
            </w:r>
            <w:r w:rsidRPr="00210A85">
              <w:rPr>
                <w:rFonts w:ascii="Times New Roman" w:hAnsi="Times New Roman" w:cs="Times New Roman"/>
                <w:spacing w:val="24"/>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5"/>
                <w:w w:val="105"/>
                <w:sz w:val="24"/>
                <w:szCs w:val="24"/>
              </w:rPr>
              <w:t xml:space="preserve"> </w:t>
            </w:r>
            <w:r w:rsidRPr="00210A85">
              <w:rPr>
                <w:rFonts w:ascii="Times New Roman" w:hAnsi="Times New Roman" w:cs="Times New Roman"/>
                <w:spacing w:val="-5"/>
                <w:w w:val="105"/>
                <w:sz w:val="24"/>
                <w:szCs w:val="24"/>
              </w:rPr>
              <w:t>(%)</w:t>
            </w:r>
          </w:p>
        </w:tc>
        <w:tc>
          <w:tcPr>
            <w:tcW w:w="2091" w:type="dxa"/>
            <w:tcBorders>
              <w:bottom w:val="single" w:sz="4" w:space="0" w:color="000000"/>
            </w:tcBorders>
          </w:tcPr>
          <w:p w14:paraId="670A683C" w14:textId="77777777" w:rsidR="0015676D" w:rsidRPr="00210A85" w:rsidRDefault="0015676D" w:rsidP="0015676D">
            <w:pPr>
              <w:pStyle w:val="TableParagraph"/>
              <w:spacing w:line="224" w:lineRule="exact"/>
              <w:ind w:left="139"/>
              <w:jc w:val="center"/>
              <w:rPr>
                <w:rFonts w:ascii="Times New Roman" w:hAnsi="Times New Roman" w:cs="Times New Roman"/>
                <w:sz w:val="24"/>
                <w:szCs w:val="24"/>
              </w:rPr>
            </w:pPr>
            <w:r w:rsidRPr="00210A85">
              <w:rPr>
                <w:rFonts w:ascii="Times New Roman" w:hAnsi="Times New Roman" w:cs="Times New Roman"/>
                <w:w w:val="105"/>
                <w:sz w:val="24"/>
                <w:szCs w:val="24"/>
              </w:rPr>
              <w:t>7</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4"/>
                <w:w w:val="105"/>
                <w:sz w:val="24"/>
                <w:szCs w:val="24"/>
              </w:rPr>
              <w:t>(14)</w:t>
            </w:r>
          </w:p>
        </w:tc>
        <w:tc>
          <w:tcPr>
            <w:tcW w:w="1657" w:type="dxa"/>
            <w:tcBorders>
              <w:bottom w:val="single" w:sz="4" w:space="0" w:color="000000"/>
            </w:tcBorders>
          </w:tcPr>
          <w:p w14:paraId="154DB285" w14:textId="77777777" w:rsidR="0015676D" w:rsidRPr="00210A85" w:rsidRDefault="0015676D" w:rsidP="0015676D">
            <w:pPr>
              <w:pStyle w:val="TableParagraph"/>
              <w:spacing w:line="224"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6</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(33.3)</w:t>
            </w:r>
          </w:p>
        </w:tc>
        <w:tc>
          <w:tcPr>
            <w:tcW w:w="591" w:type="dxa"/>
            <w:tcBorders>
              <w:bottom w:val="single" w:sz="4" w:space="0" w:color="000000"/>
            </w:tcBorders>
          </w:tcPr>
          <w:p w14:paraId="60C6614B" w14:textId="77777777" w:rsidR="0015676D" w:rsidRPr="00210A85" w:rsidRDefault="0015676D" w:rsidP="0015676D">
            <w:pPr>
              <w:pStyle w:val="TableParagraph"/>
              <w:spacing w:line="224"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3.1</w:t>
            </w:r>
          </w:p>
        </w:tc>
        <w:tc>
          <w:tcPr>
            <w:tcW w:w="1125" w:type="dxa"/>
            <w:tcBorders>
              <w:bottom w:val="single" w:sz="4" w:space="0" w:color="000000"/>
            </w:tcBorders>
          </w:tcPr>
          <w:p w14:paraId="358F774D" w14:textId="77777777" w:rsidR="0015676D" w:rsidRPr="00210A85" w:rsidRDefault="0015676D" w:rsidP="0015676D">
            <w:pPr>
              <w:pStyle w:val="TableParagraph"/>
              <w:spacing w:line="224" w:lineRule="exact"/>
              <w:rPr>
                <w:rFonts w:ascii="Times New Roman" w:hAnsi="Times New Roman" w:cs="Times New Roman"/>
                <w:sz w:val="24"/>
                <w:szCs w:val="24"/>
              </w:rPr>
            </w:pPr>
            <w:r w:rsidRPr="00210A85">
              <w:rPr>
                <w:rFonts w:ascii="Times New Roman" w:hAnsi="Times New Roman" w:cs="Times New Roman"/>
                <w:sz w:val="24"/>
                <w:szCs w:val="24"/>
              </w:rPr>
              <w:t>(0.9-</w:t>
            </w:r>
            <w:r w:rsidRPr="00210A85">
              <w:rPr>
                <w:rFonts w:ascii="Times New Roman" w:hAnsi="Times New Roman" w:cs="Times New Roman"/>
                <w:spacing w:val="-2"/>
                <w:sz w:val="24"/>
                <w:szCs w:val="24"/>
              </w:rPr>
              <w:t>10.9)</w:t>
            </w:r>
          </w:p>
        </w:tc>
        <w:tc>
          <w:tcPr>
            <w:tcW w:w="1032" w:type="dxa"/>
            <w:tcBorders>
              <w:bottom w:val="single" w:sz="4" w:space="0" w:color="000000"/>
            </w:tcBorders>
          </w:tcPr>
          <w:p w14:paraId="5BE0A4E1" w14:textId="77777777" w:rsidR="0015676D" w:rsidRPr="00210A85" w:rsidRDefault="0015676D" w:rsidP="0015676D">
            <w:pPr>
              <w:pStyle w:val="TableParagraph"/>
              <w:spacing w:line="224"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0.082</w:t>
            </w:r>
          </w:p>
        </w:tc>
      </w:tr>
    </w:tbl>
    <w:p w14:paraId="3FE84F55" w14:textId="77777777" w:rsidR="00CE1C1B" w:rsidRPr="00210A85" w:rsidRDefault="00CE1C1B" w:rsidP="00CE1C1B">
      <w:pPr>
        <w:rPr>
          <w:rFonts w:ascii="Times New Roman" w:hAnsi="Times New Roman" w:cs="Times New Roman"/>
          <w:sz w:val="24"/>
          <w:szCs w:val="24"/>
        </w:rPr>
      </w:pPr>
    </w:p>
    <w:p w14:paraId="4E383616" w14:textId="77777777" w:rsidR="00CE1C1B" w:rsidRPr="00210A85" w:rsidRDefault="00CE1C1B" w:rsidP="00CE1C1B">
      <w:pPr>
        <w:pStyle w:val="BodyText"/>
        <w:rPr>
          <w:rFonts w:ascii="Times New Roman" w:hAnsi="Times New Roman" w:cs="Times New Roman"/>
          <w:sz w:val="24"/>
          <w:szCs w:val="24"/>
        </w:rPr>
      </w:pPr>
    </w:p>
    <w:p w14:paraId="7475D6DA" w14:textId="77777777" w:rsidR="00E547B2" w:rsidRDefault="00E547B2" w:rsidP="00B54A57">
      <w:pPr>
        <w:pStyle w:val="Heading1"/>
        <w:rPr>
          <w:rFonts w:ascii="Times New Roman" w:hAnsi="Times New Roman" w:cs="Times New Roman"/>
          <w:sz w:val="24"/>
          <w:szCs w:val="24"/>
        </w:rPr>
      </w:pPr>
    </w:p>
    <w:p w14:paraId="2DFE1B3A" w14:textId="77777777" w:rsidR="00E547B2" w:rsidRDefault="00E547B2" w:rsidP="00E547B2">
      <w:pPr>
        <w:widowControl/>
        <w:autoSpaceDE/>
        <w:autoSpaceDN/>
        <w:spacing w:after="160" w:line="278" w:lineRule="auto"/>
      </w:pPr>
    </w:p>
    <w:p w14:paraId="5E0C9DEB" w14:textId="25A109B5" w:rsidR="00E547B2" w:rsidRPr="00E547B2" w:rsidRDefault="00E547B2" w:rsidP="00E547B2">
      <w:pPr>
        <w:widowControl/>
        <w:autoSpaceDE/>
        <w:autoSpaceDN/>
        <w:spacing w:after="160" w:line="278" w:lineRule="auto"/>
        <w:rPr>
          <w:rFonts w:ascii="Times New Roman" w:hAnsi="Times New Roman" w:cs="Times New Roman"/>
          <w:b/>
          <w:bCs/>
          <w:sz w:val="24"/>
          <w:szCs w:val="24"/>
        </w:rPr>
      </w:pPr>
      <w:r w:rsidRPr="00E547B2">
        <w:rPr>
          <w:rFonts w:ascii="Times New Roman" w:hAnsi="Times New Roman" w:cs="Times New Roman"/>
          <w:b/>
          <w:bCs/>
          <w:sz w:val="24"/>
          <w:szCs w:val="24"/>
        </w:rPr>
        <w:t>References</w:t>
      </w:r>
    </w:p>
    <w:sdt>
      <w:sdtPr>
        <w:rPr>
          <w:rFonts w:ascii="Times New Roman" w:hAnsi="Times New Roman" w:cs="Times New Roman"/>
          <w:color w:val="000000"/>
          <w:sz w:val="24"/>
          <w:szCs w:val="24"/>
        </w:rPr>
        <w:tag w:val="MENDELEY_BIBLIOGRAPHY"/>
        <w:id w:val="1652477802"/>
        <w:placeholder>
          <w:docPart w:val="DefaultPlaceholder_-1854013440"/>
        </w:placeholder>
      </w:sdtPr>
      <w:sdtContent>
        <w:p w14:paraId="050C0AAD" w14:textId="77777777" w:rsidR="0065557B" w:rsidRPr="0065557B" w:rsidRDefault="0065557B">
          <w:pPr>
            <w:ind w:hanging="640"/>
            <w:divId w:val="1193808825"/>
            <w:rPr>
              <w:rFonts w:eastAsia="Times New Roman"/>
              <w:color w:val="000000"/>
              <w:sz w:val="24"/>
              <w:szCs w:val="24"/>
            </w:rPr>
          </w:pPr>
          <w:r w:rsidRPr="0065557B">
            <w:rPr>
              <w:rFonts w:eastAsia="Times New Roman"/>
              <w:color w:val="000000"/>
            </w:rPr>
            <w:t xml:space="preserve">1. </w:t>
          </w:r>
          <w:r w:rsidRPr="0065557B">
            <w:rPr>
              <w:rFonts w:eastAsia="Times New Roman"/>
              <w:color w:val="000000"/>
            </w:rPr>
            <w:tab/>
          </w:r>
          <w:proofErr w:type="spellStart"/>
          <w:r w:rsidRPr="0065557B">
            <w:rPr>
              <w:rFonts w:eastAsia="Times New Roman"/>
              <w:color w:val="000000"/>
            </w:rPr>
            <w:t>Shabayek</w:t>
          </w:r>
          <w:proofErr w:type="spellEnd"/>
          <w:r w:rsidRPr="0065557B">
            <w:rPr>
              <w:rFonts w:eastAsia="Times New Roman"/>
              <w:color w:val="000000"/>
            </w:rPr>
            <w:t xml:space="preserve"> S, Spellerberg B. Group B streptococcal colonization, molecular characteristics, and epidemiology. Front </w:t>
          </w:r>
          <w:proofErr w:type="spellStart"/>
          <w:r w:rsidRPr="0065557B">
            <w:rPr>
              <w:rFonts w:eastAsia="Times New Roman"/>
              <w:color w:val="000000"/>
            </w:rPr>
            <w:t>Microbiol</w:t>
          </w:r>
          <w:proofErr w:type="spellEnd"/>
          <w:r w:rsidRPr="0065557B">
            <w:rPr>
              <w:rFonts w:eastAsia="Times New Roman"/>
              <w:color w:val="000000"/>
            </w:rPr>
            <w:t xml:space="preserve"> </w:t>
          </w:r>
          <w:r w:rsidRPr="0065557B">
            <w:rPr>
              <w:rFonts w:eastAsia="Times New Roman"/>
              <w:bCs/>
              <w:color w:val="000000"/>
            </w:rPr>
            <w:t>2018</w:t>
          </w:r>
          <w:r w:rsidRPr="0065557B">
            <w:rPr>
              <w:rFonts w:eastAsia="Times New Roman"/>
              <w:color w:val="000000"/>
            </w:rPr>
            <w:t xml:space="preserve">; 9:437. </w:t>
          </w:r>
        </w:p>
        <w:p w14:paraId="3A023BBB" w14:textId="77777777" w:rsidR="0065557B" w:rsidRPr="0065557B" w:rsidRDefault="0065557B">
          <w:pPr>
            <w:ind w:hanging="640"/>
            <w:divId w:val="298847473"/>
            <w:rPr>
              <w:rFonts w:eastAsia="Times New Roman"/>
              <w:color w:val="000000"/>
            </w:rPr>
          </w:pPr>
          <w:r w:rsidRPr="0065557B">
            <w:rPr>
              <w:rFonts w:eastAsia="Times New Roman"/>
              <w:color w:val="000000"/>
            </w:rPr>
            <w:t xml:space="preserve">2. </w:t>
          </w:r>
          <w:r w:rsidRPr="0065557B">
            <w:rPr>
              <w:rFonts w:eastAsia="Times New Roman"/>
              <w:color w:val="000000"/>
            </w:rPr>
            <w:tab/>
            <w:t>Group B Streptococcus infection causes an estimated 150,000 preventable stillbirths and infant deaths every year. Available at: https://www.who.int/news/item/05-11-2017-group-b-streptococcus-infection-causes-an-estimated-150-000-preventable-stillbirths-and-infant-deaths-every-year. Accessed 6 May 2025.</w:t>
          </w:r>
        </w:p>
        <w:p w14:paraId="02BA4735" w14:textId="77777777" w:rsidR="0065557B" w:rsidRPr="0065557B" w:rsidRDefault="0065557B">
          <w:pPr>
            <w:ind w:hanging="640"/>
            <w:divId w:val="1198005117"/>
            <w:rPr>
              <w:rFonts w:eastAsia="Times New Roman"/>
              <w:color w:val="000000"/>
            </w:rPr>
          </w:pPr>
          <w:r w:rsidRPr="0065557B">
            <w:rPr>
              <w:rFonts w:eastAsia="Times New Roman"/>
              <w:color w:val="000000"/>
            </w:rPr>
            <w:t xml:space="preserve">3. </w:t>
          </w:r>
          <w:r w:rsidRPr="0065557B">
            <w:rPr>
              <w:rFonts w:eastAsia="Times New Roman"/>
              <w:color w:val="000000"/>
            </w:rPr>
            <w:tab/>
            <w:t xml:space="preserve">Center for Disease Control, (CDC) P. ABCs </w:t>
          </w:r>
          <w:proofErr w:type="spellStart"/>
          <w:r w:rsidRPr="0065557B">
            <w:rPr>
              <w:rFonts w:eastAsia="Times New Roman"/>
              <w:color w:val="000000"/>
            </w:rPr>
            <w:t>Bact</w:t>
          </w:r>
          <w:proofErr w:type="spellEnd"/>
          <w:r w:rsidRPr="0065557B">
            <w:rPr>
              <w:rFonts w:eastAsia="Times New Roman"/>
              <w:color w:val="000000"/>
            </w:rPr>
            <w:t xml:space="preserve"> Facts Interactive Data Dashboard. </w:t>
          </w:r>
          <w:r w:rsidRPr="0065557B">
            <w:rPr>
              <w:rFonts w:eastAsia="Times New Roman"/>
              <w:bCs/>
              <w:color w:val="000000"/>
            </w:rPr>
            <w:t>2024</w:t>
          </w:r>
          <w:r w:rsidRPr="0065557B">
            <w:rPr>
              <w:rFonts w:eastAsia="Times New Roman"/>
              <w:color w:val="000000"/>
            </w:rPr>
            <w:t xml:space="preserve">; </w:t>
          </w:r>
        </w:p>
        <w:p w14:paraId="3F4A80AA" w14:textId="77777777" w:rsidR="0065557B" w:rsidRPr="0065557B" w:rsidRDefault="0065557B">
          <w:pPr>
            <w:ind w:hanging="640"/>
            <w:divId w:val="1840080562"/>
            <w:rPr>
              <w:rFonts w:eastAsia="Times New Roman"/>
              <w:color w:val="000000"/>
            </w:rPr>
          </w:pPr>
          <w:r w:rsidRPr="0065557B">
            <w:rPr>
              <w:rFonts w:eastAsia="Times New Roman"/>
              <w:color w:val="000000"/>
            </w:rPr>
            <w:t xml:space="preserve">4. </w:t>
          </w:r>
          <w:r w:rsidRPr="0065557B">
            <w:rPr>
              <w:rFonts w:eastAsia="Times New Roman"/>
              <w:color w:val="000000"/>
            </w:rPr>
            <w:tab/>
            <w:t xml:space="preserve">McGee L, </w:t>
          </w:r>
          <w:proofErr w:type="spellStart"/>
          <w:r w:rsidRPr="0065557B">
            <w:rPr>
              <w:rFonts w:eastAsia="Times New Roman"/>
              <w:color w:val="000000"/>
            </w:rPr>
            <w:t>Chochua</w:t>
          </w:r>
          <w:proofErr w:type="spellEnd"/>
          <w:r w:rsidRPr="0065557B">
            <w:rPr>
              <w:rFonts w:eastAsia="Times New Roman"/>
              <w:color w:val="000000"/>
            </w:rPr>
            <w:t xml:space="preserve"> S, Li Z, et al. Multistate, population-based distributions of candidate vaccine targets, clonal complexes, and resistance features of invasive group B streptococci within the United States, 2015–2017. Clinical Infectious Diseases </w:t>
          </w:r>
          <w:r w:rsidRPr="0065557B">
            <w:rPr>
              <w:rFonts w:eastAsia="Times New Roman"/>
              <w:bCs/>
              <w:color w:val="000000"/>
            </w:rPr>
            <w:t>2021</w:t>
          </w:r>
          <w:r w:rsidRPr="0065557B">
            <w:rPr>
              <w:rFonts w:eastAsia="Times New Roman"/>
              <w:color w:val="000000"/>
            </w:rPr>
            <w:t xml:space="preserve">; 72:1004–1013. </w:t>
          </w:r>
        </w:p>
        <w:p w14:paraId="2836CD62" w14:textId="77777777" w:rsidR="0065557B" w:rsidRPr="0065557B" w:rsidRDefault="0065557B">
          <w:pPr>
            <w:ind w:hanging="640"/>
            <w:divId w:val="1744138083"/>
            <w:rPr>
              <w:rFonts w:eastAsia="Times New Roman"/>
              <w:color w:val="000000"/>
            </w:rPr>
          </w:pPr>
          <w:r w:rsidRPr="0065557B">
            <w:rPr>
              <w:rFonts w:eastAsia="Times New Roman"/>
              <w:color w:val="000000"/>
            </w:rPr>
            <w:t xml:space="preserve">5. </w:t>
          </w:r>
          <w:r w:rsidRPr="0065557B">
            <w:rPr>
              <w:rFonts w:eastAsia="Times New Roman"/>
              <w:color w:val="000000"/>
            </w:rPr>
            <w:tab/>
            <w:t xml:space="preserve">Phares CR, </w:t>
          </w:r>
          <w:proofErr w:type="spellStart"/>
          <w:r w:rsidRPr="0065557B">
            <w:rPr>
              <w:rFonts w:eastAsia="Times New Roman"/>
              <w:color w:val="000000"/>
            </w:rPr>
            <w:t>Lynfield</w:t>
          </w:r>
          <w:proofErr w:type="spellEnd"/>
          <w:r w:rsidRPr="0065557B">
            <w:rPr>
              <w:rFonts w:eastAsia="Times New Roman"/>
              <w:color w:val="000000"/>
            </w:rPr>
            <w:t xml:space="preserve"> R, Farley MM, et al. Epidemiology of invasive group B streptococcal disease in the United States, 1999-2005. JAMA </w:t>
          </w:r>
          <w:r w:rsidRPr="0065557B">
            <w:rPr>
              <w:rFonts w:eastAsia="Times New Roman"/>
              <w:bCs/>
              <w:color w:val="000000"/>
            </w:rPr>
            <w:t>2008</w:t>
          </w:r>
          <w:r w:rsidRPr="0065557B">
            <w:rPr>
              <w:rFonts w:eastAsia="Times New Roman"/>
              <w:color w:val="000000"/>
            </w:rPr>
            <w:t xml:space="preserve">; 299:2056–2065. </w:t>
          </w:r>
        </w:p>
        <w:p w14:paraId="5971E7FD" w14:textId="77777777" w:rsidR="0065557B" w:rsidRPr="002D3F4C" w:rsidRDefault="0065557B">
          <w:pPr>
            <w:ind w:hanging="640"/>
            <w:divId w:val="181358193"/>
            <w:rPr>
              <w:rFonts w:eastAsia="Times New Roman"/>
              <w:color w:val="000000"/>
              <w:rPrChange w:id="112" w:author="Cavalli, Lea" w:date="2025-05-19T11:47:00Z" w16du:dateUtc="2025-05-19T15:47:00Z">
                <w:rPr>
                  <w:rFonts w:eastAsia="Times New Roman"/>
                  <w:color w:val="000000"/>
                  <w:lang w:val="fr-FR"/>
                </w:rPr>
              </w:rPrChange>
            </w:rPr>
          </w:pPr>
          <w:r w:rsidRPr="0065557B">
            <w:rPr>
              <w:rFonts w:eastAsia="Times New Roman"/>
              <w:color w:val="000000"/>
            </w:rPr>
            <w:t xml:space="preserve">6. </w:t>
          </w:r>
          <w:r w:rsidRPr="0065557B">
            <w:rPr>
              <w:rFonts w:eastAsia="Times New Roman"/>
              <w:color w:val="000000"/>
            </w:rPr>
            <w:tab/>
            <w:t xml:space="preserve">Nanduri SA, Petit S, Smelser C, et al. Epidemiology of invasive early-onset and late-onset group B streptococcal disease in the United States, 2006 to 2015: multistate laboratory and population-based surveillance. </w:t>
          </w:r>
          <w:r w:rsidRPr="002D3F4C">
            <w:rPr>
              <w:rFonts w:eastAsia="Times New Roman"/>
              <w:color w:val="000000"/>
              <w:rPrChange w:id="113" w:author="Cavalli, Lea" w:date="2025-05-19T11:47:00Z" w16du:dateUtc="2025-05-19T15:47:00Z">
                <w:rPr>
                  <w:rFonts w:eastAsia="Times New Roman"/>
                  <w:color w:val="000000"/>
                  <w:lang w:val="fr-FR"/>
                </w:rPr>
              </w:rPrChange>
            </w:rPr>
            <w:t xml:space="preserve">JAMA </w:t>
          </w:r>
          <w:proofErr w:type="spellStart"/>
          <w:r w:rsidRPr="002D3F4C">
            <w:rPr>
              <w:rFonts w:eastAsia="Times New Roman"/>
              <w:color w:val="000000"/>
              <w:rPrChange w:id="114" w:author="Cavalli, Lea" w:date="2025-05-19T11:47:00Z" w16du:dateUtc="2025-05-19T15:47:00Z">
                <w:rPr>
                  <w:rFonts w:eastAsia="Times New Roman"/>
                  <w:color w:val="000000"/>
                  <w:lang w:val="fr-FR"/>
                </w:rPr>
              </w:rPrChange>
            </w:rPr>
            <w:t>Pediatr</w:t>
          </w:r>
          <w:proofErr w:type="spellEnd"/>
          <w:r w:rsidRPr="002D3F4C">
            <w:rPr>
              <w:rFonts w:eastAsia="Times New Roman"/>
              <w:color w:val="000000"/>
              <w:rPrChange w:id="115" w:author="Cavalli, Lea" w:date="2025-05-19T11:47:00Z" w16du:dateUtc="2025-05-19T15:47:00Z">
                <w:rPr>
                  <w:rFonts w:eastAsia="Times New Roman"/>
                  <w:color w:val="000000"/>
                  <w:lang w:val="fr-FR"/>
                </w:rPr>
              </w:rPrChange>
            </w:rPr>
            <w:t xml:space="preserve"> </w:t>
          </w:r>
          <w:r w:rsidRPr="002D3F4C">
            <w:rPr>
              <w:rFonts w:eastAsia="Times New Roman"/>
              <w:bCs/>
              <w:color w:val="000000"/>
              <w:rPrChange w:id="116" w:author="Cavalli, Lea" w:date="2025-05-19T11:47:00Z" w16du:dateUtc="2025-05-19T15:47:00Z">
                <w:rPr>
                  <w:rFonts w:eastAsia="Times New Roman"/>
                  <w:bCs/>
                  <w:color w:val="000000"/>
                  <w:lang w:val="fr-FR"/>
                </w:rPr>
              </w:rPrChange>
            </w:rPr>
            <w:t>2019</w:t>
          </w:r>
          <w:r w:rsidRPr="002D3F4C">
            <w:rPr>
              <w:rFonts w:eastAsia="Times New Roman"/>
              <w:color w:val="000000"/>
              <w:rPrChange w:id="117" w:author="Cavalli, Lea" w:date="2025-05-19T11:47:00Z" w16du:dateUtc="2025-05-19T15:47:00Z">
                <w:rPr>
                  <w:rFonts w:eastAsia="Times New Roman"/>
                  <w:color w:val="000000"/>
                  <w:lang w:val="fr-FR"/>
                </w:rPr>
              </w:rPrChange>
            </w:rPr>
            <w:t xml:space="preserve">; 173:224–233. </w:t>
          </w:r>
        </w:p>
        <w:p w14:paraId="01DDC861" w14:textId="77777777" w:rsidR="0065557B" w:rsidRPr="0065557B" w:rsidRDefault="0065557B">
          <w:pPr>
            <w:ind w:hanging="640"/>
            <w:divId w:val="2130083030"/>
            <w:rPr>
              <w:rFonts w:eastAsia="Times New Roman"/>
              <w:color w:val="000000"/>
            </w:rPr>
          </w:pPr>
          <w:r w:rsidRPr="002D3F4C">
            <w:rPr>
              <w:rFonts w:eastAsia="Times New Roman"/>
              <w:color w:val="000000"/>
              <w:rPrChange w:id="118" w:author="Cavalli, Lea" w:date="2025-05-19T11:47:00Z" w16du:dateUtc="2025-05-19T15:47:00Z">
                <w:rPr>
                  <w:rFonts w:eastAsia="Times New Roman"/>
                  <w:color w:val="000000"/>
                  <w:lang w:val="fr-FR"/>
                </w:rPr>
              </w:rPrChange>
            </w:rPr>
            <w:t xml:space="preserve">7. </w:t>
          </w:r>
          <w:r w:rsidRPr="002D3F4C">
            <w:rPr>
              <w:rFonts w:eastAsia="Times New Roman"/>
              <w:color w:val="000000"/>
              <w:rPrChange w:id="119" w:author="Cavalli, Lea" w:date="2025-05-19T11:47:00Z" w16du:dateUtc="2025-05-19T15:47:00Z">
                <w:rPr>
                  <w:rFonts w:eastAsia="Times New Roman"/>
                  <w:color w:val="000000"/>
                  <w:lang w:val="fr-FR"/>
                </w:rPr>
              </w:rPrChange>
            </w:rPr>
            <w:tab/>
          </w:r>
          <w:proofErr w:type="spellStart"/>
          <w:r w:rsidRPr="002D3F4C">
            <w:rPr>
              <w:rFonts w:eastAsia="Times New Roman"/>
              <w:color w:val="000000"/>
              <w:rPrChange w:id="120" w:author="Cavalli, Lea" w:date="2025-05-19T11:47:00Z" w16du:dateUtc="2025-05-19T15:47:00Z">
                <w:rPr>
                  <w:rFonts w:eastAsia="Times New Roman"/>
                  <w:color w:val="000000"/>
                  <w:lang w:val="fr-FR"/>
                </w:rPr>
              </w:rPrChange>
            </w:rPr>
            <w:t>Miselli</w:t>
          </w:r>
          <w:proofErr w:type="spellEnd"/>
          <w:r w:rsidRPr="002D3F4C">
            <w:rPr>
              <w:rFonts w:eastAsia="Times New Roman"/>
              <w:color w:val="000000"/>
              <w:rPrChange w:id="121" w:author="Cavalli, Lea" w:date="2025-05-19T11:47:00Z" w16du:dateUtc="2025-05-19T15:47:00Z">
                <w:rPr>
                  <w:rFonts w:eastAsia="Times New Roman"/>
                  <w:color w:val="000000"/>
                  <w:lang w:val="fr-FR"/>
                </w:rPr>
              </w:rPrChange>
            </w:rPr>
            <w:t xml:space="preserve"> F, </w:t>
          </w:r>
          <w:proofErr w:type="spellStart"/>
          <w:r w:rsidRPr="002D3F4C">
            <w:rPr>
              <w:rFonts w:eastAsia="Times New Roman"/>
              <w:color w:val="000000"/>
              <w:rPrChange w:id="122" w:author="Cavalli, Lea" w:date="2025-05-19T11:47:00Z" w16du:dateUtc="2025-05-19T15:47:00Z">
                <w:rPr>
                  <w:rFonts w:eastAsia="Times New Roman"/>
                  <w:color w:val="000000"/>
                  <w:lang w:val="fr-FR"/>
                </w:rPr>
              </w:rPrChange>
            </w:rPr>
            <w:t>Frabboni</w:t>
          </w:r>
          <w:proofErr w:type="spellEnd"/>
          <w:r w:rsidRPr="002D3F4C">
            <w:rPr>
              <w:rFonts w:eastAsia="Times New Roman"/>
              <w:color w:val="000000"/>
              <w:rPrChange w:id="123" w:author="Cavalli, Lea" w:date="2025-05-19T11:47:00Z" w16du:dateUtc="2025-05-19T15:47:00Z">
                <w:rPr>
                  <w:rFonts w:eastAsia="Times New Roman"/>
                  <w:color w:val="000000"/>
                  <w:lang w:val="fr-FR"/>
                </w:rPr>
              </w:rPrChange>
            </w:rPr>
            <w:t xml:space="preserve"> I, Di Martino M, et al. </w:t>
          </w:r>
          <w:r w:rsidRPr="0065557B">
            <w:rPr>
              <w:rFonts w:eastAsia="Times New Roman"/>
              <w:color w:val="000000"/>
            </w:rPr>
            <w:t xml:space="preserve">Transmission of Group B Streptococcus in late-onset neonatal disease: A narrative review of current evidence. Ther Adv Infect Dis </w:t>
          </w:r>
          <w:r w:rsidRPr="0065557B">
            <w:rPr>
              <w:rFonts w:eastAsia="Times New Roman"/>
              <w:bCs/>
              <w:color w:val="000000"/>
            </w:rPr>
            <w:t>2022</w:t>
          </w:r>
          <w:r w:rsidRPr="0065557B">
            <w:rPr>
              <w:rFonts w:eastAsia="Times New Roman"/>
              <w:color w:val="000000"/>
            </w:rPr>
            <w:t xml:space="preserve">; 9:20499361221142732. </w:t>
          </w:r>
        </w:p>
        <w:p w14:paraId="345CE132" w14:textId="77777777" w:rsidR="0065557B" w:rsidRPr="0065557B" w:rsidRDefault="0065557B">
          <w:pPr>
            <w:ind w:hanging="640"/>
            <w:divId w:val="246154384"/>
            <w:rPr>
              <w:rFonts w:eastAsia="Times New Roman"/>
              <w:color w:val="000000"/>
            </w:rPr>
          </w:pPr>
          <w:r w:rsidRPr="0065557B">
            <w:rPr>
              <w:rFonts w:eastAsia="Times New Roman"/>
              <w:color w:val="000000"/>
            </w:rPr>
            <w:t xml:space="preserve">8. </w:t>
          </w:r>
          <w:r w:rsidRPr="0065557B">
            <w:rPr>
              <w:rFonts w:eastAsia="Times New Roman"/>
              <w:color w:val="000000"/>
            </w:rPr>
            <w:tab/>
            <w:t xml:space="preserve">Cantey JB, Baldridge C, Jamison R, Shanley LA. Late and very late onset group B Streptococcus sepsis: one and the same? World Journal of Pediatrics </w:t>
          </w:r>
          <w:r w:rsidRPr="0065557B">
            <w:rPr>
              <w:rFonts w:eastAsia="Times New Roman"/>
              <w:bCs/>
              <w:color w:val="000000"/>
            </w:rPr>
            <w:t>2014</w:t>
          </w:r>
          <w:r w:rsidRPr="0065557B">
            <w:rPr>
              <w:rFonts w:eastAsia="Times New Roman"/>
              <w:color w:val="000000"/>
            </w:rPr>
            <w:t xml:space="preserve">; 10:24–28. </w:t>
          </w:r>
        </w:p>
        <w:p w14:paraId="6A37F83B" w14:textId="77777777" w:rsidR="0065557B" w:rsidRPr="002D3F4C" w:rsidRDefault="0065557B">
          <w:pPr>
            <w:ind w:hanging="640"/>
            <w:divId w:val="376860053"/>
            <w:rPr>
              <w:rFonts w:eastAsia="Times New Roman"/>
              <w:color w:val="000000"/>
              <w:lang w:val="fr-FR"/>
              <w:rPrChange w:id="124" w:author="Cavalli, Lea" w:date="2025-05-19T11:47:00Z" w16du:dateUtc="2025-05-19T15:47:00Z">
                <w:rPr>
                  <w:rFonts w:eastAsia="Times New Roman"/>
                  <w:color w:val="000000"/>
                </w:rPr>
              </w:rPrChange>
            </w:rPr>
          </w:pPr>
          <w:r w:rsidRPr="0065557B">
            <w:rPr>
              <w:rFonts w:eastAsia="Times New Roman"/>
              <w:color w:val="000000"/>
            </w:rPr>
            <w:t xml:space="preserve">9. </w:t>
          </w:r>
          <w:r w:rsidRPr="0065557B">
            <w:rPr>
              <w:rFonts w:eastAsia="Times New Roman"/>
              <w:color w:val="000000"/>
            </w:rPr>
            <w:tab/>
            <w:t xml:space="preserve">Bartlett AW, Smith B, George CRR, et al. Epidemiology of late and very late onset group B streptococcal disease: fifteen-year experience from two Australian tertiary pediatric facilities. </w:t>
          </w:r>
          <w:proofErr w:type="spellStart"/>
          <w:r w:rsidRPr="002D3F4C">
            <w:rPr>
              <w:rFonts w:eastAsia="Times New Roman"/>
              <w:color w:val="000000"/>
              <w:lang w:val="fr-FR"/>
              <w:rPrChange w:id="125" w:author="Cavalli, Lea" w:date="2025-05-19T11:47:00Z" w16du:dateUtc="2025-05-19T15:47:00Z">
                <w:rPr>
                  <w:rFonts w:eastAsia="Times New Roman"/>
                  <w:color w:val="000000"/>
                </w:rPr>
              </w:rPrChange>
            </w:rPr>
            <w:t>Pediatr</w:t>
          </w:r>
          <w:proofErr w:type="spellEnd"/>
          <w:r w:rsidRPr="002D3F4C">
            <w:rPr>
              <w:rFonts w:eastAsia="Times New Roman"/>
              <w:color w:val="000000"/>
              <w:lang w:val="fr-FR"/>
              <w:rPrChange w:id="126" w:author="Cavalli, Lea" w:date="2025-05-19T11:47:00Z" w16du:dateUtc="2025-05-19T15:47:00Z">
                <w:rPr>
                  <w:rFonts w:eastAsia="Times New Roman"/>
                  <w:color w:val="000000"/>
                </w:rPr>
              </w:rPrChange>
            </w:rPr>
            <w:t xml:space="preserve"> Infect Dis J </w:t>
          </w:r>
          <w:r w:rsidRPr="002D3F4C">
            <w:rPr>
              <w:rFonts w:eastAsia="Times New Roman"/>
              <w:bCs/>
              <w:color w:val="000000"/>
              <w:lang w:val="fr-FR"/>
              <w:rPrChange w:id="127" w:author="Cavalli, Lea" w:date="2025-05-19T11:47:00Z" w16du:dateUtc="2025-05-19T15:47:00Z">
                <w:rPr>
                  <w:rFonts w:eastAsia="Times New Roman"/>
                  <w:bCs/>
                  <w:color w:val="000000"/>
                </w:rPr>
              </w:rPrChange>
            </w:rPr>
            <w:t>2017</w:t>
          </w:r>
          <w:r w:rsidRPr="002D3F4C">
            <w:rPr>
              <w:rFonts w:eastAsia="Times New Roman"/>
              <w:color w:val="000000"/>
              <w:lang w:val="fr-FR"/>
              <w:rPrChange w:id="128" w:author="Cavalli, Lea" w:date="2025-05-19T11:47:00Z" w16du:dateUtc="2025-05-19T15:47:00Z">
                <w:rPr>
                  <w:rFonts w:eastAsia="Times New Roman"/>
                  <w:color w:val="000000"/>
                </w:rPr>
              </w:rPrChange>
            </w:rPr>
            <w:t xml:space="preserve">; 36:20–24. </w:t>
          </w:r>
        </w:p>
        <w:p w14:paraId="003AE1B4" w14:textId="77777777" w:rsidR="0065557B" w:rsidRPr="002D3F4C" w:rsidRDefault="0065557B">
          <w:pPr>
            <w:ind w:hanging="640"/>
            <w:divId w:val="1671714634"/>
            <w:rPr>
              <w:rFonts w:eastAsia="Times New Roman"/>
              <w:color w:val="000000"/>
              <w:lang w:val="fr-FR"/>
              <w:rPrChange w:id="129" w:author="Cavalli, Lea" w:date="2025-05-19T11:47:00Z" w16du:dateUtc="2025-05-19T15:47:00Z">
                <w:rPr>
                  <w:rFonts w:eastAsia="Times New Roman"/>
                  <w:color w:val="000000"/>
                </w:rPr>
              </w:rPrChange>
            </w:rPr>
          </w:pPr>
          <w:r w:rsidRPr="002D3F4C">
            <w:rPr>
              <w:rFonts w:eastAsia="Times New Roman"/>
              <w:color w:val="000000"/>
              <w:lang w:val="fr-FR"/>
              <w:rPrChange w:id="130" w:author="Cavalli, Lea" w:date="2025-05-19T11:47:00Z" w16du:dateUtc="2025-05-19T15:47:00Z">
                <w:rPr>
                  <w:rFonts w:eastAsia="Times New Roman"/>
                  <w:color w:val="000000"/>
                </w:rPr>
              </w:rPrChange>
            </w:rPr>
            <w:t xml:space="preserve">10. </w:t>
          </w:r>
          <w:r w:rsidRPr="002D3F4C">
            <w:rPr>
              <w:rFonts w:eastAsia="Times New Roman"/>
              <w:color w:val="000000"/>
              <w:lang w:val="fr-FR"/>
              <w:rPrChange w:id="131" w:author="Cavalli, Lea" w:date="2025-05-19T11:47:00Z" w16du:dateUtc="2025-05-19T15:47:00Z">
                <w:rPr>
                  <w:rFonts w:eastAsia="Times New Roman"/>
                  <w:color w:val="000000"/>
                </w:rPr>
              </w:rPrChange>
            </w:rPr>
            <w:tab/>
            <w:t xml:space="preserve">van Kassel MN, de Boer G, </w:t>
          </w:r>
          <w:proofErr w:type="spellStart"/>
          <w:r w:rsidRPr="002D3F4C">
            <w:rPr>
              <w:rFonts w:eastAsia="Times New Roman"/>
              <w:color w:val="000000"/>
              <w:lang w:val="fr-FR"/>
              <w:rPrChange w:id="132" w:author="Cavalli, Lea" w:date="2025-05-19T11:47:00Z" w16du:dateUtc="2025-05-19T15:47:00Z">
                <w:rPr>
                  <w:rFonts w:eastAsia="Times New Roman"/>
                  <w:color w:val="000000"/>
                </w:rPr>
              </w:rPrChange>
            </w:rPr>
            <w:t>Teeri</w:t>
          </w:r>
          <w:proofErr w:type="spellEnd"/>
          <w:r w:rsidRPr="002D3F4C">
            <w:rPr>
              <w:rFonts w:eastAsia="Times New Roman"/>
              <w:color w:val="000000"/>
              <w:lang w:val="fr-FR"/>
              <w:rPrChange w:id="133" w:author="Cavalli, Lea" w:date="2025-05-19T11:47:00Z" w16du:dateUtc="2025-05-19T15:47:00Z">
                <w:rPr>
                  <w:rFonts w:eastAsia="Times New Roman"/>
                  <w:color w:val="000000"/>
                </w:rPr>
              </w:rPrChange>
            </w:rPr>
            <w:t xml:space="preserve"> SAF, et al. </w:t>
          </w:r>
          <w:r w:rsidRPr="0065557B">
            <w:rPr>
              <w:rFonts w:eastAsia="Times New Roman"/>
              <w:color w:val="000000"/>
            </w:rPr>
            <w:t xml:space="preserve">Molecular epidemiology and mortality of group B streptococcal meningitis and infant sepsis in the Netherlands: a 30-year nationwide surveillance study. </w:t>
          </w:r>
          <w:r w:rsidRPr="002D3F4C">
            <w:rPr>
              <w:rFonts w:eastAsia="Times New Roman"/>
              <w:color w:val="000000"/>
              <w:lang w:val="fr-FR"/>
              <w:rPrChange w:id="134" w:author="Cavalli, Lea" w:date="2025-05-19T11:47:00Z" w16du:dateUtc="2025-05-19T15:47:00Z">
                <w:rPr>
                  <w:rFonts w:eastAsia="Times New Roman"/>
                  <w:color w:val="000000"/>
                </w:rPr>
              </w:rPrChange>
            </w:rPr>
            <w:t xml:space="preserve">Lancet Microbe </w:t>
          </w:r>
          <w:r w:rsidRPr="002D3F4C">
            <w:rPr>
              <w:rFonts w:eastAsia="Times New Roman"/>
              <w:bCs/>
              <w:color w:val="000000"/>
              <w:lang w:val="fr-FR"/>
              <w:rPrChange w:id="135" w:author="Cavalli, Lea" w:date="2025-05-19T11:47:00Z" w16du:dateUtc="2025-05-19T15:47:00Z">
                <w:rPr>
                  <w:rFonts w:eastAsia="Times New Roman"/>
                  <w:bCs/>
                  <w:color w:val="000000"/>
                </w:rPr>
              </w:rPrChange>
            </w:rPr>
            <w:t>2021</w:t>
          </w:r>
          <w:r w:rsidRPr="002D3F4C">
            <w:rPr>
              <w:rFonts w:eastAsia="Times New Roman"/>
              <w:color w:val="000000"/>
              <w:lang w:val="fr-FR"/>
              <w:rPrChange w:id="136" w:author="Cavalli, Lea" w:date="2025-05-19T11:47:00Z" w16du:dateUtc="2025-05-19T15:47:00Z">
                <w:rPr>
                  <w:rFonts w:eastAsia="Times New Roman"/>
                  <w:color w:val="000000"/>
                </w:rPr>
              </w:rPrChange>
            </w:rPr>
            <w:t xml:space="preserve">; 2:e32–e40. </w:t>
          </w:r>
        </w:p>
        <w:p w14:paraId="6DF169F0" w14:textId="77777777" w:rsidR="0065557B" w:rsidRPr="0065557B" w:rsidRDefault="0065557B">
          <w:pPr>
            <w:ind w:hanging="640"/>
            <w:divId w:val="1511720146"/>
            <w:rPr>
              <w:rFonts w:eastAsia="Times New Roman"/>
              <w:color w:val="000000"/>
            </w:rPr>
          </w:pPr>
          <w:r w:rsidRPr="002D3F4C">
            <w:rPr>
              <w:rFonts w:eastAsia="Times New Roman"/>
              <w:color w:val="000000"/>
              <w:lang w:val="fr-FR"/>
              <w:rPrChange w:id="137" w:author="Cavalli, Lea" w:date="2025-05-19T11:47:00Z" w16du:dateUtc="2025-05-19T15:47:00Z">
                <w:rPr>
                  <w:rFonts w:eastAsia="Times New Roman"/>
                  <w:color w:val="000000"/>
                </w:rPr>
              </w:rPrChange>
            </w:rPr>
            <w:t xml:space="preserve">11. </w:t>
          </w:r>
          <w:r w:rsidRPr="002D3F4C">
            <w:rPr>
              <w:rFonts w:eastAsia="Times New Roman"/>
              <w:color w:val="000000"/>
              <w:lang w:val="fr-FR"/>
              <w:rPrChange w:id="138" w:author="Cavalli, Lea" w:date="2025-05-19T11:47:00Z" w16du:dateUtc="2025-05-19T15:47:00Z">
                <w:rPr>
                  <w:rFonts w:eastAsia="Times New Roman"/>
                  <w:color w:val="000000"/>
                </w:rPr>
              </w:rPrChange>
            </w:rPr>
            <w:tab/>
          </w:r>
          <w:proofErr w:type="spellStart"/>
          <w:r w:rsidRPr="00F4146A">
            <w:rPr>
              <w:rFonts w:eastAsia="Times New Roman"/>
              <w:color w:val="000000"/>
              <w:lang w:val="fr-FR"/>
            </w:rPr>
            <w:t>Bramugy</w:t>
          </w:r>
          <w:proofErr w:type="spellEnd"/>
          <w:r w:rsidRPr="00F4146A">
            <w:rPr>
              <w:rFonts w:eastAsia="Times New Roman"/>
              <w:color w:val="000000"/>
              <w:lang w:val="fr-FR"/>
            </w:rPr>
            <w:t xml:space="preserve"> J, </w:t>
          </w:r>
          <w:proofErr w:type="spellStart"/>
          <w:r w:rsidRPr="00F4146A">
            <w:rPr>
              <w:rFonts w:eastAsia="Times New Roman"/>
              <w:color w:val="000000"/>
              <w:lang w:val="fr-FR"/>
            </w:rPr>
            <w:t>Mucasse</w:t>
          </w:r>
          <w:proofErr w:type="spellEnd"/>
          <w:r w:rsidRPr="00F4146A">
            <w:rPr>
              <w:rFonts w:eastAsia="Times New Roman"/>
              <w:color w:val="000000"/>
              <w:lang w:val="fr-FR"/>
            </w:rPr>
            <w:t xml:space="preserve"> H, </w:t>
          </w:r>
          <w:proofErr w:type="spellStart"/>
          <w:r w:rsidRPr="00F4146A">
            <w:rPr>
              <w:rFonts w:eastAsia="Times New Roman"/>
              <w:color w:val="000000"/>
              <w:lang w:val="fr-FR"/>
            </w:rPr>
            <w:t>Massora</w:t>
          </w:r>
          <w:proofErr w:type="spellEnd"/>
          <w:r w:rsidRPr="00F4146A">
            <w:rPr>
              <w:rFonts w:eastAsia="Times New Roman"/>
              <w:color w:val="000000"/>
              <w:lang w:val="fr-FR"/>
            </w:rPr>
            <w:t xml:space="preserve"> S, et al. </w:t>
          </w:r>
          <w:r w:rsidRPr="0065557B">
            <w:rPr>
              <w:rFonts w:eastAsia="Times New Roman"/>
              <w:color w:val="000000"/>
            </w:rPr>
            <w:t xml:space="preserve">Short-and long-term outcomes of group B Streptococcus invasive disease in Mozambican children: results of a matched cohort and retrospective observational study and implications for future vaccine introduction. Clinical Infectious Diseases </w:t>
          </w:r>
          <w:r w:rsidRPr="0065557B">
            <w:rPr>
              <w:rFonts w:eastAsia="Times New Roman"/>
              <w:bCs/>
              <w:color w:val="000000"/>
            </w:rPr>
            <w:t>2022</w:t>
          </w:r>
          <w:r w:rsidRPr="0065557B">
            <w:rPr>
              <w:rFonts w:eastAsia="Times New Roman"/>
              <w:color w:val="000000"/>
            </w:rPr>
            <w:t xml:space="preserve">; 74:S14–S23. </w:t>
          </w:r>
        </w:p>
        <w:p w14:paraId="617A1B31" w14:textId="77777777" w:rsidR="0065557B" w:rsidRPr="0065557B" w:rsidRDefault="0065557B">
          <w:pPr>
            <w:ind w:hanging="640"/>
            <w:divId w:val="696735509"/>
            <w:rPr>
              <w:rFonts w:eastAsia="Times New Roman"/>
              <w:color w:val="000000"/>
            </w:rPr>
          </w:pPr>
          <w:r w:rsidRPr="002D3F4C">
            <w:rPr>
              <w:rFonts w:eastAsia="Times New Roman"/>
              <w:color w:val="000000"/>
              <w:rPrChange w:id="139" w:author="Cavalli, Lea" w:date="2025-05-19T11:47:00Z" w16du:dateUtc="2025-05-19T15:47:00Z">
                <w:rPr>
                  <w:rFonts w:eastAsia="Times New Roman"/>
                  <w:color w:val="000000"/>
                  <w:lang w:val="fr-FR"/>
                </w:rPr>
              </w:rPrChange>
            </w:rPr>
            <w:t xml:space="preserve">12. </w:t>
          </w:r>
          <w:r w:rsidRPr="002D3F4C">
            <w:rPr>
              <w:rFonts w:eastAsia="Times New Roman"/>
              <w:color w:val="000000"/>
              <w:rPrChange w:id="140" w:author="Cavalli, Lea" w:date="2025-05-19T11:47:00Z" w16du:dateUtc="2025-05-19T15:47:00Z">
                <w:rPr>
                  <w:rFonts w:eastAsia="Times New Roman"/>
                  <w:color w:val="000000"/>
                  <w:lang w:val="fr-FR"/>
                </w:rPr>
              </w:rPrChange>
            </w:rPr>
            <w:tab/>
            <w:t xml:space="preserve">Paul P, Chandna J, Procter SR, et al. </w:t>
          </w:r>
          <w:r w:rsidRPr="0065557B">
            <w:rPr>
              <w:rFonts w:eastAsia="Times New Roman"/>
              <w:color w:val="000000"/>
            </w:rPr>
            <w:t xml:space="preserve">Neurodevelopmental and growth outcomes after invasive Group B Streptococcus in early infancy: A multi-country matched cohort study in South Africa, Mozambique, India, Kenya, and Argentina. </w:t>
          </w:r>
          <w:proofErr w:type="spellStart"/>
          <w:r w:rsidRPr="0065557B">
            <w:rPr>
              <w:rFonts w:eastAsia="Times New Roman"/>
              <w:color w:val="000000"/>
            </w:rPr>
            <w:t>EClinicalMedicine</w:t>
          </w:r>
          <w:proofErr w:type="spellEnd"/>
          <w:r w:rsidRPr="0065557B">
            <w:rPr>
              <w:rFonts w:eastAsia="Times New Roman"/>
              <w:color w:val="000000"/>
            </w:rPr>
            <w:t xml:space="preserve"> </w:t>
          </w:r>
          <w:r w:rsidRPr="0065557B">
            <w:rPr>
              <w:rFonts w:eastAsia="Times New Roman"/>
              <w:bCs/>
              <w:color w:val="000000"/>
            </w:rPr>
            <w:t>2022</w:t>
          </w:r>
          <w:r w:rsidRPr="0065557B">
            <w:rPr>
              <w:rFonts w:eastAsia="Times New Roman"/>
              <w:color w:val="000000"/>
            </w:rPr>
            <w:t xml:space="preserve">; 47. </w:t>
          </w:r>
        </w:p>
        <w:p w14:paraId="24720A88" w14:textId="77777777" w:rsidR="0065557B" w:rsidRPr="0065557B" w:rsidRDefault="0065557B">
          <w:pPr>
            <w:ind w:hanging="640"/>
            <w:divId w:val="342823098"/>
            <w:rPr>
              <w:rFonts w:eastAsia="Times New Roman"/>
              <w:color w:val="000000"/>
            </w:rPr>
          </w:pPr>
          <w:r w:rsidRPr="0065557B">
            <w:rPr>
              <w:rFonts w:eastAsia="Times New Roman"/>
              <w:color w:val="000000"/>
            </w:rPr>
            <w:t xml:space="preserve">13. </w:t>
          </w:r>
          <w:r w:rsidRPr="0065557B">
            <w:rPr>
              <w:rFonts w:eastAsia="Times New Roman"/>
              <w:color w:val="000000"/>
            </w:rPr>
            <w:tab/>
            <w:t xml:space="preserve">Weinstein MP, Lewis JS. The Clinical and Laboratory Standards Institute Subcommittee on Antimicrobial Susceptibility Testing: Background, Organization, Functions, and Processes. J Clin </w:t>
          </w:r>
          <w:proofErr w:type="spellStart"/>
          <w:r w:rsidRPr="0065557B">
            <w:rPr>
              <w:rFonts w:eastAsia="Times New Roman"/>
              <w:color w:val="000000"/>
            </w:rPr>
            <w:t>Microbiol</w:t>
          </w:r>
          <w:proofErr w:type="spellEnd"/>
          <w:r w:rsidRPr="0065557B">
            <w:rPr>
              <w:rFonts w:eastAsia="Times New Roman"/>
              <w:color w:val="000000"/>
            </w:rPr>
            <w:t xml:space="preserve"> </w:t>
          </w:r>
          <w:r w:rsidRPr="0065557B">
            <w:rPr>
              <w:rFonts w:eastAsia="Times New Roman"/>
              <w:bCs/>
              <w:color w:val="000000"/>
            </w:rPr>
            <w:t>2020</w:t>
          </w:r>
          <w:r w:rsidRPr="0065557B">
            <w:rPr>
              <w:rFonts w:eastAsia="Times New Roman"/>
              <w:color w:val="000000"/>
            </w:rPr>
            <w:t>; 58:e01864-19. Available at: https://pmc.ncbi.nlm.nih.gov/articles/PMC7041576/. Accessed 15 May 2025.</w:t>
          </w:r>
        </w:p>
        <w:p w14:paraId="460AD42E" w14:textId="77777777" w:rsidR="0065557B" w:rsidRPr="0065557B" w:rsidRDefault="0065557B">
          <w:pPr>
            <w:ind w:hanging="640"/>
            <w:divId w:val="1831746410"/>
            <w:rPr>
              <w:rFonts w:eastAsia="Times New Roman"/>
              <w:color w:val="000000"/>
            </w:rPr>
          </w:pPr>
          <w:r w:rsidRPr="0065557B">
            <w:rPr>
              <w:rFonts w:eastAsia="Times New Roman"/>
              <w:color w:val="000000"/>
            </w:rPr>
            <w:t xml:space="preserve">14. </w:t>
          </w:r>
          <w:r w:rsidRPr="0065557B">
            <w:rPr>
              <w:rFonts w:eastAsia="Times New Roman"/>
              <w:color w:val="000000"/>
            </w:rPr>
            <w:tab/>
            <w:t xml:space="preserve">Lees JA, </w:t>
          </w:r>
          <w:proofErr w:type="spellStart"/>
          <w:r w:rsidRPr="0065557B">
            <w:rPr>
              <w:rFonts w:eastAsia="Times New Roman"/>
              <w:color w:val="000000"/>
            </w:rPr>
            <w:t>Galardini</w:t>
          </w:r>
          <w:proofErr w:type="spellEnd"/>
          <w:r w:rsidRPr="0065557B">
            <w:rPr>
              <w:rFonts w:eastAsia="Times New Roman"/>
              <w:color w:val="000000"/>
            </w:rPr>
            <w:t xml:space="preserve"> M, Bentley SD, Weiser JN, </w:t>
          </w:r>
          <w:proofErr w:type="spellStart"/>
          <w:r w:rsidRPr="0065557B">
            <w:rPr>
              <w:rFonts w:eastAsia="Times New Roman"/>
              <w:color w:val="000000"/>
            </w:rPr>
            <w:t>Corander</w:t>
          </w:r>
          <w:proofErr w:type="spellEnd"/>
          <w:r w:rsidRPr="0065557B">
            <w:rPr>
              <w:rFonts w:eastAsia="Times New Roman"/>
              <w:color w:val="000000"/>
            </w:rPr>
            <w:t xml:space="preserve"> J. </w:t>
          </w:r>
          <w:proofErr w:type="spellStart"/>
          <w:r w:rsidRPr="0065557B">
            <w:rPr>
              <w:rFonts w:eastAsia="Times New Roman"/>
              <w:color w:val="000000"/>
            </w:rPr>
            <w:t>Pyseer</w:t>
          </w:r>
          <w:proofErr w:type="spellEnd"/>
          <w:r w:rsidRPr="0065557B">
            <w:rPr>
              <w:rFonts w:eastAsia="Times New Roman"/>
              <w:color w:val="000000"/>
            </w:rPr>
            <w:t xml:space="preserve">: a comprehensive tool for microbial pangenome-wide association studies. Bioinformatics </w:t>
          </w:r>
          <w:r w:rsidRPr="0065557B">
            <w:rPr>
              <w:rFonts w:eastAsia="Times New Roman"/>
              <w:bCs/>
              <w:color w:val="000000"/>
            </w:rPr>
            <w:t>2018</w:t>
          </w:r>
          <w:r w:rsidRPr="0065557B">
            <w:rPr>
              <w:rFonts w:eastAsia="Times New Roman"/>
              <w:color w:val="000000"/>
            </w:rPr>
            <w:t xml:space="preserve">; 34:4310–4312. </w:t>
          </w:r>
        </w:p>
        <w:p w14:paraId="287ABB35" w14:textId="77777777" w:rsidR="0065557B" w:rsidRPr="0065557B" w:rsidRDefault="0065557B">
          <w:pPr>
            <w:ind w:hanging="640"/>
            <w:divId w:val="1402407795"/>
            <w:rPr>
              <w:rFonts w:eastAsia="Times New Roman"/>
              <w:color w:val="000000"/>
            </w:rPr>
          </w:pPr>
          <w:r w:rsidRPr="0065557B">
            <w:rPr>
              <w:rFonts w:eastAsia="Times New Roman"/>
              <w:color w:val="000000"/>
            </w:rPr>
            <w:t xml:space="preserve">15. </w:t>
          </w:r>
          <w:r w:rsidRPr="0065557B">
            <w:rPr>
              <w:rFonts w:eastAsia="Times New Roman"/>
              <w:color w:val="000000"/>
            </w:rPr>
            <w:tab/>
            <w:t xml:space="preserve">Team RC, others. R: A language and environment for statistical computing. Foundation for Statistical Computing, Vienna, Austria </w:t>
          </w:r>
          <w:r w:rsidRPr="0065557B">
            <w:rPr>
              <w:rFonts w:eastAsia="Times New Roman"/>
              <w:bCs/>
              <w:color w:val="000000"/>
            </w:rPr>
            <w:t>2013</w:t>
          </w:r>
          <w:r w:rsidRPr="0065557B">
            <w:rPr>
              <w:rFonts w:eastAsia="Times New Roman"/>
              <w:color w:val="000000"/>
            </w:rPr>
            <w:t xml:space="preserve">; </w:t>
          </w:r>
        </w:p>
        <w:p w14:paraId="076CB992" w14:textId="77777777" w:rsidR="0065557B" w:rsidRPr="002D3F4C" w:rsidRDefault="0065557B">
          <w:pPr>
            <w:ind w:hanging="640"/>
            <w:divId w:val="1774864572"/>
            <w:rPr>
              <w:rFonts w:eastAsia="Times New Roman"/>
              <w:color w:val="000000"/>
              <w:lang w:val="es-MX"/>
              <w:rPrChange w:id="141" w:author="Cavalli, Lea" w:date="2025-05-19T11:47:00Z" w16du:dateUtc="2025-05-19T15:47:00Z">
                <w:rPr>
                  <w:rFonts w:eastAsia="Times New Roman"/>
                  <w:color w:val="000000"/>
                </w:rPr>
              </w:rPrChange>
            </w:rPr>
          </w:pPr>
          <w:r w:rsidRPr="0065557B">
            <w:rPr>
              <w:rFonts w:eastAsia="Times New Roman"/>
              <w:color w:val="000000"/>
            </w:rPr>
            <w:t xml:space="preserve">16. </w:t>
          </w:r>
          <w:r w:rsidRPr="0065557B">
            <w:rPr>
              <w:rFonts w:eastAsia="Times New Roman"/>
              <w:color w:val="000000"/>
            </w:rPr>
            <w:tab/>
            <w:t xml:space="preserve">Elling R, Hufnagel M, De Zoysa A, et al. Synchronous recurrence of group B streptococcal late-onset sepsis in twins. </w:t>
          </w:r>
          <w:proofErr w:type="spellStart"/>
          <w:r w:rsidRPr="002D3F4C">
            <w:rPr>
              <w:rFonts w:eastAsia="Times New Roman"/>
              <w:color w:val="000000"/>
              <w:lang w:val="es-MX"/>
              <w:rPrChange w:id="142" w:author="Cavalli, Lea" w:date="2025-05-19T11:47:00Z" w16du:dateUtc="2025-05-19T15:47:00Z">
                <w:rPr>
                  <w:rFonts w:eastAsia="Times New Roman"/>
                  <w:color w:val="000000"/>
                </w:rPr>
              </w:rPrChange>
            </w:rPr>
            <w:t>Pediatrics</w:t>
          </w:r>
          <w:proofErr w:type="spellEnd"/>
          <w:r w:rsidRPr="002D3F4C">
            <w:rPr>
              <w:rFonts w:eastAsia="Times New Roman"/>
              <w:color w:val="000000"/>
              <w:lang w:val="es-MX"/>
              <w:rPrChange w:id="143" w:author="Cavalli, Lea" w:date="2025-05-19T11:47:00Z" w16du:dateUtc="2025-05-19T15:47:00Z">
                <w:rPr>
                  <w:rFonts w:eastAsia="Times New Roman"/>
                  <w:color w:val="000000"/>
                </w:rPr>
              </w:rPrChange>
            </w:rPr>
            <w:t xml:space="preserve"> </w:t>
          </w:r>
          <w:r w:rsidRPr="002D3F4C">
            <w:rPr>
              <w:rFonts w:eastAsia="Times New Roman"/>
              <w:bCs/>
              <w:color w:val="000000"/>
              <w:lang w:val="es-MX"/>
              <w:rPrChange w:id="144" w:author="Cavalli, Lea" w:date="2025-05-19T11:47:00Z" w16du:dateUtc="2025-05-19T15:47:00Z">
                <w:rPr>
                  <w:rFonts w:eastAsia="Times New Roman"/>
                  <w:bCs/>
                  <w:color w:val="000000"/>
                </w:rPr>
              </w:rPrChange>
            </w:rPr>
            <w:t>2014</w:t>
          </w:r>
          <w:r w:rsidRPr="002D3F4C">
            <w:rPr>
              <w:rFonts w:eastAsia="Times New Roman"/>
              <w:color w:val="000000"/>
              <w:lang w:val="es-MX"/>
              <w:rPrChange w:id="145" w:author="Cavalli, Lea" w:date="2025-05-19T11:47:00Z" w16du:dateUtc="2025-05-19T15:47:00Z">
                <w:rPr>
                  <w:rFonts w:eastAsia="Times New Roman"/>
                  <w:color w:val="000000"/>
                </w:rPr>
              </w:rPrChange>
            </w:rPr>
            <w:t xml:space="preserve">; 133:e1388–e1391. </w:t>
          </w:r>
        </w:p>
        <w:p w14:paraId="7117DD4B" w14:textId="77777777" w:rsidR="0065557B" w:rsidRPr="0065557B" w:rsidRDefault="0065557B">
          <w:pPr>
            <w:ind w:hanging="640"/>
            <w:divId w:val="2116973329"/>
            <w:rPr>
              <w:rFonts w:eastAsia="Times New Roman"/>
              <w:color w:val="000000"/>
            </w:rPr>
          </w:pPr>
          <w:r w:rsidRPr="002D3F4C">
            <w:rPr>
              <w:rFonts w:eastAsia="Times New Roman"/>
              <w:color w:val="000000"/>
              <w:lang w:val="es-MX"/>
              <w:rPrChange w:id="146" w:author="Cavalli, Lea" w:date="2025-05-19T11:47:00Z" w16du:dateUtc="2025-05-19T15:47:00Z">
                <w:rPr>
                  <w:rFonts w:eastAsia="Times New Roman"/>
                  <w:color w:val="000000"/>
                  <w:lang w:val="fr-FR"/>
                </w:rPr>
              </w:rPrChange>
            </w:rPr>
            <w:t xml:space="preserve">17. </w:t>
          </w:r>
          <w:r w:rsidRPr="002D3F4C">
            <w:rPr>
              <w:rFonts w:eastAsia="Times New Roman"/>
              <w:color w:val="000000"/>
              <w:lang w:val="es-MX"/>
              <w:rPrChange w:id="147" w:author="Cavalli, Lea" w:date="2025-05-19T11:47:00Z" w16du:dateUtc="2025-05-19T15:47:00Z">
                <w:rPr>
                  <w:rFonts w:eastAsia="Times New Roman"/>
                  <w:color w:val="000000"/>
                  <w:lang w:val="fr-FR"/>
                </w:rPr>
              </w:rPrChange>
            </w:rPr>
            <w:tab/>
          </w:r>
          <w:proofErr w:type="spellStart"/>
          <w:r w:rsidRPr="002D3F4C">
            <w:rPr>
              <w:rFonts w:eastAsia="Times New Roman"/>
              <w:color w:val="000000"/>
              <w:lang w:val="es-MX"/>
              <w:rPrChange w:id="148" w:author="Cavalli, Lea" w:date="2025-05-19T11:47:00Z" w16du:dateUtc="2025-05-19T15:47:00Z">
                <w:rPr>
                  <w:rFonts w:eastAsia="Times New Roman"/>
                  <w:color w:val="000000"/>
                  <w:lang w:val="fr-FR"/>
                </w:rPr>
              </w:rPrChange>
            </w:rPr>
            <w:t>Chaguza</w:t>
          </w:r>
          <w:proofErr w:type="spellEnd"/>
          <w:r w:rsidRPr="002D3F4C">
            <w:rPr>
              <w:rFonts w:eastAsia="Times New Roman"/>
              <w:color w:val="000000"/>
              <w:lang w:val="es-MX"/>
              <w:rPrChange w:id="149" w:author="Cavalli, Lea" w:date="2025-05-19T11:47:00Z" w16du:dateUtc="2025-05-19T15:47:00Z">
                <w:rPr>
                  <w:rFonts w:eastAsia="Times New Roman"/>
                  <w:color w:val="000000"/>
                  <w:lang w:val="fr-FR"/>
                </w:rPr>
              </w:rPrChange>
            </w:rPr>
            <w:t xml:space="preserve"> C, </w:t>
          </w:r>
          <w:proofErr w:type="spellStart"/>
          <w:r w:rsidRPr="002D3F4C">
            <w:rPr>
              <w:rFonts w:eastAsia="Times New Roman"/>
              <w:color w:val="000000"/>
              <w:lang w:val="es-MX"/>
              <w:rPrChange w:id="150" w:author="Cavalli, Lea" w:date="2025-05-19T11:47:00Z" w16du:dateUtc="2025-05-19T15:47:00Z">
                <w:rPr>
                  <w:rFonts w:eastAsia="Times New Roman"/>
                  <w:color w:val="000000"/>
                  <w:lang w:val="fr-FR"/>
                </w:rPr>
              </w:rPrChange>
            </w:rPr>
            <w:t>Jamrozy</w:t>
          </w:r>
          <w:proofErr w:type="spellEnd"/>
          <w:r w:rsidRPr="002D3F4C">
            <w:rPr>
              <w:rFonts w:eastAsia="Times New Roman"/>
              <w:color w:val="000000"/>
              <w:lang w:val="es-MX"/>
              <w:rPrChange w:id="151" w:author="Cavalli, Lea" w:date="2025-05-19T11:47:00Z" w16du:dateUtc="2025-05-19T15:47:00Z">
                <w:rPr>
                  <w:rFonts w:eastAsia="Times New Roman"/>
                  <w:color w:val="000000"/>
                  <w:lang w:val="fr-FR"/>
                </w:rPr>
              </w:rPrChange>
            </w:rPr>
            <w:t xml:space="preserve"> D, </w:t>
          </w:r>
          <w:proofErr w:type="spellStart"/>
          <w:r w:rsidRPr="002D3F4C">
            <w:rPr>
              <w:rFonts w:eastAsia="Times New Roman"/>
              <w:color w:val="000000"/>
              <w:lang w:val="es-MX"/>
              <w:rPrChange w:id="152" w:author="Cavalli, Lea" w:date="2025-05-19T11:47:00Z" w16du:dateUtc="2025-05-19T15:47:00Z">
                <w:rPr>
                  <w:rFonts w:eastAsia="Times New Roman"/>
                  <w:color w:val="000000"/>
                  <w:lang w:val="fr-FR"/>
                </w:rPr>
              </w:rPrChange>
            </w:rPr>
            <w:t>Bijlsma</w:t>
          </w:r>
          <w:proofErr w:type="spellEnd"/>
          <w:r w:rsidRPr="002D3F4C">
            <w:rPr>
              <w:rFonts w:eastAsia="Times New Roman"/>
              <w:color w:val="000000"/>
              <w:lang w:val="es-MX"/>
              <w:rPrChange w:id="153" w:author="Cavalli, Lea" w:date="2025-05-19T11:47:00Z" w16du:dateUtc="2025-05-19T15:47:00Z">
                <w:rPr>
                  <w:rFonts w:eastAsia="Times New Roman"/>
                  <w:color w:val="000000"/>
                  <w:lang w:val="fr-FR"/>
                </w:rPr>
              </w:rPrChange>
            </w:rPr>
            <w:t xml:space="preserve"> MW, et al. </w:t>
          </w:r>
          <w:r w:rsidRPr="0065557B">
            <w:rPr>
              <w:rFonts w:eastAsia="Times New Roman"/>
              <w:color w:val="000000"/>
            </w:rPr>
            <w:t xml:space="preserve">Population genomics of Group B Streptococcus reveals the genetics of neonatal disease onset and meningeal invasion. Nat Commun </w:t>
          </w:r>
          <w:r w:rsidRPr="0065557B">
            <w:rPr>
              <w:rFonts w:eastAsia="Times New Roman"/>
              <w:bCs/>
              <w:color w:val="000000"/>
            </w:rPr>
            <w:t>2022</w:t>
          </w:r>
          <w:r w:rsidRPr="0065557B">
            <w:rPr>
              <w:rFonts w:eastAsia="Times New Roman"/>
              <w:color w:val="000000"/>
            </w:rPr>
            <w:t xml:space="preserve">; 13:4215. </w:t>
          </w:r>
        </w:p>
        <w:p w14:paraId="3B917C7C" w14:textId="77777777" w:rsidR="0065557B" w:rsidRPr="0065557B" w:rsidRDefault="0065557B">
          <w:pPr>
            <w:ind w:hanging="640"/>
            <w:divId w:val="455220710"/>
            <w:rPr>
              <w:rFonts w:eastAsia="Times New Roman"/>
              <w:color w:val="000000"/>
            </w:rPr>
          </w:pPr>
          <w:r w:rsidRPr="0065557B">
            <w:rPr>
              <w:rFonts w:eastAsia="Times New Roman"/>
              <w:color w:val="000000"/>
            </w:rPr>
            <w:lastRenderedPageBreak/>
            <w:t xml:space="preserve">18. </w:t>
          </w:r>
          <w:r w:rsidRPr="0065557B">
            <w:rPr>
              <w:rFonts w:eastAsia="Times New Roman"/>
              <w:color w:val="000000"/>
            </w:rPr>
            <w:tab/>
            <w:t xml:space="preserve">Absalon J, Segall N, Block SL, et al. Safety and immunogenicity of a novel hexavalent group B streptococcus conjugate vaccine in healthy, non-pregnant adults: a phase 1/2, </w:t>
          </w:r>
          <w:proofErr w:type="spellStart"/>
          <w:r w:rsidRPr="0065557B">
            <w:rPr>
              <w:rFonts w:eastAsia="Times New Roman"/>
              <w:color w:val="000000"/>
            </w:rPr>
            <w:t>randomised</w:t>
          </w:r>
          <w:proofErr w:type="spellEnd"/>
          <w:r w:rsidRPr="0065557B">
            <w:rPr>
              <w:rFonts w:eastAsia="Times New Roman"/>
              <w:color w:val="000000"/>
            </w:rPr>
            <w:t xml:space="preserve">, placebo-controlled, observer-blinded, dose-escalation trial. Lancet Infect Dis </w:t>
          </w:r>
          <w:r w:rsidRPr="0065557B">
            <w:rPr>
              <w:rFonts w:eastAsia="Times New Roman"/>
              <w:bCs/>
              <w:color w:val="000000"/>
            </w:rPr>
            <w:t>2021</w:t>
          </w:r>
          <w:r w:rsidRPr="0065557B">
            <w:rPr>
              <w:rFonts w:eastAsia="Times New Roman"/>
              <w:color w:val="000000"/>
            </w:rPr>
            <w:t xml:space="preserve">; 21:263–274. </w:t>
          </w:r>
        </w:p>
        <w:p w14:paraId="57616CCC" w14:textId="77777777" w:rsidR="0065557B" w:rsidRPr="0065557B" w:rsidRDefault="0065557B">
          <w:pPr>
            <w:ind w:hanging="640"/>
            <w:divId w:val="1537499579"/>
            <w:rPr>
              <w:rFonts w:eastAsia="Times New Roman"/>
              <w:color w:val="000000"/>
            </w:rPr>
          </w:pPr>
          <w:r w:rsidRPr="0065557B">
            <w:rPr>
              <w:rFonts w:eastAsia="Times New Roman"/>
              <w:color w:val="000000"/>
            </w:rPr>
            <w:t xml:space="preserve">19. </w:t>
          </w:r>
          <w:r w:rsidRPr="0065557B">
            <w:rPr>
              <w:rFonts w:eastAsia="Times New Roman"/>
              <w:color w:val="000000"/>
            </w:rPr>
            <w:tab/>
            <w:t xml:space="preserve">Gonzalez-Miro M, Pawlowski A, Lehtonen J, et al. Safety and immunogenicity of the group B streptococcus vaccine </w:t>
          </w:r>
          <w:proofErr w:type="spellStart"/>
          <w:r w:rsidRPr="0065557B">
            <w:rPr>
              <w:rFonts w:eastAsia="Times New Roman"/>
              <w:color w:val="000000"/>
            </w:rPr>
            <w:t>AlpN</w:t>
          </w:r>
          <w:proofErr w:type="spellEnd"/>
          <w:r w:rsidRPr="0065557B">
            <w:rPr>
              <w:rFonts w:eastAsia="Times New Roman"/>
              <w:color w:val="000000"/>
            </w:rPr>
            <w:t xml:space="preserve"> in a placebo-controlled double-blind phase 1 trial. </w:t>
          </w:r>
          <w:proofErr w:type="spellStart"/>
          <w:r w:rsidRPr="0065557B">
            <w:rPr>
              <w:rFonts w:eastAsia="Times New Roman"/>
              <w:color w:val="000000"/>
            </w:rPr>
            <w:t>iScience</w:t>
          </w:r>
          <w:proofErr w:type="spellEnd"/>
          <w:r w:rsidRPr="0065557B">
            <w:rPr>
              <w:rFonts w:eastAsia="Times New Roman"/>
              <w:color w:val="000000"/>
            </w:rPr>
            <w:t xml:space="preserve"> </w:t>
          </w:r>
          <w:r w:rsidRPr="0065557B">
            <w:rPr>
              <w:rFonts w:eastAsia="Times New Roman"/>
              <w:bCs/>
              <w:color w:val="000000"/>
            </w:rPr>
            <w:t>2023</w:t>
          </w:r>
          <w:r w:rsidRPr="0065557B">
            <w:rPr>
              <w:rFonts w:eastAsia="Times New Roman"/>
              <w:color w:val="000000"/>
            </w:rPr>
            <w:t xml:space="preserve">; 26. </w:t>
          </w:r>
        </w:p>
        <w:p w14:paraId="4F97C073" w14:textId="77777777" w:rsidR="0065557B" w:rsidRPr="0065557B" w:rsidRDefault="0065557B">
          <w:pPr>
            <w:ind w:hanging="640"/>
            <w:divId w:val="1743135608"/>
            <w:rPr>
              <w:rFonts w:eastAsia="Times New Roman"/>
              <w:color w:val="000000"/>
            </w:rPr>
          </w:pPr>
          <w:r w:rsidRPr="00F4146A">
            <w:rPr>
              <w:rFonts w:eastAsia="Times New Roman"/>
              <w:color w:val="000000"/>
              <w:lang w:val="fr-FR"/>
            </w:rPr>
            <w:t xml:space="preserve">20. </w:t>
          </w:r>
          <w:r w:rsidRPr="00F4146A">
            <w:rPr>
              <w:rFonts w:eastAsia="Times New Roman"/>
              <w:color w:val="000000"/>
              <w:lang w:val="fr-FR"/>
            </w:rPr>
            <w:tab/>
          </w:r>
          <w:proofErr w:type="spellStart"/>
          <w:r w:rsidRPr="00F4146A">
            <w:rPr>
              <w:rFonts w:eastAsia="Times New Roman"/>
              <w:color w:val="000000"/>
              <w:lang w:val="fr-FR"/>
            </w:rPr>
            <w:t>Madhi</w:t>
          </w:r>
          <w:proofErr w:type="spellEnd"/>
          <w:r w:rsidRPr="00F4146A">
            <w:rPr>
              <w:rFonts w:eastAsia="Times New Roman"/>
              <w:color w:val="000000"/>
              <w:lang w:val="fr-FR"/>
            </w:rPr>
            <w:t xml:space="preserve"> SA, Anderson AS, Absalon J, et al. </w:t>
          </w:r>
          <w:r w:rsidRPr="0065557B">
            <w:rPr>
              <w:rFonts w:eastAsia="Times New Roman"/>
              <w:color w:val="000000"/>
            </w:rPr>
            <w:t xml:space="preserve">Potential for maternally administered vaccine for infant group B streptococcus. New England Journal of Medicine </w:t>
          </w:r>
          <w:r w:rsidRPr="0065557B">
            <w:rPr>
              <w:rFonts w:eastAsia="Times New Roman"/>
              <w:bCs/>
              <w:color w:val="000000"/>
            </w:rPr>
            <w:t>2023</w:t>
          </w:r>
          <w:r w:rsidRPr="0065557B">
            <w:rPr>
              <w:rFonts w:eastAsia="Times New Roman"/>
              <w:color w:val="000000"/>
            </w:rPr>
            <w:t xml:space="preserve">; 389:215–227. </w:t>
          </w:r>
        </w:p>
        <w:p w14:paraId="0BBEDCAA" w14:textId="77777777" w:rsidR="0065557B" w:rsidRPr="0065557B" w:rsidRDefault="0065557B">
          <w:pPr>
            <w:ind w:hanging="640"/>
            <w:divId w:val="64231258"/>
            <w:rPr>
              <w:rFonts w:eastAsia="Times New Roman"/>
              <w:color w:val="000000"/>
            </w:rPr>
          </w:pPr>
          <w:r w:rsidRPr="0065557B">
            <w:rPr>
              <w:rFonts w:eastAsia="Times New Roman"/>
              <w:color w:val="000000"/>
            </w:rPr>
            <w:t xml:space="preserve">21. </w:t>
          </w:r>
          <w:r w:rsidRPr="0065557B">
            <w:rPr>
              <w:rFonts w:eastAsia="Times New Roman"/>
              <w:color w:val="000000"/>
            </w:rPr>
            <w:tab/>
            <w:t xml:space="preserve">Watkins LKF, McGee L, Schrag SJ, et al. Epidemiology of invasive group B streptococcal infections among nonpregnant adults in the United States, 2008-2016. JAMA Intern Med </w:t>
          </w:r>
          <w:r w:rsidRPr="0065557B">
            <w:rPr>
              <w:rFonts w:eastAsia="Times New Roman"/>
              <w:bCs/>
              <w:color w:val="000000"/>
            </w:rPr>
            <w:t>2019</w:t>
          </w:r>
          <w:r w:rsidRPr="0065557B">
            <w:rPr>
              <w:rFonts w:eastAsia="Times New Roman"/>
              <w:color w:val="000000"/>
            </w:rPr>
            <w:t xml:space="preserve">; 179:479–488. </w:t>
          </w:r>
        </w:p>
        <w:p w14:paraId="342413EA" w14:textId="77777777" w:rsidR="0065557B" w:rsidRPr="0065557B" w:rsidRDefault="0065557B">
          <w:pPr>
            <w:ind w:hanging="640"/>
            <w:divId w:val="432480289"/>
            <w:rPr>
              <w:rFonts w:eastAsia="Times New Roman"/>
              <w:color w:val="000000"/>
            </w:rPr>
          </w:pPr>
          <w:r w:rsidRPr="0065557B">
            <w:rPr>
              <w:rFonts w:eastAsia="Times New Roman"/>
              <w:color w:val="000000"/>
            </w:rPr>
            <w:t xml:space="preserve">22. </w:t>
          </w:r>
          <w:r w:rsidRPr="0065557B">
            <w:rPr>
              <w:rFonts w:eastAsia="Times New Roman"/>
              <w:color w:val="000000"/>
            </w:rPr>
            <w:tab/>
            <w:t xml:space="preserve">Bianchi-Jassir F, Paul P, To K-N, et al. Systematic review of Group B Streptococcal capsular types, sequence types and surface proteins as potential vaccine candidates. Vaccine </w:t>
          </w:r>
          <w:r w:rsidRPr="0065557B">
            <w:rPr>
              <w:rFonts w:eastAsia="Times New Roman"/>
              <w:bCs/>
              <w:color w:val="000000"/>
            </w:rPr>
            <w:t>2020</w:t>
          </w:r>
          <w:r w:rsidRPr="0065557B">
            <w:rPr>
              <w:rFonts w:eastAsia="Times New Roman"/>
              <w:color w:val="000000"/>
            </w:rPr>
            <w:t xml:space="preserve">; 38:6682–6694. </w:t>
          </w:r>
        </w:p>
        <w:p w14:paraId="671CCDA6" w14:textId="77777777" w:rsidR="0065557B" w:rsidRPr="0065557B" w:rsidRDefault="0065557B">
          <w:pPr>
            <w:ind w:hanging="640"/>
            <w:divId w:val="503783285"/>
            <w:rPr>
              <w:rFonts w:eastAsia="Times New Roman"/>
              <w:color w:val="000000"/>
            </w:rPr>
          </w:pPr>
          <w:r w:rsidRPr="0065557B">
            <w:rPr>
              <w:rFonts w:eastAsia="Times New Roman"/>
              <w:color w:val="000000"/>
            </w:rPr>
            <w:t xml:space="preserve">23. </w:t>
          </w:r>
          <w:r w:rsidRPr="0065557B">
            <w:rPr>
              <w:rFonts w:eastAsia="Times New Roman"/>
              <w:color w:val="000000"/>
            </w:rPr>
            <w:tab/>
            <w:t xml:space="preserve">Croucher NJ, Finkelstein JA, Pelton SI, et al. Population genomics of post-vaccine changes in pneumococcal epidemiology. Nat Genet </w:t>
          </w:r>
          <w:r w:rsidRPr="0065557B">
            <w:rPr>
              <w:rFonts w:eastAsia="Times New Roman"/>
              <w:bCs/>
              <w:color w:val="000000"/>
            </w:rPr>
            <w:t>2013</w:t>
          </w:r>
          <w:r w:rsidRPr="0065557B">
            <w:rPr>
              <w:rFonts w:eastAsia="Times New Roman"/>
              <w:color w:val="000000"/>
            </w:rPr>
            <w:t xml:space="preserve">; 45:656–663. </w:t>
          </w:r>
        </w:p>
        <w:p w14:paraId="570A4ABF" w14:textId="77777777" w:rsidR="0065557B" w:rsidRPr="0065557B" w:rsidRDefault="0065557B">
          <w:pPr>
            <w:ind w:hanging="640"/>
            <w:divId w:val="2005742835"/>
            <w:rPr>
              <w:rFonts w:eastAsia="Times New Roman"/>
              <w:color w:val="000000"/>
            </w:rPr>
          </w:pPr>
          <w:r w:rsidRPr="00F4146A">
            <w:rPr>
              <w:rFonts w:eastAsia="Times New Roman"/>
              <w:color w:val="000000"/>
              <w:lang w:val="fr-FR"/>
            </w:rPr>
            <w:t xml:space="preserve">24. </w:t>
          </w:r>
          <w:r w:rsidRPr="00F4146A">
            <w:rPr>
              <w:rFonts w:eastAsia="Times New Roman"/>
              <w:color w:val="000000"/>
              <w:lang w:val="fr-FR"/>
            </w:rPr>
            <w:tab/>
          </w:r>
          <w:proofErr w:type="spellStart"/>
          <w:r w:rsidRPr="00F4146A">
            <w:rPr>
              <w:rFonts w:eastAsia="Times New Roman"/>
              <w:color w:val="000000"/>
              <w:lang w:val="fr-FR"/>
            </w:rPr>
            <w:t>Bellais</w:t>
          </w:r>
          <w:proofErr w:type="spellEnd"/>
          <w:r w:rsidRPr="00F4146A">
            <w:rPr>
              <w:rFonts w:eastAsia="Times New Roman"/>
              <w:color w:val="000000"/>
              <w:lang w:val="fr-FR"/>
            </w:rPr>
            <w:t xml:space="preserve"> S, Six A, Fouet A, et al. </w:t>
          </w:r>
          <w:r w:rsidRPr="0065557B">
            <w:rPr>
              <w:rFonts w:eastAsia="Times New Roman"/>
              <w:color w:val="000000"/>
            </w:rPr>
            <w:t xml:space="preserve">Capsular switching in group B Streptococcus CC17 hypervirulent clone: a future challenge for polysaccharide vaccine development. J Infect Dis </w:t>
          </w:r>
          <w:r w:rsidRPr="0065557B">
            <w:rPr>
              <w:rFonts w:eastAsia="Times New Roman"/>
              <w:bCs/>
              <w:color w:val="000000"/>
            </w:rPr>
            <w:t>2012</w:t>
          </w:r>
          <w:r w:rsidRPr="0065557B">
            <w:rPr>
              <w:rFonts w:eastAsia="Times New Roman"/>
              <w:color w:val="000000"/>
            </w:rPr>
            <w:t xml:space="preserve">; 206:1745–1752. </w:t>
          </w:r>
        </w:p>
        <w:p w14:paraId="40E25B60" w14:textId="77777777" w:rsidR="0065557B" w:rsidRPr="0065557B" w:rsidRDefault="0065557B">
          <w:pPr>
            <w:ind w:hanging="640"/>
            <w:divId w:val="974070087"/>
            <w:rPr>
              <w:rFonts w:eastAsia="Times New Roman"/>
              <w:color w:val="000000"/>
            </w:rPr>
          </w:pPr>
          <w:r w:rsidRPr="0065557B">
            <w:rPr>
              <w:rFonts w:eastAsia="Times New Roman"/>
              <w:color w:val="000000"/>
            </w:rPr>
            <w:t xml:space="preserve">25. </w:t>
          </w:r>
          <w:r w:rsidRPr="0065557B">
            <w:rPr>
              <w:rFonts w:eastAsia="Times New Roman"/>
              <w:color w:val="000000"/>
            </w:rPr>
            <w:tab/>
          </w:r>
          <w:proofErr w:type="spellStart"/>
          <w:r w:rsidRPr="0065557B">
            <w:rPr>
              <w:rFonts w:eastAsia="Times New Roman"/>
              <w:color w:val="000000"/>
            </w:rPr>
            <w:t>Dobrut</w:t>
          </w:r>
          <w:proofErr w:type="spellEnd"/>
          <w:r w:rsidRPr="0065557B">
            <w:rPr>
              <w:rFonts w:eastAsia="Times New Roman"/>
              <w:color w:val="000000"/>
            </w:rPr>
            <w:t xml:space="preserve"> A, </w:t>
          </w:r>
          <w:proofErr w:type="spellStart"/>
          <w:r w:rsidRPr="0065557B">
            <w:rPr>
              <w:rFonts w:eastAsia="Times New Roman"/>
              <w:color w:val="000000"/>
            </w:rPr>
            <w:t>Brzychczy-Włoch</w:t>
          </w:r>
          <w:proofErr w:type="spellEnd"/>
          <w:r w:rsidRPr="0065557B">
            <w:rPr>
              <w:rFonts w:eastAsia="Times New Roman"/>
              <w:color w:val="000000"/>
            </w:rPr>
            <w:t xml:space="preserve"> M. Immunogenic Proteins of Group B Streptococcus—Potential Antigens in Immunodiagnostic Assay for GBS Detection. Pathogens </w:t>
          </w:r>
          <w:r w:rsidRPr="0065557B">
            <w:rPr>
              <w:rFonts w:eastAsia="Times New Roman"/>
              <w:bCs/>
              <w:color w:val="000000"/>
            </w:rPr>
            <w:t>2021</w:t>
          </w:r>
          <w:r w:rsidRPr="0065557B">
            <w:rPr>
              <w:rFonts w:eastAsia="Times New Roman"/>
              <w:color w:val="000000"/>
            </w:rPr>
            <w:t xml:space="preserve">; 11:43. </w:t>
          </w:r>
        </w:p>
        <w:p w14:paraId="46D8517C" w14:textId="77777777" w:rsidR="0065557B" w:rsidRPr="0065557B" w:rsidRDefault="0065557B">
          <w:pPr>
            <w:ind w:hanging="640"/>
            <w:divId w:val="1502769176"/>
            <w:rPr>
              <w:rFonts w:eastAsia="Times New Roman"/>
              <w:color w:val="000000"/>
            </w:rPr>
          </w:pPr>
          <w:r w:rsidRPr="0065557B">
            <w:rPr>
              <w:rFonts w:eastAsia="Times New Roman"/>
              <w:color w:val="000000"/>
            </w:rPr>
            <w:t xml:space="preserve">26. </w:t>
          </w:r>
          <w:r w:rsidRPr="0065557B">
            <w:rPr>
              <w:rFonts w:eastAsia="Times New Roman"/>
              <w:color w:val="000000"/>
            </w:rPr>
            <w:tab/>
            <w:t xml:space="preserve">Verani JR, McGee L, Schrag SJ, others. Prevention of perinatal group B streptococcal disease: revised guidelines from CDC, 2010. 2010; </w:t>
          </w:r>
        </w:p>
        <w:p w14:paraId="73BAD331" w14:textId="77777777" w:rsidR="0065557B" w:rsidRPr="0065557B" w:rsidRDefault="0065557B">
          <w:pPr>
            <w:ind w:hanging="640"/>
            <w:divId w:val="1591967593"/>
            <w:rPr>
              <w:rFonts w:eastAsia="Times New Roman"/>
              <w:color w:val="000000"/>
            </w:rPr>
          </w:pPr>
          <w:r w:rsidRPr="0065557B">
            <w:rPr>
              <w:rFonts w:eastAsia="Times New Roman"/>
              <w:color w:val="000000"/>
            </w:rPr>
            <w:t xml:space="preserve">27. </w:t>
          </w:r>
          <w:r w:rsidRPr="0065557B">
            <w:rPr>
              <w:rFonts w:eastAsia="Times New Roman"/>
              <w:color w:val="000000"/>
            </w:rPr>
            <w:tab/>
          </w:r>
          <w:proofErr w:type="spellStart"/>
          <w:r w:rsidRPr="0065557B">
            <w:rPr>
              <w:rFonts w:eastAsia="Times New Roman"/>
              <w:color w:val="000000"/>
            </w:rPr>
            <w:t>Pineles</w:t>
          </w:r>
          <w:proofErr w:type="spellEnd"/>
          <w:r w:rsidRPr="0065557B">
            <w:rPr>
              <w:rFonts w:eastAsia="Times New Roman"/>
              <w:color w:val="000000"/>
            </w:rPr>
            <w:t xml:space="preserve"> BL, Goodman KE, </w:t>
          </w:r>
          <w:proofErr w:type="spellStart"/>
          <w:r w:rsidRPr="0065557B">
            <w:rPr>
              <w:rFonts w:eastAsia="Times New Roman"/>
              <w:color w:val="000000"/>
            </w:rPr>
            <w:t>Pineles</w:t>
          </w:r>
          <w:proofErr w:type="spellEnd"/>
          <w:r w:rsidRPr="0065557B">
            <w:rPr>
              <w:rFonts w:eastAsia="Times New Roman"/>
              <w:color w:val="000000"/>
            </w:rPr>
            <w:t xml:space="preserve"> L, Harris AD. Appropriate antibiotic use for Group B streptococcus prophylaxis among penicillin-allergic patients in academic and nonacademic hospitals. In: Open Forum Infectious Diseases. 2022: ofac514. </w:t>
          </w:r>
        </w:p>
        <w:p w14:paraId="6144F423" w14:textId="77777777" w:rsidR="0065557B" w:rsidRPr="0065557B" w:rsidRDefault="0065557B">
          <w:pPr>
            <w:ind w:hanging="640"/>
            <w:divId w:val="1524637654"/>
            <w:rPr>
              <w:rFonts w:eastAsia="Times New Roman"/>
              <w:color w:val="000000"/>
            </w:rPr>
          </w:pPr>
          <w:r w:rsidRPr="0065557B">
            <w:rPr>
              <w:rFonts w:eastAsia="Times New Roman"/>
              <w:color w:val="000000"/>
            </w:rPr>
            <w:t xml:space="preserve">28. </w:t>
          </w:r>
          <w:r w:rsidRPr="0065557B">
            <w:rPr>
              <w:rFonts w:eastAsia="Times New Roman"/>
              <w:color w:val="000000"/>
            </w:rPr>
            <w:tab/>
            <w:t xml:space="preserve">Fay K, </w:t>
          </w:r>
          <w:proofErr w:type="spellStart"/>
          <w:r w:rsidRPr="0065557B">
            <w:rPr>
              <w:rFonts w:eastAsia="Times New Roman"/>
              <w:color w:val="000000"/>
            </w:rPr>
            <w:t>Onukwube</w:t>
          </w:r>
          <w:proofErr w:type="spellEnd"/>
          <w:r w:rsidRPr="0065557B">
            <w:rPr>
              <w:rFonts w:eastAsia="Times New Roman"/>
              <w:color w:val="000000"/>
            </w:rPr>
            <w:t xml:space="preserve"> J, </w:t>
          </w:r>
          <w:proofErr w:type="spellStart"/>
          <w:r w:rsidRPr="0065557B">
            <w:rPr>
              <w:rFonts w:eastAsia="Times New Roman"/>
              <w:color w:val="000000"/>
            </w:rPr>
            <w:t>Chochua</w:t>
          </w:r>
          <w:proofErr w:type="spellEnd"/>
          <w:r w:rsidRPr="0065557B">
            <w:rPr>
              <w:rFonts w:eastAsia="Times New Roman"/>
              <w:color w:val="000000"/>
            </w:rPr>
            <w:t xml:space="preserve"> S, et al. Patterns of antibiotic nonsusceptibility among invasive group A Streptococcus infections—United States, 2006–2017. Clinical Infectious Diseases </w:t>
          </w:r>
          <w:r w:rsidRPr="0065557B">
            <w:rPr>
              <w:rFonts w:eastAsia="Times New Roman"/>
              <w:bCs/>
              <w:color w:val="000000"/>
            </w:rPr>
            <w:t>2021</w:t>
          </w:r>
          <w:r w:rsidRPr="0065557B">
            <w:rPr>
              <w:rFonts w:eastAsia="Times New Roman"/>
              <w:color w:val="000000"/>
            </w:rPr>
            <w:t xml:space="preserve">; 73:1957–1964. </w:t>
          </w:r>
        </w:p>
        <w:p w14:paraId="2D56CDF0" w14:textId="77777777" w:rsidR="0065557B" w:rsidRPr="0065557B" w:rsidRDefault="0065557B">
          <w:pPr>
            <w:ind w:hanging="640"/>
            <w:divId w:val="718240037"/>
            <w:rPr>
              <w:rFonts w:eastAsia="Times New Roman"/>
              <w:color w:val="000000"/>
            </w:rPr>
          </w:pPr>
          <w:r w:rsidRPr="0065557B">
            <w:rPr>
              <w:rFonts w:eastAsia="Times New Roman"/>
              <w:color w:val="000000"/>
            </w:rPr>
            <w:t xml:space="preserve">29. </w:t>
          </w:r>
          <w:r w:rsidRPr="0065557B">
            <w:rPr>
              <w:rFonts w:eastAsia="Times New Roman"/>
              <w:color w:val="000000"/>
            </w:rPr>
            <w:tab/>
            <w:t xml:space="preserve">Margarit I, Rinaudo CD, Galeotti CL, et al. Preventing bacterial infections with pilus-based vaccines: the group B streptococcus paradigm. J Infect Dis </w:t>
          </w:r>
          <w:r w:rsidRPr="0065557B">
            <w:rPr>
              <w:rFonts w:eastAsia="Times New Roman"/>
              <w:bCs/>
              <w:color w:val="000000"/>
            </w:rPr>
            <w:t>2009</w:t>
          </w:r>
          <w:r w:rsidRPr="0065557B">
            <w:rPr>
              <w:rFonts w:eastAsia="Times New Roman"/>
              <w:color w:val="000000"/>
            </w:rPr>
            <w:t xml:space="preserve">; 199:108–115. </w:t>
          </w:r>
        </w:p>
        <w:p w14:paraId="76274740" w14:textId="77777777" w:rsidR="0065557B" w:rsidRPr="0065557B" w:rsidRDefault="0065557B">
          <w:pPr>
            <w:ind w:hanging="640"/>
            <w:divId w:val="205333363"/>
            <w:rPr>
              <w:rFonts w:eastAsia="Times New Roman"/>
              <w:color w:val="000000"/>
            </w:rPr>
          </w:pPr>
          <w:r w:rsidRPr="0065557B">
            <w:rPr>
              <w:rFonts w:eastAsia="Times New Roman"/>
              <w:color w:val="000000"/>
            </w:rPr>
            <w:t xml:space="preserve">30. </w:t>
          </w:r>
          <w:r w:rsidRPr="0065557B">
            <w:rPr>
              <w:rFonts w:eastAsia="Times New Roman"/>
              <w:color w:val="000000"/>
            </w:rPr>
            <w:tab/>
            <w:t>Regev-</w:t>
          </w:r>
          <w:proofErr w:type="spellStart"/>
          <w:r w:rsidRPr="0065557B">
            <w:rPr>
              <w:rFonts w:eastAsia="Times New Roman"/>
              <w:color w:val="000000"/>
            </w:rPr>
            <w:t>Yochay</w:t>
          </w:r>
          <w:proofErr w:type="spellEnd"/>
          <w:r w:rsidRPr="0065557B">
            <w:rPr>
              <w:rFonts w:eastAsia="Times New Roman"/>
              <w:color w:val="000000"/>
            </w:rPr>
            <w:t xml:space="preserve"> G, </w:t>
          </w:r>
          <w:proofErr w:type="spellStart"/>
          <w:r w:rsidRPr="0065557B">
            <w:rPr>
              <w:rFonts w:eastAsia="Times New Roman"/>
              <w:color w:val="000000"/>
            </w:rPr>
            <w:t>Hanage</w:t>
          </w:r>
          <w:proofErr w:type="spellEnd"/>
          <w:r w:rsidRPr="0065557B">
            <w:rPr>
              <w:rFonts w:eastAsia="Times New Roman"/>
              <w:color w:val="000000"/>
            </w:rPr>
            <w:t xml:space="preserve"> WP, Trzcinski K, et al. Re-emergence of the type 1 pilus among Streptococcus pneumoniae isolates in Massachusetts, USA. Vaccine </w:t>
          </w:r>
          <w:r w:rsidRPr="0065557B">
            <w:rPr>
              <w:rFonts w:eastAsia="Times New Roman"/>
              <w:bCs/>
              <w:color w:val="000000"/>
            </w:rPr>
            <w:t>2010</w:t>
          </w:r>
          <w:r w:rsidRPr="0065557B">
            <w:rPr>
              <w:rFonts w:eastAsia="Times New Roman"/>
              <w:color w:val="000000"/>
            </w:rPr>
            <w:t xml:space="preserve">; 28:4842–4846. </w:t>
          </w:r>
        </w:p>
        <w:p w14:paraId="1341B5EF" w14:textId="5BE56500" w:rsidR="00B02CF5" w:rsidRPr="00DA0B5F" w:rsidRDefault="0065557B" w:rsidP="00094775">
          <w:pPr>
            <w:tabs>
              <w:tab w:val="left" w:pos="506"/>
              <w:tab w:val="left" w:pos="510"/>
            </w:tabs>
            <w:spacing w:before="161" w:line="252" w:lineRule="auto"/>
            <w:ind w:right="119"/>
            <w:jc w:val="both"/>
            <w:rPr>
              <w:rFonts w:ascii="Times New Roman" w:hAnsi="Times New Roman" w:cs="Times New Roman"/>
              <w:sz w:val="24"/>
              <w:szCs w:val="24"/>
            </w:rPr>
          </w:pPr>
          <w:r w:rsidRPr="0065557B">
            <w:rPr>
              <w:rFonts w:eastAsia="Times New Roman"/>
              <w:color w:val="000000"/>
            </w:rPr>
            <w:t> </w:t>
          </w:r>
        </w:p>
      </w:sdtContent>
    </w:sdt>
    <w:sectPr w:rsidR="00B02CF5" w:rsidRPr="00DA0B5F" w:rsidSect="00742112">
      <w:footerReference w:type="default" r:id="rId1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Cavalli, Lea" w:date="2025-05-19T12:17:00Z" w:initials="LC">
    <w:p w14:paraId="62269C8C" w14:textId="184C3636" w:rsidR="00520B76" w:rsidRDefault="00520B76" w:rsidP="00520B76">
      <w:pPr>
        <w:pStyle w:val="CommentText"/>
      </w:pPr>
      <w:r>
        <w:rPr>
          <w:rStyle w:val="CommentReference"/>
        </w:rPr>
        <w:annotationRef/>
      </w:r>
      <w:r>
        <w:t>Suggestion if you really want to keep this: “</w:t>
      </w:r>
      <w:r>
        <w:rPr>
          <w:color w:val="374151"/>
          <w:highlight w:val="white"/>
        </w:rPr>
        <w:t>We note that the host response, which was the primary focus and driver of our analysis, importantly differs from pathogen virulence, which may in part explain the lack of associations.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269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4CC078" w16cex:dateUtc="2025-05-19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269C8C" w16cid:durableId="5D4CC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94C0C" w14:textId="77777777" w:rsidR="0059039F" w:rsidRDefault="0059039F">
      <w:r>
        <w:separator/>
      </w:r>
    </w:p>
  </w:endnote>
  <w:endnote w:type="continuationSeparator" w:id="0">
    <w:p w14:paraId="309F2599" w14:textId="77777777" w:rsidR="0059039F" w:rsidRDefault="0059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57C14" w14:textId="77777777" w:rsidR="00263D3C" w:rsidRDefault="00D12A94">
    <w:pPr>
      <w:pStyle w:val="BodyText"/>
      <w:spacing w:line="14" w:lineRule="auto"/>
      <w:jc w:val="left"/>
    </w:pPr>
    <w:r>
      <w:rPr>
        <w:noProof/>
      </w:rPr>
      <mc:AlternateContent>
        <mc:Choice Requires="wps">
          <w:drawing>
            <wp:anchor distT="0" distB="0" distL="0" distR="0" simplePos="0" relativeHeight="251659264" behindDoc="1" locked="0" layoutInCell="1" allowOverlap="1" wp14:anchorId="3ABB58A9" wp14:editId="40450C82">
              <wp:simplePos x="0" y="0"/>
              <wp:positionH relativeFrom="page">
                <wp:posOffset>3678644</wp:posOffset>
              </wp:positionH>
              <wp:positionV relativeFrom="page">
                <wp:posOffset>10220325</wp:posOffset>
              </wp:positionV>
              <wp:extent cx="21590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59BFA4F5"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BB58A9" id="_x0000_t202" coordsize="21600,21600" o:spt="202" path="m,l,21600r21600,l21600,xe">
              <v:stroke joinstyle="miter"/>
              <v:path gradientshapeok="t" o:connecttype="rect"/>
            </v:shapetype>
            <v:shape id="Textbox 1" o:spid="_x0000_s1026" type="#_x0000_t202" style="position:absolute;margin-left:289.65pt;margin-top:804.75pt;width:17pt;height:1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" filled="f" stroked="f">
              <v:textbox inset="0,0,0,0">
                <w:txbxContent>
                  <w:p w14:paraId="59BFA4F5"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8C6F4" w14:textId="77777777" w:rsidR="0059039F" w:rsidRDefault="0059039F">
      <w:r>
        <w:separator/>
      </w:r>
    </w:p>
  </w:footnote>
  <w:footnote w:type="continuationSeparator" w:id="0">
    <w:p w14:paraId="1D0CE242" w14:textId="77777777" w:rsidR="0059039F" w:rsidRDefault="00590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77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1" w15:restartNumberingAfterBreak="0">
    <w:nsid w:val="11BC7A23"/>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2" w15:restartNumberingAfterBreak="0">
    <w:nsid w:val="173B5CD2"/>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3" w15:restartNumberingAfterBreak="0">
    <w:nsid w:val="404B3C63"/>
    <w:multiLevelType w:val="hybridMultilevel"/>
    <w:tmpl w:val="DD102DC4"/>
    <w:lvl w:ilvl="0" w:tplc="96001DE2">
      <w:start w:val="3"/>
      <w:numFmt w:val="decimal"/>
      <w:lvlText w:val="%1."/>
      <w:lvlJc w:val="left"/>
      <w:pPr>
        <w:ind w:left="459" w:hanging="360"/>
      </w:pPr>
      <w:rPr>
        <w:rFonts w:hint="default"/>
        <w:w w:val="105"/>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4" w15:restartNumberingAfterBreak="0">
    <w:nsid w:val="53AF36BA"/>
    <w:multiLevelType w:val="hybridMultilevel"/>
    <w:tmpl w:val="6B9008AC"/>
    <w:lvl w:ilvl="0" w:tplc="21307302">
      <w:start w:val="1"/>
      <w:numFmt w:val="decimal"/>
      <w:lvlText w:val="[%1]"/>
      <w:lvlJc w:val="left"/>
      <w:pPr>
        <w:ind w:left="510" w:hanging="310"/>
        <w:jc w:val="right"/>
      </w:pPr>
      <w:rPr>
        <w:rFonts w:ascii="Georgia" w:eastAsia="Georgia" w:hAnsi="Georgia" w:cs="Georgia" w:hint="default"/>
        <w:b w:val="0"/>
        <w:bCs w:val="0"/>
        <w:i w:val="0"/>
        <w:iCs w:val="0"/>
        <w:spacing w:val="-1"/>
        <w:w w:val="89"/>
        <w:sz w:val="20"/>
        <w:szCs w:val="20"/>
        <w:lang w:val="en-US" w:eastAsia="en-US" w:bidi="ar-SA"/>
      </w:rPr>
    </w:lvl>
    <w:lvl w:ilvl="1" w:tplc="B2AAC9F2">
      <w:numFmt w:val="bullet"/>
      <w:lvlText w:val="•"/>
      <w:lvlJc w:val="left"/>
      <w:pPr>
        <w:ind w:left="1340" w:hanging="310"/>
      </w:pPr>
      <w:rPr>
        <w:rFonts w:hint="default"/>
        <w:lang w:val="en-US" w:eastAsia="en-US" w:bidi="ar-SA"/>
      </w:rPr>
    </w:lvl>
    <w:lvl w:ilvl="2" w:tplc="E572C5AE">
      <w:numFmt w:val="bullet"/>
      <w:lvlText w:val="•"/>
      <w:lvlJc w:val="left"/>
      <w:pPr>
        <w:ind w:left="2161" w:hanging="310"/>
      </w:pPr>
      <w:rPr>
        <w:rFonts w:hint="default"/>
        <w:lang w:val="en-US" w:eastAsia="en-US" w:bidi="ar-SA"/>
      </w:rPr>
    </w:lvl>
    <w:lvl w:ilvl="3" w:tplc="528C57F4">
      <w:numFmt w:val="bullet"/>
      <w:lvlText w:val="•"/>
      <w:lvlJc w:val="left"/>
      <w:pPr>
        <w:ind w:left="2981" w:hanging="310"/>
      </w:pPr>
      <w:rPr>
        <w:rFonts w:hint="default"/>
        <w:lang w:val="en-US" w:eastAsia="en-US" w:bidi="ar-SA"/>
      </w:rPr>
    </w:lvl>
    <w:lvl w:ilvl="4" w:tplc="BE068CE2">
      <w:numFmt w:val="bullet"/>
      <w:lvlText w:val="•"/>
      <w:lvlJc w:val="left"/>
      <w:pPr>
        <w:ind w:left="3802" w:hanging="310"/>
      </w:pPr>
      <w:rPr>
        <w:rFonts w:hint="default"/>
        <w:lang w:val="en-US" w:eastAsia="en-US" w:bidi="ar-SA"/>
      </w:rPr>
    </w:lvl>
    <w:lvl w:ilvl="5" w:tplc="50B8F49A">
      <w:numFmt w:val="bullet"/>
      <w:lvlText w:val="•"/>
      <w:lvlJc w:val="left"/>
      <w:pPr>
        <w:ind w:left="4622" w:hanging="310"/>
      </w:pPr>
      <w:rPr>
        <w:rFonts w:hint="default"/>
        <w:lang w:val="en-US" w:eastAsia="en-US" w:bidi="ar-SA"/>
      </w:rPr>
    </w:lvl>
    <w:lvl w:ilvl="6" w:tplc="515A7E30">
      <w:numFmt w:val="bullet"/>
      <w:lvlText w:val="•"/>
      <w:lvlJc w:val="left"/>
      <w:pPr>
        <w:ind w:left="5443" w:hanging="310"/>
      </w:pPr>
      <w:rPr>
        <w:rFonts w:hint="default"/>
        <w:lang w:val="en-US" w:eastAsia="en-US" w:bidi="ar-SA"/>
      </w:rPr>
    </w:lvl>
    <w:lvl w:ilvl="7" w:tplc="961E9590">
      <w:numFmt w:val="bullet"/>
      <w:lvlText w:val="•"/>
      <w:lvlJc w:val="left"/>
      <w:pPr>
        <w:ind w:left="6263" w:hanging="310"/>
      </w:pPr>
      <w:rPr>
        <w:rFonts w:hint="default"/>
        <w:lang w:val="en-US" w:eastAsia="en-US" w:bidi="ar-SA"/>
      </w:rPr>
    </w:lvl>
    <w:lvl w:ilvl="8" w:tplc="52C6C93E">
      <w:numFmt w:val="bullet"/>
      <w:lvlText w:val="•"/>
      <w:lvlJc w:val="left"/>
      <w:pPr>
        <w:ind w:left="7084" w:hanging="310"/>
      </w:pPr>
      <w:rPr>
        <w:rFonts w:hint="default"/>
        <w:lang w:val="en-US" w:eastAsia="en-US" w:bidi="ar-SA"/>
      </w:rPr>
    </w:lvl>
  </w:abstractNum>
  <w:abstractNum w:abstractNumId="5" w15:restartNumberingAfterBreak="0">
    <w:nsid w:val="58016DEA"/>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6" w15:restartNumberingAfterBreak="0">
    <w:nsid w:val="7895432A"/>
    <w:multiLevelType w:val="hybridMultilevel"/>
    <w:tmpl w:val="B86CC0C6"/>
    <w:lvl w:ilvl="0" w:tplc="064E54A4">
      <w:start w:val="1"/>
      <w:numFmt w:val="decimal"/>
      <w:lvlText w:val="%1)"/>
      <w:lvlJc w:val="left"/>
      <w:pPr>
        <w:ind w:left="1020" w:hanging="360"/>
      </w:pPr>
    </w:lvl>
    <w:lvl w:ilvl="1" w:tplc="88A49F88">
      <w:start w:val="1"/>
      <w:numFmt w:val="decimal"/>
      <w:lvlText w:val="%2)"/>
      <w:lvlJc w:val="left"/>
      <w:pPr>
        <w:ind w:left="1020" w:hanging="360"/>
      </w:pPr>
    </w:lvl>
    <w:lvl w:ilvl="2" w:tplc="8BFA7AEC">
      <w:start w:val="1"/>
      <w:numFmt w:val="decimal"/>
      <w:lvlText w:val="%3)"/>
      <w:lvlJc w:val="left"/>
      <w:pPr>
        <w:ind w:left="1020" w:hanging="360"/>
      </w:pPr>
    </w:lvl>
    <w:lvl w:ilvl="3" w:tplc="4288CC08">
      <w:start w:val="1"/>
      <w:numFmt w:val="decimal"/>
      <w:lvlText w:val="%4)"/>
      <w:lvlJc w:val="left"/>
      <w:pPr>
        <w:ind w:left="1020" w:hanging="360"/>
      </w:pPr>
    </w:lvl>
    <w:lvl w:ilvl="4" w:tplc="F710E612">
      <w:start w:val="1"/>
      <w:numFmt w:val="decimal"/>
      <w:lvlText w:val="%5)"/>
      <w:lvlJc w:val="left"/>
      <w:pPr>
        <w:ind w:left="1020" w:hanging="360"/>
      </w:pPr>
    </w:lvl>
    <w:lvl w:ilvl="5" w:tplc="E6C805D0">
      <w:start w:val="1"/>
      <w:numFmt w:val="decimal"/>
      <w:lvlText w:val="%6)"/>
      <w:lvlJc w:val="left"/>
      <w:pPr>
        <w:ind w:left="1020" w:hanging="360"/>
      </w:pPr>
    </w:lvl>
    <w:lvl w:ilvl="6" w:tplc="5B8C85DC">
      <w:start w:val="1"/>
      <w:numFmt w:val="decimal"/>
      <w:lvlText w:val="%7)"/>
      <w:lvlJc w:val="left"/>
      <w:pPr>
        <w:ind w:left="1020" w:hanging="360"/>
      </w:pPr>
    </w:lvl>
    <w:lvl w:ilvl="7" w:tplc="EAF40F4C">
      <w:start w:val="1"/>
      <w:numFmt w:val="decimal"/>
      <w:lvlText w:val="%8)"/>
      <w:lvlJc w:val="left"/>
      <w:pPr>
        <w:ind w:left="1020" w:hanging="360"/>
      </w:pPr>
    </w:lvl>
    <w:lvl w:ilvl="8" w:tplc="21D67890">
      <w:start w:val="1"/>
      <w:numFmt w:val="decimal"/>
      <w:lvlText w:val="%9)"/>
      <w:lvlJc w:val="left"/>
      <w:pPr>
        <w:ind w:left="1020" w:hanging="360"/>
      </w:pPr>
    </w:lvl>
  </w:abstractNum>
  <w:abstractNum w:abstractNumId="7" w15:restartNumberingAfterBreak="0">
    <w:nsid w:val="794F106D"/>
    <w:multiLevelType w:val="multilevel"/>
    <w:tmpl w:val="0409001F"/>
    <w:lvl w:ilvl="0">
      <w:start w:val="1"/>
      <w:numFmt w:val="decimal"/>
      <w:lvlText w:val="%1."/>
      <w:lvlJc w:val="left"/>
      <w:pPr>
        <w:ind w:left="360" w:hanging="360"/>
      </w:pPr>
      <w:rPr>
        <w:rFonts w:hint="default"/>
        <w:b/>
        <w:bCs/>
        <w:i w:val="0"/>
        <w:iCs w:val="0"/>
        <w:spacing w:val="0"/>
        <w:w w:val="95"/>
        <w:sz w:val="28"/>
        <w:szCs w:val="28"/>
        <w:lang w:val="en-US" w:eastAsia="en-US" w:bidi="ar-SA"/>
      </w:rPr>
    </w:lvl>
    <w:lvl w:ilvl="1">
      <w:start w:val="1"/>
      <w:numFmt w:val="decimal"/>
      <w:lvlText w:val="%1.%2."/>
      <w:lvlJc w:val="left"/>
      <w:pPr>
        <w:ind w:left="792" w:hanging="432"/>
      </w:pPr>
      <w:rPr>
        <w:rFonts w:hint="default"/>
        <w:b/>
        <w:bCs/>
        <w:i w:val="0"/>
        <w:iCs w:val="0"/>
        <w:spacing w:val="0"/>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79E1124A"/>
    <w:multiLevelType w:val="hybridMultilevel"/>
    <w:tmpl w:val="BD3C1F78"/>
    <w:lvl w:ilvl="0" w:tplc="A8B480BA">
      <w:start w:val="3"/>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21131"/>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num w:numId="1" w16cid:durableId="1172142208">
    <w:abstractNumId w:val="4"/>
  </w:num>
  <w:num w:numId="2" w16cid:durableId="1725635598">
    <w:abstractNumId w:val="7"/>
  </w:num>
  <w:num w:numId="3" w16cid:durableId="1078022065">
    <w:abstractNumId w:val="2"/>
  </w:num>
  <w:num w:numId="4" w16cid:durableId="1585383904">
    <w:abstractNumId w:val="0"/>
  </w:num>
  <w:num w:numId="5" w16cid:durableId="590090562">
    <w:abstractNumId w:val="8"/>
  </w:num>
  <w:num w:numId="6" w16cid:durableId="1679691921">
    <w:abstractNumId w:val="1"/>
  </w:num>
  <w:num w:numId="7" w16cid:durableId="1332493080">
    <w:abstractNumId w:val="3"/>
  </w:num>
  <w:num w:numId="8" w16cid:durableId="75830670">
    <w:abstractNumId w:val="5"/>
  </w:num>
  <w:num w:numId="9" w16cid:durableId="1174690305">
    <w:abstractNumId w:val="9"/>
  </w:num>
  <w:num w:numId="10" w16cid:durableId="13777020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k Malley">
    <w15:presenceInfo w15:providerId="None" w15:userId="Rick Malley"/>
  </w15:person>
  <w15:person w15:author="Cavalli, Lea">
    <w15:presenceInfo w15:providerId="AD" w15:userId="S::leacavalli@g.harvard.edu::a1b8901c-e596-4cbd-9f88-64b50cc8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F6"/>
    <w:rsid w:val="00000CE9"/>
    <w:rsid w:val="000025BC"/>
    <w:rsid w:val="0001377F"/>
    <w:rsid w:val="0001771D"/>
    <w:rsid w:val="00020F86"/>
    <w:rsid w:val="00027D9D"/>
    <w:rsid w:val="00034E16"/>
    <w:rsid w:val="000400BD"/>
    <w:rsid w:val="00044F15"/>
    <w:rsid w:val="000469D5"/>
    <w:rsid w:val="00054115"/>
    <w:rsid w:val="00057ABC"/>
    <w:rsid w:val="0006689A"/>
    <w:rsid w:val="00072DC3"/>
    <w:rsid w:val="0009189D"/>
    <w:rsid w:val="00094775"/>
    <w:rsid w:val="000B04B5"/>
    <w:rsid w:val="000D3976"/>
    <w:rsid w:val="000D713E"/>
    <w:rsid w:val="000F1681"/>
    <w:rsid w:val="00100D80"/>
    <w:rsid w:val="001022C4"/>
    <w:rsid w:val="00117447"/>
    <w:rsid w:val="001253E5"/>
    <w:rsid w:val="0012601F"/>
    <w:rsid w:val="00132C2D"/>
    <w:rsid w:val="001342F3"/>
    <w:rsid w:val="001405DE"/>
    <w:rsid w:val="001418F8"/>
    <w:rsid w:val="00145F84"/>
    <w:rsid w:val="00153D33"/>
    <w:rsid w:val="0015676D"/>
    <w:rsid w:val="0016104A"/>
    <w:rsid w:val="00164A8E"/>
    <w:rsid w:val="001671F0"/>
    <w:rsid w:val="001709B7"/>
    <w:rsid w:val="00183689"/>
    <w:rsid w:val="00185B13"/>
    <w:rsid w:val="0019007F"/>
    <w:rsid w:val="0019163B"/>
    <w:rsid w:val="001A6A47"/>
    <w:rsid w:val="001A7668"/>
    <w:rsid w:val="001B2750"/>
    <w:rsid w:val="001B707A"/>
    <w:rsid w:val="001C2303"/>
    <w:rsid w:val="001C4AEC"/>
    <w:rsid w:val="001D3FB2"/>
    <w:rsid w:val="001F3AB9"/>
    <w:rsid w:val="001F6C5D"/>
    <w:rsid w:val="00201D21"/>
    <w:rsid w:val="002030F6"/>
    <w:rsid w:val="00204867"/>
    <w:rsid w:val="00205106"/>
    <w:rsid w:val="00205CE7"/>
    <w:rsid w:val="00206956"/>
    <w:rsid w:val="00210A85"/>
    <w:rsid w:val="0021595E"/>
    <w:rsid w:val="00236BFF"/>
    <w:rsid w:val="00237319"/>
    <w:rsid w:val="00251BF5"/>
    <w:rsid w:val="002607C8"/>
    <w:rsid w:val="00263D3C"/>
    <w:rsid w:val="00264563"/>
    <w:rsid w:val="00265C3E"/>
    <w:rsid w:val="00266FBA"/>
    <w:rsid w:val="00272612"/>
    <w:rsid w:val="002862EE"/>
    <w:rsid w:val="002A011A"/>
    <w:rsid w:val="002D3F4C"/>
    <w:rsid w:val="002D6824"/>
    <w:rsid w:val="00333686"/>
    <w:rsid w:val="003352B0"/>
    <w:rsid w:val="00360B2F"/>
    <w:rsid w:val="00366C12"/>
    <w:rsid w:val="003714AF"/>
    <w:rsid w:val="00391367"/>
    <w:rsid w:val="00393689"/>
    <w:rsid w:val="00394462"/>
    <w:rsid w:val="00395A65"/>
    <w:rsid w:val="003977DF"/>
    <w:rsid w:val="003A10A1"/>
    <w:rsid w:val="003A1D54"/>
    <w:rsid w:val="003B2770"/>
    <w:rsid w:val="003B4E19"/>
    <w:rsid w:val="003C5D48"/>
    <w:rsid w:val="003D1938"/>
    <w:rsid w:val="003E487F"/>
    <w:rsid w:val="003F0051"/>
    <w:rsid w:val="003F437B"/>
    <w:rsid w:val="003F6D3F"/>
    <w:rsid w:val="004037D9"/>
    <w:rsid w:val="004043C3"/>
    <w:rsid w:val="004072B6"/>
    <w:rsid w:val="00412ED7"/>
    <w:rsid w:val="00413343"/>
    <w:rsid w:val="004317D1"/>
    <w:rsid w:val="00434016"/>
    <w:rsid w:val="00447335"/>
    <w:rsid w:val="00460928"/>
    <w:rsid w:val="00461F8F"/>
    <w:rsid w:val="00463DD6"/>
    <w:rsid w:val="00476097"/>
    <w:rsid w:val="004760EC"/>
    <w:rsid w:val="00496074"/>
    <w:rsid w:val="00496562"/>
    <w:rsid w:val="004A38FC"/>
    <w:rsid w:val="004A3FD2"/>
    <w:rsid w:val="004A425C"/>
    <w:rsid w:val="004B562F"/>
    <w:rsid w:val="00520B76"/>
    <w:rsid w:val="005259B5"/>
    <w:rsid w:val="00526667"/>
    <w:rsid w:val="00526EEB"/>
    <w:rsid w:val="00530655"/>
    <w:rsid w:val="00535C68"/>
    <w:rsid w:val="00536A43"/>
    <w:rsid w:val="005471DA"/>
    <w:rsid w:val="0055248B"/>
    <w:rsid w:val="005570F2"/>
    <w:rsid w:val="00563E51"/>
    <w:rsid w:val="0059039F"/>
    <w:rsid w:val="00592D6D"/>
    <w:rsid w:val="005B587E"/>
    <w:rsid w:val="005F10CD"/>
    <w:rsid w:val="005F43CF"/>
    <w:rsid w:val="005F5D3D"/>
    <w:rsid w:val="005F6627"/>
    <w:rsid w:val="0060489D"/>
    <w:rsid w:val="006223FC"/>
    <w:rsid w:val="006242B8"/>
    <w:rsid w:val="00645D85"/>
    <w:rsid w:val="00652644"/>
    <w:rsid w:val="0065557B"/>
    <w:rsid w:val="00656BA3"/>
    <w:rsid w:val="006648DF"/>
    <w:rsid w:val="0066620F"/>
    <w:rsid w:val="00667723"/>
    <w:rsid w:val="006830CF"/>
    <w:rsid w:val="006875F3"/>
    <w:rsid w:val="006C3EEA"/>
    <w:rsid w:val="006D2598"/>
    <w:rsid w:val="006D5A37"/>
    <w:rsid w:val="006D7B51"/>
    <w:rsid w:val="006E4ED5"/>
    <w:rsid w:val="006F4743"/>
    <w:rsid w:val="00705EA7"/>
    <w:rsid w:val="0071508C"/>
    <w:rsid w:val="00715E60"/>
    <w:rsid w:val="00716CC3"/>
    <w:rsid w:val="00737014"/>
    <w:rsid w:val="0073775E"/>
    <w:rsid w:val="00742112"/>
    <w:rsid w:val="0076149A"/>
    <w:rsid w:val="0076198F"/>
    <w:rsid w:val="00763A18"/>
    <w:rsid w:val="007739F5"/>
    <w:rsid w:val="007762E0"/>
    <w:rsid w:val="007852CF"/>
    <w:rsid w:val="0078687F"/>
    <w:rsid w:val="0079610B"/>
    <w:rsid w:val="007D2AB1"/>
    <w:rsid w:val="007E7309"/>
    <w:rsid w:val="007F3D78"/>
    <w:rsid w:val="007F7FB0"/>
    <w:rsid w:val="00807925"/>
    <w:rsid w:val="0082228B"/>
    <w:rsid w:val="00824D1A"/>
    <w:rsid w:val="008855DF"/>
    <w:rsid w:val="008A2F42"/>
    <w:rsid w:val="008A6ECF"/>
    <w:rsid w:val="008C1B99"/>
    <w:rsid w:val="008C5B0E"/>
    <w:rsid w:val="008C7312"/>
    <w:rsid w:val="008D33B9"/>
    <w:rsid w:val="008D4D6B"/>
    <w:rsid w:val="008F0C6F"/>
    <w:rsid w:val="008F1BFB"/>
    <w:rsid w:val="008F4489"/>
    <w:rsid w:val="009037D3"/>
    <w:rsid w:val="00903F3F"/>
    <w:rsid w:val="00905241"/>
    <w:rsid w:val="00916506"/>
    <w:rsid w:val="00921D2A"/>
    <w:rsid w:val="009328B6"/>
    <w:rsid w:val="009342A5"/>
    <w:rsid w:val="00953929"/>
    <w:rsid w:val="0095508F"/>
    <w:rsid w:val="00955AFD"/>
    <w:rsid w:val="0096146F"/>
    <w:rsid w:val="00965BE1"/>
    <w:rsid w:val="009951D0"/>
    <w:rsid w:val="009B7F85"/>
    <w:rsid w:val="009C2DCE"/>
    <w:rsid w:val="009C5C56"/>
    <w:rsid w:val="009D099C"/>
    <w:rsid w:val="00A04C4A"/>
    <w:rsid w:val="00A06F66"/>
    <w:rsid w:val="00A1397A"/>
    <w:rsid w:val="00A1417C"/>
    <w:rsid w:val="00A36A1F"/>
    <w:rsid w:val="00A47629"/>
    <w:rsid w:val="00A51081"/>
    <w:rsid w:val="00A65B1F"/>
    <w:rsid w:val="00A65B34"/>
    <w:rsid w:val="00A74757"/>
    <w:rsid w:val="00A76D23"/>
    <w:rsid w:val="00A83472"/>
    <w:rsid w:val="00A900E5"/>
    <w:rsid w:val="00A955C1"/>
    <w:rsid w:val="00A9600A"/>
    <w:rsid w:val="00AC1962"/>
    <w:rsid w:val="00AC4128"/>
    <w:rsid w:val="00AE53BC"/>
    <w:rsid w:val="00B02CF5"/>
    <w:rsid w:val="00B02F24"/>
    <w:rsid w:val="00B3358F"/>
    <w:rsid w:val="00B50F67"/>
    <w:rsid w:val="00B54A57"/>
    <w:rsid w:val="00B74CC4"/>
    <w:rsid w:val="00B83226"/>
    <w:rsid w:val="00B90DBE"/>
    <w:rsid w:val="00B9236E"/>
    <w:rsid w:val="00BC7F0C"/>
    <w:rsid w:val="00BD21E8"/>
    <w:rsid w:val="00BD221E"/>
    <w:rsid w:val="00BE2C59"/>
    <w:rsid w:val="00BF3950"/>
    <w:rsid w:val="00C0741F"/>
    <w:rsid w:val="00C1113A"/>
    <w:rsid w:val="00C40423"/>
    <w:rsid w:val="00C67702"/>
    <w:rsid w:val="00C7368F"/>
    <w:rsid w:val="00C94611"/>
    <w:rsid w:val="00CA1939"/>
    <w:rsid w:val="00CC61C1"/>
    <w:rsid w:val="00CD2572"/>
    <w:rsid w:val="00CE1C1B"/>
    <w:rsid w:val="00D03783"/>
    <w:rsid w:val="00D07F3E"/>
    <w:rsid w:val="00D12A94"/>
    <w:rsid w:val="00D12EFB"/>
    <w:rsid w:val="00D3524D"/>
    <w:rsid w:val="00D37C18"/>
    <w:rsid w:val="00D4052F"/>
    <w:rsid w:val="00D44D69"/>
    <w:rsid w:val="00D46951"/>
    <w:rsid w:val="00D479F6"/>
    <w:rsid w:val="00D81B57"/>
    <w:rsid w:val="00D92ADC"/>
    <w:rsid w:val="00DA0635"/>
    <w:rsid w:val="00DA0B5F"/>
    <w:rsid w:val="00DA5022"/>
    <w:rsid w:val="00DB28E3"/>
    <w:rsid w:val="00DB62B6"/>
    <w:rsid w:val="00DC3691"/>
    <w:rsid w:val="00DC3CFE"/>
    <w:rsid w:val="00DD5F9E"/>
    <w:rsid w:val="00DD7DB0"/>
    <w:rsid w:val="00DE1D5F"/>
    <w:rsid w:val="00DE3523"/>
    <w:rsid w:val="00DF0A15"/>
    <w:rsid w:val="00DF7C3A"/>
    <w:rsid w:val="00E046DB"/>
    <w:rsid w:val="00E05651"/>
    <w:rsid w:val="00E1550B"/>
    <w:rsid w:val="00E261EB"/>
    <w:rsid w:val="00E37ACC"/>
    <w:rsid w:val="00E401C4"/>
    <w:rsid w:val="00E547B2"/>
    <w:rsid w:val="00E72DD4"/>
    <w:rsid w:val="00E85387"/>
    <w:rsid w:val="00E95441"/>
    <w:rsid w:val="00EA7F07"/>
    <w:rsid w:val="00EB1A92"/>
    <w:rsid w:val="00EB4BB3"/>
    <w:rsid w:val="00EC64CF"/>
    <w:rsid w:val="00ED30F3"/>
    <w:rsid w:val="00ED4214"/>
    <w:rsid w:val="00EE2AAB"/>
    <w:rsid w:val="00EE7ED1"/>
    <w:rsid w:val="00EF5ADF"/>
    <w:rsid w:val="00F02B0D"/>
    <w:rsid w:val="00F066D4"/>
    <w:rsid w:val="00F2448D"/>
    <w:rsid w:val="00F33257"/>
    <w:rsid w:val="00F4063C"/>
    <w:rsid w:val="00F4146A"/>
    <w:rsid w:val="00F55791"/>
    <w:rsid w:val="00F60E53"/>
    <w:rsid w:val="00F73193"/>
    <w:rsid w:val="00F84580"/>
    <w:rsid w:val="00F92394"/>
    <w:rsid w:val="00FA71A0"/>
    <w:rsid w:val="00FB238D"/>
    <w:rsid w:val="00FB396D"/>
    <w:rsid w:val="00FC0210"/>
    <w:rsid w:val="00FC3691"/>
    <w:rsid w:val="00FD4246"/>
    <w:rsid w:val="00FD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F697"/>
  <w15:chartTrackingRefBased/>
  <w15:docId w15:val="{9DFC568B-C464-D245-871E-60516C38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F6"/>
    <w:pPr>
      <w:widowControl w:val="0"/>
      <w:autoSpaceDE w:val="0"/>
      <w:autoSpaceDN w:val="0"/>
      <w:spacing w:after="0" w:line="240" w:lineRule="auto"/>
    </w:pPr>
    <w:rPr>
      <w:rFonts w:ascii="Georgia" w:eastAsia="Georgia" w:hAnsi="Georgia" w:cs="Georgia"/>
      <w:kern w:val="0"/>
      <w:sz w:val="22"/>
      <w:szCs w:val="22"/>
      <w14:ligatures w14:val="none"/>
    </w:rPr>
  </w:style>
  <w:style w:type="paragraph" w:styleId="Heading1">
    <w:name w:val="heading 1"/>
    <w:basedOn w:val="Normal"/>
    <w:next w:val="Normal"/>
    <w:link w:val="Heading1Char"/>
    <w:uiPriority w:val="9"/>
    <w:qFormat/>
    <w:rsid w:val="00D47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9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9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9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9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F6"/>
    <w:rPr>
      <w:rFonts w:eastAsiaTheme="majorEastAsia" w:cstheme="majorBidi"/>
      <w:color w:val="272727" w:themeColor="text1" w:themeTint="D8"/>
    </w:rPr>
  </w:style>
  <w:style w:type="paragraph" w:styleId="Title">
    <w:name w:val="Title"/>
    <w:basedOn w:val="Normal"/>
    <w:next w:val="Normal"/>
    <w:link w:val="TitleChar"/>
    <w:uiPriority w:val="10"/>
    <w:qFormat/>
    <w:rsid w:val="00D479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F6"/>
    <w:pPr>
      <w:spacing w:before="160"/>
      <w:jc w:val="center"/>
    </w:pPr>
    <w:rPr>
      <w:i/>
      <w:iCs/>
      <w:color w:val="404040" w:themeColor="text1" w:themeTint="BF"/>
    </w:rPr>
  </w:style>
  <w:style w:type="character" w:customStyle="1" w:styleId="QuoteChar">
    <w:name w:val="Quote Char"/>
    <w:basedOn w:val="DefaultParagraphFont"/>
    <w:link w:val="Quote"/>
    <w:uiPriority w:val="29"/>
    <w:rsid w:val="00D479F6"/>
    <w:rPr>
      <w:i/>
      <w:iCs/>
      <w:color w:val="404040" w:themeColor="text1" w:themeTint="BF"/>
    </w:rPr>
  </w:style>
  <w:style w:type="paragraph" w:styleId="ListParagraph">
    <w:name w:val="List Paragraph"/>
    <w:basedOn w:val="Normal"/>
    <w:uiPriority w:val="1"/>
    <w:qFormat/>
    <w:rsid w:val="00D479F6"/>
    <w:pPr>
      <w:ind w:left="720"/>
      <w:contextualSpacing/>
    </w:pPr>
  </w:style>
  <w:style w:type="character" w:styleId="IntenseEmphasis">
    <w:name w:val="Intense Emphasis"/>
    <w:basedOn w:val="DefaultParagraphFont"/>
    <w:uiPriority w:val="21"/>
    <w:qFormat/>
    <w:rsid w:val="00D479F6"/>
    <w:rPr>
      <w:i/>
      <w:iCs/>
      <w:color w:val="0F4761" w:themeColor="accent1" w:themeShade="BF"/>
    </w:rPr>
  </w:style>
  <w:style w:type="paragraph" w:styleId="IntenseQuote">
    <w:name w:val="Intense Quote"/>
    <w:basedOn w:val="Normal"/>
    <w:next w:val="Normal"/>
    <w:link w:val="IntenseQuoteChar"/>
    <w:uiPriority w:val="30"/>
    <w:qFormat/>
    <w:rsid w:val="00D47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9F6"/>
    <w:rPr>
      <w:i/>
      <w:iCs/>
      <w:color w:val="0F4761" w:themeColor="accent1" w:themeShade="BF"/>
    </w:rPr>
  </w:style>
  <w:style w:type="character" w:styleId="IntenseReference">
    <w:name w:val="Intense Reference"/>
    <w:basedOn w:val="DefaultParagraphFont"/>
    <w:uiPriority w:val="32"/>
    <w:qFormat/>
    <w:rsid w:val="00D479F6"/>
    <w:rPr>
      <w:b/>
      <w:bCs/>
      <w:smallCaps/>
      <w:color w:val="0F4761" w:themeColor="accent1" w:themeShade="BF"/>
      <w:spacing w:val="5"/>
    </w:rPr>
  </w:style>
  <w:style w:type="paragraph" w:styleId="BodyText">
    <w:name w:val="Body Text"/>
    <w:basedOn w:val="Normal"/>
    <w:link w:val="BodyTextChar"/>
    <w:uiPriority w:val="1"/>
    <w:qFormat/>
    <w:rsid w:val="00D479F6"/>
    <w:pPr>
      <w:jc w:val="both"/>
    </w:pPr>
    <w:rPr>
      <w:sz w:val="20"/>
      <w:szCs w:val="20"/>
    </w:rPr>
  </w:style>
  <w:style w:type="character" w:customStyle="1" w:styleId="BodyTextChar">
    <w:name w:val="Body Text Char"/>
    <w:basedOn w:val="DefaultParagraphFont"/>
    <w:link w:val="BodyText"/>
    <w:uiPriority w:val="1"/>
    <w:rsid w:val="00D479F6"/>
    <w:rPr>
      <w:rFonts w:ascii="Georgia" w:eastAsia="Georgia" w:hAnsi="Georgia" w:cs="Georgia"/>
      <w:kern w:val="0"/>
      <w:sz w:val="20"/>
      <w:szCs w:val="20"/>
      <w14:ligatures w14:val="none"/>
    </w:rPr>
  </w:style>
  <w:style w:type="paragraph" w:customStyle="1" w:styleId="TableParagraph">
    <w:name w:val="Table Paragraph"/>
    <w:basedOn w:val="Normal"/>
    <w:uiPriority w:val="1"/>
    <w:qFormat/>
    <w:rsid w:val="00D479F6"/>
  </w:style>
  <w:style w:type="character" w:styleId="CommentReference">
    <w:name w:val="annotation reference"/>
    <w:basedOn w:val="DefaultParagraphFont"/>
    <w:uiPriority w:val="99"/>
    <w:semiHidden/>
    <w:unhideWhenUsed/>
    <w:rsid w:val="00D479F6"/>
    <w:rPr>
      <w:sz w:val="16"/>
      <w:szCs w:val="16"/>
    </w:rPr>
  </w:style>
  <w:style w:type="paragraph" w:styleId="CommentText">
    <w:name w:val="annotation text"/>
    <w:basedOn w:val="Normal"/>
    <w:link w:val="CommentTextChar"/>
    <w:uiPriority w:val="99"/>
    <w:unhideWhenUsed/>
    <w:rsid w:val="00D479F6"/>
    <w:rPr>
      <w:sz w:val="20"/>
      <w:szCs w:val="20"/>
    </w:rPr>
  </w:style>
  <w:style w:type="character" w:customStyle="1" w:styleId="CommentTextChar">
    <w:name w:val="Comment Text Char"/>
    <w:basedOn w:val="DefaultParagraphFont"/>
    <w:link w:val="CommentText"/>
    <w:uiPriority w:val="99"/>
    <w:rsid w:val="00D479F6"/>
    <w:rPr>
      <w:rFonts w:ascii="Georgia" w:eastAsia="Georgia" w:hAnsi="Georgia" w:cs="Georg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479F6"/>
    <w:rPr>
      <w:b/>
      <w:bCs/>
    </w:rPr>
  </w:style>
  <w:style w:type="character" w:customStyle="1" w:styleId="CommentSubjectChar">
    <w:name w:val="Comment Subject Char"/>
    <w:basedOn w:val="CommentTextChar"/>
    <w:link w:val="CommentSubject"/>
    <w:uiPriority w:val="99"/>
    <w:semiHidden/>
    <w:rsid w:val="00D479F6"/>
    <w:rPr>
      <w:rFonts w:ascii="Georgia" w:eastAsia="Georgia" w:hAnsi="Georgia" w:cs="Georgia"/>
      <w:b/>
      <w:bCs/>
      <w:kern w:val="0"/>
      <w:sz w:val="20"/>
      <w:szCs w:val="20"/>
      <w14:ligatures w14:val="none"/>
    </w:rPr>
  </w:style>
  <w:style w:type="paragraph" w:styleId="Revision">
    <w:name w:val="Revision"/>
    <w:hidden/>
    <w:uiPriority w:val="99"/>
    <w:semiHidden/>
    <w:rsid w:val="00D479F6"/>
    <w:pPr>
      <w:spacing w:after="0" w:line="240" w:lineRule="auto"/>
    </w:pPr>
    <w:rPr>
      <w:rFonts w:ascii="Georgia" w:eastAsia="Georgia" w:hAnsi="Georgia" w:cs="Georgia"/>
      <w:kern w:val="0"/>
      <w:sz w:val="22"/>
      <w:szCs w:val="22"/>
      <w14:ligatures w14:val="none"/>
    </w:rPr>
  </w:style>
  <w:style w:type="paragraph" w:styleId="Header">
    <w:name w:val="header"/>
    <w:basedOn w:val="Normal"/>
    <w:link w:val="HeaderChar"/>
    <w:uiPriority w:val="99"/>
    <w:unhideWhenUsed/>
    <w:rsid w:val="00D479F6"/>
    <w:pPr>
      <w:tabs>
        <w:tab w:val="center" w:pos="4680"/>
        <w:tab w:val="right" w:pos="9360"/>
      </w:tabs>
    </w:pPr>
  </w:style>
  <w:style w:type="character" w:customStyle="1" w:styleId="HeaderChar">
    <w:name w:val="Header Char"/>
    <w:basedOn w:val="DefaultParagraphFont"/>
    <w:link w:val="Header"/>
    <w:uiPriority w:val="99"/>
    <w:rsid w:val="00D479F6"/>
    <w:rPr>
      <w:rFonts w:ascii="Georgia" w:eastAsia="Georgia" w:hAnsi="Georgia" w:cs="Georgia"/>
      <w:kern w:val="0"/>
      <w:sz w:val="22"/>
      <w:szCs w:val="22"/>
      <w14:ligatures w14:val="none"/>
    </w:rPr>
  </w:style>
  <w:style w:type="paragraph" w:styleId="Footer">
    <w:name w:val="footer"/>
    <w:basedOn w:val="Normal"/>
    <w:link w:val="FooterChar"/>
    <w:uiPriority w:val="99"/>
    <w:unhideWhenUsed/>
    <w:rsid w:val="00D479F6"/>
    <w:pPr>
      <w:tabs>
        <w:tab w:val="center" w:pos="4680"/>
        <w:tab w:val="right" w:pos="9360"/>
      </w:tabs>
    </w:pPr>
  </w:style>
  <w:style w:type="character" w:customStyle="1" w:styleId="FooterChar">
    <w:name w:val="Footer Char"/>
    <w:basedOn w:val="DefaultParagraphFont"/>
    <w:link w:val="Footer"/>
    <w:uiPriority w:val="99"/>
    <w:rsid w:val="00D479F6"/>
    <w:rPr>
      <w:rFonts w:ascii="Georgia" w:eastAsia="Georgia" w:hAnsi="Georgia" w:cs="Georgia"/>
      <w:kern w:val="0"/>
      <w:sz w:val="22"/>
      <w:szCs w:val="22"/>
      <w14:ligatures w14:val="none"/>
    </w:rPr>
  </w:style>
  <w:style w:type="table" w:styleId="TableGrid">
    <w:name w:val="Table Grid"/>
    <w:basedOn w:val="TableNormal"/>
    <w:uiPriority w:val="39"/>
    <w:rsid w:val="00D479F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266FBA"/>
    <w:rPr>
      <w:rFonts w:ascii="Segoe UI" w:hAnsi="Segoe UI" w:cs="Segoe UI" w:hint="default"/>
      <w:color w:val="212121"/>
      <w:sz w:val="18"/>
      <w:szCs w:val="18"/>
      <w:shd w:val="clear" w:color="auto" w:fill="FFFFFF"/>
    </w:rPr>
  </w:style>
  <w:style w:type="character" w:styleId="PlaceholderText">
    <w:name w:val="Placeholder Text"/>
    <w:basedOn w:val="DefaultParagraphFont"/>
    <w:uiPriority w:val="99"/>
    <w:semiHidden/>
    <w:rsid w:val="00265C3E"/>
    <w:rPr>
      <w:color w:val="666666"/>
    </w:rPr>
  </w:style>
  <w:style w:type="character" w:styleId="Hyperlink">
    <w:name w:val="Hyperlink"/>
    <w:basedOn w:val="DefaultParagraphFont"/>
    <w:uiPriority w:val="99"/>
    <w:unhideWhenUsed/>
    <w:rsid w:val="007739F5"/>
    <w:rPr>
      <w:color w:val="467886" w:themeColor="hyperlink"/>
      <w:u w:val="single"/>
    </w:rPr>
  </w:style>
  <w:style w:type="character" w:styleId="UnresolvedMention">
    <w:name w:val="Unresolved Mention"/>
    <w:basedOn w:val="DefaultParagraphFont"/>
    <w:uiPriority w:val="99"/>
    <w:semiHidden/>
    <w:unhideWhenUsed/>
    <w:rsid w:val="007739F5"/>
    <w:rPr>
      <w:color w:val="605E5C"/>
      <w:shd w:val="clear" w:color="auto" w:fill="E1DFDD"/>
    </w:rPr>
  </w:style>
  <w:style w:type="character" w:styleId="LineNumber">
    <w:name w:val="line number"/>
    <w:basedOn w:val="DefaultParagraphFont"/>
    <w:uiPriority w:val="99"/>
    <w:semiHidden/>
    <w:unhideWhenUsed/>
    <w:rsid w:val="00742112"/>
  </w:style>
  <w:style w:type="character" w:customStyle="1" w:styleId="muitypography-root">
    <w:name w:val="muitypography-root"/>
    <w:basedOn w:val="DefaultParagraphFont"/>
    <w:rsid w:val="007F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8858">
      <w:bodyDiv w:val="1"/>
      <w:marLeft w:val="0"/>
      <w:marRight w:val="0"/>
      <w:marTop w:val="0"/>
      <w:marBottom w:val="0"/>
      <w:divBdr>
        <w:top w:val="none" w:sz="0" w:space="0" w:color="auto"/>
        <w:left w:val="none" w:sz="0" w:space="0" w:color="auto"/>
        <w:bottom w:val="none" w:sz="0" w:space="0" w:color="auto"/>
        <w:right w:val="none" w:sz="0" w:space="0" w:color="auto"/>
      </w:divBdr>
    </w:div>
    <w:div w:id="622426592">
      <w:bodyDiv w:val="1"/>
      <w:marLeft w:val="0"/>
      <w:marRight w:val="0"/>
      <w:marTop w:val="0"/>
      <w:marBottom w:val="0"/>
      <w:divBdr>
        <w:top w:val="none" w:sz="0" w:space="0" w:color="auto"/>
        <w:left w:val="none" w:sz="0" w:space="0" w:color="auto"/>
        <w:bottom w:val="none" w:sz="0" w:space="0" w:color="auto"/>
        <w:right w:val="none" w:sz="0" w:space="0" w:color="auto"/>
      </w:divBdr>
    </w:div>
    <w:div w:id="725301023">
      <w:bodyDiv w:val="1"/>
      <w:marLeft w:val="0"/>
      <w:marRight w:val="0"/>
      <w:marTop w:val="0"/>
      <w:marBottom w:val="0"/>
      <w:divBdr>
        <w:top w:val="none" w:sz="0" w:space="0" w:color="auto"/>
        <w:left w:val="none" w:sz="0" w:space="0" w:color="auto"/>
        <w:bottom w:val="none" w:sz="0" w:space="0" w:color="auto"/>
        <w:right w:val="none" w:sz="0" w:space="0" w:color="auto"/>
      </w:divBdr>
    </w:div>
    <w:div w:id="790519255">
      <w:bodyDiv w:val="1"/>
      <w:marLeft w:val="0"/>
      <w:marRight w:val="0"/>
      <w:marTop w:val="0"/>
      <w:marBottom w:val="0"/>
      <w:divBdr>
        <w:top w:val="none" w:sz="0" w:space="0" w:color="auto"/>
        <w:left w:val="none" w:sz="0" w:space="0" w:color="auto"/>
        <w:bottom w:val="none" w:sz="0" w:space="0" w:color="auto"/>
        <w:right w:val="none" w:sz="0" w:space="0" w:color="auto"/>
      </w:divBdr>
    </w:div>
    <w:div w:id="1086616579">
      <w:bodyDiv w:val="1"/>
      <w:marLeft w:val="0"/>
      <w:marRight w:val="0"/>
      <w:marTop w:val="0"/>
      <w:marBottom w:val="0"/>
      <w:divBdr>
        <w:top w:val="none" w:sz="0" w:space="0" w:color="auto"/>
        <w:left w:val="none" w:sz="0" w:space="0" w:color="auto"/>
        <w:bottom w:val="none" w:sz="0" w:space="0" w:color="auto"/>
        <w:right w:val="none" w:sz="0" w:space="0" w:color="auto"/>
      </w:divBdr>
    </w:div>
    <w:div w:id="1098211098">
      <w:bodyDiv w:val="1"/>
      <w:marLeft w:val="0"/>
      <w:marRight w:val="0"/>
      <w:marTop w:val="0"/>
      <w:marBottom w:val="0"/>
      <w:divBdr>
        <w:top w:val="none" w:sz="0" w:space="0" w:color="auto"/>
        <w:left w:val="none" w:sz="0" w:space="0" w:color="auto"/>
        <w:bottom w:val="none" w:sz="0" w:space="0" w:color="auto"/>
        <w:right w:val="none" w:sz="0" w:space="0" w:color="auto"/>
      </w:divBdr>
    </w:div>
    <w:div w:id="1401321838">
      <w:bodyDiv w:val="1"/>
      <w:marLeft w:val="0"/>
      <w:marRight w:val="0"/>
      <w:marTop w:val="0"/>
      <w:marBottom w:val="0"/>
      <w:divBdr>
        <w:top w:val="none" w:sz="0" w:space="0" w:color="auto"/>
        <w:left w:val="none" w:sz="0" w:space="0" w:color="auto"/>
        <w:bottom w:val="none" w:sz="0" w:space="0" w:color="auto"/>
        <w:right w:val="none" w:sz="0" w:space="0" w:color="auto"/>
      </w:divBdr>
    </w:div>
    <w:div w:id="1917591444">
      <w:bodyDiv w:val="1"/>
      <w:marLeft w:val="0"/>
      <w:marRight w:val="0"/>
      <w:marTop w:val="0"/>
      <w:marBottom w:val="0"/>
      <w:divBdr>
        <w:top w:val="none" w:sz="0" w:space="0" w:color="auto"/>
        <w:left w:val="none" w:sz="0" w:space="0" w:color="auto"/>
        <w:bottom w:val="none" w:sz="0" w:space="0" w:color="auto"/>
        <w:right w:val="none" w:sz="0" w:space="0" w:color="auto"/>
      </w:divBdr>
    </w:div>
    <w:div w:id="2028286785">
      <w:bodyDiv w:val="1"/>
      <w:marLeft w:val="0"/>
      <w:marRight w:val="0"/>
      <w:marTop w:val="0"/>
      <w:marBottom w:val="0"/>
      <w:divBdr>
        <w:top w:val="none" w:sz="0" w:space="0" w:color="auto"/>
        <w:left w:val="none" w:sz="0" w:space="0" w:color="auto"/>
        <w:bottom w:val="none" w:sz="0" w:space="0" w:color="auto"/>
        <w:right w:val="none" w:sz="0" w:space="0" w:color="auto"/>
      </w:divBdr>
      <w:divsChild>
        <w:div w:id="1193808825">
          <w:marLeft w:val="640"/>
          <w:marRight w:val="0"/>
          <w:marTop w:val="0"/>
          <w:marBottom w:val="0"/>
          <w:divBdr>
            <w:top w:val="none" w:sz="0" w:space="0" w:color="auto"/>
            <w:left w:val="none" w:sz="0" w:space="0" w:color="auto"/>
            <w:bottom w:val="none" w:sz="0" w:space="0" w:color="auto"/>
            <w:right w:val="none" w:sz="0" w:space="0" w:color="auto"/>
          </w:divBdr>
        </w:div>
        <w:div w:id="298847473">
          <w:marLeft w:val="640"/>
          <w:marRight w:val="0"/>
          <w:marTop w:val="0"/>
          <w:marBottom w:val="0"/>
          <w:divBdr>
            <w:top w:val="none" w:sz="0" w:space="0" w:color="auto"/>
            <w:left w:val="none" w:sz="0" w:space="0" w:color="auto"/>
            <w:bottom w:val="none" w:sz="0" w:space="0" w:color="auto"/>
            <w:right w:val="none" w:sz="0" w:space="0" w:color="auto"/>
          </w:divBdr>
        </w:div>
        <w:div w:id="1198005117">
          <w:marLeft w:val="640"/>
          <w:marRight w:val="0"/>
          <w:marTop w:val="0"/>
          <w:marBottom w:val="0"/>
          <w:divBdr>
            <w:top w:val="none" w:sz="0" w:space="0" w:color="auto"/>
            <w:left w:val="none" w:sz="0" w:space="0" w:color="auto"/>
            <w:bottom w:val="none" w:sz="0" w:space="0" w:color="auto"/>
            <w:right w:val="none" w:sz="0" w:space="0" w:color="auto"/>
          </w:divBdr>
        </w:div>
        <w:div w:id="1840080562">
          <w:marLeft w:val="640"/>
          <w:marRight w:val="0"/>
          <w:marTop w:val="0"/>
          <w:marBottom w:val="0"/>
          <w:divBdr>
            <w:top w:val="none" w:sz="0" w:space="0" w:color="auto"/>
            <w:left w:val="none" w:sz="0" w:space="0" w:color="auto"/>
            <w:bottom w:val="none" w:sz="0" w:space="0" w:color="auto"/>
            <w:right w:val="none" w:sz="0" w:space="0" w:color="auto"/>
          </w:divBdr>
        </w:div>
        <w:div w:id="1744138083">
          <w:marLeft w:val="640"/>
          <w:marRight w:val="0"/>
          <w:marTop w:val="0"/>
          <w:marBottom w:val="0"/>
          <w:divBdr>
            <w:top w:val="none" w:sz="0" w:space="0" w:color="auto"/>
            <w:left w:val="none" w:sz="0" w:space="0" w:color="auto"/>
            <w:bottom w:val="none" w:sz="0" w:space="0" w:color="auto"/>
            <w:right w:val="none" w:sz="0" w:space="0" w:color="auto"/>
          </w:divBdr>
        </w:div>
        <w:div w:id="181358193">
          <w:marLeft w:val="640"/>
          <w:marRight w:val="0"/>
          <w:marTop w:val="0"/>
          <w:marBottom w:val="0"/>
          <w:divBdr>
            <w:top w:val="none" w:sz="0" w:space="0" w:color="auto"/>
            <w:left w:val="none" w:sz="0" w:space="0" w:color="auto"/>
            <w:bottom w:val="none" w:sz="0" w:space="0" w:color="auto"/>
            <w:right w:val="none" w:sz="0" w:space="0" w:color="auto"/>
          </w:divBdr>
        </w:div>
        <w:div w:id="2130083030">
          <w:marLeft w:val="640"/>
          <w:marRight w:val="0"/>
          <w:marTop w:val="0"/>
          <w:marBottom w:val="0"/>
          <w:divBdr>
            <w:top w:val="none" w:sz="0" w:space="0" w:color="auto"/>
            <w:left w:val="none" w:sz="0" w:space="0" w:color="auto"/>
            <w:bottom w:val="none" w:sz="0" w:space="0" w:color="auto"/>
            <w:right w:val="none" w:sz="0" w:space="0" w:color="auto"/>
          </w:divBdr>
        </w:div>
        <w:div w:id="246154384">
          <w:marLeft w:val="640"/>
          <w:marRight w:val="0"/>
          <w:marTop w:val="0"/>
          <w:marBottom w:val="0"/>
          <w:divBdr>
            <w:top w:val="none" w:sz="0" w:space="0" w:color="auto"/>
            <w:left w:val="none" w:sz="0" w:space="0" w:color="auto"/>
            <w:bottom w:val="none" w:sz="0" w:space="0" w:color="auto"/>
            <w:right w:val="none" w:sz="0" w:space="0" w:color="auto"/>
          </w:divBdr>
        </w:div>
        <w:div w:id="376860053">
          <w:marLeft w:val="640"/>
          <w:marRight w:val="0"/>
          <w:marTop w:val="0"/>
          <w:marBottom w:val="0"/>
          <w:divBdr>
            <w:top w:val="none" w:sz="0" w:space="0" w:color="auto"/>
            <w:left w:val="none" w:sz="0" w:space="0" w:color="auto"/>
            <w:bottom w:val="none" w:sz="0" w:space="0" w:color="auto"/>
            <w:right w:val="none" w:sz="0" w:space="0" w:color="auto"/>
          </w:divBdr>
        </w:div>
        <w:div w:id="1671714634">
          <w:marLeft w:val="640"/>
          <w:marRight w:val="0"/>
          <w:marTop w:val="0"/>
          <w:marBottom w:val="0"/>
          <w:divBdr>
            <w:top w:val="none" w:sz="0" w:space="0" w:color="auto"/>
            <w:left w:val="none" w:sz="0" w:space="0" w:color="auto"/>
            <w:bottom w:val="none" w:sz="0" w:space="0" w:color="auto"/>
            <w:right w:val="none" w:sz="0" w:space="0" w:color="auto"/>
          </w:divBdr>
        </w:div>
        <w:div w:id="1511720146">
          <w:marLeft w:val="640"/>
          <w:marRight w:val="0"/>
          <w:marTop w:val="0"/>
          <w:marBottom w:val="0"/>
          <w:divBdr>
            <w:top w:val="none" w:sz="0" w:space="0" w:color="auto"/>
            <w:left w:val="none" w:sz="0" w:space="0" w:color="auto"/>
            <w:bottom w:val="none" w:sz="0" w:space="0" w:color="auto"/>
            <w:right w:val="none" w:sz="0" w:space="0" w:color="auto"/>
          </w:divBdr>
        </w:div>
        <w:div w:id="696735509">
          <w:marLeft w:val="640"/>
          <w:marRight w:val="0"/>
          <w:marTop w:val="0"/>
          <w:marBottom w:val="0"/>
          <w:divBdr>
            <w:top w:val="none" w:sz="0" w:space="0" w:color="auto"/>
            <w:left w:val="none" w:sz="0" w:space="0" w:color="auto"/>
            <w:bottom w:val="none" w:sz="0" w:space="0" w:color="auto"/>
            <w:right w:val="none" w:sz="0" w:space="0" w:color="auto"/>
          </w:divBdr>
        </w:div>
        <w:div w:id="342823098">
          <w:marLeft w:val="640"/>
          <w:marRight w:val="0"/>
          <w:marTop w:val="0"/>
          <w:marBottom w:val="0"/>
          <w:divBdr>
            <w:top w:val="none" w:sz="0" w:space="0" w:color="auto"/>
            <w:left w:val="none" w:sz="0" w:space="0" w:color="auto"/>
            <w:bottom w:val="none" w:sz="0" w:space="0" w:color="auto"/>
            <w:right w:val="none" w:sz="0" w:space="0" w:color="auto"/>
          </w:divBdr>
        </w:div>
        <w:div w:id="1831746410">
          <w:marLeft w:val="640"/>
          <w:marRight w:val="0"/>
          <w:marTop w:val="0"/>
          <w:marBottom w:val="0"/>
          <w:divBdr>
            <w:top w:val="none" w:sz="0" w:space="0" w:color="auto"/>
            <w:left w:val="none" w:sz="0" w:space="0" w:color="auto"/>
            <w:bottom w:val="none" w:sz="0" w:space="0" w:color="auto"/>
            <w:right w:val="none" w:sz="0" w:space="0" w:color="auto"/>
          </w:divBdr>
        </w:div>
        <w:div w:id="1402407795">
          <w:marLeft w:val="640"/>
          <w:marRight w:val="0"/>
          <w:marTop w:val="0"/>
          <w:marBottom w:val="0"/>
          <w:divBdr>
            <w:top w:val="none" w:sz="0" w:space="0" w:color="auto"/>
            <w:left w:val="none" w:sz="0" w:space="0" w:color="auto"/>
            <w:bottom w:val="none" w:sz="0" w:space="0" w:color="auto"/>
            <w:right w:val="none" w:sz="0" w:space="0" w:color="auto"/>
          </w:divBdr>
        </w:div>
        <w:div w:id="1774864572">
          <w:marLeft w:val="640"/>
          <w:marRight w:val="0"/>
          <w:marTop w:val="0"/>
          <w:marBottom w:val="0"/>
          <w:divBdr>
            <w:top w:val="none" w:sz="0" w:space="0" w:color="auto"/>
            <w:left w:val="none" w:sz="0" w:space="0" w:color="auto"/>
            <w:bottom w:val="none" w:sz="0" w:space="0" w:color="auto"/>
            <w:right w:val="none" w:sz="0" w:space="0" w:color="auto"/>
          </w:divBdr>
        </w:div>
        <w:div w:id="2116973329">
          <w:marLeft w:val="640"/>
          <w:marRight w:val="0"/>
          <w:marTop w:val="0"/>
          <w:marBottom w:val="0"/>
          <w:divBdr>
            <w:top w:val="none" w:sz="0" w:space="0" w:color="auto"/>
            <w:left w:val="none" w:sz="0" w:space="0" w:color="auto"/>
            <w:bottom w:val="none" w:sz="0" w:space="0" w:color="auto"/>
            <w:right w:val="none" w:sz="0" w:space="0" w:color="auto"/>
          </w:divBdr>
        </w:div>
        <w:div w:id="455220710">
          <w:marLeft w:val="640"/>
          <w:marRight w:val="0"/>
          <w:marTop w:val="0"/>
          <w:marBottom w:val="0"/>
          <w:divBdr>
            <w:top w:val="none" w:sz="0" w:space="0" w:color="auto"/>
            <w:left w:val="none" w:sz="0" w:space="0" w:color="auto"/>
            <w:bottom w:val="none" w:sz="0" w:space="0" w:color="auto"/>
            <w:right w:val="none" w:sz="0" w:space="0" w:color="auto"/>
          </w:divBdr>
        </w:div>
        <w:div w:id="1537499579">
          <w:marLeft w:val="640"/>
          <w:marRight w:val="0"/>
          <w:marTop w:val="0"/>
          <w:marBottom w:val="0"/>
          <w:divBdr>
            <w:top w:val="none" w:sz="0" w:space="0" w:color="auto"/>
            <w:left w:val="none" w:sz="0" w:space="0" w:color="auto"/>
            <w:bottom w:val="none" w:sz="0" w:space="0" w:color="auto"/>
            <w:right w:val="none" w:sz="0" w:space="0" w:color="auto"/>
          </w:divBdr>
        </w:div>
        <w:div w:id="1743135608">
          <w:marLeft w:val="640"/>
          <w:marRight w:val="0"/>
          <w:marTop w:val="0"/>
          <w:marBottom w:val="0"/>
          <w:divBdr>
            <w:top w:val="none" w:sz="0" w:space="0" w:color="auto"/>
            <w:left w:val="none" w:sz="0" w:space="0" w:color="auto"/>
            <w:bottom w:val="none" w:sz="0" w:space="0" w:color="auto"/>
            <w:right w:val="none" w:sz="0" w:space="0" w:color="auto"/>
          </w:divBdr>
        </w:div>
        <w:div w:id="64231258">
          <w:marLeft w:val="640"/>
          <w:marRight w:val="0"/>
          <w:marTop w:val="0"/>
          <w:marBottom w:val="0"/>
          <w:divBdr>
            <w:top w:val="none" w:sz="0" w:space="0" w:color="auto"/>
            <w:left w:val="none" w:sz="0" w:space="0" w:color="auto"/>
            <w:bottom w:val="none" w:sz="0" w:space="0" w:color="auto"/>
            <w:right w:val="none" w:sz="0" w:space="0" w:color="auto"/>
          </w:divBdr>
        </w:div>
        <w:div w:id="432480289">
          <w:marLeft w:val="640"/>
          <w:marRight w:val="0"/>
          <w:marTop w:val="0"/>
          <w:marBottom w:val="0"/>
          <w:divBdr>
            <w:top w:val="none" w:sz="0" w:space="0" w:color="auto"/>
            <w:left w:val="none" w:sz="0" w:space="0" w:color="auto"/>
            <w:bottom w:val="none" w:sz="0" w:space="0" w:color="auto"/>
            <w:right w:val="none" w:sz="0" w:space="0" w:color="auto"/>
          </w:divBdr>
        </w:div>
        <w:div w:id="503783285">
          <w:marLeft w:val="640"/>
          <w:marRight w:val="0"/>
          <w:marTop w:val="0"/>
          <w:marBottom w:val="0"/>
          <w:divBdr>
            <w:top w:val="none" w:sz="0" w:space="0" w:color="auto"/>
            <w:left w:val="none" w:sz="0" w:space="0" w:color="auto"/>
            <w:bottom w:val="none" w:sz="0" w:space="0" w:color="auto"/>
            <w:right w:val="none" w:sz="0" w:space="0" w:color="auto"/>
          </w:divBdr>
        </w:div>
        <w:div w:id="2005742835">
          <w:marLeft w:val="640"/>
          <w:marRight w:val="0"/>
          <w:marTop w:val="0"/>
          <w:marBottom w:val="0"/>
          <w:divBdr>
            <w:top w:val="none" w:sz="0" w:space="0" w:color="auto"/>
            <w:left w:val="none" w:sz="0" w:space="0" w:color="auto"/>
            <w:bottom w:val="none" w:sz="0" w:space="0" w:color="auto"/>
            <w:right w:val="none" w:sz="0" w:space="0" w:color="auto"/>
          </w:divBdr>
        </w:div>
        <w:div w:id="974070087">
          <w:marLeft w:val="640"/>
          <w:marRight w:val="0"/>
          <w:marTop w:val="0"/>
          <w:marBottom w:val="0"/>
          <w:divBdr>
            <w:top w:val="none" w:sz="0" w:space="0" w:color="auto"/>
            <w:left w:val="none" w:sz="0" w:space="0" w:color="auto"/>
            <w:bottom w:val="none" w:sz="0" w:space="0" w:color="auto"/>
            <w:right w:val="none" w:sz="0" w:space="0" w:color="auto"/>
          </w:divBdr>
        </w:div>
        <w:div w:id="1502769176">
          <w:marLeft w:val="640"/>
          <w:marRight w:val="0"/>
          <w:marTop w:val="0"/>
          <w:marBottom w:val="0"/>
          <w:divBdr>
            <w:top w:val="none" w:sz="0" w:space="0" w:color="auto"/>
            <w:left w:val="none" w:sz="0" w:space="0" w:color="auto"/>
            <w:bottom w:val="none" w:sz="0" w:space="0" w:color="auto"/>
            <w:right w:val="none" w:sz="0" w:space="0" w:color="auto"/>
          </w:divBdr>
        </w:div>
        <w:div w:id="1591967593">
          <w:marLeft w:val="640"/>
          <w:marRight w:val="0"/>
          <w:marTop w:val="0"/>
          <w:marBottom w:val="0"/>
          <w:divBdr>
            <w:top w:val="none" w:sz="0" w:space="0" w:color="auto"/>
            <w:left w:val="none" w:sz="0" w:space="0" w:color="auto"/>
            <w:bottom w:val="none" w:sz="0" w:space="0" w:color="auto"/>
            <w:right w:val="none" w:sz="0" w:space="0" w:color="auto"/>
          </w:divBdr>
        </w:div>
        <w:div w:id="1524637654">
          <w:marLeft w:val="640"/>
          <w:marRight w:val="0"/>
          <w:marTop w:val="0"/>
          <w:marBottom w:val="0"/>
          <w:divBdr>
            <w:top w:val="none" w:sz="0" w:space="0" w:color="auto"/>
            <w:left w:val="none" w:sz="0" w:space="0" w:color="auto"/>
            <w:bottom w:val="none" w:sz="0" w:space="0" w:color="auto"/>
            <w:right w:val="none" w:sz="0" w:space="0" w:color="auto"/>
          </w:divBdr>
        </w:div>
        <w:div w:id="718240037">
          <w:marLeft w:val="640"/>
          <w:marRight w:val="0"/>
          <w:marTop w:val="0"/>
          <w:marBottom w:val="0"/>
          <w:divBdr>
            <w:top w:val="none" w:sz="0" w:space="0" w:color="auto"/>
            <w:left w:val="none" w:sz="0" w:space="0" w:color="auto"/>
            <w:bottom w:val="none" w:sz="0" w:space="0" w:color="auto"/>
            <w:right w:val="none" w:sz="0" w:space="0" w:color="auto"/>
          </w:divBdr>
        </w:div>
        <w:div w:id="2053333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britto@childrens.harva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731D678-3DAC-8A4D-B792-96486CA60D66}"/>
      </w:docPartPr>
      <w:docPartBody>
        <w:p w:rsidR="002532B3" w:rsidRDefault="005B3531">
          <w:r w:rsidRPr="004713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31"/>
    <w:rsid w:val="000944F2"/>
    <w:rsid w:val="001253E5"/>
    <w:rsid w:val="00251BF5"/>
    <w:rsid w:val="002532B3"/>
    <w:rsid w:val="004B1C8C"/>
    <w:rsid w:val="005B3531"/>
    <w:rsid w:val="00652644"/>
    <w:rsid w:val="00716CC3"/>
    <w:rsid w:val="00785AD1"/>
    <w:rsid w:val="007B3B3C"/>
    <w:rsid w:val="008D7761"/>
    <w:rsid w:val="00955AFD"/>
    <w:rsid w:val="00C7368F"/>
    <w:rsid w:val="00C94611"/>
    <w:rsid w:val="00E50207"/>
    <w:rsid w:val="00E6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5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497B4-E841-414A-BDEA-D8D5EA5FA2C6}">
  <we:reference id="wa104382081" version="1.55.1.0" store="en-US" storeType="OMEX"/>
  <we:alternateReferences>
    <we:reference id="wa104382081" version="1.55.1.0" store="en-US" storeType="OMEX"/>
  </we:alternateReferences>
  <we:properties>
    <we:property name="MENDELEY_CITATIONS" value="[{&quot;citationID&quot;:&quot;MENDELEY_CITATION_6079d637-0afd-4acc-8619-2c817f4ee49b&quot;,&quot;properties&quot;:{&quot;noteIndex&quot;:0},&quot;isEdited&quot;:false,&quot;manualOverride&quot;:{&quot;isManuallyOverridden&quot;:false,&quot;citeprocText&quot;:&quot;[1]&quot;,&quot;manualOverrideText&quot;:&quot;&quot;},&quot;citationTag&quot;:&quot;MENDELEY_CITATION_v3_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&quot;,&quot;citationItems&quot;:[{&quot;id&quot;:&quot;97fcba02-08cb-3367-8488-06678436bee7&quot;,&quot;itemData&quot;:{&quot;type&quot;:&quot;article-journal&quot;,&quot;id&quot;:&quot;97fcba02-08cb-3367-8488-06678436bee7&quot;,&quot;title&quot;:&quot;Group B streptococcal colonization, molecular characteristics, and epidemiology&quot;,&quot;author&quot;:[{&quot;family&quot;:&quot;Shabayek&quot;,&quot;given&quot;:&quot;Sarah&quot;,&quot;parse-names&quot;:false,&quot;dropping-particle&quot;:&quot;&quot;,&quot;non-dropping-particle&quot;:&quot;&quot;},{&quot;family&quot;:&quot;Spellerberg&quot;,&quot;given&quot;:&quot;Barbara&quot;,&quot;parse-names&quot;:false,&quot;dropping-particle&quot;:&quot;&quot;,&quot;non-dropping-particle&quot;:&quot;&quot;}],&quot;container-title&quot;:&quot;Frontiers in microbiology&quot;,&quot;container-title-short&quot;:&quot;Front Microbiol&quot;,&quot;issued&quot;:{&quot;date-parts&quot;:[[2018]]},&quot;page&quot;:&quot;437&quot;,&quot;publisher&quot;:&quot;Frontiers Media SA&quot;,&quot;volume&quot;:&quot;9&quot;},&quot;isTemporary&quot;:false}]},{&quot;citationID&quot;:&quot;MENDELEY_CITATION_5760e321-4ef7-43cc-86e3-083ef55f7786&quot;,&quot;properties&quot;:{&quot;noteIndex&quot;:0},&quot;isEdited&quot;:false,&quot;manualOverride&quot;:{&quot;isManuallyOverridden&quot;:false,&quot;citeprocText&quot;:&quot;[1,2]&quot;,&quot;manualOverrideText&quot;:&quot;&quot;},&quot;citationTag&quot;:&quot;MENDELEY_CITATION_v3_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&quot;,&quot;citationItems&quot;:[{&quot;id&quot;:&quot;bae62d01-5cae-34a3-bf95-95f48ca16c2b&quot;,&quot;itemData&quot;:{&quot;type&quot;:&quot;webpage&quot;,&quot;id&quot;:&quot;bae62d01-5cae-34a3-bf95-95f48ca16c2b&quot;,&quot;title&quot;:&quot;Group B Streptococcus infection causes an estimated 150,000 preventable stillbirths and infant deaths every year&quot;,&quot;accessed&quot;:{&quot;date-parts&quot;:[[2025,5,6]]},&quot;URL&quot;:&quot;https://www.who.int/news/item/05-11-2017-group-b-streptococcus-infection-causes-an-estimated-150-000-preventable-stillbirths-and-infant-deaths-every-year&quot;,&quot;container-title-short&quot;:&quot;&quot;},&quot;isTemporary&quot;:false},{&quot;id&quot;:&quot;97fcba02-08cb-3367-8488-06678436bee7&quot;,&quot;itemData&quot;:{&quot;type&quot;:&quot;article-journal&quot;,&quot;id&quot;:&quot;97fcba02-08cb-3367-8488-06678436bee7&quot;,&quot;title&quot;:&quot;Group B streptococcal colonization, molecular characteristics, and epidemiology&quot;,&quot;author&quot;:[{&quot;family&quot;:&quot;Shabayek&quot;,&quot;given&quot;:&quot;Sarah&quot;,&quot;parse-names&quot;:false,&quot;dropping-particle&quot;:&quot;&quot;,&quot;non-dropping-particle&quot;:&quot;&quot;},{&quot;family&quot;:&quot;Spellerberg&quot;,&quot;given&quot;:&quot;Barbara&quot;,&quot;parse-names&quot;:false,&quot;dropping-particle&quot;:&quot;&quot;,&quot;non-dropping-particle&quot;:&quot;&quot;}],&quot;container-title&quot;:&quot;Frontiers in microbiology&quot;,&quot;container-title-short&quot;:&quot;Front Microbiol&quot;,&quot;issued&quot;:{&quot;date-parts&quot;:[[2018]]},&quot;page&quot;:&quot;437&quot;,&quot;publisher&quot;:&quot;Frontiers Media SA&quot;,&quot;volume&quot;:&quot;9&quot;},&quot;isTemporary&quot;:false}]},{&quot;citationID&quot;:&quot;MENDELEY_CITATION_a3511918-145f-47bd-8663-7159215fd660&quot;,&quot;properties&quot;:{&quot;noteIndex&quot;:0},&quot;isEdited&quot;:false,&quot;manualOverride&quot;:{&quot;isManuallyOverridden&quot;:false,&quot;citeprocText&quot;:&quot;[3,4]&quot;,&quot;manualOverrideText&quot;:&quot;&quot;},&quot;citationTag&quot;:&quot;MENDELEY_CITATION_v3_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XX0=&quot;,&quot;citationItems&quot;:[{&quot;id&quot;:&quot;116cdbe7-e237-39bc-9374-4fb12cab1f93&quot;,&quot;itemData&quot;:{&quot;type&quot;:&quot;article-journal&quot;,&quot;id&quot;:&quot;116cdbe7-e237-39bc-9374-4fb12cab1f93&quot;,&quot;title&quot;:&quot;ABCs Bact Facts Interactive Data Dashboard&quot;,&quot;author&quot;:[{&quot;family&quot;:&quot;Center for Disease Control&quot;,&quot;given&quot;:&quot;&quot;,&quot;parse-names&quot;:false,&quot;dropping-particle&quot;:&quot;&quot;,&quot;non-dropping-particle&quot;:&quot;&quot;},{&quot;family&quot;:&quot;(CDC)&quot;,&quot;given&quot;:&quot;Prevention&quot;,&quot;parse-names&quot;:false,&quot;dropping-particle&quot;:&quot;&quot;,&quot;non-dropping-particle&quot;:&quot;&quot;}],&quot;issued&quot;:{&quot;date-parts&quot;:[[2024]]},&quot;container-title-short&quot;:&quot;&quot;},&quot;isTemporary&quot;:false},{&quot;id&quot;:&quot;a7047e67-8406-3fff-93aa-2b6a038cf0a7&quot;,&quot;itemData&quot;:{&quot;type&quot;:&quot;article-journal&quot;,&quot;id&quot;:&quot;a7047e67-8406-3fff-93aa-2b6a038cf0a7&quot;,&quot;title&quot;:&quot;Multistate, population-based distributions of candidate vaccine targets, clonal complexes, and resistance features of invasive group B streptococci within the United States, 2015–2017&quot;,&quot;author&quot;:[{&quot;family&quot;:&quot;McGee&quot;,&quot;given&quot;:&quot;Lesley&quot;,&quot;parse-names&quot;:false,&quot;dropping-particle&quot;:&quot;&quot;,&quot;non-dropping-particle&quot;:&quot;&quot;},{&quot;family&quot;:&quot;Chochua&quot;,&quot;given&quot;:&quot;Sopio&quot;,&quot;parse-names&quot;:false,&quot;dropping-particle&quot;:&quot;&quot;,&quot;non-dropping-particle&quot;:&quot;&quot;},{&quot;family&quot;:&quot;Li&quot;,&quot;given&quot;:&quot;Zhongya&quot;,&quot;parse-names&quot;:false,&quot;dropping-particle&quot;:&quot;&quot;,&quot;non-dropping-particle&quot;:&quot;&quot;},{&quot;family&quot;:&quot;Mathis&quot;,&quot;given&quot;:&quot;Saundra&quot;,&quot;parse-names&quot;:false,&quot;dropping-particle&quot;:&quot;&quot;,&quot;non-dropping-particle&quot;:&quot;&quot;},{&quot;family&quot;:&quot;Rivers&quot;,&quot;given&quot;:&quot;Joy&quot;,&quot;parse-names&quot;:false,&quot;dropping-particle&quot;:&quot;&quot;,&quot;non-dropping-particle&quot;:&quot;&quot;},{&quot;family&quot;:&quot;Metcalf&quot;,&quot;given&quot;:&quot;Benjamin&quot;,&quot;parse-names&quot;:false,&quot;dropping-particle&quot;:&quot;&quot;,&quot;non-dropping-particle&quot;:&quot;&quot;},{&quot;family&quot;:&quot;Ryan&quot;,&quot;given&quot;:&quot;Alison&quot;,&quot;parse-names&quot;:false,&quot;dropping-particle&quot;:&quot;&quot;,&quot;non-dropping-particle&quot;:&quot;&quot;},{&quot;family&quot;:&quot;Alden&quot;,&quot;given&quot;:&quot;Nisha&quot;,&quot;parse-names&quot;:false,&quot;dropping-particle&quot;:&quot;&quot;,&quot;non-dropping-particle&quot;:&quot;&quot;},{&quot;family&quot;:&quot;Farley&quot;,&quot;given&quot;:&quot;Monica M&quot;,&quot;parse-names&quot;:false,&quot;dropping-particle&quot;:&quot;&quot;,&quot;non-dropping-particle&quot;:&quot;&quot;},{&quot;family&quot;:&quot;Harrison&quot;,&quot;given&quot;:&quot;Lee H&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1]]},&quot;page&quot;:&quot;1004-1013&quot;,&quot;publisher&quot;:&quot;Oxford University Press US&quot;,&quot;issue&quot;:&quot;6&quot;,&quot;volume&quot;:&quot;72&quot;,&quot;container-title-short&quot;:&quot;&quot;},&quot;isTemporary&quot;:false}]},{&quot;citationID&quot;:&quot;MENDELEY_CITATION_e6999296-f09c-44bf-acb6-ffbaa3517843&quot;,&quot;properties&quot;:{&quot;noteIndex&quot;:0},&quot;isEdited&quot;:false,&quot;manualOverride&quot;:{&quot;isManuallyOverridden&quot;:false,&quot;citeprocText&quot;:&quot;[5,6]&quot;,&quot;manualOverrideText&quot;:&quot;&quot;},&quot;citationTag&quot;:&quot;MENDELEY_CITATION_v3_eyJjaXRhdGlvbklEIjoiTUVOREVMRVlfQ0lUQVRJT05fZTY5OTkyOTYtZjA5Yy00NGJmLWFjYjYtZmZiYWEzNTE3ODQz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quot;,&quot;citationItems&quot;:[{&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ff880691-a565-3190-9461-9e1465973012&quot;,&quot;itemData&quot;:{&quot;type&quot;:&quot;article-journal&quot;,&quot;id&quot;:&quot;ff880691-a565-3190-9461-9e1465973012&quot;,&quot;title&quot;:&quot;Epidemiology of invasive early-onset and late-onset group B streptococcal disease in the United States, 2006 to 2015: multistate laboratory and population-based surveillance&quot;,&quot;author&quot;:[{&quot;family&quot;:&quot;Nanduri&quot;,&quot;given&quot;:&quot;Srinivas Acharya&quot;,&quot;parse-names&quot;:false,&quot;dropping-particle&quot;:&quot;&quot;,&quot;non-dropping-particle&quot;:&quot;&quot;},{&quot;family&quot;:&quot;Petit&quot;,&quot;given&quot;:&quot;Susan&quot;,&quot;parse-names&quot;:false,&quot;dropping-particle&quot;:&quot;&quot;,&quot;non-dropping-particle&quot;:&quot;&quot;},{&quot;family&quot;:&quot;Smelser&quot;,&quot;given&quot;:&quot;Chad&quot;,&quot;parse-names&quot;:false,&quot;dropping-particle&quot;:&quot;&quot;,&quot;non-dropping-particle&quot;:&quot;&quot;},{&quot;family&quot;:&quot;Apostol&quot;,&quot;given&quot;:&quot;Mirasol&quot;,&quot;parse-names&quot;:false,&quot;dropping-particle&quot;:&quot;&quot;,&quot;non-dropping-particle&quot;:&quot;&quot;},{&quot;family&quot;:&quot;Alden&quot;,&quot;given&quot;:&quot;Nisha B&quot;,&quot;parse-names&quot;:false,&quot;dropping-particle&quot;:&quot;&quot;,&quot;non-dropping-particle&quot;:&quot;&quot;},{&quot;family&quot;:&quot;Harrison&quot;,&quot;given&quot;:&quot;Lee H&quot;,&quot;parse-names&quot;:false,&quot;dropping-particle&quot;:&quot;&quot;,&quot;non-dropping-particle&quot;:&quot;&quot;},{&quot;family&quot;:&quot;Lynfield&quot;,&quot;given&quot;:&quot;Ruth&quot;,&quot;parse-names&quot;:false,&quot;dropping-particle&quot;:&quot;&quot;,&quot;non-dropping-particle&quot;:&quot;&quot;},{&quot;family&quot;:&quot;Vagnone&quot;,&quot;given&quot;:&quot;Paula S&quot;,&quot;parse-names&quot;:false,&quot;dropping-particle&quot;:&quot;&quot;,&quot;non-dropping-particle&quot;:&quot;&quot;},{&quot;family&quot;:&quot;Burzlaff&quot;,&quot;given&quot;:&quot;Kari&quot;,&quot;parse-names&quot;:false,&quot;dropping-particle&quot;:&quot;&quot;,&quot;non-dropping-particle&quot;:&quot;&quot;},{&quot;family&quot;:&quot;Spina&quot;,&quot;given&quot;:&quot;Nancy L&quot;,&quot;parse-names&quot;:false,&quot;dropping-particle&quot;:&quot;&quot;,&quot;non-dropping-particle&quot;:&quot;&quot;},{&quot;family&quot;:&quot;others&quot;,&quot;given&quot;:&quot;&quot;,&quot;parse-names&quot;:false,&quot;dropping-particle&quot;:&quot;&quot;,&quot;non-dropping-particle&quot;:&quot;&quot;}],&quot;container-title&quot;:&quot;JAMA pediatrics&quot;,&quot;container-title-short&quot;:&quot;JAMA Pediatr&quot;,&quot;issued&quot;:{&quot;date-parts&quot;:[[2019]]},&quot;page&quot;:&quot;224-233&quot;,&quot;publisher&quot;:&quot;American Medical Association&quot;,&quot;issue&quot;:&quot;3&quot;,&quot;volume&quot;:&quot;173&quot;},&quot;isTemporary&quot;:false}]},{&quot;citationID&quot;:&quot;MENDELEY_CITATION_076a62a5-dbd1-445b-a5af-a75934a5bfb9&quot;,&quot;properties&quot;:{&quot;noteIndex&quot;:0},&quot;isEdited&quot;:false,&quot;manualOverride&quot;:{&quot;isManuallyOverridden&quot;:false,&quot;citeprocText&quot;:&quot;[7]&quot;,&quot;manualOverrideText&quot;:&quot;&quot;},&quot;citationTag&quot;:&quot;MENDELEY_CITATION_v3_eyJjaXRhdGlvbklEIjoiTUVOREVMRVlfQ0lUQVRJT05fMDc2YTYyYTUtZGJkMS00NDViLWE1YWYtYTc1OTM0YTViZmI5IiwicHJvcGVydGllcyI6eyJub3RlSW5kZXgiOjB9LCJpc0VkaXRlZCI6ZmFsc2UsIm1hbnVhbE92ZXJyaWRlIjp7ImlzTWFudWFsbHlPdmVycmlkZGVuIjpmYWxzZSwiY2l0ZXByb2NUZXh0IjoiWzd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V19&quot;,&quot;citationItems&quot;:[{&quot;id&quot;:&quot;a137ecd6-f496-3791-96ab-55c4885fe2a3&quot;,&quot;itemData&quot;:{&quot;type&quot;:&quot;article-journal&quot;,&quot;id&quot;:&quot;a137ecd6-f496-3791-96ab-55c4885fe2a3&quot;,&quot;title&quot;:&quot;Transmission of Group B Streptococcus in late-onset neonatal disease: A narrative review of current evidence&quot;,&quot;author&quot;:[{&quot;family&quot;:&quot;Miselli&quot;,&quot;given&quot;:&quot;Francesca&quot;,&quot;parse-names&quot;:false,&quot;dropping-particle&quot;:&quot;&quot;,&quot;non-dropping-particle&quot;:&quot;&quot;},{&quot;family&quot;:&quot;Frabboni&quot;,&quot;given&quot;:&quot;Ilaria&quot;,&quot;parse-names&quot;:false,&quot;dropping-particle&quot;:&quot;&quot;,&quot;non-dropping-particle&quot;:&quot;&quot;},{&quot;family&quot;:&quot;Martino&quot;,&quot;given&quot;:&quot;Marianna&quot;,&quot;parse-names&quot;:false,&quot;dropping-particle&quot;:&quot;&quot;,&quot;non-dropping-particle&quot;:&quot;Di&quot;},{&quot;family&quot;:&quot;Zinani&quot;,&quot;given&quot;:&quot;Isotta&quot;,&quot;parse-names&quot;:false,&quot;dropping-particle&quot;:&quot;&quot;,&quot;non-dropping-particle&quot;:&quot;&quot;},{&quot;family&quot;:&quot;Buttera&quot;,&quot;given&quot;:&quot;Martina&quot;,&quot;parse-names&quot;:false,&quot;dropping-particle&quot;:&quot;&quot;,&quot;non-dropping-particle&quot;:&quot;&quot;},{&quot;family&quot;:&quot;Insalaco&quot;,&quot;given&quot;:&quot;Anna&quot;,&quot;parse-names&quot;:false,&quot;dropping-particle&quot;:&quot;&quot;,&quot;non-dropping-particle&quot;:&quot;&quot;},{&quot;family&quot;:&quot;Stefanelli&quot;,&quot;given&quot;:&quot;Francesca&quot;,&quot;parse-names&quot;:false,&quot;dropping-particle&quot;:&quot;&quot;,&quot;non-dropping-particle&quot;:&quot;&quot;},{&quot;family&quot;:&quot;Lugli&quot;,&quot;given&quot;:&quot;Licia&quot;,&quot;parse-names&quot;:false,&quot;dropping-particle&quot;:&quot;&quot;,&quot;non-dropping-particle&quot;:&quot;&quot;},{&quot;family&quot;:&quot;Berardi&quot;,&quot;given&quot;:&quot;Alberto&quot;,&quot;parse-names&quot;:false,&quot;dropping-particle&quot;:&quot;&quot;,&quot;non-dropping-particle&quot;:&quot;&quot;}],&quot;container-title&quot;:&quot;Therapeutic Advances in Infectious Disease&quot;,&quot;container-title-short&quot;:&quot;Ther Adv Infect Dis&quot;,&quot;issued&quot;:{&quot;date-parts&quot;:[[2022]]},&quot;page&quot;:&quot;20499361221142732&quot;,&quot;publisher&quot;:&quot;SAGE Publications Sage UK: London, England&quot;,&quot;volume&quot;:&quot;9&quot;},&quot;isTemporary&quot;:false}]},{&quot;citationID&quot;:&quot;MENDELEY_CITATION_d649d6f2-af75-47ee-9893-8fa431622c84&quot;,&quot;properties&quot;:{&quot;noteIndex&quot;:0},&quot;isEdited&quot;:false,&quot;manualOverride&quot;:{&quot;isManuallyOverridden&quot;:false,&quot;citeprocText&quot;:&quot;[8,9]&quot;,&quot;manualOverrideText&quot;:&quot;&quot;},&quot;citationTag&quot;:&quot;MENDELEY_CITATION_v3_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&quot;,&quot;citationItems&quot;:[{&quot;id&quot;:&quot;f5d74a8e-1492-38fe-ae9c-afd71ec4cabb&quot;,&quot;itemData&quot;:{&quot;type&quot;:&quot;article-journal&quot;,&quot;id&quot;:&quot;f5d74a8e-1492-38fe-ae9c-afd71ec4cabb&quot;,&quot;title&quot;:&quot;Late and very late onset group B Streptococcus sepsis: one and the same?&quot;,&quot;author&quot;:[{&quot;family&quot;:&quot;Cantey&quot;,&quot;given&quot;:&quot;Joseph B&quot;,&quot;parse-names&quot;:false,&quot;dropping-particle&quot;:&quot;&quot;,&quot;non-dropping-particle&quot;:&quot;&quot;},{&quot;family&quot;:&quot;Baldridge&quot;,&quot;given&quot;:&quot;Courtney&quot;,&quot;parse-names&quot;:false,&quot;dropping-particle&quot;:&quot;&quot;,&quot;non-dropping-particle&quot;:&quot;&quot;},{&quot;family&quot;:&quot;Jamison&quot;,&quot;given&quot;:&quot;Rachel&quot;,&quot;parse-names&quot;:false,&quot;dropping-particle&quot;:&quot;&quot;,&quot;non-dropping-particle&quot;:&quot;&quot;},{&quot;family&quot;:&quot;Shanley&quot;,&quot;given&quot;:&quot;Leticia A&quot;,&quot;parse-names&quot;:false,&quot;dropping-particle&quot;:&quot;&quot;,&quot;non-dropping-particle&quot;:&quot;&quot;}],&quot;container-title&quot;:&quot;World Journal of Pediatrics&quot;,&quot;issued&quot;:{&quot;date-parts&quot;:[[2014]]},&quot;page&quot;:&quot;24-28&quot;,&quot;publisher&quot;:&quot;Springer&quot;,&quot;volume&quot;:&quot;10&quot;,&quot;container-title-short&quot;:&quot;&quot;},&quot;isTemporary&quot;:false},{&quot;id&quot;:&quot;c9d11962-fadb-30a4-8129-314c80d9f83e&quot;,&quot;itemData&quot;:{&quot;type&quot;:&quot;article-journal&quot;,&quot;id&quot;:&quot;c9d11962-fadb-30a4-8129-314c80d9f83e&quot;,&quot;title&quot;:&quot;Epidemiology of late and very late onset group B streptococcal disease: fifteen-year experience from two Australian tertiary pediatric facilities&quot;,&quot;author&quot;:[{&quot;family&quot;:&quot;Bartlett&quot;,&quot;given&quot;:&quot;Adam W&quot;,&quot;parse-names&quot;:false,&quot;dropping-particle&quot;:&quot;&quot;,&quot;non-dropping-particle&quot;:&quot;&quot;},{&quot;family&quot;:&quot;Smith&quot;,&quot;given&quot;:&quot;Ben&quot;,&quot;parse-names&quot;:false,&quot;dropping-particle&quot;:&quot;&quot;,&quot;non-dropping-particle&quot;:&quot;&quot;},{&quot;family&quot;:&quot;George&quot;,&quot;given&quot;:&quot;C R Robert&quot;,&quot;parse-names&quot;:false,&quot;dropping-particle&quot;:&quot;&quot;,&quot;non-dropping-particle&quot;:&quot;&quot;},{&quot;family&quot;:&quot;McMullan&quot;,&quot;given&quot;:&quot;Brendan&quot;,&quot;parse-names&quot;:false,&quot;dropping-particle&quot;:&quot;&quot;,&quot;non-dropping-particle&quot;:&quot;&quot;},{&quot;family&quot;:&quot;Kesson&quot;,&quot;given&quot;:&quot;Alison&quot;,&quot;parse-names&quot;:false,&quot;dropping-particle&quot;:&quot;&quot;,&quot;non-dropping-particle&quot;:&quot;&quot;},{&quot;family&quot;:&quot;Lahra&quot;,&quot;given&quot;:&quot;Monica M&quot;,&quot;parse-names&quot;:false,&quot;dropping-particle&quot;:&quot;&quot;,&quot;non-dropping-particle&quot;:&quot;&quot;},{&quot;family&quot;:&quot;Palasanthiran&quot;,&quot;given&quot;:&quot;Pamela&quot;,&quot;parse-names&quot;:false,&quot;dropping-particle&quot;:&quot;&quot;,&quot;non-dropping-particle&quot;:&quot;&quot;}],&quot;container-title&quot;:&quot;The Pediatric infectious disease journal&quot;,&quot;container-title-short&quot;:&quot;Pediatr Infect Dis J&quot;,&quot;issued&quot;:{&quot;date-parts&quot;:[[2017]]},&quot;page&quot;:&quot;20-24&quot;,&quot;publisher&quot;:&quot;LWW&quot;,&quot;issue&quot;:&quot;1&quot;,&quot;volume&quot;:&quot;36&quot;},&quot;isTemporary&quot;:false}]},{&quot;citationID&quot;:&quot;MENDELEY_CITATION_e967d3f6-c5f0-46cc-8561-31845db8319b&quot;,&quot;properties&quot;:{&quot;noteIndex&quot;:0},&quot;isEdited&quot;:false,&quot;manualOverride&quot;:{&quot;isManuallyOverridden&quot;:false,&quot;citeprocText&quot;:&quot;[10–12]&quot;,&quot;manualOverrideText&quot;:&quot;&quot;},&quot;citationTag&quot;:&quot;MENDELEY_CITATION_v3_eyJjaXRhdGlvbklEIjoiTUVOREVMRVlfQ0lUQVRJT05fZTk2N2QzZjYtYzVmMC00NmNjLTg1NjEtMzE4NDVkYjgzMTliIiwicHJvcGVydGllcyI6eyJub3RlSW5kZXgiOjB9LCJpc0VkaXRlZCI6ZmFsc2UsIm1hbnVhbE92ZXJyaWRlIjp7ImlzTWFudWFsbHlPdmVycmlkZGVuIjpmYWxzZSwiY2l0ZXByb2NUZXh0IjoiWzEw4oCTMTJdIiwibWFudWFsT3ZlcnJpZGVUZXh0IjoiIn0sImNpdGF0aW9uSXRlbXMiOlt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&quot;,&quot;citationItems&quot;:[{&quot;id&quot;:&quot;eea35904-94a6-3252-a136-e28e297a8ac6&quot;,&quot;itemData&quot;:{&quot;type&quot;:&quot;article-journal&quot;,&quot;id&quot;:&quot;eea35904-94a6-3252-a136-e28e297a8ac6&quot;,&quot;title&quot;:&quot;Molecular epidemiology and mortality of group B streptococcal meningitis and infant sepsis in the Netherlands: a 30-year nationwide surveillance study&quot;,&quot;author&quot;:[{&quot;family&quot;:&quot;Kassel&quot;,&quot;given&quot;:&quot;Merel N&quot;,&quot;parse-names&quot;:false,&quot;dropping-particle&quot;:&quot;&quot;,&quot;non-dropping-particle&quot;:&quot;van&quot;},{&quot;family&quot;:&quot;Boer&quot;,&quot;given&quot;:&quot;Gregory&quot;,&quot;parse-names&quot;:false,&quot;dropping-particle&quot;:&quot;&quot;,&quot;non-dropping-particle&quot;:&quot;de&quot;},{&quot;family&quot;:&quot;Teeri&quot;,&quot;given&quot;:&quot;Samira A F&quot;,&quot;parse-names&quot;:false,&quot;dropping-particle&quot;:&quot;&quot;,&quot;non-dropping-particle&quot;:&quot;&quot;},{&quot;family&quot;:&quot;Jamrozy&quot;,&quot;given&quot;:&quot;Dorota&quot;,&quot;parse-names&quot;:false,&quot;dropping-particle&quot;:&quot;&quot;,&quot;non-dropping-particle&quot;:&quot;&quot;},{&quot;family&quot;:&quot;Bentley&quot;,&quot;given&quot;:&quot;Stephen D&quot;,&quot;parse-names&quot;:false,&quot;dropping-particle&quot;:&quot;&quot;,&quot;non-dropping-particle&quot;:&quot;&quot;},{&quot;family&quot;:&quot;Brouwer&quot;,&quot;given&quot;:&quot;Matthijs C&quot;,&quot;parse-names&quot;:false,&quot;dropping-particle&quot;:&quot;&quot;,&quot;non-dropping-particle&quot;:&quot;&quot;},{&quot;family&quot;:&quot;Ende&quot;,&quot;given&quot;:&quot;Arie&quot;,&quot;parse-names&quot;:false,&quot;dropping-particle&quot;:&quot;&quot;,&quot;non-dropping-particle&quot;:&quot;van der&quot;},{&quot;family&quot;:&quot;Beek&quot;,&quot;given&quot;:&quot;Diederik&quot;,&quot;parse-names&quot;:false,&quot;dropping-particle&quot;:&quot;&quot;,&quot;non-dropping-particle&quot;:&quot;van de&quot;},{&quot;family&quot;:&quot;Bijlsma&quot;,&quot;given&quot;:&quot;Merijn W&quot;,&quot;parse-names&quot;:false,&quot;dropping-particle&quot;:&quot;&quot;,&quot;non-dropping-particle&quot;:&quot;&quot;}],&quot;container-title&quot;:&quot;The lancet microbe&quot;,&quot;container-title-short&quot;:&quot;Lancet Microbe&quot;,&quot;issued&quot;:{&quot;date-parts&quot;:[[2021]]},&quot;page&quot;:&quot;e32–e40&quot;,&quot;publisher&quot;:&quot;Elsevier&quot;,&quot;issue&quot;:&quot;1&quot;,&quot;volume&quot;:&quot;2&quot;},&quot;isTemporary&quot;:false},{&quot;id&quot;:&quot;13af31ae-f9da-3d04-8bd0-28123aa5d356&quot;,&quot;itemData&quot;:{&quot;type&quot;:&quot;article-journal&quot;,&quot;id&quot;:&quot;13af31ae-f9da-3d04-8bd0-28123aa5d356&quot;,&quot;title&quot;:&quot;Short-and long-term outcomes of group B Streptococcus invasive disease in Mozambican children: results of a matched cohort and retrospective observational study and implications for future vaccine introduction&quot;,&quot;author&quot;:[{&quot;family&quot;:&quot;Bramugy&quot;,&quot;given&quot;:&quot;Justina&quot;,&quot;parse-names&quot;:false,&quot;dropping-particle&quot;:&quot;&quot;,&quot;non-dropping-particle&quot;:&quot;&quot;},{&quot;family&quot;:&quot;Mucasse&quot;,&quot;given&quot;:&quot;Humberto&quot;,&quot;parse-names&quot;:false,&quot;dropping-particle&quot;:&quot;&quot;,&quot;non-dropping-particle&quot;:&quot;&quot;},{&quot;family&quot;:&quot;Massora&quot;,&quot;given&quot;:&quot;Sergio&quot;,&quot;parse-names&quot;:false,&quot;dropping-particle&quot;:&quot;&quot;,&quot;non-dropping-particle&quot;:&quot;&quot;},{&quot;family&quot;:&quot;Vitorino&quot;,&quot;given&quot;:&quot;Pio&quot;,&quot;parse-names&quot;:false,&quot;dropping-particle&quot;:&quot;&quot;,&quot;non-dropping-particle&quot;:&quot;&quot;},{&quot;family&quot;:&quot;Aerts&quot;,&quot;given&quot;:&quot;Céline&quot;,&quot;parse-names&quot;:false,&quot;dropping-particle&quot;:&quot;&quot;,&quot;non-dropping-particle&quot;:&quot;&quot;},{&quot;family&quot;:&quot;Mandomando&quot;,&quot;given&quot;:&quot;Inacio&quot;,&quot;parse-names&quot;:false,&quot;dropping-particle&quot;:&quot;&quot;,&quot;non-dropping-particle&quot;:&quot;&quot;},{&quot;family&quot;:&quot;Paul&quot;,&quot;given&quot;:&quot;Proma&quot;,&quot;parse-names&quot;:false,&quot;dropping-particle&quot;:&quot;&quot;,&quot;non-dropping-particle&quot;:&quot;&quot;},{&quot;family&quot;:&quot;Chandna&quot;,&quot;given&quot;:&quot;Jaya&quot;,&quot;parse-names&quot;:false,&quot;dropping-particle&quot;:&quot;&quot;,&quot;non-dropping-particle&quot;:&quot;&quot;},{&quot;family&quot;:&quot;Seedat&quot;,&quot;given&quot;:&quot;Farah&quot;,&quot;parse-names&quot;:false,&quot;dropping-particle&quot;:&quot;&quot;,&quot;non-dropping-particle&quot;:&quot;&quot;},{&quot;family&quot;:&quot;Lawn&quot;,&quot;given&quot;:&quot;Joy E&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2]]},&quot;page&quot;:&quot;S14–S23&quot;,&quot;publisher&quot;:&quot;Oxford University Press US&quot;,&quot;issue&quot;:&quot;Supplement_1&quot;,&quot;volume&quot;:&quot;74&quot;,&quot;container-title-short&quot;:&quot;&quot;},&quot;isTemporary&quot;:false},{&quot;id&quot;:&quot;287498a8-ac91-3886-ad74-7fc70dcab59d&quot;,&quot;itemData&quot;:{&quot;type&quot;:&quot;article-journal&quot;,&quot;id&quot;:&quot;287498a8-ac91-3886-ad74-7fc70dcab59d&quot;,&quot;title&quot;:&quot;Neurodevelopmental and growth outcomes after invasive Group B Streptococcus in early infancy: A multi-country matched cohort study in South Africa, Mozambique, India, Kenya, and Argentina&quot;,&quot;author&quot;:[{&quot;family&quot;:&quot;Paul&quot;,&quot;given&quot;:&quot;Proma&quot;,&quot;parse-names&quot;:false,&quot;dropping-particle&quot;:&quot;&quot;,&quot;non-dropping-particle&quot;:&quot;&quot;},{&quot;family&quot;:&quot;Chandna&quot;,&quot;given&quot;:&quot;Jaya&quot;,&quot;parse-names&quot;:false,&quot;dropping-particle&quot;:&quot;&quot;,&quot;non-dropping-particle&quot;:&quot;&quot;},{&quot;family&quot;:&quot;Procter&quot;,&quot;given&quot;:&quot;Simon R&quot;,&quot;parse-names&quot;:false,&quot;dropping-particle&quot;:&quot;&quot;,&quot;non-dropping-particle&quot;:&quot;&quot;},{&quot;family&quot;:&quot;Dangor&quot;,&quot;given&quot;:&quot;Ziyaad&quot;,&quot;parse-names&quot;:false,&quot;dropping-particle&quot;:&quot;&quot;,&quot;non-dropping-particle&quot;:&quot;&quot;},{&quot;family&quot;:&quot;Leahy&quot;,&quot;given&quot;:&quot;Shannon&quot;,&quot;parse-names&quot;:false,&quot;dropping-particle&quot;:&quot;&quot;,&quot;non-dropping-particle&quot;:&quot;&quot;},{&quot;family&quot;:&quot;Santhanam&quot;,&quot;given&quot;:&quot;Sridhar&quot;,&quot;parse-names&quot;:false,&quot;dropping-particle&quot;:&quot;&quot;,&quot;non-dropping-particle&quot;:&quot;&quot;},{&quot;family&quot;:&quot;John&quot;,&quot;given&quot;:&quot;Hima B&quot;,&quot;parse-names&quot;:false,&quot;dropping-particle&quot;:&quot;&quot;,&quot;non-dropping-particle&quot;:&quot;&quot;},{&quot;family&quot;:&quot;Bassat&quot;,&quot;given&quot;:&quot;Quique&quot;,&quot;parse-names&quot;:false,&quot;dropping-particle&quot;:&quot;&quot;,&quot;non-dropping-particle&quot;:&quot;&quot;},{&quot;family&quot;:&quot;Bramugy&quot;,&quot;given&quot;:&quot;Justina&quot;,&quot;parse-names&quot;:false,&quot;dropping-particle&quot;:&quot;&quot;,&quot;non-dropping-particle&quot;:&quot;&quot;},{&quot;family&quot;:&quot;Bardaj\\'\\i&quot;,&quot;given&quot;:&quot;Azucena&quot;,&quot;parse-names&quot;:false,&quot;dropping-particle&quot;:&quot;&quot;,&quot;non-dropping-particle&quot;:&quot;&quot;},{&quot;family&quot;:&quot;others&quot;,&quot;given&quot;:&quot;&quot;,&quot;parse-names&quot;:false,&quot;dropping-particle&quot;:&quot;&quot;,&quot;non-dropping-particle&quot;:&quot;&quot;}],&quot;container-title&quot;:&quot;EClinicalMedicine&quot;,&quot;container-title-short&quot;:&quot;EClinicalMedicine&quot;,&quot;issued&quot;:{&quot;date-parts&quot;:[[2022]]},&quot;publisher&quot;:&quot;Elsevier&quot;,&quot;volume&quot;:&quot;47&quot;},&quot;isTemporary&quot;:false}]},{&quot;citationID&quot;:&quot;MENDELEY_CITATION_dd5ea134-5fb5-4659-92ef-f6e3a50e9bc6&quot;,&quot;properties&quot;:{&quot;noteIndex&quot;:0},&quot;isEdited&quot;:false,&quot;manualOverride&quot;:{&quot;isManuallyOverridden&quot;:false,&quot;citeprocText&quot;:&quot;[4–6,10]&quot;,&quot;manualOverrideText&quot;:&quot;&quot;},&quot;citationTag&quot;:&quot;MENDELEY_CITATION_v3_eyJjaXRhdGlvbklEIjoiTUVOREVMRVlfQ0lUQVRJT05fZGQ1ZWExMzQtNWZiNS00NjU5LTkyZWYtZjZlM2E1MGU5YmM2IiwicHJvcGVydGllcyI6eyJub3RlSW5kZXgiOjB9LCJpc0VkaXRlZCI6ZmFsc2UsIm1hbnVhbE92ZXJyaWRlIjp7ImlzTWFudWFsbHlPdmVycmlkZGVuIjpmYWxzZSwiY2l0ZXByb2NUZXh0IjoiWzTigJM2LDEwXSIsIm1hbnVhbE92ZXJyaWRlVGV4dCI6IiJ9LCJjaXRhdGlvbkl0ZW1zIjpb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LH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Sx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XX0=&quot;,&quot;citationItems&quot;:[{&quot;id&quot;:&quot;a7047e67-8406-3fff-93aa-2b6a038cf0a7&quot;,&quot;itemData&quot;:{&quot;type&quot;:&quot;article-journal&quot;,&quot;id&quot;:&quot;a7047e67-8406-3fff-93aa-2b6a038cf0a7&quot;,&quot;title&quot;:&quot;Multistate, population-based distributions of candidate vaccine targets, clonal complexes, and resistance features of invasive group B streptococci within the United States, 2015–2017&quot;,&quot;author&quot;:[{&quot;family&quot;:&quot;McGee&quot;,&quot;given&quot;:&quot;Lesley&quot;,&quot;parse-names&quot;:false,&quot;dropping-particle&quot;:&quot;&quot;,&quot;non-dropping-particle&quot;:&quot;&quot;},{&quot;family&quot;:&quot;Chochua&quot;,&quot;given&quot;:&quot;Sopio&quot;,&quot;parse-names&quot;:false,&quot;dropping-particle&quot;:&quot;&quot;,&quot;non-dropping-particle&quot;:&quot;&quot;},{&quot;family&quot;:&quot;Li&quot;,&quot;given&quot;:&quot;Zhongya&quot;,&quot;parse-names&quot;:false,&quot;dropping-particle&quot;:&quot;&quot;,&quot;non-dropping-particle&quot;:&quot;&quot;},{&quot;family&quot;:&quot;Mathis&quot;,&quot;given&quot;:&quot;Saundra&quot;,&quot;parse-names&quot;:false,&quot;dropping-particle&quot;:&quot;&quot;,&quot;non-dropping-particle&quot;:&quot;&quot;},{&quot;family&quot;:&quot;Rivers&quot;,&quot;given&quot;:&quot;Joy&quot;,&quot;parse-names&quot;:false,&quot;dropping-particle&quot;:&quot;&quot;,&quot;non-dropping-particle&quot;:&quot;&quot;},{&quot;family&quot;:&quot;Metcalf&quot;,&quot;given&quot;:&quot;Benjamin&quot;,&quot;parse-names&quot;:false,&quot;dropping-particle&quot;:&quot;&quot;,&quot;non-dropping-particle&quot;:&quot;&quot;},{&quot;family&quot;:&quot;Ryan&quot;,&quot;given&quot;:&quot;Alison&quot;,&quot;parse-names&quot;:false,&quot;dropping-particle&quot;:&quot;&quot;,&quot;non-dropping-particle&quot;:&quot;&quot;},{&quot;family&quot;:&quot;Alden&quot;,&quot;given&quot;:&quot;Nisha&quot;,&quot;parse-names&quot;:false,&quot;dropping-particle&quot;:&quot;&quot;,&quot;non-dropping-particle&quot;:&quot;&quot;},{&quot;family&quot;:&quot;Farley&quot;,&quot;given&quot;:&quot;Monica M&quot;,&quot;parse-names&quot;:false,&quot;dropping-particle&quot;:&quot;&quot;,&quot;non-dropping-particle&quot;:&quot;&quot;},{&quot;family&quot;:&quot;Harrison&quot;,&quot;given&quot;:&quot;Lee H&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1]]},&quot;page&quot;:&quot;1004-1013&quot;,&quot;publisher&quot;:&quot;Oxford University Press US&quot;,&quot;issue&quot;:&quot;6&quot;,&quot;volume&quot;:&quot;72&quot;,&quot;container-title-short&quot;:&quot;&quot;},&quot;isTemporary&quot;:false},{&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ff880691-a565-3190-9461-9e1465973012&quot;,&quot;itemData&quot;:{&quot;type&quot;:&quot;article-journal&quot;,&quot;id&quot;:&quot;ff880691-a565-3190-9461-9e1465973012&quot;,&quot;title&quot;:&quot;Epidemiology of invasive early-onset and late-onset group B streptococcal disease in the United States, 2006 to 2015: multistate laboratory and population-based surveillance&quot;,&quot;author&quot;:[{&quot;family&quot;:&quot;Nanduri&quot;,&quot;given&quot;:&quot;Srinivas Acharya&quot;,&quot;parse-names&quot;:false,&quot;dropping-particle&quot;:&quot;&quot;,&quot;non-dropping-particle&quot;:&quot;&quot;},{&quot;family&quot;:&quot;Petit&quot;,&quot;given&quot;:&quot;Susan&quot;,&quot;parse-names&quot;:false,&quot;dropping-particle&quot;:&quot;&quot;,&quot;non-dropping-particle&quot;:&quot;&quot;},{&quot;family&quot;:&quot;Smelser&quot;,&quot;given&quot;:&quot;Chad&quot;,&quot;parse-names&quot;:false,&quot;dropping-particle&quot;:&quot;&quot;,&quot;non-dropping-particle&quot;:&quot;&quot;},{&quot;family&quot;:&quot;Apostol&quot;,&quot;given&quot;:&quot;Mirasol&quot;,&quot;parse-names&quot;:false,&quot;dropping-particle&quot;:&quot;&quot;,&quot;non-dropping-particle&quot;:&quot;&quot;},{&quot;family&quot;:&quot;Alden&quot;,&quot;given&quot;:&quot;Nisha B&quot;,&quot;parse-names&quot;:false,&quot;dropping-particle&quot;:&quot;&quot;,&quot;non-dropping-particle&quot;:&quot;&quot;},{&quot;family&quot;:&quot;Harrison&quot;,&quot;given&quot;:&quot;Lee H&quot;,&quot;parse-names&quot;:false,&quot;dropping-particle&quot;:&quot;&quot;,&quot;non-dropping-particle&quot;:&quot;&quot;},{&quot;family&quot;:&quot;Lynfield&quot;,&quot;given&quot;:&quot;Ruth&quot;,&quot;parse-names&quot;:false,&quot;dropping-particle&quot;:&quot;&quot;,&quot;non-dropping-particle&quot;:&quot;&quot;},{&quot;family&quot;:&quot;Vagnone&quot;,&quot;given&quot;:&quot;Paula S&quot;,&quot;parse-names&quot;:false,&quot;dropping-particle&quot;:&quot;&quot;,&quot;non-dropping-particle&quot;:&quot;&quot;},{&quot;family&quot;:&quot;Burzlaff&quot;,&quot;given&quot;:&quot;Kari&quot;,&quot;parse-names&quot;:false,&quot;dropping-particle&quot;:&quot;&quot;,&quot;non-dropping-particle&quot;:&quot;&quot;},{&quot;family&quot;:&quot;Spina&quot;,&quot;given&quot;:&quot;Nancy L&quot;,&quot;parse-names&quot;:false,&quot;dropping-particle&quot;:&quot;&quot;,&quot;non-dropping-particle&quot;:&quot;&quot;},{&quot;family&quot;:&quot;others&quot;,&quot;given&quot;:&quot;&quot;,&quot;parse-names&quot;:false,&quot;dropping-particle&quot;:&quot;&quot;,&quot;non-dropping-particle&quot;:&quot;&quot;}],&quot;container-title&quot;:&quot;JAMA pediatrics&quot;,&quot;container-title-short&quot;:&quot;JAMA Pediatr&quot;,&quot;issued&quot;:{&quot;date-parts&quot;:[[2019]]},&quot;page&quot;:&quot;224-233&quot;,&quot;publisher&quot;:&quot;American Medical Association&quot;,&quot;issue&quot;:&quot;3&quot;,&quot;volume&quot;:&quot;173&quot;},&quot;isTemporary&quot;:false},{&quot;id&quot;:&quot;eea35904-94a6-3252-a136-e28e297a8ac6&quot;,&quot;itemData&quot;:{&quot;type&quot;:&quot;article-journal&quot;,&quot;id&quot;:&quot;eea35904-94a6-3252-a136-e28e297a8ac6&quot;,&quot;title&quot;:&quot;Molecular epidemiology and mortality of group B streptococcal meningitis and infant sepsis in the Netherlands: a 30-year nationwide surveillance study&quot;,&quot;author&quot;:[{&quot;family&quot;:&quot;Kassel&quot;,&quot;given&quot;:&quot;Merel N&quot;,&quot;parse-names&quot;:false,&quot;dropping-particle&quot;:&quot;&quot;,&quot;non-dropping-particle&quot;:&quot;van&quot;},{&quot;family&quot;:&quot;Boer&quot;,&quot;given&quot;:&quot;Gregory&quot;,&quot;parse-names&quot;:false,&quot;dropping-particle&quot;:&quot;&quot;,&quot;non-dropping-particle&quot;:&quot;de&quot;},{&quot;family&quot;:&quot;Teeri&quot;,&quot;given&quot;:&quot;Samira A F&quot;,&quot;parse-names&quot;:false,&quot;dropping-particle&quot;:&quot;&quot;,&quot;non-dropping-particle&quot;:&quot;&quot;},{&quot;family&quot;:&quot;Jamrozy&quot;,&quot;given&quot;:&quot;Dorota&quot;,&quot;parse-names&quot;:false,&quot;dropping-particle&quot;:&quot;&quot;,&quot;non-dropping-particle&quot;:&quot;&quot;},{&quot;family&quot;:&quot;Bentley&quot;,&quot;given&quot;:&quot;Stephen D&quot;,&quot;parse-names&quot;:false,&quot;dropping-particle&quot;:&quot;&quot;,&quot;non-dropping-particle&quot;:&quot;&quot;},{&quot;family&quot;:&quot;Brouwer&quot;,&quot;given&quot;:&quot;Matthijs C&quot;,&quot;parse-names&quot;:false,&quot;dropping-particle&quot;:&quot;&quot;,&quot;non-dropping-particle&quot;:&quot;&quot;},{&quot;family&quot;:&quot;Ende&quot;,&quot;given&quot;:&quot;Arie&quot;,&quot;parse-names&quot;:false,&quot;dropping-particle&quot;:&quot;&quot;,&quot;non-dropping-particle&quot;:&quot;van der&quot;},{&quot;family&quot;:&quot;Beek&quot;,&quot;given&quot;:&quot;Diederik&quot;,&quot;parse-names&quot;:false,&quot;dropping-particle&quot;:&quot;&quot;,&quot;non-dropping-particle&quot;:&quot;van de&quot;},{&quot;family&quot;:&quot;Bijlsma&quot;,&quot;given&quot;:&quot;Merijn W&quot;,&quot;parse-names&quot;:false,&quot;dropping-particle&quot;:&quot;&quot;,&quot;non-dropping-particle&quot;:&quot;&quot;}],&quot;container-title&quot;:&quot;The lancet microbe&quot;,&quot;container-title-short&quot;:&quot;Lancet Microbe&quot;,&quot;issued&quot;:{&quot;date-parts&quot;:[[2021]]},&quot;page&quot;:&quot;e32–e40&quot;,&quot;publisher&quot;:&quot;Elsevier&quot;,&quot;issue&quot;:&quot;1&quot;,&quot;volume&quot;:&quot;2&quot;},&quot;isTemporary&quot;:false}]},{&quot;citationID&quot;:&quot;MENDELEY_CITATION_b3e79bec-9cd6-42f0-9371-c05631a26332&quot;,&quot;properties&quot;:{&quot;noteIndex&quot;:0},&quot;isEdited&quot;:false,&quot;manualOverride&quot;:{&quot;isManuallyOverridden&quot;:false,&quot;citeprocText&quot;:&quot;[13]&quot;,&quot;manualOverrideText&quot;:&quot;&quot;},&quot;citationTag&quot;:&quot;MENDELEY_CITATION_v3_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&quot;,&quot;citationItems&quot;:[{&quot;id&quot;:&quot;275ff52d-0695-3e7e-9ed2-380ae6058526&quot;,&quot;itemData&quot;:{&quot;type&quot;:&quot;article-journal&quot;,&quot;id&quot;:&quot;275ff52d-0695-3e7e-9ed2-380ae6058526&quot;,&quot;title&quot;:&quot;The Clinical and Laboratory Standards Institute Subcommittee on Antimicrobial Susceptibility Testing: Background, Organization, Functions, and Processes&quot;,&quot;author&quot;:[{&quot;family&quot;:&quot;Weinstein&quot;,&quot;given&quot;:&quot;Melvin P.&quot;,&quot;parse-names&quot;:false,&quot;dropping-particle&quot;:&quot;&quot;,&quot;non-dropping-particle&quot;:&quot;&quot;},{&quot;family&quot;:&quot;Lewis&quot;,&quot;given&quot;:&quot;James S.&quot;,&quot;parse-names&quot;:false,&quot;dropping-particle&quot;:&quot;&quot;,&quot;non-dropping-particle&quot;:&quot;&quot;}],&quot;container-title&quot;:&quot;Journal of Clinical Microbiology&quot;,&quot;container-title-short&quot;:&quot;J Clin Microbiol&quot;,&quot;accessed&quot;:{&quot;date-parts&quot;:[[2025,5,15]]},&quot;DOI&quot;:&quot;10.1128/JCM.01864-19&quot;,&quot;ISSN&quot;:&quot;1098660X&quot;,&quot;PMID&quot;:&quot;31915289&quot;,&quot;URL&quot;:&quot;https://pmc.ncbi.nlm.nih.gov/articles/PMC7041576/&quot;,&quot;issued&quot;:{&quot;date-parts&quot;:[[2020]]},&quot;page&quot;:&quot;e01864-19&quot;,&quot;abstract&quot;:&quot;The Clinical and Laboratory Standards Institute (CLSI) Subcommittee on Antimicrobial Susceptibility Testing (AST SC) is a volunteer-led, multidisciplinary consensus body that develops and publishes standards and guidelines (among other products) for antimicrobial susceptibility testing (AST) methods and results interpretation in the United States and internationally. The Subcommittee (SC) meets face-to-face twice yearly, and its working groups (WGs) are active throughout the year via teleconferences. All meetings are open to the public. Participants include clinical microbiologists, infectious disease (ID) pharmacists, and infectious disease physicians representing the health care professions, government, and industry. Individuals who work for a company with a primary financial dependency on drug sales cannot serve as voting members, and well-defined conflict of interest polices are in place. In addition to developing and updating susceptibility breakpoints, the SC develops and validates new testing methods, provides guidance on how results should be interpreted and applied, sets quality control ranges, and educates users through seminars, symposia, and webinars. Based on its work, the SC publishes print and electronic standards and guidelines, including an annual update, the Performance Standards for Antimicrobial Susceptibility Testing (M100). This commentary will describe the background, organization, functions, and operational processes of the AST SC.&quot;,&quot;publisher&quot;:&quot;American Society for Microbiology&quot;,&quot;issue&quot;:&quot;3&quot;,&quot;volume&quot;:&quot;58&quot;},&quot;isTemporary&quot;:false}]},{&quot;citationID&quot;:&quot;MENDELEY_CITATION_feb8d8e1-283b-4318-9448-6efc30092356&quot;,&quot;properties&quot;:{&quot;noteIndex&quot;:0},&quot;isEdited&quot;:false,&quot;manualOverride&quot;:{&quot;isManuallyOverridden&quot;:false,&quot;citeprocText&quot;:&quot;[14]&quot;,&quot;manualOverrideText&quot;:&quot;&quot;},&quot;citationTag&quot;:&quot;MENDELEY_CITATION_v3_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&quot;,&quot;citationItems&quot;:[{&quot;id&quot;:&quot;529e7085-14ff-3754-9a64-3632c872e2ce&quot;,&quot;itemData&quot;:{&quot;type&quot;:&quot;article-journal&quot;,&quot;id&quot;:&quot;529e7085-14ff-3754-9a64-3632c872e2ce&quot;,&quot;title&quot;:&quot;Pyseer: a comprehensive tool for microbial pangenome-wide association studies&quot;,&quot;author&quot;:[{&quot;family&quot;:&quot;Lees&quot;,&quot;given&quot;:&quot;John A&quot;,&quot;parse-names&quot;:false,&quot;dropping-particle&quot;:&quot;&quot;,&quot;non-dropping-particle&quot;:&quot;&quot;},{&quot;family&quot;:&quot;Galardini&quot;,&quot;given&quot;:&quot;Marco&quot;,&quot;parse-names&quot;:false,&quot;dropping-particle&quot;:&quot;&quot;,&quot;non-dropping-particle&quot;:&quot;&quot;},{&quot;family&quot;:&quot;Bentley&quot;,&quot;given&quot;:&quot;Stephen D&quot;,&quot;parse-names&quot;:false,&quot;dropping-particle&quot;:&quot;&quot;,&quot;non-dropping-particle&quot;:&quot;&quot;},{&quot;family&quot;:&quot;Weiser&quot;,&quot;given&quot;:&quot;Jeffrey N&quot;,&quot;parse-names&quot;:false,&quot;dropping-particle&quot;:&quot;&quot;,&quot;non-dropping-particle&quot;:&quot;&quot;},{&quot;family&quot;:&quot;Corander&quot;,&quot;given&quot;:&quot;Jukka&quot;,&quot;parse-names&quot;:false,&quot;dropping-particle&quot;:&quot;&quot;,&quot;non-dropping-particle&quot;:&quot;&quot;}],&quot;container-title&quot;:&quot;Bioinformatics&quot;,&quot;issued&quot;:{&quot;date-parts&quot;:[[2018]]},&quot;page&quot;:&quot;4310-4312&quot;,&quot;publisher&quot;:&quot;Oxford University Press&quot;,&quot;issue&quot;:&quot;24&quot;,&quot;volume&quot;:&quot;34&quot;,&quot;container-title-short&quot;:&quot;&quot;},&quot;isTemporary&quot;:false}]},{&quot;citationID&quot;:&quot;MENDELEY_CITATION_c9219a67-bc09-4e75-80c9-cd5c0fa7f24c&quot;,&quot;properties&quot;:{&quot;noteIndex&quot;:0},&quot;isEdited&quot;:false,&quot;manualOverride&quot;:{&quot;isManuallyOverridden&quot;:false,&quot;citeprocText&quot;:&quot;[15]&quot;,&quot;manualOverrideText&quot;:&quot;&quot;},&quot;citationTag&quot;:&quot;MENDELEY_CITATION_v3_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&quot;,&quot;citationItems&quot;:[{&quot;id&quot;:&quot;7d33e44b-7005-3f10-a2a6-7e3f7021c3ad&quot;,&quot;itemData&quot;:{&quot;type&quot;:&quot;article-journal&quot;,&quot;id&quot;:&quot;7d33e44b-7005-3f10-a2a6-7e3f7021c3ad&quot;,&quot;title&quot;:&quot;R: A language and environment for statistical computing&quot;,&quot;author&quot;:[{&quot;family&quot;:&quot;Team&quot;,&quot;given&quot;:&quot;R Core&quot;,&quot;parse-names&quot;:false,&quot;dropping-particle&quot;:&quot;&quot;,&quot;non-dropping-particle&quot;:&quot;&quot;},{&quot;family&quot;:&quot;others&quot;,&quot;given&quot;:&quot;&quot;,&quot;parse-names&quot;:false,&quot;dropping-particle&quot;:&quot;&quot;,&quot;non-dropping-particle&quot;:&quot;&quot;}],&quot;container-title&quot;:&quot;Foundation for Statistical Computing, Vienna, Austria&quot;,&quot;issued&quot;:{&quot;date-parts&quot;:[[2013]]},&quot;container-title-short&quot;:&quot;&quot;},&quot;isTemporary&quot;:false}]},{&quot;citationID&quot;:&quot;MENDELEY_CITATION_52da56a4-b2e3-4543-8eaf-f5ed16ab1ce8&quot;,&quot;properties&quot;:{&quot;noteIndex&quot;:0},&quot;isEdited&quot;:false,&quot;manualOverride&quot;:{&quot;isManuallyOverridden&quot;:false,&quot;citeprocText&quot;:&quot;[16]&quot;,&quot;manualOverrideText&quot;:&quot;&quot;},&quot;citationTag&quot;:&quot;MENDELEY_CITATION_v3_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&quot;,&quot;citationItems&quot;:[{&quot;id&quot;:&quot;8d2cd564-241a-32c5-872b-1765e9cb75c6&quot;,&quot;itemData&quot;:{&quot;type&quot;:&quot;article-journal&quot;,&quot;id&quot;:&quot;8d2cd564-241a-32c5-872b-1765e9cb75c6&quot;,&quot;title&quot;:&quot;Synchronous recurrence of group B streptococcal late-onset sepsis in twins&quot;,&quot;author&quot;:[{&quot;family&quot;:&quot;Elling&quot;,&quot;given&quot;:&quot;Roland&quot;,&quot;parse-names&quot;:false,&quot;dropping-particle&quot;:&quot;&quot;,&quot;non-dropping-particle&quot;:&quot;&quot;},{&quot;family&quot;:&quot;Hufnagel&quot;,&quot;given&quot;:&quot;Markus&quot;,&quot;parse-names&quot;:false,&quot;dropping-particle&quot;:&quot;&quot;,&quot;non-dropping-particle&quot;:&quot;&quot;},{&quot;family&quot;:&quot;Zoysa&quot;,&quot;given&quot;:&quot;Aruni&quot;,&quot;parse-names&quot;:false,&quot;dropping-particle&quot;:&quot;&quot;,&quot;non-dropping-particle&quot;:&quot;De&quot;},{&quot;family&quot;:&quot;Lander&quot;,&quot;given&quot;:&quot;Fabian&quot;,&quot;parse-names&quot;:false,&quot;dropping-particle&quot;:&quot;&quot;,&quot;non-dropping-particle&quot;:&quot;&quot;},{&quot;family&quot;:&quot;Zumstein&quot;,&quot;given&quot;:&quot;Katharina&quot;,&quot;parse-names&quot;:false,&quot;dropping-particle&quot;:&quot;&quot;,&quot;non-dropping-particle&quot;:&quot;&quot;},{&quot;family&quot;:&quot;Krueger&quot;,&quot;given&quot;:&quot;Marcus&quot;,&quot;parse-names&quot;:false,&quot;dropping-particle&quot;:&quot;&quot;,&quot;non-dropping-particle&quot;:&quot;&quot;},{&quot;family&quot;:&quot;Henneke&quot;,&quot;given&quot;:&quot;Philipp&quot;,&quot;parse-names&quot;:false,&quot;dropping-particle&quot;:&quot;&quot;,&quot;non-dropping-particle&quot;:&quot;&quot;}],&quot;container-title&quot;:&quot;Pediatrics&quot;,&quot;container-title-short&quot;:&quot;Pediatrics&quot;,&quot;issued&quot;:{&quot;date-parts&quot;:[[2014]]},&quot;page&quot;:&quot;e1388–e1391&quot;,&quot;publisher&quot;:&quot;American Academy of Pediatrics Elk Grove Village, IL, USA&quot;,&quot;issue&quot;:&quot;5&quot;,&quot;volume&quot;:&quot;133&quot;},&quot;isTemporary&quot;:false}]},{&quot;citationID&quot;:&quot;MENDELEY_CITATION_811bbec2-e44c-42ed-8561-5c0113684d5e&quot;,&quot;properties&quot;:{&quot;noteIndex&quot;:0},&quot;isEdited&quot;:false,&quot;manualOverride&quot;:{&quot;isManuallyOverridden&quot;:false,&quot;citeprocText&quot;:&quot;[5,10,17]&quot;,&quot;manualOverrideText&quot;:&quot;&quot;},&quot;citationTag&quot;:&quot;MENDELEY_CITATION_v3_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&quot;,&quot;citationItems&quot;:[{&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eea35904-94a6-3252-a136-e28e297a8ac6&quot;,&quot;itemData&quot;:{&quot;type&quot;:&quot;article-journal&quot;,&quot;id&quot;:&quot;eea35904-94a6-3252-a136-e28e297a8ac6&quot;,&quot;title&quot;:&quot;Molecular epidemiology and mortality of group B streptococcal meningitis and infant sepsis in the Netherlands: a 30-year nationwide surveillance study&quot;,&quot;author&quot;:[{&quot;family&quot;:&quot;Kassel&quot;,&quot;given&quot;:&quot;Merel N&quot;,&quot;parse-names&quot;:false,&quot;dropping-particle&quot;:&quot;&quot;,&quot;non-dropping-particle&quot;:&quot;van&quot;},{&quot;family&quot;:&quot;Boer&quot;,&quot;given&quot;:&quot;Gregory&quot;,&quot;parse-names&quot;:false,&quot;dropping-particle&quot;:&quot;&quot;,&quot;non-dropping-particle&quot;:&quot;de&quot;},{&quot;family&quot;:&quot;Teeri&quot;,&quot;given&quot;:&quot;Samira A F&quot;,&quot;parse-names&quot;:false,&quot;dropping-particle&quot;:&quot;&quot;,&quot;non-dropping-particle&quot;:&quot;&quot;},{&quot;family&quot;:&quot;Jamrozy&quot;,&quot;given&quot;:&quot;Dorota&quot;,&quot;parse-names&quot;:false,&quot;dropping-particle&quot;:&quot;&quot;,&quot;non-dropping-particle&quot;:&quot;&quot;},{&quot;family&quot;:&quot;Bentley&quot;,&quot;given&quot;:&quot;Stephen D&quot;,&quot;parse-names&quot;:false,&quot;dropping-particle&quot;:&quot;&quot;,&quot;non-dropping-particle&quot;:&quot;&quot;},{&quot;family&quot;:&quot;Brouwer&quot;,&quot;given&quot;:&quot;Matthijs C&quot;,&quot;parse-names&quot;:false,&quot;dropping-particle&quot;:&quot;&quot;,&quot;non-dropping-particle&quot;:&quot;&quot;},{&quot;family&quot;:&quot;Ende&quot;,&quot;given&quot;:&quot;Arie&quot;,&quot;parse-names&quot;:false,&quot;dropping-particle&quot;:&quot;&quot;,&quot;non-dropping-particle&quot;:&quot;van der&quot;},{&quot;family&quot;:&quot;Beek&quot;,&quot;given&quot;:&quot;Diederik&quot;,&quot;parse-names&quot;:false,&quot;dropping-particle&quot;:&quot;&quot;,&quot;non-dropping-particle&quot;:&quot;van de&quot;},{&quot;family&quot;:&quot;Bijlsma&quot;,&quot;given&quot;:&quot;Merijn W&quot;,&quot;parse-names&quot;:false,&quot;dropping-particle&quot;:&quot;&quot;,&quot;non-dropping-particle&quot;:&quot;&quot;}],&quot;container-title&quot;:&quot;The lancet microbe&quot;,&quot;container-title-short&quot;:&quot;Lancet Microbe&quot;,&quot;issued&quot;:{&quot;date-parts&quot;:[[2021]]},&quot;page&quot;:&quot;e32–e40&quot;,&quot;publisher&quot;:&quot;Elsevier&quot;,&quot;issue&quot;:&quot;1&quot;,&quot;volume&quot;:&quot;2&quot;},&quot;isTemporary&quot;:false},{&quot;id&quot;:&quot;6c9a7ee3-322f-364e-acad-68c7a3af0f79&quot;,&quot;itemData&quot;:{&quot;type&quot;:&quot;article-journal&quot;,&quot;id&quot;:&quot;6c9a7ee3-322f-364e-acad-68c7a3af0f79&quot;,&quot;title&quot;:&quot;Population genomics of Group B Streptococcus reveals the genetics of neonatal disease onset and meningeal invasion&quot;,&quot;author&quot;:[{&quot;family&quot;:&quot;Chaguza&quot;,&quot;given&quot;:&quot;Chrispin&quot;,&quot;parse-names&quot;:false,&quot;dropping-particle&quot;:&quot;&quot;,&quot;non-dropping-particle&quot;:&quot;&quot;},{&quot;family&quot;:&quot;Jamrozy&quot;,&quot;given&quot;:&quot;Dorota&quot;,&quot;parse-names&quot;:false,&quot;dropping-particle&quot;:&quot;&quot;,&quot;non-dropping-particle&quot;:&quot;&quot;},{&quot;family&quot;:&quot;Bijlsma&quot;,&quot;given&quot;:&quot;Merijn W&quot;,&quot;parse-names&quot;:false,&quot;dropping-particle&quot;:&quot;&quot;,&quot;non-dropping-particle&quot;:&quot;&quot;},{&quot;family&quot;:&quot;Kuijpers&quot;,&quot;given&quot;:&quot;Taco W&quot;,&quot;parse-names&quot;:false,&quot;dropping-particle&quot;:&quot;&quot;,&quot;non-dropping-particle&quot;:&quot;&quot;},{&quot;family&quot;:&quot;Beek&quot;,&quot;given&quot;:&quot;Diederik&quot;,&quot;parse-names&quot;:false,&quot;dropping-particle&quot;:&quot;&quot;,&quot;non-dropping-particle&quot;:&quot;van de&quot;},{&quot;family&quot;:&quot;Ende&quot;,&quot;given&quot;:&quot;Arie&quot;,&quot;parse-names&quot;:false,&quot;dropping-particle&quot;:&quot;&quot;,&quot;non-dropping-particle&quot;:&quot;van der&quot;},{&quot;family&quot;:&quot;Bentley&quot;,&quot;given&quot;:&quot;Stephen D&quot;,&quot;parse-names&quot;:false,&quot;dropping-particle&quot;:&quot;&quot;,&quot;non-dropping-particle&quot;:&quot;&quot;}],&quot;container-title&quot;:&quot;Nature communications&quot;,&quot;container-title-short&quot;:&quot;Nat Commun&quot;,&quot;issued&quot;:{&quot;date-parts&quot;:[[2022]]},&quot;page&quot;:&quot;4215&quot;,&quot;publisher&quot;:&quot;Nature Publishing Group UK London&quot;,&quot;issue&quot;:&quot;1&quot;,&quot;volume&quot;:&quot;13&quot;},&quot;isTemporary&quot;:false}]},{&quot;citationID&quot;:&quot;MENDELEY_CITATION_6a6d659c-4277-4703-b33e-7128951c9945&quot;,&quot;properties&quot;:{&quot;noteIndex&quot;:0},&quot;isEdited&quot;:false,&quot;manualOverride&quot;:{&quot;isManuallyOverridden&quot;:false,&quot;citeprocText&quot;:&quot;[16,18]&quot;,&quot;manualOverrideText&quot;:&quot;&quot;},&quot;citationTag&quot;:&quot;MENDELEY_CITATION_v3_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quot;,&quot;citationItems&quot;:[{&quot;id&quot;:&quot;3bedf24f-fb5b-3029-97be-fd39118fd77b&quot;,&quot;itemData&quot;:{&quot;type&quot;:&quot;article-journal&quot;,&quot;id&quot;:&quot;3bedf24f-fb5b-3029-97be-fd39118fd77b&quot;,&quot;title&quot;:&quot;Safety and immunogenicity of a novel hexavalent group B streptococcus conjugate vaccine in healthy, non-pregnant adults: a phase 1/2, randomised, placebo-controlled, observer-blinded, dose-escalation trial&quot;,&quot;author&quot;:[{&quot;family&quot;:&quot;Absalon&quot;,&quot;given&quot;:&quot;Judith&quot;,&quot;parse-names&quot;:false,&quot;dropping-particle&quot;:&quot;&quot;,&quot;non-dropping-particle&quot;:&quot;&quot;},{&quot;family&quot;:&quot;Segall&quot;,&quot;given&quot;:&quot;Nathan&quot;,&quot;parse-names&quot;:false,&quot;dropping-particle&quot;:&quot;&quot;,&quot;non-dropping-particle&quot;:&quot;&quot;},{&quot;family&quot;:&quot;Block&quot;,&quot;given&quot;:&quot;Stan L&quot;,&quot;parse-names&quot;:false,&quot;dropping-particle&quot;:&quot;&quot;,&quot;non-dropping-particle&quot;:&quot;&quot;},{&quot;family&quot;:&quot;Center&quot;,&quot;given&quot;:&quot;Kimberly J&quot;,&quot;parse-names&quot;:false,&quot;dropping-particle&quot;:&quot;&quot;,&quot;non-dropping-particle&quot;:&quot;&quot;},{&quot;family&quot;:&quot;Scully&quot;,&quot;given&quot;:&quot;Ingrid L&quot;,&quot;parse-names&quot;:false,&quot;dropping-particle&quot;:&quot;&quot;,&quot;non-dropping-particle&quot;:&quot;&quot;},{&quot;family&quot;:&quot;Giardina&quot;,&quot;given&quot;:&quot;Peter C&quot;,&quot;parse-names&quot;:false,&quot;dropping-particle&quot;:&quot;&quot;,&quot;non-dropping-particle&quot;:&quot;&quot;},{&quot;family&quot;:&quot;Peterson&quot;,&quot;given&quot;:&quot;James&quot;,&quot;parse-names&quot;:false,&quot;dropping-particle&quot;:&quot;&quot;,&quot;non-dropping-particle&quot;:&quot;&quot;},{&quot;family&quot;:&quot;Watson&quot;,&quot;given&quot;:&quot;Wendy J&quot;,&quot;parse-names&quot;:false,&quot;dropping-particle&quot;:&quot;&quot;,&quot;non-dropping-particle&quot;:&quot;&quot;},{&quot;family&quot;:&quot;Gruber&quot;,&quot;given&quot;:&quot;William C&quot;,&quot;parse-names&quot;:false,&quot;dropping-particle&quot;:&quot;&quot;,&quot;non-dropping-particle&quot;:&quot;&quot;},{&quot;family&quot;:&quot;Jansen&quot;,&quot;given&quot;:&quot;Kathrin U&quot;,&quot;parse-names&quot;:false,&quot;dropping-particle&quot;:&quot;&quot;,&quot;non-dropping-particle&quot;:&quot;&quot;},{&quot;family&quot;:&quot;others&quot;,&quot;given&quot;:&quot;&quot;,&quot;parse-names&quot;:false,&quot;dropping-particle&quot;:&quot;&quot;,&quot;non-dropping-particle&quot;:&quot;&quot;}],&quot;container-title&quot;:&quot;The Lancet Infectious Diseases&quot;,&quot;container-title-short&quot;:&quot;Lancet Infect Dis&quot;,&quot;issued&quot;:{&quot;date-parts&quot;:[[2021]]},&quot;page&quot;:&quot;263-274&quot;,&quot;publisher&quot;:&quot;Elsevier&quot;,&quot;issue&quot;:&quot;2&quot;,&quot;volume&quot;:&quot;21&quot;},&quot;isTemporary&quot;:false},{&quot;id&quot;:&quot;8d2cd564-241a-32c5-872b-1765e9cb75c6&quot;,&quot;itemData&quot;:{&quot;type&quot;:&quot;article-journal&quot;,&quot;id&quot;:&quot;8d2cd564-241a-32c5-872b-1765e9cb75c6&quot;,&quot;title&quot;:&quot;Synchronous recurrence of group B streptococcal late-onset sepsis in twins&quot;,&quot;author&quot;:[{&quot;family&quot;:&quot;Elling&quot;,&quot;given&quot;:&quot;Roland&quot;,&quot;parse-names&quot;:false,&quot;dropping-particle&quot;:&quot;&quot;,&quot;non-dropping-particle&quot;:&quot;&quot;},{&quot;family&quot;:&quot;Hufnagel&quot;,&quot;given&quot;:&quot;Markus&quot;,&quot;parse-names&quot;:false,&quot;dropping-particle&quot;:&quot;&quot;,&quot;non-dropping-particle&quot;:&quot;&quot;},{&quot;family&quot;:&quot;Zoysa&quot;,&quot;given&quot;:&quot;Aruni&quot;,&quot;parse-names&quot;:false,&quot;dropping-particle&quot;:&quot;&quot;,&quot;non-dropping-particle&quot;:&quot;De&quot;},{&quot;family&quot;:&quot;Lander&quot;,&quot;given&quot;:&quot;Fabian&quot;,&quot;parse-names&quot;:false,&quot;dropping-particle&quot;:&quot;&quot;,&quot;non-dropping-particle&quot;:&quot;&quot;},{&quot;family&quot;:&quot;Zumstein&quot;,&quot;given&quot;:&quot;Katharina&quot;,&quot;parse-names&quot;:false,&quot;dropping-particle&quot;:&quot;&quot;,&quot;non-dropping-particle&quot;:&quot;&quot;},{&quot;family&quot;:&quot;Krueger&quot;,&quot;given&quot;:&quot;Marcus&quot;,&quot;parse-names&quot;:false,&quot;dropping-particle&quot;:&quot;&quot;,&quot;non-dropping-particle&quot;:&quot;&quot;},{&quot;family&quot;:&quot;Henneke&quot;,&quot;given&quot;:&quot;Philipp&quot;,&quot;parse-names&quot;:false,&quot;dropping-particle&quot;:&quot;&quot;,&quot;non-dropping-particle&quot;:&quot;&quot;}],&quot;container-title&quot;:&quot;Pediatrics&quot;,&quot;container-title-short&quot;:&quot;Pediatrics&quot;,&quot;issued&quot;:{&quot;date-parts&quot;:[[2014]]},&quot;page&quot;:&quot;e1388–e1391&quot;,&quot;publisher&quot;:&quot;American Academy of Pediatrics Elk Grove Village, IL, USA&quot;,&quot;issue&quot;:&quot;5&quot;,&quot;volume&quot;:&quot;133&quot;},&quot;isTemporary&quot;:false}]},{&quot;citationID&quot;:&quot;MENDELEY_CITATION_e136b565-8abe-496e-82a3-fdf026303993&quot;,&quot;properties&quot;:{&quot;noteIndex&quot;:0},&quot;isEdited&quot;:false,&quot;manualOverride&quot;:{&quot;isManuallyOverridden&quot;:false,&quot;citeprocText&quot;:&quot;[19,20]&quot;,&quot;manualOverrideText&quot;:&quot;&quot;},&quot;citationTag&quot;:&quot;MENDELEY_CITATION_v3_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&quot;,&quot;citationItems&quot;:[{&quot;id&quot;:&quot;668039d0-6afd-311e-9eeb-cfbca7fb7681&quot;,&quot;itemData&quot;:{&quot;type&quot;:&quot;article-journal&quot;,&quot;id&quot;:&quot;668039d0-6afd-311e-9eeb-cfbca7fb7681&quot;,&quot;title&quot;:&quot;Safety and immunogenicity of the group B streptococcus vaccine AlpN in a placebo-controlled double-blind phase 1 trial&quot;,&quot;author&quot;:[{&quot;family&quot;:&quot;Gonzalez-Miro&quot;,&quot;given&quot;:&quot;Majela&quot;,&quot;parse-names&quot;:false,&quot;dropping-particle&quot;:&quot;&quot;,&quot;non-dropping-particle&quot;:&quot;&quot;},{&quot;family&quot;:&quot;Pawlowski&quot;,&quot;given&quot;:&quot;Andrzej&quot;,&quot;parse-names&quot;:false,&quot;dropping-particle&quot;:&quot;&quot;,&quot;non-dropping-particle&quot;:&quot;&quot;},{&quot;family&quot;:&quot;Lehtonen&quot;,&quot;given&quot;:&quot;Janne&quot;,&quot;parse-names&quot;:false,&quot;dropping-particle&quot;:&quot;&quot;,&quot;non-dropping-particle&quot;:&quot;&quot;},{&quot;family&quot;:&quot;Cao&quot;,&quot;given&quot;:&quot;Duojia&quot;,&quot;parse-names&quot;:false,&quot;dropping-particle&quot;:&quot;&quot;,&quot;non-dropping-particle&quot;:&quot;&quot;},{&quot;family&quot;:&quot;Larsson&quot;,&quot;given&quot;:&quot;Sara&quot;,&quot;parse-names&quot;:false,&quot;dropping-particle&quot;:&quot;&quot;,&quot;non-dropping-particle&quot;:&quot;&quot;},{&quot;family&quot;:&quot;Darsley&quot;,&quot;given&quot;:&quot;Michael&quot;,&quot;parse-names&quot;:false,&quot;dropping-particle&quot;:&quot;&quot;,&quot;non-dropping-particle&quot;:&quot;&quot;},{&quot;family&quot;:&quot;Kitson&quot;,&quot;given&quot;:&quot;Geoff&quot;,&quot;parse-names&quot;:false,&quot;dropping-particle&quot;:&quot;&quot;,&quot;non-dropping-particle&quot;:&quot;&quot;},{&quot;family&quot;:&quot;Fischer&quot;,&quot;given&quot;:&quot;Per B&quot;,&quot;parse-names&quot;:false,&quot;dropping-particle&quot;:&quot;&quot;,&quot;non-dropping-particle&quot;:&quot;&quot;},{&quot;family&quot;:&quot;Johansson-Lindbom&quot;,&quot;given&quot;:&quot;Bengt&quot;,&quot;parse-names&quot;:false,&quot;dropping-particle&quot;:&quot;&quot;,&quot;non-dropping-particle&quot;:&quot;&quot;}],&quot;container-title&quot;:&quot;Iscience&quot;,&quot;container-title-short&quot;:&quot;iScience&quot;,&quot;issued&quot;:{&quot;date-parts&quot;:[[2023]]},&quot;publisher&quot;:&quot;Elsevier&quot;,&quot;issue&quot;:&quot;3&quot;,&quot;volume&quot;:&quot;26&quot;},&quot;isTemporary&quot;:false},{&quot;id&quot;:&quot;7c38704a-c5fc-36b8-9dfe-2b1720712a23&quot;,&quot;itemData&quot;:{&quot;type&quot;:&quot;article-journal&quot;,&quot;id&quot;:&quot;7c38704a-c5fc-36b8-9dfe-2b1720712a23&quot;,&quot;title&quot;:&quot;Potential for maternally administered vaccine for infant group B streptococcus&quot;,&quot;author&quot;:[{&quot;family&quot;:&quot;Madhi&quot;,&quot;given&quot;:&quot;Shabir A&quot;,&quot;parse-names&quot;:false,&quot;dropping-particle&quot;:&quot;&quot;,&quot;non-dropping-particle&quot;:&quot;&quot;},{&quot;family&quot;:&quot;Anderson&quot;,&quot;given&quot;:&quot;Annaliesa S&quot;,&quot;parse-names&quot;:false,&quot;dropping-particle&quot;:&quot;&quot;,&quot;non-dropping-particle&quot;:&quot;&quot;},{&quot;family&quot;:&quot;Absalon&quot;,&quot;given&quot;:&quot;Judith&quot;,&quot;parse-names&quot;:false,&quot;dropping-particle&quot;:&quot;&quot;,&quot;non-dropping-particle&quot;:&quot;&quot;},{&quot;family&quot;:&quot;Radley&quot;,&quot;given&quot;:&quot;David&quot;,&quot;parse-names&quot;:false,&quot;dropping-particle&quot;:&quot;&quot;,&quot;non-dropping-particle&quot;:&quot;&quot;},{&quot;family&quot;:&quot;Simon&quot;,&quot;given&quot;:&quot;Raphael&quot;,&quot;parse-names&quot;:false,&quot;dropping-particle&quot;:&quot;&quot;,&quot;non-dropping-particle&quot;:&quot;&quot;},{&quot;family&quot;:&quot;Jongihlati&quot;,&quot;given&quot;:&quot;Babalwa&quot;,&quot;parse-names&quot;:false,&quot;dropping-particle&quot;:&quot;&quot;,&quot;non-dropping-particle&quot;:&quot;&quot;},{&quot;family&quot;:&quot;Strehlau&quot;,&quot;given&quot;:&quot;Renate&quot;,&quot;parse-names&quot;:false,&quot;dropping-particle&quot;:&quot;&quot;,&quot;non-dropping-particle&quot;:&quot;&quot;},{&quot;family&quot;:&quot;Niekerk&quot;,&quot;given&quot;:&quot;Anika M&quot;,&quot;parse-names&quot;:false,&quot;dropping-particle&quot;:&quot;&quot;,&quot;non-dropping-particle&quot;:&quot;Van&quot;},{&quot;family&quot;:&quot;Izu&quot;,&quot;given&quot;:&quot;Alane&quot;,&quot;parse-names&quot;:false,&quot;dropping-particle&quot;:&quot;&quot;,&quot;non-dropping-particle&quot;:&quot;&quot;},{&quot;family&quot;:&quot;Naidoo&quot;,&quot;given&quot;:&quot;Niree&quot;,&quot;parse-names&quot;:false,&quot;dropping-particle&quot;:&quot;&quot;,&quot;non-dropping-particle&quot;:&quot;&quot;},{&quot;family&quot;:&quot;others&quot;,&quot;given&quot;:&quot;&quot;,&quot;parse-names&quot;:false,&quot;dropping-particle&quot;:&quot;&quot;,&quot;non-dropping-particle&quot;:&quot;&quot;}],&quot;container-title&quot;:&quot;New England Journal of Medicine&quot;,&quot;issued&quot;:{&quot;date-parts&quot;:[[2023]]},&quot;page&quot;:&quot;215-227&quot;,&quot;publisher&quot;:&quot;Mass Medical Soc&quot;,&quot;issue&quot;:&quot;3&quot;,&quot;volume&quot;:&quot;389&quot;,&quot;container-title-short&quot;:&quot;&quot;},&quot;isTemporary&quot;:false}]},{&quot;citationID&quot;:&quot;MENDELEY_CITATION_7fca254d-450e-4e54-9af2-863a44265d7e&quot;,&quot;properties&quot;:{&quot;noteIndex&quot;:0},&quot;isEdited&quot;:false,&quot;manualOverride&quot;:{&quot;isManuallyOverridden&quot;:false,&quot;citeprocText&quot;:&quot;[21]&quot;,&quot;manualOverrideText&quot;:&quot;&quot;},&quot;citationTag&quot;:&quot;MENDELEY_CITATION_v3_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&quot;,&quot;citationItems&quot;:[{&quot;id&quot;:&quot;27057e9c-e187-3264-90b1-f24048c7c822&quot;,&quot;itemData&quot;:{&quot;type&quot;:&quot;article-journal&quot;,&quot;id&quot;:&quot;27057e9c-e187-3264-90b1-f24048c7c822&quot;,&quot;title&quot;:&quot;Epidemiology of invasive group B streptococcal infections among nonpregnant adults in the United States, 2008-2016&quot;,&quot;author&quot;:[{&quot;family&quot;:&quot;Watkins&quot;,&quot;given&quot;:&quot;Louise K Francois&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Beall&quot;,&quot;given&quot;:&quot;Bernard&quot;,&quot;parse-names&quot;:false,&quot;dropping-particle&quot;:&quot;&quot;,&quot;non-dropping-particle&quot;:&quot;&quot;},{&quot;family&quot;:&quot;Jain&quot;,&quot;given&quot;:&quot;Jennifer Hudson&quot;,&quot;parse-names&quot;:false,&quot;dropping-particle&quot;:&quot;&quot;,&quot;non-dropping-particle&quot;:&quot;&quot;},{&quot;family&quot;:&quot;Pondo&quot;,&quot;given&quot;:&quot;Tracy&quot;,&quot;parse-names&quot;:false,&quot;dropping-particle&quot;:&quot;&quot;,&quot;non-dropping-particle&quot;:&quot;&quot;},{&quot;family&quot;:&quot;Farley&quot;,&quot;given&quot;:&quot;Monica M&quot;,&quot;parse-names&quot;:false,&quot;dropping-particle&quot;:&quot;&quot;,&quot;non-dropping-particle&quot;:&quot;&quot;},{&quot;family&quot;:&quot;Harrison&quot;,&quot;given&quot;:&quot;Lee H&quot;,&quot;parse-names&quot;:false,&quot;dropping-particle&quot;:&quot;&quot;,&quot;non-dropping-particle&quot;:&quot;&quot;},{&quot;family&quot;:&quot;Zansky&quot;,&quot;given&quot;:&quot;Shelley M&quot;,&quot;parse-names&quot;:false,&quot;dropping-particle&quot;:&quot;&quot;,&quot;non-dropping-particle&quot;:&quot;&quot;},{&quot;family&quot;:&quot;Baumbach&quot;,&quot;given&quot;:&quot;Joan&quot;,&quot;parse-names&quot;:false,&quot;dropping-particle&quot;:&quot;&quot;,&quot;non-dropping-particle&quot;:&quot;&quot;},{&quot;family&quot;:&quot;others&quot;,&quot;given&quot;:&quot;&quot;,&quot;parse-names&quot;:false,&quot;dropping-particle&quot;:&quot;&quot;,&quot;non-dropping-particle&quot;:&quot;&quot;}],&quot;container-title&quot;:&quot;JAMA internal medicine&quot;,&quot;container-title-short&quot;:&quot;JAMA Intern Med&quot;,&quot;issued&quot;:{&quot;date-parts&quot;:[[2019]]},&quot;page&quot;:&quot;479-488&quot;,&quot;publisher&quot;:&quot;American Medical Association&quot;,&quot;issue&quot;:&quot;4&quot;,&quot;volume&quot;:&quot;179&quot;},&quot;isTemporary&quot;:false}]},{&quot;citationID&quot;:&quot;MENDELEY_CITATION_c7edd56c-80d7-43bd-8f6f-ec152a6a7f55&quot;,&quot;properties&quot;:{&quot;noteIndex&quot;:0},&quot;isEdited&quot;:false,&quot;manualOverride&quot;:{&quot;isManuallyOverridden&quot;:false,&quot;citeprocText&quot;:&quot;[22–24]&quot;,&quot;manualOverrideText&quot;:&quot;&quot;},&quot;citationTag&quot;:&quot;MENDELEY_CITATION_v3_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&quot;,&quot;citationItems&quot;:[{&quot;id&quot;:&quot;38f034ac-488f-3fc5-9677-30141f42a982&quot;,&quot;itemData&quot;:{&quot;type&quot;:&quot;article-journal&quot;,&quot;id&quot;:&quot;38f034ac-488f-3fc5-9677-30141f42a982&quot;,&quot;title&quot;:&quot;Systematic review of Group B Streptococcal capsular types, sequence types and surface proteins as potential vaccine candidates&quot;,&quot;author&quot;:[{&quot;family&quot;:&quot;Bianchi-Jassir&quot;,&quot;given&quot;:&quot;Fiorella&quot;,&quot;parse-names&quot;:false,&quot;dropping-particle&quot;:&quot;&quot;,&quot;non-dropping-particle&quot;:&quot;&quot;},{&quot;family&quot;:&quot;Paul&quot;,&quot;given&quot;:&quot;Proma&quot;,&quot;parse-names&quot;:false,&quot;dropping-particle&quot;:&quot;&quot;,&quot;non-dropping-particle&quot;:&quot;&quot;},{&quot;family&quot;:&quot;To&quot;,&quot;given&quot;:&quot;Ka-Ning&quot;,&quot;parse-names&quot;:false,&quot;dropping-particle&quot;:&quot;&quot;,&quot;non-dropping-particle&quot;:&quot;&quot;},{&quot;family&quot;:&quot;Carreras-Abad&quot;,&quot;given&quot;:&quot;Clara&quot;,&quot;parse-names&quot;:false,&quot;dropping-particle&quot;:&quot;&quot;,&quot;non-dropping-particle&quot;:&quot;&quot;},{&quot;family&quot;:&quot;Seale&quot;,&quot;given&quot;:&quot;Anna C&quot;,&quot;parse-names&quot;:false,&quot;dropping-particle&quot;:&quot;&quot;,&quot;non-dropping-particle&quot;:&quot;&quot;},{&quot;family&quot;:&quot;Jauneikaite&quot;,&quot;given&quot;:&quot;Elita&quot;,&quot;parse-names&quot;:false,&quot;dropping-particle&quot;:&quot;&quot;,&quot;non-dropping-particle&quot;:&quot;&quot;},{&quot;family&quot;:&quot;Madhi&quot;,&quot;given&quot;:&quot;Shabir A&quot;,&quot;parse-names&quot;:false,&quot;dropping-particle&quot;:&quot;&quot;,&quot;non-dropping-particle&quot;:&quot;&quot;},{&quot;family&quot;:&quot;Russell&quot;,&quot;given&quot;:&quot;Neal J&quot;,&quot;parse-names&quot;:false,&quot;dropping-particle&quot;:&quot;&quot;,&quot;non-dropping-particle&quot;:&quot;&quot;},{&quot;family&quot;:&quot;Hall&quot;,&quot;given&quot;:&quot;Jenny&quot;,&quot;parse-names&quot;:false,&quot;dropping-particle&quot;:&quot;&quot;,&quot;non-dropping-particle&quot;:&quot;&quot;},{&quot;family&quot;:&quot;Madrid&quot;,&quot;given&quot;:&quot;Lola&quot;,&quot;parse-names&quot;:false,&quot;dropping-particle&quot;:&quot;&quot;,&quot;non-dropping-particle&quot;:&quot;&quot;},{&quot;family&quot;:&quot;others&quot;,&quot;given&quot;:&quot;&quot;,&quot;parse-names&quot;:false,&quot;dropping-particle&quot;:&quot;&quot;,&quot;non-dropping-particle&quot;:&quot;&quot;}],&quot;container-title&quot;:&quot;Vaccine&quot;,&quot;container-title-short&quot;:&quot;Vaccine&quot;,&quot;issued&quot;:{&quot;date-parts&quot;:[[2020]]},&quot;page&quot;:&quot;6682-6694&quot;,&quot;publisher&quot;:&quot;Elsevier&quot;,&quot;issue&quot;:&quot;43&quot;,&quot;volume&quot;:&quot;38&quot;},&quot;isTemporary&quot;:false},{&quot;id&quot;:&quot;7cd26044-3e4e-3c99-bde4-af457ba85cb6&quot;,&quot;itemData&quot;:{&quot;type&quot;:&quot;article-journal&quot;,&quot;id&quot;:&quot;7cd26044-3e4e-3c99-bde4-af457ba85cb6&quot;,&quot;title&quot;:&quot;Population genomics of post-vaccine changes in pneumococcal epidemiology&quot;,&quot;author&quot;:[{&quot;family&quot;:&quot;Croucher&quot;,&quot;given&quot;:&quot;Nicholas J&quot;,&quot;parse-names&quot;:false,&quot;dropping-particle&quot;:&quot;&quot;,&quot;non-dropping-particle&quot;:&quot;&quot;},{&quot;family&quot;:&quot;Finkelstein&quot;,&quot;given&quot;:&quot;Jonathan A&quot;,&quot;parse-names&quot;:false,&quot;dropping-particle&quot;:&quot;&quot;,&quot;non-dropping-particle&quot;:&quot;&quot;},{&quot;family&quot;:&quot;Pelton&quot;,&quot;given&quot;:&quot;Stephen I&quot;,&quot;parse-names&quot;:false,&quot;dropping-particle&quot;:&quot;&quot;,&quot;non-dropping-particle&quot;:&quot;&quot;},{&quot;family&quot;:&quot;Mitchell&quot;,&quot;given&quot;:&quot;Patrick K&quot;,&quot;parse-names&quot;:false,&quot;dropping-particle&quot;:&quot;&quot;,&quot;non-dropping-particle&quot;:&quot;&quot;},{&quot;family&quot;:&quot;Lee&quot;,&quot;given&quot;:&quot;Grace M&quot;,&quot;parse-names&quot;:false,&quot;dropping-particle&quot;:&quot;&quot;,&quot;non-dropping-particle&quot;:&quot;&quot;},{&quot;family&quot;:&quot;Parkhill&quot;,&quot;given&quot;:&quot;Julian&quot;,&quot;parse-names&quot;:false,&quot;dropping-particle&quot;:&quot;&quot;,&quot;non-dropping-particle&quot;:&quot;&quot;},{&quot;family&quot;:&quot;Bentley&quot;,&quot;given&quot;:&quot;Stephen D&quot;,&quot;parse-names&quot;:false,&quot;dropping-particle&quot;:&quot;&quot;,&quot;non-dropping-particle&quot;:&quot;&quot;},{&quot;family&quot;:&quot;Hanage&quot;,&quot;given&quot;:&quot;William P&quot;,&quot;parse-names&quot;:false,&quot;dropping-particle&quot;:&quot;&quot;,&quot;non-dropping-particle&quot;:&quot;&quot;},{&quot;family&quot;:&quot;Lipsitch&quot;,&quot;given&quot;:&quot;Marc&quot;,&quot;parse-names&quot;:false,&quot;dropping-particle&quot;:&quot;&quot;,&quot;non-dropping-particle&quot;:&quot;&quot;}],&quot;container-title&quot;:&quot;Nature genetics&quot;,&quot;container-title-short&quot;:&quot;Nat Genet&quot;,&quot;issued&quot;:{&quot;date-parts&quot;:[[2013]]},&quot;page&quot;:&quot;656-663&quot;,&quot;publisher&quot;:&quot;Nature Publishing Group US New York&quot;,&quot;issue&quot;:&quot;6&quot;,&quot;volume&quot;:&quot;45&quot;},&quot;isTemporary&quot;:false},{&quot;id&quot;:&quot;5df7b94b-6059-3f49-88f5-968465b92847&quot;,&quot;itemData&quot;:{&quot;type&quot;:&quot;article-journal&quot;,&quot;id&quot;:&quot;5df7b94b-6059-3f49-88f5-968465b92847&quot;,&quot;title&quot;:&quot;Capsular switching in group B Streptococcus CC17 hypervirulent clone: a future challenge for polysaccharide vaccine development&quot;,&quot;author&quot;:[{&quot;family&quot;:&quot;Bellais&quot;,&quot;given&quot;:&quot;Samuel&quot;,&quot;parse-names&quot;:false,&quot;dropping-particle&quot;:&quot;&quot;,&quot;non-dropping-particle&quot;:&quot;&quot;},{&quot;family&quot;:&quot;Six&quot;,&quot;given&quot;:&quot;Anne&quot;,&quot;parse-names&quot;:false,&quot;dropping-particle&quot;:&quot;&quot;,&quot;non-dropping-particle&quot;:&quot;&quot;},{&quot;family&quot;:&quot;Fouet&quot;,&quot;given&quot;:&quot;Agnès&quot;,&quot;parse-names&quot;:false,&quot;dropping-particle&quot;:&quot;&quot;,&quot;non-dropping-particle&quot;:&quot;&quot;},{&quot;family&quot;:&quot;Longo&quot;,&quot;given&quot;:&quot;Magalie&quot;,&quot;parse-names&quot;:false,&quot;dropping-particle&quot;:&quot;&quot;,&quot;non-dropping-particle&quot;:&quot;&quot;},{&quot;family&quot;:&quot;Dmytruk&quot;,&quot;given&quot;:&quot;Nicolas&quot;,&quot;parse-names&quot;:false,&quot;dropping-particle&quot;:&quot;&quot;,&quot;non-dropping-particle&quot;:&quot;&quot;},{&quot;family&quot;:&quot;Glaser&quot;,&quot;given&quot;:&quot;Philippe&quot;,&quot;parse-names&quot;:false,&quot;dropping-particle&quot;:&quot;&quot;,&quot;non-dropping-particle&quot;:&quot;&quot;},{&quot;family&quot;:&quot;Trieu-Cuot&quot;,&quot;given&quot;:&quot;Patrick&quot;,&quot;parse-names&quot;:false,&quot;dropping-particle&quot;:&quot;&quot;,&quot;non-dropping-particle&quot;:&quot;&quot;},{&quot;family&quot;:&quot;Poyart&quot;,&quot;given&quot;:&quot;Claire&quot;,&quot;parse-names&quot;:false,&quot;dropping-particle&quot;:&quot;&quot;,&quot;non-dropping-particle&quot;:&quot;&quot;}],&quot;container-title&quot;:&quot;The Journal of infectious diseases&quot;,&quot;container-title-short&quot;:&quot;J Infect Dis&quot;,&quot;issued&quot;:{&quot;date-parts&quot;:[[2012]]},&quot;page&quot;:&quot;1745-1752&quot;,&quot;publisher&quot;:&quot;Oxford University Press&quot;,&quot;issue&quot;:&quot;11&quot;,&quot;volume&quot;:&quot;206&quot;},&quot;isTemporary&quot;:false}]},{&quot;citationID&quot;:&quot;MENDELEY_CITATION_cb8226a5-80fb-45a5-9ce3-375cbf39727a&quot;,&quot;properties&quot;:{&quot;noteIndex&quot;:0},&quot;isEdited&quot;:false,&quot;manualOverride&quot;:{&quot;isManuallyOverridden&quot;:false,&quot;citeprocText&quot;:&quot;[25]&quot;,&quot;manualOverrideText&quot;:&quot;&quot;},&quot;citationTag&quot;:&quot;MENDELEY_CITATION_v3_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&quot;,&quot;citationItems&quot;:[{&quot;id&quot;:&quot;bb83eb07-61e9-332c-bb0f-8c55a7b9e809&quot;,&quot;itemData&quot;:{&quot;type&quot;:&quot;article-journal&quot;,&quot;id&quot;:&quot;bb83eb07-61e9-332c-bb0f-8c55a7b9e809&quot;,&quot;title&quot;:&quot;Immunogenic Proteins of Group B Streptococcus—Potential Antigens in Immunodiagnostic Assay for GBS Detection&quot;,&quot;author&quot;:[{&quot;family&quot;:&quot;Dobrut&quot;,&quot;given&quot;:&quot;Anna&quot;,&quot;parse-names&quot;:false,&quot;dropping-particle&quot;:&quot;&quot;,&quot;non-dropping-particle&quot;:&quot;&quot;},{&quot;family&quot;:&quot;Brzychczy-Włoch&quot;,&quot;given&quot;:&quot;Monika&quot;,&quot;parse-names&quot;:false,&quot;dropping-particle&quot;:&quot;&quot;,&quot;non-dropping-particle&quot;:&quot;&quot;}],&quot;container-title&quot;:&quot;Pathogens&quot;,&quot;issued&quot;:{&quot;date-parts&quot;:[[2021]]},&quot;page&quot;:&quot;43&quot;,&quot;publisher&quot;:&quot;MDPI&quot;,&quot;issue&quot;:&quot;1&quot;,&quot;volume&quot;:&quot;11&quot;,&quot;container-title-short&quot;:&quot;&quot;},&quot;isTemporary&quot;:false}]},{&quot;citationID&quot;:&quot;MENDELEY_CITATION_7fce5ecb-0be2-4205-a8be-6b36aebc1122&quot;,&quot;properties&quot;:{&quot;noteIndex&quot;:0},&quot;isEdited&quot;:false,&quot;manualOverride&quot;:{&quot;isManuallyOverridden&quot;:false,&quot;citeprocText&quot;:&quot;[11]&quot;,&quot;manualOverrideText&quot;:&quot;&quot;},&quot;citationTag&quot;:&quot;MENDELEY_CITATION_v3_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JdXX0sInBhZ2UiOiJTMTTigJNTMjMiLCJwdWJsaXNoZXIiOiJPeGZvcmQgVW5pdmVyc2l0eSBQcmVzcyBVUyIsImlzc3VlIjoiU3VwcGxlbWVudF8xIiwidm9sdW1lIjoiNzQiLCJjb250YWluZXItdGl0bGUtc2hvcnQiOiIifSwiaXNUZW1wb3JhcnkiOmZhbHNlfV19&quot;,&quot;citationItems&quot;:[{&quot;id&quot;:&quot;13af31ae-f9da-3d04-8bd0-28123aa5d356&quot;,&quot;itemData&quot;:{&quot;type&quot;:&quot;article-journal&quot;,&quot;id&quot;:&quot;13af31ae-f9da-3d04-8bd0-28123aa5d356&quot;,&quot;title&quot;:&quot;Short-and long-term outcomes of group B Streptococcus invasive disease in Mozambican children: results of a matched cohort and retrospective observational study and implications for future vaccine introduction&quot;,&quot;author&quot;:[{&quot;family&quot;:&quot;Bramugy&quot;,&quot;given&quot;:&quot;Justina&quot;,&quot;parse-names&quot;:false,&quot;dropping-particle&quot;:&quot;&quot;,&quot;non-dropping-particle&quot;:&quot;&quot;},{&quot;family&quot;:&quot;Mucasse&quot;,&quot;given&quot;:&quot;Humberto&quot;,&quot;parse-names&quot;:false,&quot;dropping-particle&quot;:&quot;&quot;,&quot;non-dropping-particle&quot;:&quot;&quot;},{&quot;family&quot;:&quot;Massora&quot;,&quot;given&quot;:&quot;Sergio&quot;,&quot;parse-names&quot;:false,&quot;dropping-particle&quot;:&quot;&quot;,&quot;non-dropping-particle&quot;:&quot;&quot;},{&quot;family&quot;:&quot;Vitorino&quot;,&quot;given&quot;:&quot;Pio&quot;,&quot;parse-names&quot;:false,&quot;dropping-particle&quot;:&quot;&quot;,&quot;non-dropping-particle&quot;:&quot;&quot;},{&quot;family&quot;:&quot;Aerts&quot;,&quot;given&quot;:&quot;Céline&quot;,&quot;parse-names&quot;:false,&quot;dropping-particle&quot;:&quot;&quot;,&quot;non-dropping-particle&quot;:&quot;&quot;},{&quot;family&quot;:&quot;Mandomando&quot;,&quot;given&quot;:&quot;Inacio&quot;,&quot;parse-names&quot;:false,&quot;dropping-particle&quot;:&quot;&quot;,&quot;non-dropping-particle&quot;:&quot;&quot;},{&quot;family&quot;:&quot;Paul&quot;,&quot;given&quot;:&quot;Proma&quot;,&quot;parse-names&quot;:false,&quot;dropping-particle&quot;:&quot;&quot;,&quot;non-dropping-particle&quot;:&quot;&quot;},{&quot;family&quot;:&quot;Chandna&quot;,&quot;given&quot;:&quot;Jaya&quot;,&quot;parse-names&quot;:false,&quot;dropping-particle&quot;:&quot;&quot;,&quot;non-dropping-particle&quot;:&quot;&quot;},{&quot;family&quot;:&quot;Seedat&quot;,&quot;given&quot;:&quot;Farah&quot;,&quot;parse-names&quot;:false,&quot;dropping-particle&quot;:&quot;&quot;,&quot;non-dropping-particle&quot;:&quot;&quot;},{&quot;family&quot;:&quot;Lawn&quot;,&quot;given&quot;:&quot;Joy E&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2]]},&quot;page&quot;:&quot;S14–S23&quot;,&quot;publisher&quot;:&quot;Oxford University Press US&quot;,&quot;issue&quot;:&quot;Supplement_1&quot;,&quot;volume&quot;:&quot;74&quot;,&quot;container-title-short&quot;:&quot;&quot;},&quot;isTemporary&quot;:false}]},{&quot;citationID&quot;:&quot;MENDELEY_CITATION_cf83a60d-8630-4c21-81f0-2a9ed9a058fd&quot;,&quot;properties&quot;:{&quot;noteIndex&quot;:0},&quot;isEdited&quot;:false,&quot;manualOverride&quot;:{&quot;isManuallyOverridden&quot;:false,&quot;citeprocText&quot;:&quot;[26]&quot;,&quot;manualOverrideText&quot;:&quot;&quot;},&quot;citationTag&quot;:&quot;MENDELEY_CITATION_v3_eyJjaXRhdGlvbklEIjoiTUVOREVMRVlfQ0lUQVRJT05fY2Y4M2E2MGQtODYzMC00YzIxLTgxZjAtMmE5ZWQ5YTA1OGZk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e5b27e15-69f1-413d-b786-c52a9747ab51&quot;,&quot;properties&quot;:{&quot;noteIndex&quot;:0},&quot;isEdited&quot;:false,&quot;manualOverride&quot;:{&quot;isManuallyOverridden&quot;:false,&quot;citeprocText&quot;:&quot;[26]&quot;,&quot;manualOverrideText&quot;:&quot;&quot;},&quot;citationTag&quot;:&quot;MENDELEY_CITATION_v3_eyJjaXRhdGlvbklEIjoiTUVOREVMRVlfQ0lUQVRJT05fZTViMjdlMTUtNjlmMS00MTNkLWI3ODYtYzUyYTk3NDdhYjU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b4ffce5c-fb79-495e-8327-c9a451ddc205&quot;,&quot;properties&quot;:{&quot;noteIndex&quot;:0},&quot;isEdited&quot;:false,&quot;manualOverride&quot;:{&quot;isManuallyOverridden&quot;:false,&quot;citeprocText&quot;:&quot;[26]&quot;,&quot;manualOverrideText&quot;:&quot;&quot;},&quot;citationTag&quot;:&quot;MENDELEY_CITATION_v3_eyJjaXRhdGlvbklEIjoiTUVOREVMRVlfQ0lUQVRJT05fYjRmZmNlNWMtZmI3OS00OTVlLTgzMjctYzlhNDUxZGRjMjA1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4144e449-e8f6-4038-8e6a-dd8ac951da31&quot;,&quot;properties&quot;:{&quot;noteIndex&quot;:0},&quot;isEdited&quot;:false,&quot;manualOverride&quot;:{&quot;isManuallyOverridden&quot;:false,&quot;citeprocText&quot;:&quot;[26]&quot;,&quot;manualOverrideText&quot;:&quot;&quot;},&quot;citationTag&quot;:&quot;MENDELEY_CITATION_v3_eyJjaXRhdGlvbklEIjoiTUVOREVMRVlfQ0lUQVRJT05fNDE0NGU0NDktZThmNi00MDM4LThlNmEtZGQ4YWM5NTFkYTM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fe11449e-c534-4db5-afad-ef3aad6c5e0f&quot;,&quot;properties&quot;:{&quot;noteIndex&quot;:0},&quot;isEdited&quot;:false,&quot;manualOverride&quot;:{&quot;isManuallyOverridden&quot;:false,&quot;citeprocText&quot;:&quot;[26–28]&quot;,&quot;manualOverrideText&quot;:&quot;&quot;},&quot;citationTag&quot;:&quot;MENDELEY_CITATION_v3_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FdXX0sInBhZ2UiOiIxOTU3LTE5NjQiLCJwdWJsaXNoZXIiOiJPeGZvcmQgVW5pdmVyc2l0eSBQcmVzcyBVUyIsImlzc3VlIjoiMTEiLCJ2b2x1bWUiOiI3MyIsImNvbnRhaW5lci10aXRsZS1zaG9ydCI6IiJ9LCJpc1RlbXBvcmFyeSI6ZmFsc2V9XX0=&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id&quot;:&quot;1b10858e-46ca-3420-b5b4-7795456d3f0d&quot;,&quot;itemData&quot;:{&quot;type&quot;:&quot;paper-conference&quot;,&quot;id&quot;:&quot;1b10858e-46ca-3420-b5b4-7795456d3f0d&quot;,&quot;title&quot;:&quot;Appropriate antibiotic use for Group B streptococcus prophylaxis among penicillin-allergic patients in academic and nonacademic hospitals&quot;,&quot;author&quot;:[{&quot;family&quot;:&quot;Pineles&quot;,&quot;given&quot;:&quot;Beth L&quot;,&quot;parse-names&quot;:false,&quot;dropping-particle&quot;:&quot;&quot;,&quot;non-dropping-particle&quot;:&quot;&quot;},{&quot;family&quot;:&quot;Goodman&quot;,&quot;given&quot;:&quot;Katherine E&quot;,&quot;parse-names&quot;:false,&quot;dropping-particle&quot;:&quot;&quot;,&quot;non-dropping-particle&quot;:&quot;&quot;},{&quot;family&quot;:&quot;Pineles&quot;,&quot;given&quot;:&quot;Lisa&quot;,&quot;parse-names&quot;:false,&quot;dropping-particle&quot;:&quot;&quot;,&quot;non-dropping-particle&quot;:&quot;&quot;},{&quot;family&quot;:&quot;Harris&quot;,&quot;given&quot;:&quot;Anthony D&quot;,&quot;parse-names&quot;:false,&quot;dropping-particle&quot;:&quot;&quot;,&quot;non-dropping-particle&quot;:&quot;&quot;}],&quot;container-title&quot;:&quot;Open Forum Infectious Diseases&quot;,&quot;container-title-short&quot;:&quot;Open Forum Infect Dis&quot;,&quot;issued&quot;:{&quot;date-parts&quot;:[[2022]]},&quot;page&quot;:&quot;ofac514&quot;,&quot;issue&quot;:&quot;10&quot;,&quot;volume&quot;:&quot;9&quot;},&quot;isTemporary&quot;:false},{&quot;id&quot;:&quot;afb749bd-b16c-3d99-9518-ee33911be0ec&quot;,&quot;itemData&quot;:{&quot;type&quot;:&quot;article-journal&quot;,&quot;id&quot;:&quot;afb749bd-b16c-3d99-9518-ee33911be0ec&quot;,&quot;title&quot;:&quot;Patterns of antibiotic nonsusceptibility among invasive group A Streptococcus infections—United States, 2006–2017&quot;,&quot;author&quot;:[{&quot;family&quot;:&quot;Fay&quot;,&quot;given&quot;:&quot;Katherine&quot;,&quot;parse-names&quot;:false,&quot;dropping-particle&quot;:&quot;&quot;,&quot;non-dropping-particle&quot;:&quot;&quot;},{&quot;family&quot;:&quot;Onukwube&quot;,&quot;given&quot;:&quot;Jennifer&quot;,&quot;parse-names&quot;:false,&quot;dropping-particle&quot;:&quot;&quot;,&quot;non-dropping-particle&quot;:&quot;&quot;},{&quot;family&quot;:&quot;Chochua&quot;,&quot;given&quot;:&quot;Sopio&quot;,&quot;parse-names&quot;:false,&quot;dropping-particle&quot;:&quot;&quot;,&quot;non-dropping-particle&quot;:&quot;&quot;},{&quot;family&quot;:&quot;Schaffner&quot;,&quot;given&quot;:&quot;William&quot;,&quot;parse-names&quot;:false,&quot;dropping-particle&quot;:&quot;&quot;,&quot;non-dropping-particle&quot;:&quot;&quot;},{&quot;family&quot;:&quot;Cieslak&quot;,&quot;given&quot;:&quot;Paul&quot;,&quot;parse-names&quot;:false,&quot;dropping-particle&quot;:&quot;&quot;,&quot;non-dropping-particle&quot;:&quot;&quot;},{&quot;family&quot;:&quot;Lynfield&quot;,&quot;given&quot;:&quot;Ruth&quot;,&quot;parse-names&quot;:false,&quot;dropping-particle&quot;:&quot;&quot;,&quot;non-dropping-particle&quot;:&quot;&quot;},{&quot;family&quot;:&quot;Muse&quot;,&quot;given&quot;:&quot;Alison&quot;,&quot;parse-names&quot;:false,&quot;dropping-particle&quot;:&quot;&quot;,&quot;non-dropping-particle&quot;:&quot;&quot;},{&quot;family&quot;:&quot;Smelser&quot;,&quot;given&quot;:&quot;Chad&quot;,&quot;parse-names&quot;:false,&quot;dropping-particle&quot;:&quot;&quot;,&quot;non-dropping-particle&quot;:&quot;&quot;},{&quot;family&quot;:&quot;Harrison&quot;,&quot;given&quot;:&quot;Lee H&quot;,&quot;parse-names&quot;:false,&quot;dropping-particle&quot;:&quot;&quot;,&quot;non-dropping-particle&quot;:&quot;&quot;},{&quot;family&quot;:&quot;Farley&quot;,&quot;given&quot;:&quot;Monica&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1]]},&quot;page&quot;:&quot;1957-1964&quot;,&quot;publisher&quot;:&quot;Oxford University Press US&quot;,&quot;issue&quot;:&quot;11&quot;,&quot;volume&quot;:&quot;73&quot;,&quot;container-title-short&quot;:&quot;&quot;},&quot;isTemporary&quot;:false}]},{&quot;citationID&quot;:&quot;MENDELEY_CITATION_acb4b828-afb9-4b89-bb65-4e281e1be78d&quot;,&quot;properties&quot;:{&quot;noteIndex&quot;:0},&quot;isEdited&quot;:false,&quot;manualOverride&quot;:{&quot;isManuallyOverridden&quot;:false,&quot;citeprocText&quot;:&quot;[29]&quot;,&quot;manualOverrideText&quot;:&quot;&quot;},&quot;citationTag&quot;:&quot;MENDELEY_CITATION_v3_eyJjaXRhdGlvbklEIjoiTUVOREVMRVlfQ0lUQVRJT05fYWNiNGI4MjgtYWZiOS00Yjg5LWJiNjUtNGUyODFlMWJlNzh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quot;,&quot;citationItems&quot;:[{&quot;id&quot;:&quot;5e28aad7-76c0-3564-9c28-7efec64c6b71&quot;,&quot;itemData&quot;:{&quot;type&quot;:&quot;article-journal&quot;,&quot;id&quot;:&quot;5e28aad7-76c0-3564-9c28-7efec64c6b71&quot;,&quot;title&quot;:&quot;Preventing bacterial infections with pilus-based vaccines: the group B streptococcus paradigm&quot;,&quot;author&quot;:[{&quot;family&quot;:&quot;Margarit&quot;,&quot;given&quot;:&quot;Immaculada&quot;,&quot;parse-names&quot;:false,&quot;dropping-particle&quot;:&quot;&quot;,&quot;non-dropping-particle&quot;:&quot;&quot;},{&quot;family&quot;:&quot;Rinaudo&quot;,&quot;given&quot;:&quot;Cira Daniela&quot;,&quot;parse-names&quot;:false,&quot;dropping-particle&quot;:&quot;&quot;,&quot;non-dropping-particle&quot;:&quot;&quot;},{&quot;family&quot;:&quot;Galeotti&quot;,&quot;given&quot;:&quot;Cesira L&quot;,&quot;parse-names&quot;:false,&quot;dropping-particle&quot;:&quot;&quot;,&quot;non-dropping-particle&quot;:&quot;&quot;},{&quot;family&quot;:&quot;Maione&quot;,&quot;given&quot;:&quot;Domenico&quot;,&quot;parse-names&quot;:false,&quot;dropping-particle&quot;:&quot;&quot;,&quot;non-dropping-particle&quot;:&quot;&quot;},{&quot;family&quot;:&quot;Ghezzo&quot;,&quot;given&quot;:&quot;Claudia&quot;,&quot;parse-names&quot;:false,&quot;dropping-particle&quot;:&quot;&quot;,&quot;non-dropping-particle&quot;:&quot;&quot;},{&quot;family&quot;:&quot;Buttazzoni&quot;,&quot;given&quot;:&quot;Elena&quot;,&quot;parse-names&quot;:false,&quot;dropping-particle&quot;:&quot;&quot;,&quot;non-dropping-particle&quot;:&quot;&quot;},{&quot;family&quot;:&quot;Rosini&quot;,&quot;given&quot;:&quot;Roberto&quot;,&quot;parse-names&quot;:false,&quot;dropping-particle&quot;:&quot;&quot;,&quot;non-dropping-particle&quot;:&quot;&quot;},{&quot;family&quot;:&quot;Runci&quot;,&quot;given&quot;:&quot;Ylenia&quot;,&quot;parse-names&quot;:false,&quot;dropping-particle&quot;:&quot;&quot;,&quot;non-dropping-particle&quot;:&quot;&quot;},{&quot;family&quot;:&quot;Mora&quot;,&quot;given&quot;:&quot;Marirosa&quot;,&quot;parse-names&quot;:false,&quot;dropping-particle&quot;:&quot;&quot;,&quot;non-dropping-particle&quot;:&quot;&quot;},{&quot;family&quot;:&quot;Buccato&quot;,&quot;given&quot;:&quot;Scilla&quot;,&quot;parse-names&quot;:false,&quot;dropping-particle&quot;:&quot;&quot;,&quot;non-dropping-particle&quot;:&quot;&quot;},{&quot;family&quot;:&quot;others&quot;,&quot;given&quot;:&quot;&quot;,&quot;parse-names&quot;:false,&quot;dropping-particle&quot;:&quot;&quot;,&quot;non-dropping-particle&quot;:&quot;&quot;}],&quot;container-title&quot;:&quot;The Journal of infectious diseases&quot;,&quot;container-title-short&quot;:&quot;J Infect Dis&quot;,&quot;issued&quot;:{&quot;date-parts&quot;:[[2009]]},&quot;page&quot;:&quot;108-115&quot;,&quot;publisher&quot;:&quot;The University of Chicago Press&quot;,&quot;issue&quot;:&quot;1&quot;,&quot;volume&quot;:&quot;199&quot;},&quot;isTemporary&quot;:false}]},{&quot;citationID&quot;:&quot;MENDELEY_CITATION_2bd2de1b-3e4b-4e21-b3ce-33a203b070ad&quot;,&quot;properties&quot;:{&quot;noteIndex&quot;:0},&quot;isEdited&quot;:false,&quot;manualOverride&quot;:{&quot;isManuallyOverridden&quot;:false,&quot;citeprocText&quot;:&quot;[29]&quot;,&quot;manualOverrideText&quot;:&quot;&quot;},&quot;citationTag&quot;:&quot;MENDELEY_CITATION_v3_eyJjaXRhdGlvbklEIjoiTUVOREVMRVlfQ0lUQVRJT05fMmJkMmRlMWItM2U0Yi00ZTIxLWIzY2UtMzNhMjAzYjA3MGF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quot;,&quot;citationItems&quot;:[{&quot;id&quot;:&quot;5e28aad7-76c0-3564-9c28-7efec64c6b71&quot;,&quot;itemData&quot;:{&quot;type&quot;:&quot;article-journal&quot;,&quot;id&quot;:&quot;5e28aad7-76c0-3564-9c28-7efec64c6b71&quot;,&quot;title&quot;:&quot;Preventing bacterial infections with pilus-based vaccines: the group B streptococcus paradigm&quot;,&quot;author&quot;:[{&quot;family&quot;:&quot;Margarit&quot;,&quot;given&quot;:&quot;Immaculada&quot;,&quot;parse-names&quot;:false,&quot;dropping-particle&quot;:&quot;&quot;,&quot;non-dropping-particle&quot;:&quot;&quot;},{&quot;family&quot;:&quot;Rinaudo&quot;,&quot;given&quot;:&quot;Cira Daniela&quot;,&quot;parse-names&quot;:false,&quot;dropping-particle&quot;:&quot;&quot;,&quot;non-dropping-particle&quot;:&quot;&quot;},{&quot;family&quot;:&quot;Galeotti&quot;,&quot;given&quot;:&quot;Cesira L&quot;,&quot;parse-names&quot;:false,&quot;dropping-particle&quot;:&quot;&quot;,&quot;non-dropping-particle&quot;:&quot;&quot;},{&quot;family&quot;:&quot;Maione&quot;,&quot;given&quot;:&quot;Domenico&quot;,&quot;parse-names&quot;:false,&quot;dropping-particle&quot;:&quot;&quot;,&quot;non-dropping-particle&quot;:&quot;&quot;},{&quot;family&quot;:&quot;Ghezzo&quot;,&quot;given&quot;:&quot;Claudia&quot;,&quot;parse-names&quot;:false,&quot;dropping-particle&quot;:&quot;&quot;,&quot;non-dropping-particle&quot;:&quot;&quot;},{&quot;family&quot;:&quot;Buttazzoni&quot;,&quot;given&quot;:&quot;Elena&quot;,&quot;parse-names&quot;:false,&quot;dropping-particle&quot;:&quot;&quot;,&quot;non-dropping-particle&quot;:&quot;&quot;},{&quot;family&quot;:&quot;Rosini&quot;,&quot;given&quot;:&quot;Roberto&quot;,&quot;parse-names&quot;:false,&quot;dropping-particle&quot;:&quot;&quot;,&quot;non-dropping-particle&quot;:&quot;&quot;},{&quot;family&quot;:&quot;Runci&quot;,&quot;given&quot;:&quot;Ylenia&quot;,&quot;parse-names&quot;:false,&quot;dropping-particle&quot;:&quot;&quot;,&quot;non-dropping-particle&quot;:&quot;&quot;},{&quot;family&quot;:&quot;Mora&quot;,&quot;given&quot;:&quot;Marirosa&quot;,&quot;parse-names&quot;:false,&quot;dropping-particle&quot;:&quot;&quot;,&quot;non-dropping-particle&quot;:&quot;&quot;},{&quot;family&quot;:&quot;Buccato&quot;,&quot;given&quot;:&quot;Scilla&quot;,&quot;parse-names&quot;:false,&quot;dropping-particle&quot;:&quot;&quot;,&quot;non-dropping-particle&quot;:&quot;&quot;},{&quot;family&quot;:&quot;others&quot;,&quot;given&quot;:&quot;&quot;,&quot;parse-names&quot;:false,&quot;dropping-particle&quot;:&quot;&quot;,&quot;non-dropping-particle&quot;:&quot;&quot;}],&quot;container-title&quot;:&quot;The Journal of infectious diseases&quot;,&quot;container-title-short&quot;:&quot;J Infect Dis&quot;,&quot;issued&quot;:{&quot;date-parts&quot;:[[2009]]},&quot;page&quot;:&quot;108-115&quot;,&quot;publisher&quot;:&quot;The University of Chicago Press&quot;,&quot;issue&quot;:&quot;1&quot;,&quot;volume&quot;:&quot;199&quot;},&quot;isTemporary&quot;:false}]},{&quot;citationID&quot;:&quot;MENDELEY_CITATION_f48b4bde-5b99-4afb-be91-b964a9b0e5c7&quot;,&quot;properties&quot;:{&quot;noteIndex&quot;:0},&quot;isEdited&quot;:false,&quot;manualOverride&quot;:{&quot;isManuallyOverridden&quot;:false,&quot;citeprocText&quot;:&quot;[30]&quot;,&quot;manualOverrideText&quot;:&quot;&quot;},&quot;citationTag&quot;:&quot;MENDELEY_CITATION_v3_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EwXV19LCJwYWdlIjoiNDg0Mi00ODQ2IiwicHVibGlzaGVyIjoiRWxzZXZpZXIiLCJpc3N1ZSI6IjMwIiwidm9sdW1lIjoiMjgifSwiaXNUZW1wb3JhcnkiOmZhbHNlfV19&quot;,&quot;citationItems&quot;:[{&quot;id&quot;:&quot;a5cd86ae-43d4-33ee-b85a-907b361e8e07&quot;,&quot;itemData&quot;:{&quot;type&quot;:&quot;article-journal&quot;,&quot;id&quot;:&quot;a5cd86ae-43d4-33ee-b85a-907b361e8e07&quot;,&quot;title&quot;:&quot;Re-emergence of the type 1 pilus among Streptococcus pneumoniae isolates in Massachusetts, USA&quot;,&quot;author&quot;:[{&quot;family&quot;:&quot;Regev-Yochay&quot;,&quot;given&quot;:&quot;Gili&quot;,&quot;parse-names&quot;:false,&quot;dropping-particle&quot;:&quot;&quot;,&quot;non-dropping-particle&quot;:&quot;&quot;},{&quot;family&quot;:&quot;Hanage&quot;,&quot;given&quot;:&quot;William P&quot;,&quot;parse-names&quot;:false,&quot;dropping-particle&quot;:&quot;&quot;,&quot;non-dropping-particle&quot;:&quot;&quot;},{&quot;family&quot;:&quot;Trzcinski&quot;,&quot;given&quot;:&quot;Krzysztof&quot;,&quot;parse-names&quot;:false,&quot;dropping-particle&quot;:&quot;&quot;,&quot;non-dropping-particle&quot;:&quot;&quot;},{&quot;family&quot;:&quot;Rifas-Shiman&quot;,&quot;given&quot;:&quot;Sheryl L&quot;,&quot;parse-names&quot;:false,&quot;dropping-particle&quot;:&quot;&quot;,&quot;non-dropping-particle&quot;:&quot;&quot;},{&quot;family&quot;:&quot;Lee&quot;,&quot;given&quot;:&quot;Grace&quot;,&quot;parse-names&quot;:false,&quot;dropping-particle&quot;:&quot;&quot;,&quot;non-dropping-particle&quot;:&quot;&quot;},{&quot;family&quot;:&quot;Bessolo&quot;,&quot;given&quot;:&quot;Andrew&quot;,&quot;parse-names&quot;:false,&quot;dropping-particle&quot;:&quot;&quot;,&quot;non-dropping-particle&quot;:&quot;&quot;},{&quot;family&quot;:&quot;Huang&quot;,&quot;given&quot;:&quot;Susan S&quot;,&quot;parse-names&quot;:false,&quot;dropping-particle&quot;:&quot;&quot;,&quot;non-dropping-particle&quot;:&quot;&quot;},{&quot;family&quot;:&quot;Pelton&quot;,&quot;given&quot;:&quot;Stephen I&quot;,&quot;parse-names&quot;:false,&quot;dropping-particle&quot;:&quot;&quot;,&quot;non-dropping-particle&quot;:&quot;&quot;},{&quot;family&quot;:&quot;McAdam&quot;,&quot;given&quot;:&quot;Alexander J&quot;,&quot;parse-names&quot;:false,&quot;dropping-particle&quot;:&quot;&quot;,&quot;non-dropping-particle&quot;:&quot;&quot;},{&quot;family&quot;:&quot;Finkelstein&quot;,&quot;given&quot;:&quot;Jonathan A&quot;,&quot;parse-names&quot;:false,&quot;dropping-particle&quot;:&quot;&quot;,&quot;non-dropping-particle&quot;:&quot;&quot;},{&quot;family&quot;:&quot;others&quot;,&quot;given&quot;:&quot;&quot;,&quot;parse-names&quot;:false,&quot;dropping-particle&quot;:&quot;&quot;,&quot;non-dropping-particle&quot;:&quot;&quot;}],&quot;container-title&quot;:&quot;Vaccine&quot;,&quot;container-title-short&quot;:&quot;Vaccine&quot;,&quot;issued&quot;:{&quot;date-parts&quot;:[[2010]]},&quot;page&quot;:&quot;4842-4846&quot;,&quot;publisher&quot;:&quot;Elsevier&quot;,&quot;issue&quot;:&quot;30&quot;,&quot;volume&quot;:&quot;28&quot;},&quot;isTemporary&quot;:false}]},{&quot;citationID&quot;:&quot;MENDELEY_CITATION_4e465c50-bb1c-47db-a0b2-948f6ce07ae4&quot;,&quot;properties&quot;:{&quot;noteIndex&quot;:0},&quot;isEdited&quot;:false,&quot;manualOverride&quot;:{&quot;isManuallyOverridden&quot;:false,&quot;citeprocText&quot;:&quot;[7,16]&quot;,&quot;manualOverrideText&quot;:&quot;&quot;},&quot;citationTag&quot;:&quot;MENDELEY_CITATION_v3_eyJjaXRhdGlvbklEIjoiTUVOREVMRVlfQ0lUQVRJT05fNGU0NjVjNTAtYmIxYy00N2RiLWEwYjItOTQ4ZjZjZTA3YWU0IiwicHJvcGVydGllcyI6eyJub3RlSW5kZXgiOjB9LCJpc0VkaXRlZCI6ZmFsc2UsIm1hbnVhbE92ZXJyaWRlIjp7ImlzTWFudWFsbHlPdmVycmlkZGVuIjpmYWxzZSwiY2l0ZXByb2NUZXh0IjoiWzcsMTZ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quot;,&quot;citationItems&quot;:[{&quot;id&quot;:&quot;a137ecd6-f496-3791-96ab-55c4885fe2a3&quot;,&quot;itemData&quot;:{&quot;type&quot;:&quot;article-journal&quot;,&quot;id&quot;:&quot;a137ecd6-f496-3791-96ab-55c4885fe2a3&quot;,&quot;title&quot;:&quot;Transmission of Group B Streptococcus in late-onset neonatal disease: A narrative review of current evidence&quot;,&quot;author&quot;:[{&quot;family&quot;:&quot;Miselli&quot;,&quot;given&quot;:&quot;Francesca&quot;,&quot;parse-names&quot;:false,&quot;dropping-particle&quot;:&quot;&quot;,&quot;non-dropping-particle&quot;:&quot;&quot;},{&quot;family&quot;:&quot;Frabboni&quot;,&quot;given&quot;:&quot;Ilaria&quot;,&quot;parse-names&quot;:false,&quot;dropping-particle&quot;:&quot;&quot;,&quot;non-dropping-particle&quot;:&quot;&quot;},{&quot;family&quot;:&quot;Martino&quot;,&quot;given&quot;:&quot;Marianna&quot;,&quot;parse-names&quot;:false,&quot;dropping-particle&quot;:&quot;&quot;,&quot;non-dropping-particle&quot;:&quot;Di&quot;},{&quot;family&quot;:&quot;Zinani&quot;,&quot;given&quot;:&quot;Isotta&quot;,&quot;parse-names&quot;:false,&quot;dropping-particle&quot;:&quot;&quot;,&quot;non-dropping-particle&quot;:&quot;&quot;},{&quot;family&quot;:&quot;Buttera&quot;,&quot;given&quot;:&quot;Martina&quot;,&quot;parse-names&quot;:false,&quot;dropping-particle&quot;:&quot;&quot;,&quot;non-dropping-particle&quot;:&quot;&quot;},{&quot;family&quot;:&quot;Insalaco&quot;,&quot;given&quot;:&quot;Anna&quot;,&quot;parse-names&quot;:false,&quot;dropping-particle&quot;:&quot;&quot;,&quot;non-dropping-particle&quot;:&quot;&quot;},{&quot;family&quot;:&quot;Stefanelli&quot;,&quot;given&quot;:&quot;Francesca&quot;,&quot;parse-names&quot;:false,&quot;dropping-particle&quot;:&quot;&quot;,&quot;non-dropping-particle&quot;:&quot;&quot;},{&quot;family&quot;:&quot;Lugli&quot;,&quot;given&quot;:&quot;Licia&quot;,&quot;parse-names&quot;:false,&quot;dropping-particle&quot;:&quot;&quot;,&quot;non-dropping-particle&quot;:&quot;&quot;},{&quot;family&quot;:&quot;Berardi&quot;,&quot;given&quot;:&quot;Alberto&quot;,&quot;parse-names&quot;:false,&quot;dropping-particle&quot;:&quot;&quot;,&quot;non-dropping-particle&quot;:&quot;&quot;}],&quot;container-title&quot;:&quot;Therapeutic Advances in Infectious Disease&quot;,&quot;container-title-short&quot;:&quot;Ther Adv Infect Dis&quot;,&quot;issued&quot;:{&quot;date-parts&quot;:[[2022]]},&quot;page&quot;:&quot;20499361221142732&quot;,&quot;publisher&quot;:&quot;SAGE Publications Sage UK: London, England&quot;,&quot;volume&quot;:&quot;9&quot;},&quot;isTemporary&quot;:false},{&quot;id&quot;:&quot;8d2cd564-241a-32c5-872b-1765e9cb75c6&quot;,&quot;itemData&quot;:{&quot;type&quot;:&quot;article-journal&quot;,&quot;id&quot;:&quot;8d2cd564-241a-32c5-872b-1765e9cb75c6&quot;,&quot;title&quot;:&quot;Synchronous recurrence of group B streptococcal late-onset sepsis in twins&quot;,&quot;author&quot;:[{&quot;family&quot;:&quot;Elling&quot;,&quot;given&quot;:&quot;Roland&quot;,&quot;parse-names&quot;:false,&quot;dropping-particle&quot;:&quot;&quot;,&quot;non-dropping-particle&quot;:&quot;&quot;},{&quot;family&quot;:&quot;Hufnagel&quot;,&quot;given&quot;:&quot;Markus&quot;,&quot;parse-names&quot;:false,&quot;dropping-particle&quot;:&quot;&quot;,&quot;non-dropping-particle&quot;:&quot;&quot;},{&quot;family&quot;:&quot;Zoysa&quot;,&quot;given&quot;:&quot;Aruni&quot;,&quot;parse-names&quot;:false,&quot;dropping-particle&quot;:&quot;&quot;,&quot;non-dropping-particle&quot;:&quot;De&quot;},{&quot;family&quot;:&quot;Lander&quot;,&quot;given&quot;:&quot;Fabian&quot;,&quot;parse-names&quot;:false,&quot;dropping-particle&quot;:&quot;&quot;,&quot;non-dropping-particle&quot;:&quot;&quot;},{&quot;family&quot;:&quot;Zumstein&quot;,&quot;given&quot;:&quot;Katharina&quot;,&quot;parse-names&quot;:false,&quot;dropping-particle&quot;:&quot;&quot;,&quot;non-dropping-particle&quot;:&quot;&quot;},{&quot;family&quot;:&quot;Krueger&quot;,&quot;given&quot;:&quot;Marcus&quot;,&quot;parse-names&quot;:false,&quot;dropping-particle&quot;:&quot;&quot;,&quot;non-dropping-particle&quot;:&quot;&quot;},{&quot;family&quot;:&quot;Henneke&quot;,&quot;given&quot;:&quot;Philipp&quot;,&quot;parse-names&quot;:false,&quot;dropping-particle&quot;:&quot;&quot;,&quot;non-dropping-particle&quot;:&quot;&quot;}],&quot;container-title&quot;:&quot;Pediatrics&quot;,&quot;container-title-short&quot;:&quot;Pediatrics&quot;,&quot;issued&quot;:{&quot;date-parts&quot;:[[2014]]},&quot;page&quot;:&quot;e1388–e1391&quot;,&quot;publisher&quot;:&quot;American Academy of Pediatrics Elk Grove Village, IL, USA&quot;,&quot;issue&quot;:&quot;5&quot;,&quot;volume&quot;:&quot;133&quot;},&quot;isTemporary&quot;:false}]},{&quot;citationID&quot;:&quot;MENDELEY_CITATION_5b401a24-978e-4af9-a2fe-b5f454406cc7&quot;,&quot;properties&quot;:{&quot;noteIndex&quot;:0},&quot;isEdited&quot;:false,&quot;manualOverride&quot;:{&quot;isManuallyOverridden&quot;:false,&quot;citeprocText&quot;:&quot;[5,6]&quot;,&quot;manualOverrideText&quot;:&quot;&quot;},&quot;citationTag&quot;:&quot;MENDELEY_CITATION_v3_eyJjaXRhdGlvbklEIjoiTUVOREVMRVlfQ0lUQVRJT05fNWI0MDFhMjQtOTc4ZS00YWY5LWEyZmUtYjVmNDU0NDA2Y2M3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quot;,&quot;citationItems&quot;:[{&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ff880691-a565-3190-9461-9e1465973012&quot;,&quot;itemData&quot;:{&quot;type&quot;:&quot;article-journal&quot;,&quot;id&quot;:&quot;ff880691-a565-3190-9461-9e1465973012&quot;,&quot;title&quot;:&quot;Epidemiology of invasive early-onset and late-onset group B streptococcal disease in the United States, 2006 to 2015: multistate laboratory and population-based surveillance&quot;,&quot;author&quot;:[{&quot;family&quot;:&quot;Nanduri&quot;,&quot;given&quot;:&quot;Srinivas Acharya&quot;,&quot;parse-names&quot;:false,&quot;dropping-particle&quot;:&quot;&quot;,&quot;non-dropping-particle&quot;:&quot;&quot;},{&quot;family&quot;:&quot;Petit&quot;,&quot;given&quot;:&quot;Susan&quot;,&quot;parse-names&quot;:false,&quot;dropping-particle&quot;:&quot;&quot;,&quot;non-dropping-particle&quot;:&quot;&quot;},{&quot;family&quot;:&quot;Smelser&quot;,&quot;given&quot;:&quot;Chad&quot;,&quot;parse-names&quot;:false,&quot;dropping-particle&quot;:&quot;&quot;,&quot;non-dropping-particle&quot;:&quot;&quot;},{&quot;family&quot;:&quot;Apostol&quot;,&quot;given&quot;:&quot;Mirasol&quot;,&quot;parse-names&quot;:false,&quot;dropping-particle&quot;:&quot;&quot;,&quot;non-dropping-particle&quot;:&quot;&quot;},{&quot;family&quot;:&quot;Alden&quot;,&quot;given&quot;:&quot;Nisha B&quot;,&quot;parse-names&quot;:false,&quot;dropping-particle&quot;:&quot;&quot;,&quot;non-dropping-particle&quot;:&quot;&quot;},{&quot;family&quot;:&quot;Harrison&quot;,&quot;given&quot;:&quot;Lee H&quot;,&quot;parse-names&quot;:false,&quot;dropping-particle&quot;:&quot;&quot;,&quot;non-dropping-particle&quot;:&quot;&quot;},{&quot;family&quot;:&quot;Lynfield&quot;,&quot;given&quot;:&quot;Ruth&quot;,&quot;parse-names&quot;:false,&quot;dropping-particle&quot;:&quot;&quot;,&quot;non-dropping-particle&quot;:&quot;&quot;},{&quot;family&quot;:&quot;Vagnone&quot;,&quot;given&quot;:&quot;Paula S&quot;,&quot;parse-names&quot;:false,&quot;dropping-particle&quot;:&quot;&quot;,&quot;non-dropping-particle&quot;:&quot;&quot;},{&quot;family&quot;:&quot;Burzlaff&quot;,&quot;given&quot;:&quot;Kari&quot;,&quot;parse-names&quot;:false,&quot;dropping-particle&quot;:&quot;&quot;,&quot;non-dropping-particle&quot;:&quot;&quot;},{&quot;family&quot;:&quot;Spina&quot;,&quot;given&quot;:&quot;Nancy L&quot;,&quot;parse-names&quot;:false,&quot;dropping-particle&quot;:&quot;&quot;,&quot;non-dropping-particle&quot;:&quot;&quot;},{&quot;family&quot;:&quot;others&quot;,&quot;given&quot;:&quot;&quot;,&quot;parse-names&quot;:false,&quot;dropping-particle&quot;:&quot;&quot;,&quot;non-dropping-particle&quot;:&quot;&quot;}],&quot;container-title&quot;:&quot;JAMA pediatrics&quot;,&quot;container-title-short&quot;:&quot;JAMA Pediatr&quot;,&quot;issued&quot;:{&quot;date-parts&quot;:[[2019]]},&quot;page&quot;:&quot;224-233&quot;,&quot;publisher&quot;:&quot;American Medical Association&quot;,&quot;issue&quot;:&quot;3&quot;,&quot;volume&quot;:&quot;173&quot;},&quot;isTemporary&quot;:false}]}]"/>
    <we:property name="MENDELEY_CITATIONS_LOCALE_CODE" value="&quot;en-GB&quot;"/>
    <we:property name="MENDELEY_CITATIONS_STYLE" value="{&quot;id&quot;:&quot;https://www.zotero.org/styles/clinical-infectious-diseases&quot;,&quot;title&quot;:&quot;Clinical Infectious Disease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B497F-4AD0-41F0-BDBF-262A2212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 Lea</dc:creator>
  <cp:keywords/>
  <dc:description/>
  <cp:lastModifiedBy>Cavalli, Lea</cp:lastModifiedBy>
  <cp:revision>3</cp:revision>
  <dcterms:created xsi:type="dcterms:W3CDTF">2025-05-19T16:35:00Z</dcterms:created>
  <dcterms:modified xsi:type="dcterms:W3CDTF">2025-09-17T12:47:00Z</dcterms:modified>
</cp:coreProperties>
</file>